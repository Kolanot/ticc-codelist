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E91975" w:rsidRDefault="00913E37" w:rsidP="00E91975">
      <w:pPr>
        <w:rPr>
          <w:sz w:val="20"/>
        </w:rPr>
      </w:pPr>
      <w:bookmarkStart w:id="0" w:name="_Toc265238790"/>
      <w:r>
        <w:rPr>
          <w:noProof/>
          <w:sz w:val="20"/>
          <w:lang w:val="de-AT"/>
        </w:rPr>
        <w:drawing>
          <wp:anchor distT="0" distB="0" distL="114300" distR="114300" simplePos="0" relativeHeight="251669504" behindDoc="0" locked="0" layoutInCell="1" allowOverlap="1">
            <wp:simplePos x="0" y="0"/>
            <wp:positionH relativeFrom="column">
              <wp:posOffset>5257800</wp:posOffset>
            </wp:positionH>
            <wp:positionV relativeFrom="paragraph">
              <wp:posOffset>-31750</wp:posOffset>
            </wp:positionV>
            <wp:extent cx="666750" cy="638175"/>
            <wp:effectExtent l="0" t="0" r="0" b="9525"/>
            <wp:wrapNone/>
            <wp:docPr id="10" name="Picture 4" descr="CI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P_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 cy="638175"/>
                    </a:xfrm>
                    <a:prstGeom prst="rect">
                      <a:avLst/>
                    </a:prstGeom>
                    <a:noFill/>
                    <a:ln>
                      <a:noFill/>
                    </a:ln>
                  </pic:spPr>
                </pic:pic>
              </a:graphicData>
            </a:graphic>
          </wp:anchor>
        </w:drawing>
      </w:r>
      <w:r>
        <w:rPr>
          <w:noProof/>
          <w:sz w:val="20"/>
          <w:lang w:val="de-AT"/>
        </w:rPr>
        <w:drawing>
          <wp:inline distT="0" distB="0" distL="0" distR="0">
            <wp:extent cx="2406650" cy="560705"/>
            <wp:effectExtent l="0" t="0" r="0" b="0"/>
            <wp:docPr id="1" name="Bilde 2" descr="PEPPOL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PEPPOL_Logo_CMYK"/>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92" t="22112" r="13161" b="25223"/>
                    <a:stretch>
                      <a:fillRect/>
                    </a:stretch>
                  </pic:blipFill>
                  <pic:spPr bwMode="auto">
                    <a:xfrm>
                      <a:off x="0" y="0"/>
                      <a:ext cx="2406650" cy="560705"/>
                    </a:xfrm>
                    <a:prstGeom prst="rect">
                      <a:avLst/>
                    </a:prstGeom>
                    <a:noFill/>
                    <a:ln>
                      <a:noFill/>
                    </a:ln>
                  </pic:spPr>
                </pic:pic>
              </a:graphicData>
            </a:graphic>
          </wp:inline>
        </w:drawing>
      </w:r>
    </w:p>
    <w:p w:rsidR="00E91975" w:rsidRPr="00E91975" w:rsidRDefault="00E91975" w:rsidP="00E91975">
      <w:pPr>
        <w:rPr>
          <w:sz w:val="20"/>
        </w:rPr>
      </w:pPr>
    </w:p>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1" w:name="_Toc274897532"/>
      <w:bookmarkStart w:id="2" w:name="_Toc274906476"/>
      <w:bookmarkStart w:id="3" w:name="_Toc274906523"/>
      <w:bookmarkStart w:id="4" w:name="_Toc274908781"/>
    </w:p>
    <w:p w:rsidR="00E91975" w:rsidRPr="006132BB" w:rsidRDefault="00913E37" w:rsidP="006132BB">
      <w:r>
        <w:rPr>
          <w:noProof/>
          <w:lang w:val="de-AT"/>
        </w:rPr>
        <w:drawing>
          <wp:anchor distT="0" distB="0" distL="114300" distR="114300" simplePos="0" relativeHeight="25165209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1"/>
          <w:bookmarkEnd w:id="2"/>
          <w:bookmarkEnd w:id="3"/>
          <w:bookmarkEnd w:id="4"/>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A9119A"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47482D" w:rsidP="0047482D">
            <w:pPr>
              <w:ind w:right="709"/>
              <w:jc w:val="center"/>
              <w:rPr>
                <w:rFonts w:ascii="Arial" w:hAnsi="Arial" w:cs="Arial"/>
                <w:b/>
                <w:sz w:val="28"/>
              </w:rPr>
            </w:pPr>
            <w:r w:rsidRPr="0047482D">
              <w:rPr>
                <w:rFonts w:ascii="Arial" w:hAnsi="Arial" w:cs="Arial"/>
                <w:b/>
                <w:sz w:val="28"/>
              </w:rPr>
              <w:t>PEPPOL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47482D" w:rsidP="0047482D">
            <w:pPr>
              <w:suppressAutoHyphens/>
              <w:ind w:right="709"/>
              <w:jc w:val="center"/>
              <w:rPr>
                <w:rFonts w:ascii="Arial" w:hAnsi="Arial" w:cs="Arial"/>
                <w:b/>
                <w:sz w:val="36"/>
                <w:szCs w:val="36"/>
              </w:rPr>
            </w:pPr>
            <w:r w:rsidRPr="00AC5DA8">
              <w:rPr>
                <w:rFonts w:ascii="Arial" w:hAnsi="Arial" w:cs="Arial"/>
                <w:b/>
                <w:sz w:val="36"/>
                <w:szCs w:val="36"/>
              </w:rPr>
              <w:t>Policy for use of Identifiers</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9F4391" w:rsidRPr="00DE05CE">
              <w:rPr>
                <w:rFonts w:ascii="Arial" w:hAnsi="Arial" w:cs="Arial"/>
                <w:b/>
                <w:lang w:val="sv-SE"/>
              </w:rPr>
              <w:t>4.0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1C0EB0" w:rsidRPr="00DE05CE">
              <w:rPr>
                <w:rFonts w:ascii="Arial" w:hAnsi="Arial" w:cs="Arial"/>
                <w:b/>
                <w:lang w:val="sv-SE"/>
              </w:rPr>
              <w:t>Draft</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D4811" w:rsidRDefault="00B748CA" w:rsidP="00CE0D75">
            <w:pPr>
              <w:ind w:right="709"/>
              <w:rPr>
                <w:rFonts w:ascii="Arial" w:hAnsi="Arial" w:cs="Arial"/>
                <w:b/>
                <w:lang w:val="de-AT"/>
              </w:rPr>
            </w:pPr>
            <w:r w:rsidRPr="00DE05CE">
              <w:rPr>
                <w:rFonts w:ascii="Arial" w:hAnsi="Arial" w:cs="Arial"/>
                <w:b/>
                <w:lang w:val="sv-SE"/>
              </w:rPr>
              <w:tab/>
            </w:r>
            <w:r w:rsidRPr="008D4811">
              <w:rPr>
                <w:rFonts w:ascii="Arial" w:hAnsi="Arial" w:cs="Arial"/>
                <w:b/>
                <w:lang w:val="de-AT"/>
              </w:rPr>
              <w:t>Philip Helger</w:t>
            </w:r>
            <w:r w:rsidR="00840E57">
              <w:rPr>
                <w:rFonts w:ascii="Arial" w:hAnsi="Arial" w:cs="Arial"/>
                <w:b/>
                <w:lang w:val="de-AT"/>
              </w:rPr>
              <w:t>,</w:t>
            </w:r>
            <w:r w:rsidRPr="008D4811">
              <w:rPr>
                <w:rFonts w:ascii="Arial" w:hAnsi="Arial" w:cs="Arial"/>
                <w:b/>
                <w:lang w:val="de-AT"/>
              </w:rPr>
              <w:t xml:space="preserve"> BRZ</w:t>
            </w:r>
            <w:r w:rsidR="00CE0D75">
              <w:rPr>
                <w:rFonts w:ascii="Arial" w:hAnsi="Arial" w:cs="Arial"/>
                <w:b/>
                <w:lang w:val="de-AT"/>
              </w:rPr>
              <w:br/>
            </w:r>
            <w:r w:rsidR="00CE0D75" w:rsidRPr="00DE05CE">
              <w:rPr>
                <w:rFonts w:ascii="Arial" w:hAnsi="Arial" w:cs="Arial"/>
                <w:b/>
                <w:lang w:val="sv-SE"/>
              </w:rPr>
              <w:tab/>
            </w:r>
            <w:r>
              <w:rPr>
                <w:rFonts w:ascii="Arial" w:hAnsi="Arial" w:cs="Arial"/>
                <w:b/>
                <w:lang w:val="de-AT"/>
              </w:rPr>
              <w:t>Erik Gustavsen, Difi/Edisys Consulting</w:t>
            </w:r>
            <w:r>
              <w:rPr>
                <w:rFonts w:ascii="Arial" w:hAnsi="Arial" w:cs="Arial"/>
                <w:b/>
                <w:lang w:val="de-AT"/>
              </w:rPr>
              <w:br/>
            </w:r>
            <w:r w:rsidRPr="00B748CA">
              <w:rPr>
                <w:rFonts w:ascii="Arial" w:hAnsi="Arial" w:cs="Arial"/>
                <w:b/>
                <w:lang w:val="sv-SE"/>
              </w:rPr>
              <w:tab/>
            </w:r>
            <w:r>
              <w:rPr>
                <w:rFonts w:ascii="Arial" w:hAnsi="Arial" w:cs="Arial"/>
                <w:b/>
                <w:lang w:val="de-AT"/>
              </w:rPr>
              <w:t>Martin Forsberg, ESV</w:t>
            </w:r>
            <w:r>
              <w:rPr>
                <w:rFonts w:ascii="Arial" w:hAnsi="Arial" w:cs="Arial"/>
                <w:b/>
                <w:lang w:val="de-AT"/>
              </w:rPr>
              <w:br/>
            </w:r>
            <w:r w:rsidRPr="008D4811">
              <w:rPr>
                <w:rFonts w:ascii="Arial" w:hAnsi="Arial" w:cs="Arial"/>
                <w:b/>
                <w:lang w:val="de-AT"/>
              </w:rPr>
              <w:tab/>
              <w:t>Sven Rasmussen, NITA</w:t>
            </w:r>
          </w:p>
          <w:p w:rsidR="00E91975" w:rsidRPr="008D4811" w:rsidRDefault="00E91975" w:rsidP="0047482D">
            <w:pPr>
              <w:ind w:right="709"/>
              <w:rPr>
                <w:rFonts w:ascii="Arial" w:hAnsi="Arial" w:cs="Arial"/>
                <w:b/>
                <w:lang w:val="de-AT"/>
              </w:rPr>
            </w:pPr>
          </w:p>
        </w:tc>
      </w:tr>
    </w:tbl>
    <w:p w:rsidR="00E91975" w:rsidRPr="008D4811" w:rsidRDefault="00E91975" w:rsidP="006132BB">
      <w:pPr>
        <w:rPr>
          <w:lang w:val="de-AT"/>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W w:w="0" w:type="auto"/>
        <w:tblLook w:val="0000"/>
      </w:tblPr>
      <w:tblGrid>
        <w:gridCol w:w="988"/>
        <w:gridCol w:w="1281"/>
        <w:gridCol w:w="5108"/>
        <w:gridCol w:w="1512"/>
      </w:tblGrid>
      <w:tr w:rsidR="00514984" w:rsidRPr="002F08C0" w:rsidTr="00840E57">
        <w:trPr>
          <w:cantSplit/>
          <w:tblHeader/>
        </w:trPr>
        <w:tc>
          <w:tcPr>
            <w:tcW w:w="0" w:type="auto"/>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Version</w:t>
            </w:r>
          </w:p>
        </w:tc>
        <w:tc>
          <w:tcPr>
            <w:tcW w:w="1281"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Date</w:t>
            </w:r>
          </w:p>
        </w:tc>
        <w:tc>
          <w:tcPr>
            <w:tcW w:w="5108" w:type="dxa"/>
            <w:tcBorders>
              <w:top w:val="single" w:sz="6" w:space="0" w:color="auto"/>
              <w:left w:val="single" w:sz="6" w:space="0" w:color="auto"/>
              <w:bottom w:val="single" w:sz="6" w:space="0" w:color="999999"/>
              <w:right w:val="single" w:sz="6" w:space="0" w:color="auto"/>
            </w:tcBorders>
            <w:shd w:val="solid" w:color="666699" w:fill="333399"/>
          </w:tcPr>
          <w:p w:rsidR="00514984" w:rsidRPr="002F08C0" w:rsidRDefault="00514984" w:rsidP="005D24ED">
            <w:pPr>
              <w:jc w:val="both"/>
              <w:rPr>
                <w:rFonts w:ascii="Trebuchet MS" w:hAnsi="Trebuchet MS"/>
                <w:b/>
              </w:rPr>
            </w:pPr>
            <w:r w:rsidRPr="002F08C0">
              <w:rPr>
                <w:rFonts w:ascii="Trebuchet MS" w:hAnsi="Trebuchet MS"/>
                <w:b/>
              </w:rPr>
              <w:t>Description of changes</w:t>
            </w:r>
          </w:p>
        </w:tc>
        <w:tc>
          <w:tcPr>
            <w:tcW w:w="0" w:type="auto"/>
            <w:tcBorders>
              <w:top w:val="single" w:sz="6" w:space="0" w:color="auto"/>
              <w:left w:val="single" w:sz="6" w:space="0" w:color="auto"/>
              <w:bottom w:val="single" w:sz="6" w:space="0" w:color="999999"/>
              <w:right w:val="single" w:sz="6" w:space="0" w:color="auto"/>
            </w:tcBorders>
            <w:shd w:val="solid" w:color="666699" w:fill="333399"/>
          </w:tcPr>
          <w:p w:rsidR="00E17B9D" w:rsidRPr="00DE05CE" w:rsidRDefault="003C7500" w:rsidP="00DE05CE">
            <w:pPr>
              <w:jc w:val="both"/>
              <w:rPr>
                <w:rFonts w:ascii="Trebuchet MS" w:hAnsi="Trebuchet MS"/>
                <w:b/>
                <w:bCs/>
              </w:rPr>
            </w:pPr>
            <w:r w:rsidRPr="003C7500">
              <w:rPr>
                <w:rFonts w:ascii="Trebuchet MS" w:hAnsi="Trebuchet MS"/>
                <w:b/>
                <w:bCs/>
              </w:rPr>
              <w:t>Approved by</w:t>
            </w:r>
          </w:p>
        </w:tc>
      </w:tr>
      <w:tr w:rsidR="00FE0D8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FE0D87" w:rsidRDefault="00E52C91" w:rsidP="00E52C91">
            <w:r>
              <w:t>3.0</w:t>
            </w:r>
          </w:p>
        </w:tc>
        <w:tc>
          <w:tcPr>
            <w:tcW w:w="1281" w:type="dxa"/>
            <w:tcBorders>
              <w:top w:val="single" w:sz="6" w:space="0" w:color="999999"/>
              <w:left w:val="single" w:sz="6" w:space="0" w:color="999999"/>
              <w:bottom w:val="single" w:sz="6" w:space="0" w:color="999999"/>
              <w:right w:val="single" w:sz="6" w:space="0" w:color="999999"/>
            </w:tcBorders>
          </w:tcPr>
          <w:p w:rsidR="00543A39" w:rsidRDefault="00AC5DA8" w:rsidP="00E52C91">
            <w:r>
              <w:t>2014-02</w:t>
            </w:r>
            <w:r w:rsidR="00543A39">
              <w:t>-0</w:t>
            </w:r>
            <w:r>
              <w:t>3</w:t>
            </w:r>
          </w:p>
        </w:tc>
        <w:tc>
          <w:tcPr>
            <w:tcW w:w="5108" w:type="dxa"/>
            <w:tcBorders>
              <w:top w:val="single" w:sz="6" w:space="0" w:color="999999"/>
              <w:left w:val="single" w:sz="6" w:space="0" w:color="999999"/>
              <w:bottom w:val="single" w:sz="6" w:space="0" w:color="999999"/>
              <w:right w:val="single" w:sz="6" w:space="0" w:color="999999"/>
            </w:tcBorders>
          </w:tcPr>
          <w:p w:rsidR="00840301" w:rsidRDefault="00840301" w:rsidP="00767FF7">
            <w:r>
              <w:t>Updated 1.3</w:t>
            </w:r>
            <w:r w:rsidR="00882F46">
              <w:t>,</w:t>
            </w:r>
            <w:r>
              <w:t xml:space="preserve"> References</w:t>
            </w:r>
          </w:p>
          <w:p w:rsidR="00543A39" w:rsidRDefault="00543A39" w:rsidP="00767FF7">
            <w:r>
              <w:t>Updated POLICY 11</w:t>
            </w:r>
            <w:r w:rsidR="00882F46">
              <w:t>,</w:t>
            </w:r>
            <w:r>
              <w:t xml:space="preserve"> PEPPOL Customization identifiers</w:t>
            </w:r>
          </w:p>
          <w:p w:rsidR="00840301" w:rsidRDefault="00840301" w:rsidP="00767FF7">
            <w:r>
              <w:t>Updated POLICY 12</w:t>
            </w:r>
            <w:r w:rsidR="00882F46">
              <w:t>,</w:t>
            </w:r>
            <w:r>
              <w:t xml:space="preserve"> Specifying Customization identifiers in UBL documents</w:t>
            </w:r>
          </w:p>
          <w:p w:rsidR="00947BA9" w:rsidRDefault="00947BA9" w:rsidP="00767FF7">
            <w:r>
              <w:t>Updated POLICY 16, PEPPOL process identifiers</w:t>
            </w:r>
          </w:p>
          <w:p w:rsidR="00840301" w:rsidRDefault="00840301" w:rsidP="00767FF7">
            <w:r>
              <w:t>Updated 4.2</w:t>
            </w:r>
            <w:r w:rsidR="00882F46">
              <w:t>,</w:t>
            </w:r>
            <w:r>
              <w:t xml:space="preserve"> Document Type Identifier Values</w:t>
            </w:r>
          </w:p>
          <w:p w:rsidR="00543A39" w:rsidRDefault="00840301" w:rsidP="00840301">
            <w:r>
              <w:t>Updated 5.2</w:t>
            </w:r>
            <w:r w:rsidR="00882F46">
              <w:t>,</w:t>
            </w:r>
            <w:r>
              <w:t xml:space="preserve"> Process ID values</w:t>
            </w:r>
          </w:p>
          <w:p w:rsidR="00AC5DA8" w:rsidRDefault="00AC5DA8" w:rsidP="00840301">
            <w:r>
              <w:t>Updated 3.2, Identifier values including ZZZ</w:t>
            </w:r>
          </w:p>
        </w:tc>
        <w:tc>
          <w:tcPr>
            <w:tcW w:w="0" w:type="auto"/>
            <w:tcBorders>
              <w:top w:val="single" w:sz="6" w:space="0" w:color="999999"/>
              <w:left w:val="single" w:sz="6" w:space="0" w:color="999999"/>
              <w:bottom w:val="single" w:sz="6" w:space="0" w:color="999999"/>
              <w:right w:val="single" w:sz="6" w:space="0" w:color="999999"/>
            </w:tcBorders>
          </w:tcPr>
          <w:p w:rsidR="00543A39" w:rsidRDefault="00543A39"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r>
              <w:t>3.1</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E52C91">
            <w:r>
              <w:t>2018-04-27</w:t>
            </w:r>
          </w:p>
        </w:tc>
        <w:tc>
          <w:tcPr>
            <w:tcW w:w="5108" w:type="dxa"/>
            <w:tcBorders>
              <w:top w:val="single" w:sz="6" w:space="0" w:color="999999"/>
              <w:left w:val="single" w:sz="6" w:space="0" w:color="999999"/>
              <w:bottom w:val="single" w:sz="6" w:space="0" w:color="999999"/>
              <w:right w:val="single" w:sz="6" w:space="0" w:color="999999"/>
            </w:tcBorders>
          </w:tcPr>
          <w:p w:rsidR="00840E57" w:rsidRDefault="00840E57" w:rsidP="00840E57">
            <w:r>
              <w:t>Extracted the code lists out of this document.</w:t>
            </w:r>
          </w:p>
          <w:p w:rsidR="00840E57" w:rsidRDefault="00840E57" w:rsidP="00840E57">
            <w:r>
              <w:t>References to the code lists were updated.</w:t>
            </w:r>
          </w:p>
          <w:p w:rsidR="00840E57" w:rsidRDefault="00840E57" w:rsidP="00840E57">
            <w:r>
              <w:t>Line numbers start with chapter 1.</w:t>
            </w:r>
          </w:p>
          <w:p w:rsidR="00840E57" w:rsidRDefault="00840E57" w:rsidP="00767FF7">
            <w:r>
              <w:t>No content changes.</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r w:rsidR="00840E57" w:rsidRPr="002F08C0" w:rsidTr="00840E57">
        <w:trPr>
          <w:cantSplit/>
        </w:trPr>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9F4391">
            <w:r>
              <w:t>4.0</w:t>
            </w:r>
          </w:p>
        </w:tc>
        <w:tc>
          <w:tcPr>
            <w:tcW w:w="1281" w:type="dxa"/>
            <w:tcBorders>
              <w:top w:val="single" w:sz="6" w:space="0" w:color="999999"/>
              <w:left w:val="single" w:sz="6" w:space="0" w:color="999999"/>
              <w:bottom w:val="single" w:sz="6" w:space="0" w:color="999999"/>
              <w:right w:val="single" w:sz="6" w:space="0" w:color="999999"/>
            </w:tcBorders>
          </w:tcPr>
          <w:p w:rsidR="00840E57" w:rsidRDefault="00840E57" w:rsidP="009F4391"/>
        </w:tc>
        <w:tc>
          <w:tcPr>
            <w:tcW w:w="5108" w:type="dxa"/>
            <w:tcBorders>
              <w:top w:val="single" w:sz="6" w:space="0" w:color="999999"/>
              <w:left w:val="single" w:sz="6" w:space="0" w:color="999999"/>
              <w:bottom w:val="single" w:sz="6" w:space="0" w:color="999999"/>
              <w:right w:val="single" w:sz="6" w:space="0" w:color="999999"/>
            </w:tcBorders>
          </w:tcPr>
          <w:p w:rsidR="00DB439B" w:rsidRDefault="00DB439B" w:rsidP="00DB439B">
            <w:r>
              <w:t>Updated legacy references and wordings</w:t>
            </w:r>
          </w:p>
          <w:p w:rsidR="00C06C8F" w:rsidRDefault="00C06C8F" w:rsidP="00C06C8F">
            <w:r>
              <w:t>Separated Participant and Party identification</w:t>
            </w:r>
          </w:p>
          <w:p w:rsidR="00C06C8F" w:rsidRDefault="00C06C8F" w:rsidP="00C06C8F">
            <w:r>
              <w:t>Introduced the term “</w:t>
            </w:r>
            <w:r w:rsidRPr="00C06C8F">
              <w:t xml:space="preserve">Participant Identifier Meta </w:t>
            </w:r>
            <w:r>
              <w:t>S</w:t>
            </w:r>
            <w:r w:rsidRPr="00C06C8F">
              <w:t>cheme</w:t>
            </w:r>
            <w:r>
              <w:t>”</w:t>
            </w:r>
          </w:p>
        </w:tc>
        <w:tc>
          <w:tcPr>
            <w:tcW w:w="0" w:type="auto"/>
            <w:tcBorders>
              <w:top w:val="single" w:sz="6" w:space="0" w:color="999999"/>
              <w:left w:val="single" w:sz="6" w:space="0" w:color="999999"/>
              <w:bottom w:val="single" w:sz="6" w:space="0" w:color="999999"/>
              <w:right w:val="single" w:sz="6" w:space="0" w:color="999999"/>
            </w:tcBorders>
          </w:tcPr>
          <w:p w:rsidR="00840E57" w:rsidRDefault="00840E57" w:rsidP="00E52C91"/>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5" w:name="_Toc527707360"/>
      <w:r w:rsidRPr="00E5101A">
        <w:rPr>
          <w:lang w:val="da-DK"/>
        </w:rPr>
        <w:lastRenderedPageBreak/>
        <w:t>Contributors</w:t>
      </w:r>
      <w:bookmarkEnd w:id="0"/>
      <w:bookmarkEnd w:id="5"/>
    </w:p>
    <w:p w:rsidR="00E91975" w:rsidRPr="00E5101A" w:rsidRDefault="00E91975" w:rsidP="006804C3">
      <w:pPr>
        <w:rPr>
          <w:rFonts w:cs="Arial"/>
          <w:b/>
          <w:lang w:val="da-DK"/>
        </w:rPr>
      </w:pPr>
      <w:r w:rsidRPr="00E5101A">
        <w:rPr>
          <w:rFonts w:cs="Arial"/>
          <w:b/>
          <w:lang w:val="da-DK"/>
        </w:rPr>
        <w:t>Organisations</w:t>
      </w:r>
    </w:p>
    <w:p w:rsidR="00E91975" w:rsidRPr="00A02EAD" w:rsidRDefault="00E91975" w:rsidP="00514984">
      <w:pPr>
        <w:rPr>
          <w:lang w:val="da-DK"/>
        </w:rPr>
      </w:pPr>
      <w:r w:rsidRPr="00A02EAD">
        <w:rPr>
          <w:lang w:val="da-DK"/>
        </w:rPr>
        <w:t>DIFI (Direktoratet for forvaltning og IKT)</w:t>
      </w:r>
      <w:r w:rsidRPr="00A02EAD">
        <w:rPr>
          <w:rStyle w:val="Funotenzeichen"/>
        </w:rPr>
        <w:footnoteReference w:id="1"/>
      </w:r>
      <w:r w:rsidRPr="00A02EAD">
        <w:rPr>
          <w:lang w:val="da-DK"/>
        </w:rPr>
        <w:t xml:space="preserve">, Norway, </w:t>
      </w:r>
      <w:hyperlink r:id="rId12" w:history="1">
        <w:r w:rsidRPr="00A02EAD">
          <w:rPr>
            <w:lang w:val="da-DK"/>
          </w:rPr>
          <w:t>www.difi.no</w:t>
        </w:r>
      </w:hyperlink>
    </w:p>
    <w:p w:rsidR="00E91975" w:rsidRPr="00A02EAD" w:rsidRDefault="00CE0D75" w:rsidP="00514984">
      <w:pPr>
        <w:rPr>
          <w:lang w:val="da-DK"/>
        </w:rPr>
      </w:pPr>
      <w:r>
        <w:rPr>
          <w:lang w:val="da-DK"/>
        </w:rPr>
        <w:t>E</w:t>
      </w:r>
      <w:r w:rsidRPr="00CE0D75">
        <w:rPr>
          <w:lang w:val="da-DK"/>
        </w:rPr>
        <w:t>rhvervsstyrelsen</w:t>
      </w:r>
      <w:r w:rsidRPr="00CE0D75">
        <w:rPr>
          <w:rStyle w:val="Funotenzeichen"/>
          <w:vertAlign w:val="baseline"/>
          <w:lang w:val="da-DK"/>
        </w:rPr>
        <w:t xml:space="preserve"> </w:t>
      </w:r>
      <w:r w:rsidR="00E91975" w:rsidRPr="00A02EAD">
        <w:rPr>
          <w:rStyle w:val="Funotenzeichen"/>
        </w:rPr>
        <w:footnoteReference w:id="2"/>
      </w:r>
      <w:r w:rsidR="00E91975" w:rsidRPr="00A02EAD">
        <w:rPr>
          <w:lang w:val="da-DK"/>
        </w:rPr>
        <w:t xml:space="preserve">, Denmark, </w:t>
      </w:r>
      <w:r w:rsidRPr="00A9119A">
        <w:rPr>
          <w:lang w:val="sv-SE"/>
        </w:rPr>
        <w:t>erhvervsstyrelsen.dk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CE0D75" w:rsidP="00514984">
      <w:pPr>
        <w:rPr>
          <w:rStyle w:val="Hyperlink"/>
          <w:color w:val="auto"/>
          <w:u w:val="none"/>
          <w:lang w:val="sv-SE"/>
        </w:rPr>
      </w:pPr>
      <w:r>
        <w:rPr>
          <w:lang w:val="sv-SE"/>
        </w:rPr>
        <w:t>DIGG</w:t>
      </w:r>
      <w:r w:rsidR="00261760" w:rsidRPr="00C4133B">
        <w:rPr>
          <w:lang w:val="sv-SE"/>
        </w:rPr>
        <w:t xml:space="preserve"> (</w:t>
      </w:r>
      <w:r>
        <w:rPr>
          <w:lang w:val="sv-SE"/>
        </w:rPr>
        <w:t>Myndigheten för Digital Förvaltning</w:t>
      </w:r>
      <w:r>
        <w:rPr>
          <w:rStyle w:val="Funotenzeichen"/>
          <w:lang w:val="sv-SE"/>
        </w:rPr>
        <w:footnoteReference w:id="4"/>
      </w:r>
      <w:r w:rsidR="00261760" w:rsidRPr="00C4133B">
        <w:rPr>
          <w:lang w:val="sv-SE"/>
        </w:rPr>
        <w:t xml:space="preserve">), Sweden, </w:t>
      </w:r>
      <w:r w:rsidRPr="00CE0D75">
        <w:rPr>
          <w:lang w:val="sv-SE"/>
        </w:rPr>
        <w:t>www.digg.se</w:t>
      </w:r>
    </w:p>
    <w:p w:rsidR="00E91975" w:rsidRPr="006804C3" w:rsidRDefault="00E91975" w:rsidP="006804C3">
      <w:pPr>
        <w:rPr>
          <w:rFonts w:cs="Arial"/>
          <w:b/>
          <w:lang w:val="da-DK"/>
        </w:rPr>
      </w:pPr>
      <w:r w:rsidRPr="006804C3">
        <w:rPr>
          <w:rFonts w:cs="Arial"/>
          <w:b/>
          <w:lang w:val="da-DK"/>
        </w:rPr>
        <w:t>Persons</w:t>
      </w:r>
    </w:p>
    <w:p w:rsidR="00E91975" w:rsidRPr="00543A39" w:rsidRDefault="0095138B" w:rsidP="00514984">
      <w:pPr>
        <w:rPr>
          <w:lang w:val="da-DK"/>
        </w:rPr>
      </w:pPr>
      <w:r w:rsidRPr="00543A39">
        <w:rPr>
          <w:lang w:val="da-DK"/>
        </w:rPr>
        <w:t>Philip Helger, BRZ</w:t>
      </w:r>
    </w:p>
    <w:p w:rsidR="0095138B" w:rsidRPr="00DE05CE" w:rsidRDefault="0095138B" w:rsidP="0095138B">
      <w:pPr>
        <w:rPr>
          <w:lang w:val="sv-SE"/>
        </w:rPr>
      </w:pPr>
      <w:r w:rsidRPr="00DE05CE">
        <w:rPr>
          <w:lang w:val="sv-SE"/>
        </w:rPr>
        <w:t>Jens Jakob Andersen, NITA</w:t>
      </w:r>
    </w:p>
    <w:p w:rsidR="0095138B" w:rsidRDefault="0095138B" w:rsidP="0095138B">
      <w:r>
        <w:t>Tim McGrath, DIFI/Document Engineering Services</w:t>
      </w:r>
    </w:p>
    <w:p w:rsidR="0095138B" w:rsidRPr="00DE05CE" w:rsidRDefault="00F03CDF" w:rsidP="0095138B">
      <w:pPr>
        <w:rPr>
          <w:lang w:val="sv-SE"/>
        </w:rPr>
      </w:pPr>
      <w:r w:rsidRPr="00DE05CE">
        <w:rPr>
          <w:lang w:val="sv-SE"/>
        </w:rPr>
        <w:t>Bergthor Skulason, NITA</w:t>
      </w:r>
    </w:p>
    <w:p w:rsidR="00543A39" w:rsidRPr="00DE05CE" w:rsidRDefault="00543A39" w:rsidP="0095138B">
      <w:pPr>
        <w:rPr>
          <w:lang w:val="sv-SE"/>
        </w:rPr>
      </w:pPr>
      <w:r w:rsidRPr="00DE05CE">
        <w:rPr>
          <w:lang w:val="sv-SE"/>
        </w:rPr>
        <w:t>Erik Gustavsen</w:t>
      </w:r>
      <w:r w:rsidR="00CE0D75">
        <w:rPr>
          <w:lang w:val="sv-SE"/>
        </w:rPr>
        <w:t>,</w:t>
      </w:r>
      <w:r w:rsidRPr="00DE05CE">
        <w:rPr>
          <w:lang w:val="sv-SE"/>
        </w:rPr>
        <w:t xml:space="preserve"> D</w:t>
      </w:r>
      <w:r w:rsidR="00840301" w:rsidRPr="00DE05CE">
        <w:rPr>
          <w:lang w:val="sv-SE"/>
        </w:rPr>
        <w:t>IFI</w:t>
      </w:r>
      <w:r w:rsidRPr="00DE05CE">
        <w:rPr>
          <w:lang w:val="sv-SE"/>
        </w:rPr>
        <w:t>/Edisys Consulting</w:t>
      </w:r>
    </w:p>
    <w:p w:rsidR="00D66FFA" w:rsidRDefault="00D66FFA" w:rsidP="0095138B">
      <w:pPr>
        <w:rPr>
          <w:lang w:val="en-US"/>
        </w:rPr>
      </w:pPr>
      <w:r>
        <w:rPr>
          <w:lang w:val="en-US"/>
        </w:rPr>
        <w:t>Martin Forsberg</w:t>
      </w:r>
      <w:r w:rsidR="00CE0D75">
        <w:rPr>
          <w:lang w:val="en-US"/>
        </w:rPr>
        <w:t>,</w:t>
      </w:r>
      <w:r>
        <w:rPr>
          <w:lang w:val="en-US"/>
        </w:rPr>
        <w:t xml:space="preserve"> ESV/Ecru Consulting</w:t>
      </w:r>
    </w:p>
    <w:p w:rsidR="00DE05CE" w:rsidRDefault="00E17B9D" w:rsidP="00514984">
      <w:pPr>
        <w:rPr>
          <w:lang w:val="en-US"/>
        </w:rPr>
      </w:pPr>
      <w:r>
        <w:rPr>
          <w:lang w:val="en-US"/>
        </w:rPr>
        <w:t>Bard Langöy</w:t>
      </w:r>
      <w:r w:rsidR="00592153">
        <w:rPr>
          <w:lang w:val="en-US"/>
        </w:rPr>
        <w:t xml:space="preserve">, </w:t>
      </w:r>
      <w:r>
        <w:rPr>
          <w:lang w:val="en-US"/>
        </w:rPr>
        <w:t>Pagero</w:t>
      </w:r>
    </w:p>
    <w:p w:rsidR="00E91975" w:rsidRPr="007A7B4E" w:rsidRDefault="00DE05CE" w:rsidP="00514984">
      <w:pPr>
        <w:rPr>
          <w:rFonts w:cs="Arial"/>
        </w:rPr>
      </w:pPr>
      <w:r>
        <w:rPr>
          <w:lang w:val="en-US"/>
        </w:rPr>
        <w:t>Siw Midtgård Meckelborg, Edisys Consulting</w:t>
      </w:r>
      <w:r w:rsidR="00E91975" w:rsidRPr="00FF7AFF">
        <w:rPr>
          <w:rFonts w:cs="Arial"/>
        </w:rPr>
        <w:br w:type="page"/>
      </w:r>
      <w:bookmarkStart w:id="6" w:name="_Toc205026843"/>
      <w:bookmarkStart w:id="7" w:name="_Toc205089457"/>
      <w:bookmarkStart w:id="8" w:name="_Toc224898987"/>
    </w:p>
    <w:p w:rsidR="00A56BD2" w:rsidRPr="006804C3" w:rsidRDefault="00914720" w:rsidP="00E15FB4">
      <w:pPr>
        <w:pStyle w:val="berschrift1"/>
        <w:numPr>
          <w:ilvl w:val="0"/>
          <w:numId w:val="0"/>
        </w:numPr>
        <w:rPr>
          <w:rStyle w:val="Fett"/>
          <w:b/>
        </w:rPr>
      </w:pPr>
      <w:bookmarkStart w:id="9" w:name="_Toc527707361"/>
      <w:bookmarkEnd w:id="6"/>
      <w:bookmarkEnd w:id="7"/>
      <w:bookmarkEnd w:id="8"/>
      <w:r w:rsidRPr="006804C3">
        <w:rPr>
          <w:rStyle w:val="Fett"/>
          <w:b/>
        </w:rPr>
        <w:lastRenderedPageBreak/>
        <w:t>Table of contents</w:t>
      </w:r>
      <w:bookmarkEnd w:id="9"/>
    </w:p>
    <w:p w:rsidR="00DE2AB1" w:rsidRDefault="002F6B5F">
      <w:pPr>
        <w:pStyle w:val="Verzeichnis1"/>
        <w:rPr>
          <w:rFonts w:asciiTheme="minorHAnsi" w:eastAsiaTheme="minorEastAsia" w:hAnsiTheme="minorHAnsi" w:cstheme="minorBidi"/>
          <w:kern w:val="0"/>
          <w:sz w:val="22"/>
          <w:lang w:val="de-AT" w:eastAsia="de-AT"/>
        </w:rPr>
      </w:pPr>
      <w:r w:rsidRPr="002F6B5F">
        <w:fldChar w:fldCharType="begin"/>
      </w:r>
      <w:r w:rsidR="002142B2" w:rsidRPr="001F4312">
        <w:instrText xml:space="preserve"> TOC \o "1-4" \h \z \u </w:instrText>
      </w:r>
      <w:r w:rsidRPr="002F6B5F">
        <w:fldChar w:fldCharType="separate"/>
      </w:r>
      <w:hyperlink w:anchor="_Toc527707360" w:history="1">
        <w:r w:rsidR="00DE2AB1" w:rsidRPr="002B3D7F">
          <w:rPr>
            <w:rStyle w:val="Hyperlink"/>
            <w:lang w:val="da-DK"/>
          </w:rPr>
          <w:t>Contributors</w:t>
        </w:r>
        <w:r w:rsidR="00DE2AB1">
          <w:rPr>
            <w:webHidden/>
          </w:rPr>
          <w:tab/>
        </w:r>
        <w:r w:rsidR="00DE2AB1">
          <w:rPr>
            <w:webHidden/>
          </w:rPr>
          <w:fldChar w:fldCharType="begin"/>
        </w:r>
        <w:r w:rsidR="00DE2AB1">
          <w:rPr>
            <w:webHidden/>
          </w:rPr>
          <w:instrText xml:space="preserve"> PAGEREF _Toc527707360 \h </w:instrText>
        </w:r>
        <w:r w:rsidR="00DE2AB1">
          <w:rPr>
            <w:webHidden/>
          </w:rPr>
        </w:r>
        <w:r w:rsidR="00DE2AB1">
          <w:rPr>
            <w:webHidden/>
          </w:rPr>
          <w:fldChar w:fldCharType="separate"/>
        </w:r>
        <w:r w:rsidR="00DE2AB1">
          <w:rPr>
            <w:webHidden/>
          </w:rPr>
          <w:t>4</w:t>
        </w:r>
        <w:r w:rsidR="00DE2AB1">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61" w:history="1">
        <w:r w:rsidRPr="002B3D7F">
          <w:rPr>
            <w:rStyle w:val="Hyperlink"/>
          </w:rPr>
          <w:t>Table of contents</w:t>
        </w:r>
        <w:r>
          <w:rPr>
            <w:webHidden/>
          </w:rPr>
          <w:tab/>
        </w:r>
        <w:r>
          <w:rPr>
            <w:webHidden/>
          </w:rPr>
          <w:fldChar w:fldCharType="begin"/>
        </w:r>
        <w:r>
          <w:rPr>
            <w:webHidden/>
          </w:rPr>
          <w:instrText xml:space="preserve"> PAGEREF _Toc527707361 \h </w:instrText>
        </w:r>
        <w:r>
          <w:rPr>
            <w:webHidden/>
          </w:rPr>
        </w:r>
        <w:r>
          <w:rPr>
            <w:webHidden/>
          </w:rPr>
          <w:fldChar w:fldCharType="separate"/>
        </w:r>
        <w:r>
          <w:rPr>
            <w:webHidden/>
          </w:rPr>
          <w:t>5</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62" w:history="1">
        <w:r w:rsidRPr="002B3D7F">
          <w:rPr>
            <w:rStyle w:val="Hyperlink"/>
          </w:rPr>
          <w:t>1</w:t>
        </w:r>
        <w:r>
          <w:rPr>
            <w:rFonts w:asciiTheme="minorHAnsi" w:eastAsiaTheme="minorEastAsia" w:hAnsiTheme="minorHAnsi" w:cstheme="minorBidi"/>
            <w:kern w:val="0"/>
            <w:sz w:val="22"/>
            <w:lang w:val="de-AT" w:eastAsia="de-AT"/>
          </w:rPr>
          <w:tab/>
        </w:r>
        <w:r w:rsidRPr="002B3D7F">
          <w:rPr>
            <w:rStyle w:val="Hyperlink"/>
          </w:rPr>
          <w:t>Introduction</w:t>
        </w:r>
        <w:r>
          <w:rPr>
            <w:webHidden/>
          </w:rPr>
          <w:tab/>
        </w:r>
        <w:r>
          <w:rPr>
            <w:webHidden/>
          </w:rPr>
          <w:fldChar w:fldCharType="begin"/>
        </w:r>
        <w:r>
          <w:rPr>
            <w:webHidden/>
          </w:rPr>
          <w:instrText xml:space="preserve"> PAGEREF _Toc527707362 \h </w:instrText>
        </w:r>
        <w:r>
          <w:rPr>
            <w:webHidden/>
          </w:rPr>
        </w:r>
        <w:r>
          <w:rPr>
            <w:webHidden/>
          </w:rPr>
          <w:fldChar w:fldCharType="separate"/>
        </w:r>
        <w:r>
          <w:rPr>
            <w:webHidden/>
          </w:rPr>
          <w:t>7</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63" w:history="1">
        <w:r w:rsidRPr="002B3D7F">
          <w:rPr>
            <w:rStyle w:val="Hyperlink"/>
          </w:rPr>
          <w:t>1.1</w:t>
        </w:r>
        <w:r>
          <w:rPr>
            <w:rFonts w:asciiTheme="minorHAnsi" w:eastAsiaTheme="minorEastAsia" w:hAnsiTheme="minorHAnsi" w:cstheme="minorBidi"/>
            <w:lang w:val="de-AT"/>
          </w:rPr>
          <w:tab/>
        </w:r>
        <w:r w:rsidRPr="002B3D7F">
          <w:rPr>
            <w:rStyle w:val="Hyperlink"/>
          </w:rPr>
          <w:t>Audience</w:t>
        </w:r>
        <w:r>
          <w:rPr>
            <w:webHidden/>
          </w:rPr>
          <w:tab/>
        </w:r>
        <w:r>
          <w:rPr>
            <w:webHidden/>
          </w:rPr>
          <w:fldChar w:fldCharType="begin"/>
        </w:r>
        <w:r>
          <w:rPr>
            <w:webHidden/>
          </w:rPr>
          <w:instrText xml:space="preserve"> PAGEREF _Toc527707363 \h </w:instrText>
        </w:r>
        <w:r>
          <w:rPr>
            <w:webHidden/>
          </w:rPr>
        </w:r>
        <w:r>
          <w:rPr>
            <w:webHidden/>
          </w:rPr>
          <w:fldChar w:fldCharType="separate"/>
        </w:r>
        <w:r>
          <w:rPr>
            <w:webHidden/>
          </w:rPr>
          <w:t>7</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64" w:history="1">
        <w:r w:rsidRPr="002B3D7F">
          <w:rPr>
            <w:rStyle w:val="Hyperlink"/>
          </w:rPr>
          <w:t>1.2</w:t>
        </w:r>
        <w:r>
          <w:rPr>
            <w:rFonts w:asciiTheme="minorHAnsi" w:eastAsiaTheme="minorEastAsia" w:hAnsiTheme="minorHAnsi" w:cstheme="minorBidi"/>
            <w:lang w:val="de-AT"/>
          </w:rPr>
          <w:tab/>
        </w:r>
        <w:r w:rsidRPr="002B3D7F">
          <w:rPr>
            <w:rStyle w:val="Hyperlink"/>
          </w:rPr>
          <w:t>References</w:t>
        </w:r>
        <w:r>
          <w:rPr>
            <w:webHidden/>
          </w:rPr>
          <w:tab/>
        </w:r>
        <w:r>
          <w:rPr>
            <w:webHidden/>
          </w:rPr>
          <w:fldChar w:fldCharType="begin"/>
        </w:r>
        <w:r>
          <w:rPr>
            <w:webHidden/>
          </w:rPr>
          <w:instrText xml:space="preserve"> PAGEREF _Toc527707364 \h </w:instrText>
        </w:r>
        <w:r>
          <w:rPr>
            <w:webHidden/>
          </w:rPr>
        </w:r>
        <w:r>
          <w:rPr>
            <w:webHidden/>
          </w:rPr>
          <w:fldChar w:fldCharType="separate"/>
        </w:r>
        <w:r>
          <w:rPr>
            <w:webHidden/>
          </w:rPr>
          <w:t>7</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65" w:history="1">
        <w:r w:rsidRPr="002B3D7F">
          <w:rPr>
            <w:rStyle w:val="Hyperlink"/>
          </w:rPr>
          <w:t>2</w:t>
        </w:r>
        <w:r>
          <w:rPr>
            <w:rFonts w:asciiTheme="minorHAnsi" w:eastAsiaTheme="minorEastAsia" w:hAnsiTheme="minorHAnsi" w:cstheme="minorBidi"/>
            <w:kern w:val="0"/>
            <w:sz w:val="22"/>
            <w:lang w:val="de-AT" w:eastAsia="de-AT"/>
          </w:rPr>
          <w:tab/>
        </w:r>
        <w:r w:rsidRPr="002B3D7F">
          <w:rPr>
            <w:rStyle w:val="Hyperlink"/>
          </w:rPr>
          <w:t>Introduction to identifiers</w:t>
        </w:r>
        <w:r>
          <w:rPr>
            <w:webHidden/>
          </w:rPr>
          <w:tab/>
        </w:r>
        <w:r>
          <w:rPr>
            <w:webHidden/>
          </w:rPr>
          <w:fldChar w:fldCharType="begin"/>
        </w:r>
        <w:r>
          <w:rPr>
            <w:webHidden/>
          </w:rPr>
          <w:instrText xml:space="preserve"> PAGEREF _Toc527707365 \h </w:instrText>
        </w:r>
        <w:r>
          <w:rPr>
            <w:webHidden/>
          </w:rPr>
        </w:r>
        <w:r>
          <w:rPr>
            <w:webHidden/>
          </w:rPr>
          <w:fldChar w:fldCharType="separate"/>
        </w:r>
        <w:r>
          <w:rPr>
            <w:webHidden/>
          </w:rPr>
          <w:t>9</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66" w:history="1">
        <w:r w:rsidRPr="002B3D7F">
          <w:rPr>
            <w:rStyle w:val="Hyperlink"/>
          </w:rPr>
          <w:t>2.1</w:t>
        </w:r>
        <w:r>
          <w:rPr>
            <w:rFonts w:asciiTheme="minorHAnsi" w:eastAsiaTheme="minorEastAsia" w:hAnsiTheme="minorHAnsi" w:cstheme="minorBidi"/>
            <w:lang w:val="de-AT"/>
          </w:rPr>
          <w:tab/>
        </w:r>
        <w:r w:rsidRPr="002B3D7F">
          <w:rPr>
            <w:rStyle w:val="Hyperlink"/>
          </w:rPr>
          <w:t>Scope</w:t>
        </w:r>
        <w:r>
          <w:rPr>
            <w:webHidden/>
          </w:rPr>
          <w:tab/>
        </w:r>
        <w:r>
          <w:rPr>
            <w:webHidden/>
          </w:rPr>
          <w:fldChar w:fldCharType="begin"/>
        </w:r>
        <w:r>
          <w:rPr>
            <w:webHidden/>
          </w:rPr>
          <w:instrText xml:space="preserve"> PAGEREF _Toc527707366 \h </w:instrText>
        </w:r>
        <w:r>
          <w:rPr>
            <w:webHidden/>
          </w:rPr>
        </w:r>
        <w:r>
          <w:rPr>
            <w:webHidden/>
          </w:rPr>
          <w:fldChar w:fldCharType="separate"/>
        </w:r>
        <w:r>
          <w:rPr>
            <w:webHidden/>
          </w:rPr>
          <w:t>9</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67" w:history="1">
        <w:r w:rsidRPr="002B3D7F">
          <w:rPr>
            <w:rStyle w:val="Hyperlink"/>
          </w:rPr>
          <w:t>2.1.1</w:t>
        </w:r>
        <w:r>
          <w:rPr>
            <w:rFonts w:asciiTheme="minorHAnsi" w:eastAsiaTheme="minorEastAsia" w:hAnsiTheme="minorHAnsi" w:cstheme="minorBidi"/>
            <w:lang w:val="de-AT"/>
          </w:rPr>
          <w:tab/>
        </w:r>
        <w:r w:rsidRPr="002B3D7F">
          <w:rPr>
            <w:rStyle w:val="Hyperlink"/>
          </w:rPr>
          <w:t>The policy of a federated scheme for identifying Parties</w:t>
        </w:r>
        <w:r>
          <w:rPr>
            <w:webHidden/>
          </w:rPr>
          <w:tab/>
        </w:r>
        <w:r>
          <w:rPr>
            <w:webHidden/>
          </w:rPr>
          <w:fldChar w:fldCharType="begin"/>
        </w:r>
        <w:r>
          <w:rPr>
            <w:webHidden/>
          </w:rPr>
          <w:instrText xml:space="preserve"> PAGEREF _Toc527707367 \h </w:instrText>
        </w:r>
        <w:r>
          <w:rPr>
            <w:webHidden/>
          </w:rPr>
        </w:r>
        <w:r>
          <w:rPr>
            <w:webHidden/>
          </w:rPr>
          <w:fldChar w:fldCharType="separate"/>
        </w:r>
        <w:r>
          <w:rPr>
            <w:webHidden/>
          </w:rPr>
          <w:t>9</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68" w:history="1">
        <w:r w:rsidRPr="002B3D7F">
          <w:rPr>
            <w:rStyle w:val="Hyperlink"/>
          </w:rPr>
          <w:t>2.1.2</w:t>
        </w:r>
        <w:r>
          <w:rPr>
            <w:rFonts w:asciiTheme="minorHAnsi" w:eastAsiaTheme="minorEastAsia" w:hAnsiTheme="minorHAnsi" w:cstheme="minorBidi"/>
            <w:lang w:val="de-AT"/>
          </w:rPr>
          <w:tab/>
        </w:r>
        <w:r w:rsidRPr="002B3D7F">
          <w:rPr>
            <w:rStyle w:val="Hyperlink"/>
          </w:rPr>
          <w:t>The policy for identifying Documents and Services used in PEPPOL implementation of the PEPPOL eDelivery Network</w:t>
        </w:r>
        <w:r>
          <w:rPr>
            <w:webHidden/>
          </w:rPr>
          <w:tab/>
        </w:r>
        <w:r>
          <w:rPr>
            <w:webHidden/>
          </w:rPr>
          <w:fldChar w:fldCharType="begin"/>
        </w:r>
        <w:r>
          <w:rPr>
            <w:webHidden/>
          </w:rPr>
          <w:instrText xml:space="preserve"> PAGEREF _Toc527707368 \h </w:instrText>
        </w:r>
        <w:r>
          <w:rPr>
            <w:webHidden/>
          </w:rPr>
        </w:r>
        <w:r>
          <w:rPr>
            <w:webHidden/>
          </w:rPr>
          <w:fldChar w:fldCharType="separate"/>
        </w:r>
        <w:r>
          <w:rPr>
            <w:webHidden/>
          </w:rPr>
          <w:t>9</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69" w:history="1">
        <w:r w:rsidRPr="002B3D7F">
          <w:rPr>
            <w:rStyle w:val="Hyperlink"/>
          </w:rPr>
          <w:t>2.2</w:t>
        </w:r>
        <w:r>
          <w:rPr>
            <w:rFonts w:asciiTheme="minorHAnsi" w:eastAsiaTheme="minorEastAsia" w:hAnsiTheme="minorHAnsi" w:cstheme="minorBidi"/>
            <w:lang w:val="de-AT"/>
          </w:rPr>
          <w:tab/>
        </w:r>
        <w:r w:rsidRPr="002B3D7F">
          <w:rPr>
            <w:rStyle w:val="Hyperlink"/>
          </w:rPr>
          <w:t>Glossary</w:t>
        </w:r>
        <w:r>
          <w:rPr>
            <w:webHidden/>
          </w:rPr>
          <w:tab/>
        </w:r>
        <w:r>
          <w:rPr>
            <w:webHidden/>
          </w:rPr>
          <w:fldChar w:fldCharType="begin"/>
        </w:r>
        <w:r>
          <w:rPr>
            <w:webHidden/>
          </w:rPr>
          <w:instrText xml:space="preserve"> PAGEREF _Toc527707369 \h </w:instrText>
        </w:r>
        <w:r>
          <w:rPr>
            <w:webHidden/>
          </w:rPr>
        </w:r>
        <w:r>
          <w:rPr>
            <w:webHidden/>
          </w:rPr>
          <w:fldChar w:fldCharType="separate"/>
        </w:r>
        <w:r>
          <w:rPr>
            <w:webHidden/>
          </w:rPr>
          <w:t>10</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70" w:history="1">
        <w:r w:rsidRPr="002B3D7F">
          <w:rPr>
            <w:rStyle w:val="Hyperlink"/>
          </w:rPr>
          <w:t>2.3</w:t>
        </w:r>
        <w:r>
          <w:rPr>
            <w:rFonts w:asciiTheme="minorHAnsi" w:eastAsiaTheme="minorEastAsia" w:hAnsiTheme="minorHAnsi" w:cstheme="minorBidi"/>
            <w:lang w:val="de-AT"/>
          </w:rPr>
          <w:tab/>
        </w:r>
        <w:r w:rsidRPr="002B3D7F">
          <w:rPr>
            <w:rStyle w:val="Hyperlink"/>
          </w:rPr>
          <w:t>Common Policies</w:t>
        </w:r>
        <w:r>
          <w:rPr>
            <w:webHidden/>
          </w:rPr>
          <w:tab/>
        </w:r>
        <w:r>
          <w:rPr>
            <w:webHidden/>
          </w:rPr>
          <w:fldChar w:fldCharType="begin"/>
        </w:r>
        <w:r>
          <w:rPr>
            <w:webHidden/>
          </w:rPr>
          <w:instrText xml:space="preserve"> PAGEREF _Toc527707370 \h </w:instrText>
        </w:r>
        <w:r>
          <w:rPr>
            <w:webHidden/>
          </w:rPr>
        </w:r>
        <w:r>
          <w:rPr>
            <w:webHidden/>
          </w:rPr>
          <w:fldChar w:fldCharType="separate"/>
        </w:r>
        <w:r>
          <w:rPr>
            <w:webHidden/>
          </w:rPr>
          <w:t>10</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71" w:history="1">
        <w:r w:rsidRPr="002B3D7F">
          <w:rPr>
            <w:rStyle w:val="Hyperlink"/>
          </w:rPr>
          <w:t>POLICY 1</w:t>
        </w:r>
        <w:r>
          <w:rPr>
            <w:rFonts w:asciiTheme="minorHAnsi" w:eastAsiaTheme="minorEastAsia" w:hAnsiTheme="minorHAnsi" w:cstheme="minorBidi"/>
            <w:lang w:val="de-AT"/>
          </w:rPr>
          <w:tab/>
        </w:r>
        <w:r w:rsidRPr="002B3D7F">
          <w:rPr>
            <w:rStyle w:val="Hyperlink"/>
          </w:rPr>
          <w:t>Usage of ISO15459</w:t>
        </w:r>
        <w:r>
          <w:rPr>
            <w:webHidden/>
          </w:rPr>
          <w:tab/>
        </w:r>
        <w:r>
          <w:rPr>
            <w:webHidden/>
          </w:rPr>
          <w:fldChar w:fldCharType="begin"/>
        </w:r>
        <w:r>
          <w:rPr>
            <w:webHidden/>
          </w:rPr>
          <w:instrText xml:space="preserve"> PAGEREF _Toc527707371 \h </w:instrText>
        </w:r>
        <w:r>
          <w:rPr>
            <w:webHidden/>
          </w:rPr>
        </w:r>
        <w:r>
          <w:rPr>
            <w:webHidden/>
          </w:rPr>
          <w:fldChar w:fldCharType="separate"/>
        </w:r>
        <w:r>
          <w:rPr>
            <w:webHidden/>
          </w:rPr>
          <w:t>10</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72" w:history="1">
        <w:r w:rsidRPr="002B3D7F">
          <w:rPr>
            <w:rStyle w:val="Hyperlink"/>
          </w:rPr>
          <w:t>POLICY 2</w:t>
        </w:r>
        <w:r>
          <w:rPr>
            <w:rFonts w:asciiTheme="minorHAnsi" w:eastAsiaTheme="minorEastAsia" w:hAnsiTheme="minorHAnsi" w:cstheme="minorBidi"/>
            <w:lang w:val="de-AT"/>
          </w:rPr>
          <w:tab/>
        </w:r>
        <w:r w:rsidRPr="002B3D7F">
          <w:rPr>
            <w:rStyle w:val="Hyperlink"/>
          </w:rPr>
          <w:t>Identifier Value casing</w:t>
        </w:r>
        <w:r>
          <w:rPr>
            <w:webHidden/>
          </w:rPr>
          <w:tab/>
        </w:r>
        <w:r>
          <w:rPr>
            <w:webHidden/>
          </w:rPr>
          <w:fldChar w:fldCharType="begin"/>
        </w:r>
        <w:r>
          <w:rPr>
            <w:webHidden/>
          </w:rPr>
          <w:instrText xml:space="preserve"> PAGEREF _Toc527707372 \h </w:instrText>
        </w:r>
        <w:r>
          <w:rPr>
            <w:webHidden/>
          </w:rPr>
        </w:r>
        <w:r>
          <w:rPr>
            <w:webHidden/>
          </w:rPr>
          <w:fldChar w:fldCharType="separate"/>
        </w:r>
        <w:r>
          <w:rPr>
            <w:webHidden/>
          </w:rPr>
          <w:t>11</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73" w:history="1">
        <w:r w:rsidRPr="002B3D7F">
          <w:rPr>
            <w:rStyle w:val="Hyperlink"/>
          </w:rPr>
          <w:t>2.4</w:t>
        </w:r>
        <w:r>
          <w:rPr>
            <w:rFonts w:asciiTheme="minorHAnsi" w:eastAsiaTheme="minorEastAsia" w:hAnsiTheme="minorHAnsi" w:cstheme="minorBidi"/>
            <w:lang w:val="de-AT"/>
          </w:rPr>
          <w:tab/>
        </w:r>
        <w:r w:rsidRPr="002B3D7F">
          <w:rPr>
            <w:rStyle w:val="Hyperlink"/>
          </w:rPr>
          <w:t>Participant vs. Party Identification</w:t>
        </w:r>
        <w:r>
          <w:rPr>
            <w:webHidden/>
          </w:rPr>
          <w:tab/>
        </w:r>
        <w:r>
          <w:rPr>
            <w:webHidden/>
          </w:rPr>
          <w:fldChar w:fldCharType="begin"/>
        </w:r>
        <w:r>
          <w:rPr>
            <w:webHidden/>
          </w:rPr>
          <w:instrText xml:space="preserve"> PAGEREF _Toc527707373 \h </w:instrText>
        </w:r>
        <w:r>
          <w:rPr>
            <w:webHidden/>
          </w:rPr>
        </w:r>
        <w:r>
          <w:rPr>
            <w:webHidden/>
          </w:rPr>
          <w:fldChar w:fldCharType="separate"/>
        </w:r>
        <w:r>
          <w:rPr>
            <w:webHidden/>
          </w:rPr>
          <w:t>12</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74" w:history="1">
        <w:r w:rsidRPr="002B3D7F">
          <w:rPr>
            <w:rStyle w:val="Hyperlink"/>
          </w:rPr>
          <w:t>3</w:t>
        </w:r>
        <w:r>
          <w:rPr>
            <w:rFonts w:asciiTheme="minorHAnsi" w:eastAsiaTheme="minorEastAsia" w:hAnsiTheme="minorHAnsi" w:cstheme="minorBidi"/>
            <w:kern w:val="0"/>
            <w:sz w:val="22"/>
            <w:lang w:val="de-AT" w:eastAsia="de-AT"/>
          </w:rPr>
          <w:tab/>
        </w:r>
        <w:r w:rsidRPr="002B3D7F">
          <w:rPr>
            <w:rStyle w:val="Hyperlink"/>
          </w:rPr>
          <w:t>Policy for PEPPOL Participant Identification</w:t>
        </w:r>
        <w:r>
          <w:rPr>
            <w:webHidden/>
          </w:rPr>
          <w:tab/>
        </w:r>
        <w:r>
          <w:rPr>
            <w:webHidden/>
          </w:rPr>
          <w:fldChar w:fldCharType="begin"/>
        </w:r>
        <w:r>
          <w:rPr>
            <w:webHidden/>
          </w:rPr>
          <w:instrText xml:space="preserve"> PAGEREF _Toc527707374 \h </w:instrText>
        </w:r>
        <w:r>
          <w:rPr>
            <w:webHidden/>
          </w:rPr>
        </w:r>
        <w:r>
          <w:rPr>
            <w:webHidden/>
          </w:rPr>
          <w:fldChar w:fldCharType="separate"/>
        </w:r>
        <w:r>
          <w:rPr>
            <w:webHidden/>
          </w:rPr>
          <w:t>13</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75" w:history="1">
        <w:r w:rsidRPr="002B3D7F">
          <w:rPr>
            <w:rStyle w:val="Hyperlink"/>
          </w:rPr>
          <w:t>3.1</w:t>
        </w:r>
        <w:r>
          <w:rPr>
            <w:rFonts w:asciiTheme="minorHAnsi" w:eastAsiaTheme="minorEastAsia" w:hAnsiTheme="minorHAnsi" w:cstheme="minorBidi"/>
            <w:lang w:val="de-AT"/>
          </w:rPr>
          <w:tab/>
        </w:r>
        <w:r w:rsidRPr="002B3D7F">
          <w:rPr>
            <w:rStyle w:val="Hyperlink"/>
          </w:rPr>
          <w:t>Format</w:t>
        </w:r>
        <w:r>
          <w:rPr>
            <w:webHidden/>
          </w:rPr>
          <w:tab/>
        </w:r>
        <w:r>
          <w:rPr>
            <w:webHidden/>
          </w:rPr>
          <w:fldChar w:fldCharType="begin"/>
        </w:r>
        <w:r>
          <w:rPr>
            <w:webHidden/>
          </w:rPr>
          <w:instrText xml:space="preserve"> PAGEREF _Toc527707375 \h </w:instrText>
        </w:r>
        <w:r>
          <w:rPr>
            <w:webHidden/>
          </w:rPr>
        </w:r>
        <w:r>
          <w:rPr>
            <w:webHidden/>
          </w:rPr>
          <w:fldChar w:fldCharType="separate"/>
        </w:r>
        <w:r>
          <w:rPr>
            <w:webHidden/>
          </w:rPr>
          <w:t>13</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76" w:history="1">
        <w:r w:rsidRPr="002B3D7F">
          <w:rPr>
            <w:rStyle w:val="Hyperlink"/>
          </w:rPr>
          <w:t>POLICY 3</w:t>
        </w:r>
        <w:r>
          <w:rPr>
            <w:rFonts w:asciiTheme="minorHAnsi" w:eastAsiaTheme="minorEastAsia" w:hAnsiTheme="minorHAnsi" w:cstheme="minorBidi"/>
            <w:lang w:val="de-AT"/>
          </w:rPr>
          <w:tab/>
        </w:r>
        <w:r w:rsidRPr="002B3D7F">
          <w:rPr>
            <w:rStyle w:val="Hyperlink"/>
          </w:rPr>
          <w:t>Use of ISO15459 structure</w:t>
        </w:r>
        <w:r>
          <w:rPr>
            <w:webHidden/>
          </w:rPr>
          <w:tab/>
        </w:r>
        <w:r>
          <w:rPr>
            <w:webHidden/>
          </w:rPr>
          <w:fldChar w:fldCharType="begin"/>
        </w:r>
        <w:r>
          <w:rPr>
            <w:webHidden/>
          </w:rPr>
          <w:instrText xml:space="preserve"> PAGEREF _Toc527707376 \h </w:instrText>
        </w:r>
        <w:r>
          <w:rPr>
            <w:webHidden/>
          </w:rPr>
        </w:r>
        <w:r>
          <w:rPr>
            <w:webHidden/>
          </w:rPr>
          <w:fldChar w:fldCharType="separate"/>
        </w:r>
        <w:r>
          <w:rPr>
            <w:webHidden/>
          </w:rPr>
          <w:t>13</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77" w:history="1">
        <w:r w:rsidRPr="002B3D7F">
          <w:rPr>
            <w:rStyle w:val="Hyperlink"/>
          </w:rPr>
          <w:t>POLICY 4</w:t>
        </w:r>
        <w:r>
          <w:rPr>
            <w:rFonts w:asciiTheme="minorHAnsi" w:eastAsiaTheme="minorEastAsia" w:hAnsiTheme="minorHAnsi" w:cstheme="minorBidi"/>
            <w:lang w:val="de-AT"/>
          </w:rPr>
          <w:tab/>
        </w:r>
        <w:r w:rsidRPr="002B3D7F">
          <w:rPr>
            <w:rStyle w:val="Hyperlink"/>
          </w:rPr>
          <w:t>Coding of Identifier Schemes</w:t>
        </w:r>
        <w:r>
          <w:rPr>
            <w:webHidden/>
          </w:rPr>
          <w:tab/>
        </w:r>
        <w:r>
          <w:rPr>
            <w:webHidden/>
          </w:rPr>
          <w:fldChar w:fldCharType="begin"/>
        </w:r>
        <w:r>
          <w:rPr>
            <w:webHidden/>
          </w:rPr>
          <w:instrText xml:space="preserve"> PAGEREF _Toc527707377 \h </w:instrText>
        </w:r>
        <w:r>
          <w:rPr>
            <w:webHidden/>
          </w:rPr>
        </w:r>
        <w:r>
          <w:rPr>
            <w:webHidden/>
          </w:rPr>
          <w:fldChar w:fldCharType="separate"/>
        </w:r>
        <w:r>
          <w:rPr>
            <w:webHidden/>
          </w:rPr>
          <w:t>13</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78" w:history="1">
        <w:r w:rsidRPr="002B3D7F">
          <w:rPr>
            <w:rStyle w:val="Hyperlink"/>
          </w:rPr>
          <w:t>3.2</w:t>
        </w:r>
        <w:r>
          <w:rPr>
            <w:rFonts w:asciiTheme="minorHAnsi" w:eastAsiaTheme="minorEastAsia" w:hAnsiTheme="minorHAnsi" w:cstheme="minorBidi"/>
            <w:lang w:val="de-AT"/>
          </w:rPr>
          <w:tab/>
        </w:r>
        <w:r w:rsidRPr="002B3D7F">
          <w:rPr>
            <w:rStyle w:val="Hyperlink"/>
          </w:rPr>
          <w:t>Identifier Scheme values</w:t>
        </w:r>
        <w:r>
          <w:rPr>
            <w:webHidden/>
          </w:rPr>
          <w:tab/>
        </w:r>
        <w:r>
          <w:rPr>
            <w:webHidden/>
          </w:rPr>
          <w:fldChar w:fldCharType="begin"/>
        </w:r>
        <w:r>
          <w:rPr>
            <w:webHidden/>
          </w:rPr>
          <w:instrText xml:space="preserve"> PAGEREF _Toc527707378 \h </w:instrText>
        </w:r>
        <w:r>
          <w:rPr>
            <w:webHidden/>
          </w:rPr>
        </w:r>
        <w:r>
          <w:rPr>
            <w:webHidden/>
          </w:rPr>
          <w:fldChar w:fldCharType="separate"/>
        </w:r>
        <w:r>
          <w:rPr>
            <w:webHidden/>
          </w:rPr>
          <w:t>13</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79" w:history="1">
        <w:r w:rsidRPr="002B3D7F">
          <w:rPr>
            <w:rStyle w:val="Hyperlink"/>
          </w:rPr>
          <w:t>POLICY 5</w:t>
        </w:r>
        <w:r>
          <w:rPr>
            <w:rFonts w:asciiTheme="minorHAnsi" w:eastAsiaTheme="minorEastAsia" w:hAnsiTheme="minorHAnsi" w:cstheme="minorBidi"/>
            <w:lang w:val="de-AT"/>
          </w:rPr>
          <w:tab/>
        </w:r>
        <w:r w:rsidRPr="002B3D7F">
          <w:rPr>
            <w:rStyle w:val="Hyperlink"/>
          </w:rPr>
          <w:t>Participant Identifier Meta Scheme</w:t>
        </w:r>
        <w:r>
          <w:rPr>
            <w:webHidden/>
          </w:rPr>
          <w:tab/>
        </w:r>
        <w:r>
          <w:rPr>
            <w:webHidden/>
          </w:rPr>
          <w:fldChar w:fldCharType="begin"/>
        </w:r>
        <w:r>
          <w:rPr>
            <w:webHidden/>
          </w:rPr>
          <w:instrText xml:space="preserve"> PAGEREF _Toc527707379 \h </w:instrText>
        </w:r>
        <w:r>
          <w:rPr>
            <w:webHidden/>
          </w:rPr>
        </w:r>
        <w:r>
          <w:rPr>
            <w:webHidden/>
          </w:rPr>
          <w:fldChar w:fldCharType="separate"/>
        </w:r>
        <w:r>
          <w:rPr>
            <w:webHidden/>
          </w:rPr>
          <w:t>14</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0" w:history="1">
        <w:r w:rsidRPr="002B3D7F">
          <w:rPr>
            <w:rStyle w:val="Hyperlink"/>
          </w:rPr>
          <w:t>POLICY 6</w:t>
        </w:r>
        <w:r>
          <w:rPr>
            <w:rFonts w:asciiTheme="minorHAnsi" w:eastAsiaTheme="minorEastAsia" w:hAnsiTheme="minorHAnsi" w:cstheme="minorBidi"/>
            <w:lang w:val="de-AT"/>
          </w:rPr>
          <w:tab/>
        </w:r>
        <w:r w:rsidRPr="002B3D7F">
          <w:rPr>
            <w:rStyle w:val="Hyperlink"/>
          </w:rPr>
          <w:t>Numeric Codes for Identifier Schemes</w:t>
        </w:r>
        <w:r>
          <w:rPr>
            <w:webHidden/>
          </w:rPr>
          <w:tab/>
        </w:r>
        <w:r>
          <w:rPr>
            <w:webHidden/>
          </w:rPr>
          <w:fldChar w:fldCharType="begin"/>
        </w:r>
        <w:r>
          <w:rPr>
            <w:webHidden/>
          </w:rPr>
          <w:instrText xml:space="preserve"> PAGEREF _Toc527707380 \h </w:instrText>
        </w:r>
        <w:r>
          <w:rPr>
            <w:webHidden/>
          </w:rPr>
        </w:r>
        <w:r>
          <w:rPr>
            <w:webHidden/>
          </w:rPr>
          <w:fldChar w:fldCharType="separate"/>
        </w:r>
        <w:r>
          <w:rPr>
            <w:webHidden/>
          </w:rPr>
          <w:t>14</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1" w:history="1">
        <w:r w:rsidRPr="002B3D7F">
          <w:rPr>
            <w:rStyle w:val="Hyperlink"/>
          </w:rPr>
          <w:t>POLICY 7</w:t>
        </w:r>
        <w:r>
          <w:rPr>
            <w:rFonts w:asciiTheme="minorHAnsi" w:eastAsiaTheme="minorEastAsia" w:hAnsiTheme="minorHAnsi" w:cstheme="minorBidi"/>
            <w:lang w:val="de-AT"/>
          </w:rPr>
          <w:tab/>
        </w:r>
        <w:r w:rsidRPr="002B3D7F">
          <w:rPr>
            <w:rStyle w:val="Hyperlink"/>
          </w:rPr>
          <w:t>Participant Identifiers for DNS</w:t>
        </w:r>
        <w:r>
          <w:rPr>
            <w:webHidden/>
          </w:rPr>
          <w:tab/>
        </w:r>
        <w:r>
          <w:rPr>
            <w:webHidden/>
          </w:rPr>
          <w:fldChar w:fldCharType="begin"/>
        </w:r>
        <w:r>
          <w:rPr>
            <w:webHidden/>
          </w:rPr>
          <w:instrText xml:space="preserve"> PAGEREF _Toc527707381 \h </w:instrText>
        </w:r>
        <w:r>
          <w:rPr>
            <w:webHidden/>
          </w:rPr>
        </w:r>
        <w:r>
          <w:rPr>
            <w:webHidden/>
          </w:rPr>
          <w:fldChar w:fldCharType="separate"/>
        </w:r>
        <w:r>
          <w:rPr>
            <w:webHidden/>
          </w:rPr>
          <w:t>14</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2" w:history="1">
        <w:r w:rsidRPr="002B3D7F">
          <w:rPr>
            <w:rStyle w:val="Hyperlink"/>
          </w:rPr>
          <w:t>POLICY 8</w:t>
        </w:r>
        <w:r>
          <w:rPr>
            <w:rFonts w:asciiTheme="minorHAnsi" w:eastAsiaTheme="minorEastAsia" w:hAnsiTheme="minorHAnsi" w:cstheme="minorBidi"/>
            <w:lang w:val="de-AT"/>
          </w:rPr>
          <w:tab/>
        </w:r>
        <w:r w:rsidRPr="002B3D7F">
          <w:rPr>
            <w:rStyle w:val="Hyperlink"/>
          </w:rPr>
          <w:t>XML attributes for Participant Identifiers in SMP responses</w:t>
        </w:r>
        <w:r>
          <w:rPr>
            <w:webHidden/>
          </w:rPr>
          <w:tab/>
        </w:r>
        <w:r>
          <w:rPr>
            <w:webHidden/>
          </w:rPr>
          <w:fldChar w:fldCharType="begin"/>
        </w:r>
        <w:r>
          <w:rPr>
            <w:webHidden/>
          </w:rPr>
          <w:instrText xml:space="preserve"> PAGEREF _Toc527707382 \h </w:instrText>
        </w:r>
        <w:r>
          <w:rPr>
            <w:webHidden/>
          </w:rPr>
        </w:r>
        <w:r>
          <w:rPr>
            <w:webHidden/>
          </w:rPr>
          <w:fldChar w:fldCharType="separate"/>
        </w:r>
        <w:r>
          <w:rPr>
            <w:webHidden/>
          </w:rPr>
          <w:t>15</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3" w:history="1">
        <w:r w:rsidRPr="002B3D7F">
          <w:rPr>
            <w:rStyle w:val="Hyperlink"/>
          </w:rPr>
          <w:t>POLICY 9</w:t>
        </w:r>
        <w:r>
          <w:rPr>
            <w:rFonts w:asciiTheme="minorHAnsi" w:eastAsiaTheme="minorEastAsia" w:hAnsiTheme="minorHAnsi" w:cstheme="minorBidi"/>
            <w:lang w:val="de-AT"/>
          </w:rPr>
          <w:tab/>
        </w:r>
        <w:r w:rsidRPr="002B3D7F">
          <w:rPr>
            <w:rStyle w:val="Hyperlink"/>
          </w:rPr>
          <w:t>XML attributes for EndpointIDs in UBL documents</w:t>
        </w:r>
        <w:r>
          <w:rPr>
            <w:webHidden/>
          </w:rPr>
          <w:tab/>
        </w:r>
        <w:r>
          <w:rPr>
            <w:webHidden/>
          </w:rPr>
          <w:fldChar w:fldCharType="begin"/>
        </w:r>
        <w:r>
          <w:rPr>
            <w:webHidden/>
          </w:rPr>
          <w:instrText xml:space="preserve"> PAGEREF _Toc527707383 \h </w:instrText>
        </w:r>
        <w:r>
          <w:rPr>
            <w:webHidden/>
          </w:rPr>
        </w:r>
        <w:r>
          <w:rPr>
            <w:webHidden/>
          </w:rPr>
          <w:fldChar w:fldCharType="separate"/>
        </w:r>
        <w:r>
          <w:rPr>
            <w:webHidden/>
          </w:rPr>
          <w:t>15</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84" w:history="1">
        <w:r w:rsidRPr="002B3D7F">
          <w:rPr>
            <w:rStyle w:val="Hyperlink"/>
          </w:rPr>
          <w:t>4</w:t>
        </w:r>
        <w:r>
          <w:rPr>
            <w:rFonts w:asciiTheme="minorHAnsi" w:eastAsiaTheme="minorEastAsia" w:hAnsiTheme="minorHAnsi" w:cstheme="minorBidi"/>
            <w:kern w:val="0"/>
            <w:sz w:val="22"/>
            <w:lang w:val="de-AT" w:eastAsia="de-AT"/>
          </w:rPr>
          <w:tab/>
        </w:r>
        <w:r w:rsidRPr="002B3D7F">
          <w:rPr>
            <w:rStyle w:val="Hyperlink"/>
          </w:rPr>
          <w:t>Policy for PEPPOL Party Identification</w:t>
        </w:r>
        <w:r>
          <w:rPr>
            <w:webHidden/>
          </w:rPr>
          <w:tab/>
        </w:r>
        <w:r>
          <w:rPr>
            <w:webHidden/>
          </w:rPr>
          <w:fldChar w:fldCharType="begin"/>
        </w:r>
        <w:r>
          <w:rPr>
            <w:webHidden/>
          </w:rPr>
          <w:instrText xml:space="preserve"> PAGEREF _Toc527707384 \h </w:instrText>
        </w:r>
        <w:r>
          <w:rPr>
            <w:webHidden/>
          </w:rPr>
        </w:r>
        <w:r>
          <w:rPr>
            <w:webHidden/>
          </w:rPr>
          <w:fldChar w:fldCharType="separate"/>
        </w:r>
        <w:r>
          <w:rPr>
            <w:webHidden/>
          </w:rPr>
          <w:t>17</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385" w:history="1">
        <w:r w:rsidRPr="002B3D7F">
          <w:rPr>
            <w:rStyle w:val="Hyperlink"/>
          </w:rPr>
          <w:t>4.1</w:t>
        </w:r>
        <w:r>
          <w:rPr>
            <w:rFonts w:asciiTheme="minorHAnsi" w:eastAsiaTheme="minorEastAsia" w:hAnsiTheme="minorHAnsi" w:cstheme="minorBidi"/>
            <w:lang w:val="de-AT"/>
          </w:rPr>
          <w:tab/>
        </w:r>
        <w:r w:rsidRPr="002B3D7F">
          <w:rPr>
            <w:rStyle w:val="Hyperlink"/>
          </w:rPr>
          <w:t>Format</w:t>
        </w:r>
        <w:r>
          <w:rPr>
            <w:webHidden/>
          </w:rPr>
          <w:tab/>
        </w:r>
        <w:r>
          <w:rPr>
            <w:webHidden/>
          </w:rPr>
          <w:fldChar w:fldCharType="begin"/>
        </w:r>
        <w:r>
          <w:rPr>
            <w:webHidden/>
          </w:rPr>
          <w:instrText xml:space="preserve"> PAGEREF _Toc527707385 \h </w:instrText>
        </w:r>
        <w:r>
          <w:rPr>
            <w:webHidden/>
          </w:rPr>
        </w:r>
        <w:r>
          <w:rPr>
            <w:webHidden/>
          </w:rPr>
          <w:fldChar w:fldCharType="separate"/>
        </w:r>
        <w:r>
          <w:rPr>
            <w:webHidden/>
          </w:rPr>
          <w:t>17</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6" w:history="1">
        <w:r w:rsidRPr="002B3D7F">
          <w:rPr>
            <w:rStyle w:val="Hyperlink"/>
          </w:rPr>
          <w:t>POLICY 10</w:t>
        </w:r>
        <w:r>
          <w:rPr>
            <w:rFonts w:asciiTheme="minorHAnsi" w:eastAsiaTheme="minorEastAsia" w:hAnsiTheme="minorHAnsi" w:cstheme="minorBidi"/>
            <w:lang w:val="de-AT"/>
          </w:rPr>
          <w:tab/>
        </w:r>
        <w:r w:rsidRPr="002B3D7F">
          <w:rPr>
            <w:rStyle w:val="Hyperlink"/>
          </w:rPr>
          <w:t>Use of ISO15459 structure</w:t>
        </w:r>
        <w:r>
          <w:rPr>
            <w:webHidden/>
          </w:rPr>
          <w:tab/>
        </w:r>
        <w:r>
          <w:rPr>
            <w:webHidden/>
          </w:rPr>
          <w:fldChar w:fldCharType="begin"/>
        </w:r>
        <w:r>
          <w:rPr>
            <w:webHidden/>
          </w:rPr>
          <w:instrText xml:space="preserve"> PAGEREF _Toc527707386 \h </w:instrText>
        </w:r>
        <w:r>
          <w:rPr>
            <w:webHidden/>
          </w:rPr>
        </w:r>
        <w:r>
          <w:rPr>
            <w:webHidden/>
          </w:rPr>
          <w:fldChar w:fldCharType="separate"/>
        </w:r>
        <w:r>
          <w:rPr>
            <w:webHidden/>
          </w:rPr>
          <w:t>17</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7" w:history="1">
        <w:r w:rsidRPr="002B3D7F">
          <w:rPr>
            <w:rStyle w:val="Hyperlink"/>
          </w:rPr>
          <w:t>POLICY 11</w:t>
        </w:r>
        <w:r>
          <w:rPr>
            <w:rFonts w:asciiTheme="minorHAnsi" w:eastAsiaTheme="minorEastAsia" w:hAnsiTheme="minorHAnsi" w:cstheme="minorBidi"/>
            <w:lang w:val="de-AT"/>
          </w:rPr>
          <w:tab/>
        </w:r>
        <w:r w:rsidRPr="002B3D7F">
          <w:rPr>
            <w:rStyle w:val="Hyperlink"/>
          </w:rPr>
          <w:t>Coding of Identifier Schemes</w:t>
        </w:r>
        <w:r>
          <w:rPr>
            <w:webHidden/>
          </w:rPr>
          <w:tab/>
        </w:r>
        <w:r>
          <w:rPr>
            <w:webHidden/>
          </w:rPr>
          <w:fldChar w:fldCharType="begin"/>
        </w:r>
        <w:r>
          <w:rPr>
            <w:webHidden/>
          </w:rPr>
          <w:instrText xml:space="preserve"> PAGEREF _Toc527707387 \h </w:instrText>
        </w:r>
        <w:r>
          <w:rPr>
            <w:webHidden/>
          </w:rPr>
        </w:r>
        <w:r>
          <w:rPr>
            <w:webHidden/>
          </w:rPr>
          <w:fldChar w:fldCharType="separate"/>
        </w:r>
        <w:r>
          <w:rPr>
            <w:webHidden/>
          </w:rPr>
          <w:t>17</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88" w:history="1">
        <w:r w:rsidRPr="002B3D7F">
          <w:rPr>
            <w:rStyle w:val="Hyperlink"/>
          </w:rPr>
          <w:t>POLICY 12</w:t>
        </w:r>
        <w:r>
          <w:rPr>
            <w:rFonts w:asciiTheme="minorHAnsi" w:eastAsiaTheme="minorEastAsia" w:hAnsiTheme="minorHAnsi" w:cstheme="minorBidi"/>
            <w:lang w:val="de-AT"/>
          </w:rPr>
          <w:tab/>
        </w:r>
        <w:r w:rsidRPr="002B3D7F">
          <w:rPr>
            <w:rStyle w:val="Hyperlink"/>
          </w:rPr>
          <w:t>XML attributes for Party Identifiers in UBL documents</w:t>
        </w:r>
        <w:r>
          <w:rPr>
            <w:webHidden/>
          </w:rPr>
          <w:tab/>
        </w:r>
        <w:r>
          <w:rPr>
            <w:webHidden/>
          </w:rPr>
          <w:fldChar w:fldCharType="begin"/>
        </w:r>
        <w:r>
          <w:rPr>
            <w:webHidden/>
          </w:rPr>
          <w:instrText xml:space="preserve"> PAGEREF _Toc527707388 \h </w:instrText>
        </w:r>
        <w:r>
          <w:rPr>
            <w:webHidden/>
          </w:rPr>
        </w:r>
        <w:r>
          <w:rPr>
            <w:webHidden/>
          </w:rPr>
          <w:fldChar w:fldCharType="separate"/>
        </w:r>
        <w:r>
          <w:rPr>
            <w:webHidden/>
          </w:rPr>
          <w:t>17</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89" w:history="1">
        <w:r w:rsidRPr="002B3D7F">
          <w:rPr>
            <w:rStyle w:val="Hyperlink"/>
          </w:rPr>
          <w:t>5</w:t>
        </w:r>
        <w:r>
          <w:rPr>
            <w:rFonts w:asciiTheme="minorHAnsi" w:eastAsiaTheme="minorEastAsia" w:hAnsiTheme="minorHAnsi" w:cstheme="minorBidi"/>
            <w:kern w:val="0"/>
            <w:sz w:val="22"/>
            <w:lang w:val="de-AT" w:eastAsia="de-AT"/>
          </w:rPr>
          <w:tab/>
        </w:r>
        <w:r w:rsidRPr="002B3D7F">
          <w:rPr>
            <w:rStyle w:val="Hyperlink"/>
          </w:rPr>
          <w:t>Policies on Identifying Document Types supported by PEPPOL</w:t>
        </w:r>
        <w:r>
          <w:rPr>
            <w:webHidden/>
          </w:rPr>
          <w:tab/>
        </w:r>
        <w:r>
          <w:rPr>
            <w:webHidden/>
          </w:rPr>
          <w:fldChar w:fldCharType="begin"/>
        </w:r>
        <w:r>
          <w:rPr>
            <w:webHidden/>
          </w:rPr>
          <w:instrText xml:space="preserve"> PAGEREF _Toc527707389 \h </w:instrText>
        </w:r>
        <w:r>
          <w:rPr>
            <w:webHidden/>
          </w:rPr>
        </w:r>
        <w:r>
          <w:rPr>
            <w:webHidden/>
          </w:rPr>
          <w:fldChar w:fldCharType="separate"/>
        </w:r>
        <w:r>
          <w:rPr>
            <w:webHidden/>
          </w:rPr>
          <w:t>19</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0" w:history="1">
        <w:r w:rsidRPr="002B3D7F">
          <w:rPr>
            <w:rStyle w:val="Hyperlink"/>
          </w:rPr>
          <w:t>POLICY 13</w:t>
        </w:r>
        <w:r>
          <w:rPr>
            <w:rFonts w:asciiTheme="minorHAnsi" w:eastAsiaTheme="minorEastAsia" w:hAnsiTheme="minorHAnsi" w:cstheme="minorBidi"/>
            <w:lang w:val="de-AT"/>
          </w:rPr>
          <w:tab/>
        </w:r>
        <w:r w:rsidRPr="002B3D7F">
          <w:rPr>
            <w:rStyle w:val="Hyperlink"/>
          </w:rPr>
          <w:t>Document Type Identifier scheme</w:t>
        </w:r>
        <w:r>
          <w:rPr>
            <w:webHidden/>
          </w:rPr>
          <w:tab/>
        </w:r>
        <w:r>
          <w:rPr>
            <w:webHidden/>
          </w:rPr>
          <w:fldChar w:fldCharType="begin"/>
        </w:r>
        <w:r>
          <w:rPr>
            <w:webHidden/>
          </w:rPr>
          <w:instrText xml:space="preserve"> PAGEREF _Toc527707390 \h </w:instrText>
        </w:r>
        <w:r>
          <w:rPr>
            <w:webHidden/>
          </w:rPr>
        </w:r>
        <w:r>
          <w:rPr>
            <w:webHidden/>
          </w:rPr>
          <w:fldChar w:fldCharType="separate"/>
        </w:r>
        <w:r>
          <w:rPr>
            <w:webHidden/>
          </w:rPr>
          <w:t>19</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1" w:history="1">
        <w:r w:rsidRPr="002B3D7F">
          <w:rPr>
            <w:rStyle w:val="Hyperlink"/>
          </w:rPr>
          <w:t>POLICY 14</w:t>
        </w:r>
        <w:r>
          <w:rPr>
            <w:rFonts w:asciiTheme="minorHAnsi" w:eastAsiaTheme="minorEastAsia" w:hAnsiTheme="minorHAnsi" w:cstheme="minorBidi"/>
            <w:lang w:val="de-AT"/>
          </w:rPr>
          <w:tab/>
        </w:r>
        <w:r w:rsidRPr="002B3D7F">
          <w:rPr>
            <w:rStyle w:val="Hyperlink"/>
          </w:rPr>
          <w:t>Customization Identifiers</w:t>
        </w:r>
        <w:r>
          <w:rPr>
            <w:webHidden/>
          </w:rPr>
          <w:tab/>
        </w:r>
        <w:r>
          <w:rPr>
            <w:webHidden/>
          </w:rPr>
          <w:fldChar w:fldCharType="begin"/>
        </w:r>
        <w:r>
          <w:rPr>
            <w:webHidden/>
          </w:rPr>
          <w:instrText xml:space="preserve"> PAGEREF _Toc527707391 \h </w:instrText>
        </w:r>
        <w:r>
          <w:rPr>
            <w:webHidden/>
          </w:rPr>
        </w:r>
        <w:r>
          <w:rPr>
            <w:webHidden/>
          </w:rPr>
          <w:fldChar w:fldCharType="separate"/>
        </w:r>
        <w:r>
          <w:rPr>
            <w:webHidden/>
          </w:rPr>
          <w:t>19</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2" w:history="1">
        <w:r w:rsidRPr="002B3D7F">
          <w:rPr>
            <w:rStyle w:val="Hyperlink"/>
          </w:rPr>
          <w:t>POLICY 15</w:t>
        </w:r>
        <w:r>
          <w:rPr>
            <w:rFonts w:asciiTheme="minorHAnsi" w:eastAsiaTheme="minorEastAsia" w:hAnsiTheme="minorHAnsi" w:cstheme="minorBidi"/>
            <w:lang w:val="de-AT"/>
          </w:rPr>
          <w:tab/>
        </w:r>
        <w:r w:rsidRPr="002B3D7F">
          <w:rPr>
            <w:rStyle w:val="Hyperlink"/>
          </w:rPr>
          <w:t>Specifying Customization Identifiers in UBL documents</w:t>
        </w:r>
        <w:r>
          <w:rPr>
            <w:webHidden/>
          </w:rPr>
          <w:tab/>
        </w:r>
        <w:r>
          <w:rPr>
            <w:webHidden/>
          </w:rPr>
          <w:fldChar w:fldCharType="begin"/>
        </w:r>
        <w:r>
          <w:rPr>
            <w:webHidden/>
          </w:rPr>
          <w:instrText xml:space="preserve"> PAGEREF _Toc527707392 \h </w:instrText>
        </w:r>
        <w:r>
          <w:rPr>
            <w:webHidden/>
          </w:rPr>
        </w:r>
        <w:r>
          <w:rPr>
            <w:webHidden/>
          </w:rPr>
          <w:fldChar w:fldCharType="separate"/>
        </w:r>
        <w:r>
          <w:rPr>
            <w:webHidden/>
          </w:rPr>
          <w:t>19</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3" w:history="1">
        <w:r w:rsidRPr="002B3D7F">
          <w:rPr>
            <w:rStyle w:val="Hyperlink"/>
          </w:rPr>
          <w:t>POLICY 16</w:t>
        </w:r>
        <w:r>
          <w:rPr>
            <w:rFonts w:asciiTheme="minorHAnsi" w:eastAsiaTheme="minorEastAsia" w:hAnsiTheme="minorHAnsi" w:cstheme="minorBidi"/>
            <w:lang w:val="de-AT"/>
          </w:rPr>
          <w:tab/>
        </w:r>
        <w:r w:rsidRPr="002B3D7F">
          <w:rPr>
            <w:rStyle w:val="Hyperlink"/>
          </w:rPr>
          <w:t>Document Type Identifier Value pattern</w:t>
        </w:r>
        <w:r>
          <w:rPr>
            <w:webHidden/>
          </w:rPr>
          <w:tab/>
        </w:r>
        <w:r>
          <w:rPr>
            <w:webHidden/>
          </w:rPr>
          <w:fldChar w:fldCharType="begin"/>
        </w:r>
        <w:r>
          <w:rPr>
            <w:webHidden/>
          </w:rPr>
          <w:instrText xml:space="preserve"> PAGEREF _Toc527707393 \h </w:instrText>
        </w:r>
        <w:r>
          <w:rPr>
            <w:webHidden/>
          </w:rPr>
        </w:r>
        <w:r>
          <w:rPr>
            <w:webHidden/>
          </w:rPr>
          <w:fldChar w:fldCharType="separate"/>
        </w:r>
        <w:r>
          <w:rPr>
            <w:webHidden/>
          </w:rPr>
          <w:t>20</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4" w:history="1">
        <w:r w:rsidRPr="002B3D7F">
          <w:rPr>
            <w:rStyle w:val="Hyperlink"/>
          </w:rPr>
          <w:t>POLICY 17</w:t>
        </w:r>
        <w:r>
          <w:rPr>
            <w:rFonts w:asciiTheme="minorHAnsi" w:eastAsiaTheme="minorEastAsia" w:hAnsiTheme="minorHAnsi" w:cstheme="minorBidi"/>
            <w:lang w:val="de-AT"/>
          </w:rPr>
          <w:tab/>
        </w:r>
        <w:r w:rsidRPr="002B3D7F">
          <w:rPr>
            <w:rStyle w:val="Hyperlink"/>
          </w:rPr>
          <w:t>Specifying Document Type Identifiers in SMP documents</w:t>
        </w:r>
        <w:r>
          <w:rPr>
            <w:webHidden/>
          </w:rPr>
          <w:tab/>
        </w:r>
        <w:r>
          <w:rPr>
            <w:webHidden/>
          </w:rPr>
          <w:fldChar w:fldCharType="begin"/>
        </w:r>
        <w:r>
          <w:rPr>
            <w:webHidden/>
          </w:rPr>
          <w:instrText xml:space="preserve"> PAGEREF _Toc527707394 \h </w:instrText>
        </w:r>
        <w:r>
          <w:rPr>
            <w:webHidden/>
          </w:rPr>
        </w:r>
        <w:r>
          <w:rPr>
            <w:webHidden/>
          </w:rPr>
          <w:fldChar w:fldCharType="separate"/>
        </w:r>
        <w:r>
          <w:rPr>
            <w:webHidden/>
          </w:rPr>
          <w:t>20</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5" w:history="1">
        <w:r w:rsidRPr="002B3D7F">
          <w:rPr>
            <w:rStyle w:val="Hyperlink"/>
          </w:rPr>
          <w:t>POLICY 18</w:t>
        </w:r>
        <w:r>
          <w:rPr>
            <w:rFonts w:asciiTheme="minorHAnsi" w:eastAsiaTheme="minorEastAsia" w:hAnsiTheme="minorHAnsi" w:cstheme="minorBidi"/>
            <w:lang w:val="de-AT"/>
          </w:rPr>
          <w:tab/>
        </w:r>
        <w:r w:rsidRPr="002B3D7F">
          <w:rPr>
            <w:rStyle w:val="Hyperlink"/>
          </w:rPr>
          <w:t>Document Type Identifier Values</w:t>
        </w:r>
        <w:r>
          <w:rPr>
            <w:webHidden/>
          </w:rPr>
          <w:tab/>
        </w:r>
        <w:r>
          <w:rPr>
            <w:webHidden/>
          </w:rPr>
          <w:fldChar w:fldCharType="begin"/>
        </w:r>
        <w:r>
          <w:rPr>
            <w:webHidden/>
          </w:rPr>
          <w:instrText xml:space="preserve"> PAGEREF _Toc527707395 \h </w:instrText>
        </w:r>
        <w:r>
          <w:rPr>
            <w:webHidden/>
          </w:rPr>
        </w:r>
        <w:r>
          <w:rPr>
            <w:webHidden/>
          </w:rPr>
          <w:fldChar w:fldCharType="separate"/>
        </w:r>
        <w:r>
          <w:rPr>
            <w:webHidden/>
          </w:rPr>
          <w:t>21</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396" w:history="1">
        <w:r w:rsidRPr="002B3D7F">
          <w:rPr>
            <w:rStyle w:val="Hyperlink"/>
          </w:rPr>
          <w:t>6</w:t>
        </w:r>
        <w:r>
          <w:rPr>
            <w:rFonts w:asciiTheme="minorHAnsi" w:eastAsiaTheme="minorEastAsia" w:hAnsiTheme="minorHAnsi" w:cstheme="minorBidi"/>
            <w:kern w:val="0"/>
            <w:sz w:val="22"/>
            <w:lang w:val="de-AT" w:eastAsia="de-AT"/>
          </w:rPr>
          <w:tab/>
        </w:r>
        <w:r w:rsidRPr="002B3D7F">
          <w:rPr>
            <w:rStyle w:val="Hyperlink"/>
          </w:rPr>
          <w:t>Policy for PEPPOL Process Identifiers</w:t>
        </w:r>
        <w:r>
          <w:rPr>
            <w:webHidden/>
          </w:rPr>
          <w:tab/>
        </w:r>
        <w:r>
          <w:rPr>
            <w:webHidden/>
          </w:rPr>
          <w:fldChar w:fldCharType="begin"/>
        </w:r>
        <w:r>
          <w:rPr>
            <w:webHidden/>
          </w:rPr>
          <w:instrText xml:space="preserve"> PAGEREF _Toc527707396 \h </w:instrText>
        </w:r>
        <w:r>
          <w:rPr>
            <w:webHidden/>
          </w:rPr>
        </w:r>
        <w:r>
          <w:rPr>
            <w:webHidden/>
          </w:rPr>
          <w:fldChar w:fldCharType="separate"/>
        </w:r>
        <w:r>
          <w:rPr>
            <w:webHidden/>
          </w:rPr>
          <w:t>22</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7" w:history="1">
        <w:r w:rsidRPr="002B3D7F">
          <w:rPr>
            <w:rStyle w:val="Hyperlink"/>
          </w:rPr>
          <w:t>POLICY 19</w:t>
        </w:r>
        <w:r>
          <w:rPr>
            <w:rFonts w:asciiTheme="minorHAnsi" w:eastAsiaTheme="minorEastAsia" w:hAnsiTheme="minorHAnsi" w:cstheme="minorBidi"/>
            <w:lang w:val="de-AT"/>
          </w:rPr>
          <w:tab/>
        </w:r>
        <w:r w:rsidRPr="002B3D7F">
          <w:rPr>
            <w:rStyle w:val="Hyperlink"/>
          </w:rPr>
          <w:t>Process Identifier Scheme</w:t>
        </w:r>
        <w:r>
          <w:rPr>
            <w:webHidden/>
          </w:rPr>
          <w:tab/>
        </w:r>
        <w:r>
          <w:rPr>
            <w:webHidden/>
          </w:rPr>
          <w:fldChar w:fldCharType="begin"/>
        </w:r>
        <w:r>
          <w:rPr>
            <w:webHidden/>
          </w:rPr>
          <w:instrText xml:space="preserve"> PAGEREF _Toc527707397 \h </w:instrText>
        </w:r>
        <w:r>
          <w:rPr>
            <w:webHidden/>
          </w:rPr>
        </w:r>
        <w:r>
          <w:rPr>
            <w:webHidden/>
          </w:rPr>
          <w:fldChar w:fldCharType="separate"/>
        </w:r>
        <w:r>
          <w:rPr>
            <w:webHidden/>
          </w:rPr>
          <w:t>22</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8" w:history="1">
        <w:r w:rsidRPr="002B3D7F">
          <w:rPr>
            <w:rStyle w:val="Hyperlink"/>
          </w:rPr>
          <w:t>POLICY 20</w:t>
        </w:r>
        <w:r>
          <w:rPr>
            <w:rFonts w:asciiTheme="minorHAnsi" w:eastAsiaTheme="minorEastAsia" w:hAnsiTheme="minorHAnsi" w:cstheme="minorBidi"/>
            <w:lang w:val="de-AT"/>
          </w:rPr>
          <w:tab/>
        </w:r>
        <w:r w:rsidRPr="002B3D7F">
          <w:rPr>
            <w:rStyle w:val="Hyperlink"/>
          </w:rPr>
          <w:t>Process Identifier Value</w:t>
        </w:r>
        <w:r>
          <w:rPr>
            <w:webHidden/>
          </w:rPr>
          <w:tab/>
        </w:r>
        <w:r>
          <w:rPr>
            <w:webHidden/>
          </w:rPr>
          <w:fldChar w:fldCharType="begin"/>
        </w:r>
        <w:r>
          <w:rPr>
            <w:webHidden/>
          </w:rPr>
          <w:instrText xml:space="preserve"> PAGEREF _Toc527707398 \h </w:instrText>
        </w:r>
        <w:r>
          <w:rPr>
            <w:webHidden/>
          </w:rPr>
        </w:r>
        <w:r>
          <w:rPr>
            <w:webHidden/>
          </w:rPr>
          <w:fldChar w:fldCharType="separate"/>
        </w:r>
        <w:r>
          <w:rPr>
            <w:webHidden/>
          </w:rPr>
          <w:t>22</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399" w:history="1">
        <w:r w:rsidRPr="002B3D7F">
          <w:rPr>
            <w:rStyle w:val="Hyperlink"/>
          </w:rPr>
          <w:t>POLICY 21</w:t>
        </w:r>
        <w:r>
          <w:rPr>
            <w:rFonts w:asciiTheme="minorHAnsi" w:eastAsiaTheme="minorEastAsia" w:hAnsiTheme="minorHAnsi" w:cstheme="minorBidi"/>
            <w:lang w:val="de-AT"/>
          </w:rPr>
          <w:tab/>
        </w:r>
        <w:r w:rsidRPr="002B3D7F">
          <w:rPr>
            <w:rStyle w:val="Hyperlink"/>
          </w:rPr>
          <w:t>Specifying Process Identifiers in SMP documents</w:t>
        </w:r>
        <w:r>
          <w:rPr>
            <w:webHidden/>
          </w:rPr>
          <w:tab/>
        </w:r>
        <w:r>
          <w:rPr>
            <w:webHidden/>
          </w:rPr>
          <w:fldChar w:fldCharType="begin"/>
        </w:r>
        <w:r>
          <w:rPr>
            <w:webHidden/>
          </w:rPr>
          <w:instrText xml:space="preserve"> PAGEREF _Toc527707399 \h </w:instrText>
        </w:r>
        <w:r>
          <w:rPr>
            <w:webHidden/>
          </w:rPr>
        </w:r>
        <w:r>
          <w:rPr>
            <w:webHidden/>
          </w:rPr>
          <w:fldChar w:fldCharType="separate"/>
        </w:r>
        <w:r>
          <w:rPr>
            <w:webHidden/>
          </w:rPr>
          <w:t>22</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400" w:history="1">
        <w:r w:rsidRPr="002B3D7F">
          <w:rPr>
            <w:rStyle w:val="Hyperlink"/>
          </w:rPr>
          <w:t>7</w:t>
        </w:r>
        <w:r>
          <w:rPr>
            <w:rFonts w:asciiTheme="minorHAnsi" w:eastAsiaTheme="minorEastAsia" w:hAnsiTheme="minorHAnsi" w:cstheme="minorBidi"/>
            <w:kern w:val="0"/>
            <w:sz w:val="22"/>
            <w:lang w:val="de-AT" w:eastAsia="de-AT"/>
          </w:rPr>
          <w:tab/>
        </w:r>
        <w:r w:rsidRPr="002B3D7F">
          <w:rPr>
            <w:rStyle w:val="Hyperlink"/>
          </w:rPr>
          <w:t>Policy on Identifying Transport Profiles in PEPPOL</w:t>
        </w:r>
        <w:r>
          <w:rPr>
            <w:webHidden/>
          </w:rPr>
          <w:tab/>
        </w:r>
        <w:r>
          <w:rPr>
            <w:webHidden/>
          </w:rPr>
          <w:fldChar w:fldCharType="begin"/>
        </w:r>
        <w:r>
          <w:rPr>
            <w:webHidden/>
          </w:rPr>
          <w:instrText xml:space="preserve"> PAGEREF _Toc527707400 \h </w:instrText>
        </w:r>
        <w:r>
          <w:rPr>
            <w:webHidden/>
          </w:rPr>
        </w:r>
        <w:r>
          <w:rPr>
            <w:webHidden/>
          </w:rPr>
          <w:fldChar w:fldCharType="separate"/>
        </w:r>
        <w:r>
          <w:rPr>
            <w:webHidden/>
          </w:rPr>
          <w:t>23</w:t>
        </w:r>
        <w:r>
          <w:rPr>
            <w:webHidden/>
          </w:rPr>
          <w:fldChar w:fldCharType="end"/>
        </w:r>
      </w:hyperlink>
    </w:p>
    <w:p w:rsidR="00DE2AB1" w:rsidRDefault="00DE2AB1">
      <w:pPr>
        <w:pStyle w:val="Verzeichnis2"/>
        <w:rPr>
          <w:rFonts w:asciiTheme="minorHAnsi" w:eastAsiaTheme="minorEastAsia" w:hAnsiTheme="minorHAnsi" w:cstheme="minorBidi"/>
          <w:lang w:val="de-AT"/>
        </w:rPr>
      </w:pPr>
      <w:hyperlink w:anchor="_Toc527707401" w:history="1">
        <w:r w:rsidRPr="002B3D7F">
          <w:rPr>
            <w:rStyle w:val="Hyperlink"/>
          </w:rPr>
          <w:t>7.1</w:t>
        </w:r>
        <w:r>
          <w:rPr>
            <w:rFonts w:asciiTheme="minorHAnsi" w:eastAsiaTheme="minorEastAsia" w:hAnsiTheme="minorHAnsi" w:cstheme="minorBidi"/>
            <w:lang w:val="de-AT"/>
          </w:rPr>
          <w:tab/>
        </w:r>
        <w:r w:rsidRPr="002B3D7F">
          <w:rPr>
            <w:rStyle w:val="Hyperlink"/>
          </w:rPr>
          <w:t>SMP</w:t>
        </w:r>
        <w:r>
          <w:rPr>
            <w:webHidden/>
          </w:rPr>
          <w:tab/>
        </w:r>
        <w:r>
          <w:rPr>
            <w:webHidden/>
          </w:rPr>
          <w:fldChar w:fldCharType="begin"/>
        </w:r>
        <w:r>
          <w:rPr>
            <w:webHidden/>
          </w:rPr>
          <w:instrText xml:space="preserve"> PAGEREF _Toc527707401 \h </w:instrText>
        </w:r>
        <w:r>
          <w:rPr>
            <w:webHidden/>
          </w:rPr>
        </w:r>
        <w:r>
          <w:rPr>
            <w:webHidden/>
          </w:rPr>
          <w:fldChar w:fldCharType="separate"/>
        </w:r>
        <w:r>
          <w:rPr>
            <w:webHidden/>
          </w:rPr>
          <w:t>23</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402" w:history="1">
        <w:r w:rsidRPr="002B3D7F">
          <w:rPr>
            <w:rStyle w:val="Hyperlink"/>
          </w:rPr>
          <w:t>POLICY 22</w:t>
        </w:r>
        <w:r>
          <w:rPr>
            <w:rFonts w:asciiTheme="minorHAnsi" w:eastAsiaTheme="minorEastAsia" w:hAnsiTheme="minorHAnsi" w:cstheme="minorBidi"/>
            <w:lang w:val="de-AT"/>
          </w:rPr>
          <w:tab/>
        </w:r>
        <w:r w:rsidRPr="002B3D7F">
          <w:rPr>
            <w:rStyle w:val="Hyperlink"/>
          </w:rPr>
          <w:t>Transport Profile Values</w:t>
        </w:r>
        <w:r>
          <w:rPr>
            <w:webHidden/>
          </w:rPr>
          <w:tab/>
        </w:r>
        <w:r>
          <w:rPr>
            <w:webHidden/>
          </w:rPr>
          <w:fldChar w:fldCharType="begin"/>
        </w:r>
        <w:r>
          <w:rPr>
            <w:webHidden/>
          </w:rPr>
          <w:instrText xml:space="preserve"> PAGEREF _Toc527707402 \h </w:instrText>
        </w:r>
        <w:r>
          <w:rPr>
            <w:webHidden/>
          </w:rPr>
        </w:r>
        <w:r>
          <w:rPr>
            <w:webHidden/>
          </w:rPr>
          <w:fldChar w:fldCharType="separate"/>
        </w:r>
        <w:r>
          <w:rPr>
            <w:webHidden/>
          </w:rPr>
          <w:t>23</w:t>
        </w:r>
        <w:r>
          <w:rPr>
            <w:webHidden/>
          </w:rPr>
          <w:fldChar w:fldCharType="end"/>
        </w:r>
      </w:hyperlink>
    </w:p>
    <w:p w:rsidR="00DE2AB1" w:rsidRDefault="00DE2AB1">
      <w:pPr>
        <w:pStyle w:val="Verzeichnis3"/>
        <w:rPr>
          <w:rFonts w:asciiTheme="minorHAnsi" w:eastAsiaTheme="minorEastAsia" w:hAnsiTheme="minorHAnsi" w:cstheme="minorBidi"/>
          <w:lang w:val="de-AT"/>
        </w:rPr>
      </w:pPr>
      <w:hyperlink w:anchor="_Toc527707403" w:history="1">
        <w:r w:rsidRPr="002B3D7F">
          <w:rPr>
            <w:rStyle w:val="Hyperlink"/>
          </w:rPr>
          <w:t>POLICY 23</w:t>
        </w:r>
        <w:r>
          <w:rPr>
            <w:rFonts w:asciiTheme="minorHAnsi" w:eastAsiaTheme="minorEastAsia" w:hAnsiTheme="minorHAnsi" w:cstheme="minorBidi"/>
            <w:lang w:val="de-AT"/>
          </w:rPr>
          <w:tab/>
        </w:r>
        <w:r w:rsidRPr="002B3D7F">
          <w:rPr>
            <w:rStyle w:val="Hyperlink"/>
          </w:rPr>
          <w:t>Specifying Transport Profiles in SMP documents</w:t>
        </w:r>
        <w:r>
          <w:rPr>
            <w:webHidden/>
          </w:rPr>
          <w:tab/>
        </w:r>
        <w:r>
          <w:rPr>
            <w:webHidden/>
          </w:rPr>
          <w:fldChar w:fldCharType="begin"/>
        </w:r>
        <w:r>
          <w:rPr>
            <w:webHidden/>
          </w:rPr>
          <w:instrText xml:space="preserve"> PAGEREF _Toc527707403 \h </w:instrText>
        </w:r>
        <w:r>
          <w:rPr>
            <w:webHidden/>
          </w:rPr>
        </w:r>
        <w:r>
          <w:rPr>
            <w:webHidden/>
          </w:rPr>
          <w:fldChar w:fldCharType="separate"/>
        </w:r>
        <w:r>
          <w:rPr>
            <w:webHidden/>
          </w:rPr>
          <w:t>23</w:t>
        </w:r>
        <w:r>
          <w:rPr>
            <w:webHidden/>
          </w:rPr>
          <w:fldChar w:fldCharType="end"/>
        </w:r>
      </w:hyperlink>
    </w:p>
    <w:p w:rsidR="00DE2AB1" w:rsidRDefault="00DE2AB1">
      <w:pPr>
        <w:pStyle w:val="Verzeichnis1"/>
        <w:rPr>
          <w:rFonts w:asciiTheme="minorHAnsi" w:eastAsiaTheme="minorEastAsia" w:hAnsiTheme="minorHAnsi" w:cstheme="minorBidi"/>
          <w:kern w:val="0"/>
          <w:sz w:val="22"/>
          <w:lang w:val="de-AT" w:eastAsia="de-AT"/>
        </w:rPr>
      </w:pPr>
      <w:hyperlink w:anchor="_Toc527707404" w:history="1">
        <w:r w:rsidRPr="002B3D7F">
          <w:rPr>
            <w:rStyle w:val="Hyperlink"/>
          </w:rPr>
          <w:t>8</w:t>
        </w:r>
        <w:r>
          <w:rPr>
            <w:rFonts w:asciiTheme="minorHAnsi" w:eastAsiaTheme="minorEastAsia" w:hAnsiTheme="minorHAnsi" w:cstheme="minorBidi"/>
            <w:kern w:val="0"/>
            <w:sz w:val="22"/>
            <w:lang w:val="de-AT" w:eastAsia="de-AT"/>
          </w:rPr>
          <w:tab/>
        </w:r>
        <w:r w:rsidRPr="002B3D7F">
          <w:rPr>
            <w:rStyle w:val="Hyperlink"/>
          </w:rPr>
          <w:t>Governance of this Policy</w:t>
        </w:r>
        <w:r>
          <w:rPr>
            <w:webHidden/>
          </w:rPr>
          <w:tab/>
        </w:r>
        <w:r>
          <w:rPr>
            <w:webHidden/>
          </w:rPr>
          <w:fldChar w:fldCharType="begin"/>
        </w:r>
        <w:r>
          <w:rPr>
            <w:webHidden/>
          </w:rPr>
          <w:instrText xml:space="preserve"> PAGEREF _Toc527707404 \h </w:instrText>
        </w:r>
        <w:r>
          <w:rPr>
            <w:webHidden/>
          </w:rPr>
        </w:r>
        <w:r>
          <w:rPr>
            <w:webHidden/>
          </w:rPr>
          <w:fldChar w:fldCharType="separate"/>
        </w:r>
        <w:r>
          <w:rPr>
            <w:webHidden/>
          </w:rPr>
          <w:t>24</w:t>
        </w:r>
        <w:r>
          <w:rPr>
            <w:webHidden/>
          </w:rPr>
          <w:fldChar w:fldCharType="end"/>
        </w:r>
      </w:hyperlink>
    </w:p>
    <w:p w:rsidR="00840E57" w:rsidRDefault="002F6B5F" w:rsidP="00C66CC9">
      <w:pPr>
        <w:sectPr w:rsidR="00840E57" w:rsidSect="00840E57">
          <w:headerReference w:type="default" r:id="rId13"/>
          <w:footerReference w:type="default" r:id="rId14"/>
          <w:footerReference w:type="first" r:id="rId15"/>
          <w:pgSz w:w="11906" w:h="16838"/>
          <w:pgMar w:top="1418" w:right="1418" w:bottom="1418" w:left="1418" w:header="709" w:footer="709" w:gutter="0"/>
          <w:cols w:space="708"/>
          <w:docGrid w:linePitch="360"/>
        </w:sectPr>
      </w:pPr>
      <w:r w:rsidRPr="001F4312">
        <w:fldChar w:fldCharType="end"/>
      </w:r>
      <w:bookmarkStart w:id="10" w:name="_Toc316247562"/>
    </w:p>
    <w:p w:rsidR="00455E1E" w:rsidRDefault="00483A49" w:rsidP="00E15FB4">
      <w:pPr>
        <w:pStyle w:val="berschrift1"/>
      </w:pPr>
      <w:bookmarkStart w:id="11" w:name="_Toc527707362"/>
      <w:r w:rsidRPr="00E15FB4">
        <w:lastRenderedPageBreak/>
        <w:t>Introduction</w:t>
      </w:r>
      <w:bookmarkEnd w:id="11"/>
    </w:p>
    <w:p w:rsidR="00E058AB" w:rsidRPr="00E058AB" w:rsidRDefault="00E058AB" w:rsidP="00E058AB">
      <w:pPr>
        <w:rPr>
          <w:b/>
          <w:sz w:val="32"/>
          <w:lang w:eastAsia="it-IT"/>
        </w:rPr>
      </w:pPr>
      <w:r w:rsidRPr="00E058AB">
        <w:rPr>
          <w:b/>
          <w:sz w:val="32"/>
          <w:highlight w:val="yellow"/>
          <w:lang w:eastAsia="it-IT"/>
        </w:rPr>
        <w:t>Open issues:</w:t>
      </w:r>
    </w:p>
    <w:p w:rsidR="00E058AB" w:rsidRDefault="00E058AB" w:rsidP="00E058AB">
      <w:pPr>
        <w:pStyle w:val="Listenabsatz"/>
        <w:numPr>
          <w:ilvl w:val="0"/>
          <w:numId w:val="22"/>
        </w:numPr>
        <w:rPr>
          <w:lang w:eastAsia="it-IT"/>
        </w:rPr>
      </w:pPr>
      <w:r>
        <w:rPr>
          <w:lang w:eastAsia="it-IT"/>
        </w:rPr>
        <w:t>Syntax rules for CII</w:t>
      </w:r>
      <w:r w:rsidR="00D21465">
        <w:rPr>
          <w:lang w:eastAsia="it-IT"/>
        </w:rPr>
        <w:t xml:space="preserve"> are needed (currently only UBL) (@Siw)</w:t>
      </w:r>
    </w:p>
    <w:p w:rsidR="00E058AB" w:rsidRDefault="00E058AB" w:rsidP="00E058AB">
      <w:pPr>
        <w:pStyle w:val="Listenabsatz"/>
        <w:numPr>
          <w:ilvl w:val="0"/>
          <w:numId w:val="22"/>
        </w:numPr>
        <w:rPr>
          <w:lang w:eastAsia="it-IT"/>
        </w:rPr>
      </w:pPr>
      <w:r>
        <w:rPr>
          <w:lang w:eastAsia="it-IT"/>
        </w:rPr>
        <w:t>Integrate SBDH</w:t>
      </w:r>
      <w:r w:rsidR="00D21465">
        <w:rPr>
          <w:lang w:eastAsia="it-IT"/>
        </w:rPr>
        <w:t xml:space="preserve"> (PEPPOL Envelope spec)</w:t>
      </w:r>
      <w:r>
        <w:rPr>
          <w:lang w:eastAsia="it-IT"/>
        </w:rPr>
        <w:t xml:space="preserve"> rules</w:t>
      </w:r>
      <w:r w:rsidR="00D21465">
        <w:rPr>
          <w:lang w:eastAsia="it-IT"/>
        </w:rPr>
        <w:t xml:space="preserve"> (@Bard)</w:t>
      </w:r>
    </w:p>
    <w:p w:rsidR="00E058AB" w:rsidRDefault="00E058AB" w:rsidP="00E058AB">
      <w:pPr>
        <w:pStyle w:val="Listenabsatz"/>
        <w:numPr>
          <w:ilvl w:val="0"/>
          <w:numId w:val="22"/>
        </w:numPr>
        <w:rPr>
          <w:lang w:eastAsia="it-IT"/>
        </w:rPr>
      </w:pPr>
      <w:r>
        <w:rPr>
          <w:lang w:eastAsia="it-IT"/>
        </w:rPr>
        <w:t>Identifier Scheme specific rules</w:t>
      </w:r>
    </w:p>
    <w:p w:rsidR="00E058AB" w:rsidRDefault="00E058AB" w:rsidP="00E058AB">
      <w:pPr>
        <w:pStyle w:val="Listenabsatz"/>
        <w:numPr>
          <w:ilvl w:val="1"/>
          <w:numId w:val="22"/>
        </w:numPr>
      </w:pPr>
      <w:r>
        <w:t>Validate Participant Identifier Values according to the Participant Identifier Scheme specific rules</w:t>
      </w:r>
      <w:r w:rsidR="009A22EE">
        <w:t xml:space="preserve"> (e.g. check if an Austrian VAT number is valid according to the rules for Austrian VAT numbers etc.</w:t>
      </w:r>
      <w:r w:rsidR="00950082">
        <w:t xml:space="preserve"> – the generic statement should go here, the explicit rules are handled in the codelists</w:t>
      </w:r>
      <w:r w:rsidR="009A22EE">
        <w:t>)</w:t>
      </w:r>
    </w:p>
    <w:p w:rsidR="00E058AB" w:rsidRDefault="00E058AB" w:rsidP="00950082">
      <w:pPr>
        <w:pStyle w:val="Listenabsatz"/>
        <w:numPr>
          <w:ilvl w:val="2"/>
          <w:numId w:val="22"/>
        </w:numPr>
      </w:pPr>
      <w:r>
        <w:t>Validate on SMP registration</w:t>
      </w:r>
    </w:p>
    <w:p w:rsidR="00E058AB" w:rsidRDefault="00E058AB" w:rsidP="00950082">
      <w:pPr>
        <w:pStyle w:val="Listenabsatz"/>
        <w:numPr>
          <w:ilvl w:val="2"/>
          <w:numId w:val="22"/>
        </w:numPr>
      </w:pPr>
      <w:r>
        <w:t>Validate on business document creation (UBL)</w:t>
      </w:r>
    </w:p>
    <w:p w:rsidR="00E058AB" w:rsidRDefault="00E058AB" w:rsidP="00950082">
      <w:pPr>
        <w:pStyle w:val="Listenabsatz"/>
        <w:numPr>
          <w:ilvl w:val="2"/>
          <w:numId w:val="22"/>
        </w:numPr>
      </w:pPr>
      <w:r>
        <w:t>Validate on transport level Envelope (SBDH)</w:t>
      </w:r>
    </w:p>
    <w:p w:rsidR="00E058AB" w:rsidRDefault="00584B2D" w:rsidP="00E058AB">
      <w:pPr>
        <w:pStyle w:val="Listenabsatz"/>
        <w:numPr>
          <w:ilvl w:val="0"/>
          <w:numId w:val="22"/>
        </w:numPr>
      </w:pPr>
      <w:r>
        <w:t>More detailed governance description is necessary (processes etc.)</w:t>
      </w:r>
      <w:r w:rsidR="00A82C59">
        <w:t xml:space="preserve"> (@Jesper)</w:t>
      </w:r>
    </w:p>
    <w:p w:rsidR="00FF52E2" w:rsidRPr="00E058AB" w:rsidRDefault="00FF52E2" w:rsidP="00E058AB">
      <w:pPr>
        <w:pStyle w:val="Listenabsatz"/>
        <w:numPr>
          <w:ilvl w:val="0"/>
          <w:numId w:val="22"/>
        </w:numPr>
      </w:pPr>
      <w:r>
        <w:t>Integrate basic constraints from [BusdoxDef] and remove reference</w:t>
      </w:r>
      <w:r w:rsidR="00A82C59">
        <w:t xml:space="preserve"> instead (@Philip)</w:t>
      </w:r>
    </w:p>
    <w:p w:rsidR="006B4C99" w:rsidRPr="00E15FB4" w:rsidRDefault="00856B5F" w:rsidP="00E15FB4">
      <w:pPr>
        <w:pStyle w:val="berschrift2"/>
      </w:pPr>
      <w:bookmarkStart w:id="12" w:name="_Toc527707363"/>
      <w:r w:rsidRPr="00E15FB4">
        <w:t>Audience</w:t>
      </w:r>
      <w:bookmarkEnd w:id="12"/>
      <w:r w:rsidRPr="00E15FB4">
        <w:t xml:space="preserve"> </w:t>
      </w:r>
    </w:p>
    <w:p w:rsidR="00EC186E" w:rsidRPr="00C95718" w:rsidRDefault="00483A49" w:rsidP="00EC186E">
      <w:pPr>
        <w:rPr>
          <w:lang w:bidi="ne-NP"/>
        </w:rPr>
      </w:pPr>
      <w:r>
        <w:t xml:space="preserve">This document describes a PEPPOL policy and guidelines for use of identifiers within the PEPPOL network. </w:t>
      </w:r>
      <w:r w:rsidR="00264E53">
        <w:t xml:space="preserve">The intended audience for this document are </w:t>
      </w:r>
      <w:r w:rsidR="00EC186E" w:rsidRPr="0071119E">
        <w:rPr>
          <w:lang w:bidi="ne-NP"/>
        </w:rPr>
        <w:t>organizations wishing to be PEPPOL enabled for exchanging electronic invoices, and/or their ICT-suppliers</w:t>
      </w:r>
      <w:r w:rsidR="00EC186E">
        <w:rPr>
          <w:lang w:bidi="ne-NP"/>
        </w:rPr>
        <w:t xml:space="preserve">. </w:t>
      </w:r>
      <w:r w:rsidR="00EC186E" w:rsidRPr="0071119E">
        <w:rPr>
          <w:lang w:val="en-US" w:bidi="ne-NP"/>
        </w:rPr>
        <w:t>More specifically it is addressed towards the following roles:</w:t>
      </w:r>
    </w:p>
    <w:p w:rsidR="00EC186E" w:rsidRPr="0071119E" w:rsidRDefault="00EC186E" w:rsidP="00BF0A1A">
      <w:pPr>
        <w:numPr>
          <w:ilvl w:val="0"/>
          <w:numId w:val="13"/>
        </w:numPr>
      </w:pPr>
      <w:r w:rsidRPr="0071119E">
        <w:t>ICT Architects</w:t>
      </w:r>
    </w:p>
    <w:p w:rsidR="00E15FB4" w:rsidRDefault="00EC186E" w:rsidP="00E15FB4">
      <w:pPr>
        <w:numPr>
          <w:ilvl w:val="0"/>
          <w:numId w:val="13"/>
        </w:numPr>
      </w:pPr>
      <w:r w:rsidRPr="0071119E">
        <w:t>ICT Developers</w:t>
      </w:r>
    </w:p>
    <w:p w:rsidR="00E17B9D" w:rsidRDefault="00EC186E" w:rsidP="00CE0D75">
      <w:pPr>
        <w:numPr>
          <w:ilvl w:val="0"/>
          <w:numId w:val="13"/>
        </w:numPr>
      </w:pPr>
      <w:r w:rsidRPr="0071119E">
        <w:t>Business Experts</w:t>
      </w:r>
      <w:bookmarkStart w:id="13" w:name="_Toc485137421"/>
      <w:bookmarkStart w:id="14" w:name="_Toc496043127"/>
      <w:bookmarkEnd w:id="13"/>
      <w:bookmarkEnd w:id="14"/>
    </w:p>
    <w:p w:rsidR="00483A49" w:rsidRPr="00E15FB4" w:rsidRDefault="00483A49" w:rsidP="00E15FB4">
      <w:pPr>
        <w:pStyle w:val="berschrift2"/>
      </w:pPr>
      <w:bookmarkStart w:id="15" w:name="_Toc527707364"/>
      <w:r w:rsidRPr="00E15FB4">
        <w:t>References</w:t>
      </w:r>
      <w:bookmarkEnd w:id="15"/>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9"/>
        <w:gridCol w:w="6813"/>
      </w:tblGrid>
      <w:tr w:rsidR="0082373C" w:rsidRPr="007852AB" w:rsidTr="00315B04">
        <w:tc>
          <w:tcPr>
            <w:tcW w:w="1237" w:type="pct"/>
            <w:shd w:val="clear" w:color="auto" w:fill="auto"/>
          </w:tcPr>
          <w:p w:rsidR="0082373C" w:rsidRPr="007852AB" w:rsidRDefault="0082373C" w:rsidP="007852AB">
            <w:pPr>
              <w:ind w:right="-143"/>
              <w:rPr>
                <w:iCs/>
              </w:rPr>
            </w:pPr>
            <w:r w:rsidRPr="007852AB">
              <w:rPr>
                <w:iCs/>
              </w:rPr>
              <w:t>[PEPPOL]</w:t>
            </w:r>
          </w:p>
        </w:tc>
        <w:tc>
          <w:tcPr>
            <w:tcW w:w="3763" w:type="pct"/>
            <w:shd w:val="clear" w:color="auto" w:fill="auto"/>
          </w:tcPr>
          <w:p w:rsidR="0082373C" w:rsidRPr="007852AB" w:rsidRDefault="002F6B5F" w:rsidP="007852AB">
            <w:pPr>
              <w:ind w:right="-143"/>
              <w:rPr>
                <w:iCs/>
              </w:rPr>
            </w:pPr>
            <w:hyperlink r:id="rId16" w:history="1">
              <w:r w:rsidR="0082373C" w:rsidRPr="007852AB">
                <w:rPr>
                  <w:rStyle w:val="Hyperlink"/>
                  <w:iCs/>
                </w:rPr>
                <w:t>http://www.peppol.eu/</w:t>
              </w:r>
            </w:hyperlink>
          </w:p>
        </w:tc>
      </w:tr>
      <w:tr w:rsidR="0082373C" w:rsidRPr="007852AB" w:rsidTr="00315B04">
        <w:tc>
          <w:tcPr>
            <w:tcW w:w="1237" w:type="pct"/>
            <w:shd w:val="clear" w:color="auto" w:fill="auto"/>
          </w:tcPr>
          <w:p w:rsidR="0082373C" w:rsidRPr="007852AB" w:rsidRDefault="0082373C" w:rsidP="007852AB">
            <w:pPr>
              <w:ind w:right="-143"/>
              <w:rPr>
                <w:bCs/>
                <w:lang w:val="en-US" w:bidi="ne-NP"/>
              </w:rPr>
            </w:pPr>
            <w:r w:rsidRPr="007852AB">
              <w:rPr>
                <w:bCs/>
                <w:lang w:val="en-US" w:bidi="ne-NP"/>
              </w:rPr>
              <w:t>[PEPPOL_PostAward]</w:t>
            </w:r>
          </w:p>
        </w:tc>
        <w:tc>
          <w:tcPr>
            <w:tcW w:w="3763" w:type="pct"/>
            <w:shd w:val="clear" w:color="auto" w:fill="auto"/>
          </w:tcPr>
          <w:p w:rsidR="0082373C" w:rsidRPr="007852AB" w:rsidRDefault="002F6B5F">
            <w:pPr>
              <w:ind w:right="-143"/>
              <w:rPr>
                <w:bCs/>
                <w:lang w:val="en-US" w:bidi="ne-NP"/>
              </w:rPr>
            </w:pPr>
            <w:hyperlink r:id="rId17" w:history="1">
              <w:r w:rsidR="001870DB" w:rsidRPr="00CD463A">
                <w:rPr>
                  <w:rStyle w:val="Hyperlink"/>
                </w:rPr>
                <w:t>https://peppol.eu/downloads/post-award/</w:t>
              </w:r>
            </w:hyperlink>
          </w:p>
        </w:tc>
      </w:tr>
      <w:tr w:rsidR="0082373C" w:rsidRPr="0082373C" w:rsidTr="00315B04">
        <w:tc>
          <w:tcPr>
            <w:tcW w:w="1237" w:type="pct"/>
            <w:shd w:val="clear" w:color="auto" w:fill="auto"/>
          </w:tcPr>
          <w:p w:rsidR="0082373C" w:rsidRPr="007852AB" w:rsidRDefault="0082373C" w:rsidP="007852AB">
            <w:pPr>
              <w:ind w:right="-143"/>
              <w:rPr>
                <w:iCs/>
              </w:rPr>
            </w:pPr>
            <w:r w:rsidRPr="007852AB">
              <w:rPr>
                <w:iCs/>
              </w:rPr>
              <w:t>[PEPPOL_Transp]</w:t>
            </w:r>
          </w:p>
        </w:tc>
        <w:tc>
          <w:tcPr>
            <w:tcW w:w="3763" w:type="pct"/>
            <w:shd w:val="clear" w:color="auto" w:fill="auto"/>
          </w:tcPr>
          <w:p w:rsidR="0082373C" w:rsidRPr="0082373C" w:rsidRDefault="002F6B5F">
            <w:pPr>
              <w:ind w:right="-143"/>
            </w:pPr>
            <w:hyperlink r:id="rId18" w:history="1">
              <w:r w:rsidR="001870DB" w:rsidRPr="00CD463A">
                <w:rPr>
                  <w:rStyle w:val="Hyperlink"/>
                </w:rPr>
                <w:t>https://peppol.eu/downloads/the-peppol-edelivery-network-specifications/</w:t>
              </w:r>
            </w:hyperlink>
          </w:p>
        </w:tc>
      </w:tr>
      <w:tr w:rsidR="00676FDB" w:rsidRPr="0082373C" w:rsidTr="00315B04">
        <w:tc>
          <w:tcPr>
            <w:tcW w:w="1237" w:type="pct"/>
            <w:shd w:val="clear" w:color="auto" w:fill="auto"/>
          </w:tcPr>
          <w:p w:rsidR="00676FDB" w:rsidRPr="007852AB" w:rsidRDefault="00676FDB" w:rsidP="00CE0D75">
            <w:pPr>
              <w:ind w:right="-143"/>
              <w:rPr>
                <w:iCs/>
              </w:rPr>
            </w:pPr>
            <w:r>
              <w:rPr>
                <w:iCs/>
              </w:rPr>
              <w:t>[PEPPOL_CodeList]</w:t>
            </w:r>
          </w:p>
        </w:tc>
        <w:tc>
          <w:tcPr>
            <w:tcW w:w="3763" w:type="pct"/>
            <w:shd w:val="clear" w:color="auto" w:fill="auto"/>
          </w:tcPr>
          <w:p w:rsidR="00676FDB" w:rsidRDefault="002F6B5F" w:rsidP="00CE0D75">
            <w:pPr>
              <w:ind w:right="-143"/>
            </w:pPr>
            <w:hyperlink r:id="rId19" w:history="1">
              <w:r w:rsidR="00676FDB" w:rsidRPr="00D04824">
                <w:rPr>
                  <w:rStyle w:val="Hyperlink"/>
                </w:rPr>
                <w:t>https://github.com/OpenPEPPOL/documentation/tree/master/Code%20Lists</w:t>
              </w:r>
            </w:hyperlink>
          </w:p>
        </w:tc>
      </w:tr>
      <w:tr w:rsidR="002008EA" w:rsidRPr="0082373C" w:rsidTr="00315B04">
        <w:tc>
          <w:tcPr>
            <w:tcW w:w="1237" w:type="pct"/>
            <w:shd w:val="clear" w:color="auto" w:fill="auto"/>
          </w:tcPr>
          <w:p w:rsidR="002008EA" w:rsidRDefault="002008EA" w:rsidP="00CE0D75">
            <w:pPr>
              <w:ind w:right="-143"/>
              <w:rPr>
                <w:iCs/>
              </w:rPr>
            </w:pPr>
            <w:r>
              <w:rPr>
                <w:iCs/>
              </w:rPr>
              <w:t>[BusdoxDef]</w:t>
            </w:r>
          </w:p>
        </w:tc>
        <w:tc>
          <w:tcPr>
            <w:tcW w:w="3763" w:type="pct"/>
            <w:shd w:val="clear" w:color="auto" w:fill="auto"/>
          </w:tcPr>
          <w:p w:rsidR="002008EA" w:rsidRDefault="002F6B5F" w:rsidP="002008EA">
            <w:pPr>
              <w:ind w:right="-143"/>
            </w:pPr>
            <w:hyperlink r:id="rId20" w:history="1">
              <w:r w:rsidR="002008EA" w:rsidRPr="00D15CCB">
                <w:rPr>
                  <w:rStyle w:val="Hyperlink"/>
                </w:rPr>
                <w:t>https://github.com/OpenPEPPOL/documentation/blob/master/TransportInfrastructure/ICT-Transport-BusDox_Definitions-101.pdf</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[CEN_BII]</w:t>
            </w:r>
          </w:p>
        </w:tc>
        <w:tc>
          <w:tcPr>
            <w:tcW w:w="3763" w:type="pct"/>
            <w:shd w:val="clear" w:color="auto" w:fill="auto"/>
          </w:tcPr>
          <w:p w:rsidR="00676FDB" w:rsidRPr="0082373C" w:rsidRDefault="002F6B5F" w:rsidP="007852AB">
            <w:pPr>
              <w:ind w:right="-143"/>
            </w:pPr>
            <w:hyperlink r:id="rId21" w:history="1">
              <w:r w:rsidR="00676FDB" w:rsidRPr="007852AB">
                <w:rPr>
                  <w:rStyle w:val="Hyperlink"/>
                  <w:iCs/>
                </w:rPr>
                <w:t>http://</w:t>
              </w:r>
              <w:r w:rsidR="00676FDB" w:rsidRPr="0082373C">
                <w:rPr>
                  <w:rStyle w:val="Hyperlink"/>
                </w:rPr>
                <w:t>www.cen.eu/cwa/bii/specs</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[CEN_BII2]</w:t>
            </w:r>
          </w:p>
        </w:tc>
        <w:tc>
          <w:tcPr>
            <w:tcW w:w="3763" w:type="pct"/>
            <w:shd w:val="clear" w:color="auto" w:fill="auto"/>
          </w:tcPr>
          <w:p w:rsidR="00676FDB" w:rsidRPr="007852AB" w:rsidRDefault="002F6B5F" w:rsidP="007852AB">
            <w:pPr>
              <w:ind w:right="-143"/>
              <w:rPr>
                <w:iCs/>
              </w:rPr>
            </w:pPr>
            <w:hyperlink r:id="rId22" w:history="1">
              <w:r w:rsidR="00676FDB" w:rsidRPr="007852AB">
                <w:rPr>
                  <w:rStyle w:val="Hyperlink"/>
                  <w:iCs/>
                </w:rPr>
                <w:t>http://www.cenbii.eu</w:t>
              </w:r>
            </w:hyperlink>
          </w:p>
        </w:tc>
      </w:tr>
      <w:tr w:rsidR="00676FDB" w:rsidRPr="0082373C" w:rsidTr="00315B04">
        <w:tc>
          <w:tcPr>
            <w:tcW w:w="1237" w:type="pct"/>
            <w:shd w:val="clear" w:color="auto" w:fill="auto"/>
          </w:tcPr>
          <w:p w:rsidR="00676FDB" w:rsidRPr="0082373C" w:rsidRDefault="00676FDB" w:rsidP="003E3C6D">
            <w:r>
              <w:t>[CEN_BII2_Guideline]</w:t>
            </w:r>
          </w:p>
        </w:tc>
        <w:tc>
          <w:tcPr>
            <w:tcW w:w="3763" w:type="pct"/>
            <w:shd w:val="clear" w:color="auto" w:fill="auto"/>
          </w:tcPr>
          <w:p w:rsidR="00676FDB" w:rsidRPr="0082373C" w:rsidRDefault="002F6B5F" w:rsidP="00DA779F">
            <w:hyperlink r:id="rId23" w:history="1">
              <w:r w:rsidR="00676FDB">
                <w:rPr>
                  <w:rStyle w:val="Hyperlink"/>
                </w:rPr>
                <w:t>ftp://ftp.cen.eu/public/CWAs/BII2/CWA16558/CWA16558-Annex-C-BII-Guideline-ConformanceAndCustomizations-V1_0_0.pdf</w:t>
              </w:r>
            </w:hyperlink>
          </w:p>
        </w:tc>
      </w:tr>
      <w:tr w:rsidR="00676FDB" w:rsidRPr="0082373C" w:rsidTr="00315B04">
        <w:tc>
          <w:tcPr>
            <w:tcW w:w="1237" w:type="pct"/>
            <w:shd w:val="clear" w:color="auto" w:fill="auto"/>
          </w:tcPr>
          <w:p w:rsidR="00676FDB" w:rsidRPr="0082373C" w:rsidRDefault="00676FDB" w:rsidP="00DA779F">
            <w:r w:rsidRPr="0082373C">
              <w:t>[ISO 15459]</w:t>
            </w:r>
          </w:p>
        </w:tc>
        <w:tc>
          <w:tcPr>
            <w:tcW w:w="3763" w:type="pct"/>
            <w:shd w:val="clear" w:color="auto" w:fill="auto"/>
          </w:tcPr>
          <w:p w:rsidR="00676FDB" w:rsidRDefault="002F6B5F" w:rsidP="00DA779F">
            <w:hyperlink r:id="rId24" w:history="1">
              <w:r w:rsidR="00676FDB" w:rsidRPr="0082373C">
                <w:rPr>
                  <w:rStyle w:val="Hyperlink"/>
                </w:rPr>
                <w:t>http://www.iso.org/iso/iso_catalogue/catalogue_tc/catalogue_detail.htm?csnumber=51284</w:t>
              </w:r>
            </w:hyperlink>
          </w:p>
          <w:p w:rsidR="00676FDB" w:rsidRPr="0082373C" w:rsidRDefault="002F6B5F" w:rsidP="00DA779F">
            <w:hyperlink r:id="rId25" w:history="1">
              <w:r w:rsidR="00676FDB" w:rsidRPr="0082373C">
                <w:rPr>
                  <w:rStyle w:val="Hyperlink"/>
                </w:rPr>
                <w:t>http://www.iso.org/iso/iso_catalogue/catalogue_tc/catalogue_detail.htm?csnumber=43349</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lastRenderedPageBreak/>
              <w:t>[ISO 9735 Service Code List (0007)]</w:t>
            </w:r>
          </w:p>
        </w:tc>
        <w:tc>
          <w:tcPr>
            <w:tcW w:w="3763" w:type="pct"/>
            <w:shd w:val="clear" w:color="auto" w:fill="auto"/>
          </w:tcPr>
          <w:p w:rsidR="00676FDB" w:rsidRPr="007852AB" w:rsidRDefault="002F6B5F" w:rsidP="007852AB">
            <w:pPr>
              <w:ind w:right="-143"/>
              <w:rPr>
                <w:iCs/>
              </w:rPr>
            </w:pPr>
            <w:hyperlink r:id="rId26" w:history="1">
              <w:r w:rsidR="00676FDB" w:rsidRPr="007852AB">
                <w:rPr>
                  <w:rStyle w:val="Hyperlink"/>
                  <w:iCs/>
                </w:rPr>
                <w:t>http://www.gefeg.com/jswg/cl/v41/40107/cl3.htm</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[ISO 6523]</w:t>
            </w:r>
          </w:p>
        </w:tc>
        <w:tc>
          <w:tcPr>
            <w:tcW w:w="3763" w:type="pct"/>
            <w:shd w:val="clear" w:color="auto" w:fill="auto"/>
          </w:tcPr>
          <w:p w:rsidR="00676FDB" w:rsidRPr="007852AB" w:rsidRDefault="002F6B5F" w:rsidP="007852AB">
            <w:pPr>
              <w:ind w:right="-143"/>
              <w:rPr>
                <w:iCs/>
              </w:rPr>
            </w:pPr>
            <w:hyperlink r:id="rId27" w:history="1">
              <w:r w:rsidR="00676FDB" w:rsidRPr="007852AB">
                <w:rPr>
                  <w:rStyle w:val="Hyperlink"/>
                  <w:iCs/>
                </w:rPr>
                <w:t>http://www.iso.org/iso/catalogue_detail?csnumber=25773</w:t>
              </w:r>
            </w:hyperlink>
          </w:p>
        </w:tc>
      </w:tr>
      <w:tr w:rsidR="00676FDB" w:rsidRPr="0082373C" w:rsidTr="00315B04">
        <w:tc>
          <w:tcPr>
            <w:tcW w:w="1237" w:type="pct"/>
            <w:shd w:val="clear" w:color="auto" w:fill="auto"/>
          </w:tcPr>
          <w:p w:rsidR="00676FDB" w:rsidRPr="007852AB" w:rsidRDefault="00676FDB" w:rsidP="007852AB">
            <w:pPr>
              <w:ind w:right="-143"/>
              <w:rPr>
                <w:iCs/>
              </w:rPr>
            </w:pPr>
            <w:r w:rsidRPr="007852AB">
              <w:rPr>
                <w:iCs/>
              </w:rPr>
              <w:t>[OASIS UBL]</w:t>
            </w:r>
          </w:p>
        </w:tc>
        <w:tc>
          <w:tcPr>
            <w:tcW w:w="3763" w:type="pct"/>
            <w:shd w:val="clear" w:color="auto" w:fill="auto"/>
          </w:tcPr>
          <w:p w:rsidR="00676FDB" w:rsidRDefault="002F6B5F" w:rsidP="00E15FB4">
            <w:hyperlink r:id="rId28" w:history="1">
              <w:r w:rsidR="00676FDB" w:rsidRPr="00471731">
                <w:rPr>
                  <w:rStyle w:val="Hyperlink"/>
                </w:rPr>
                <w:t>http://docs.oasis-open.org/ubl/os-UBL-2.1/UBL-2.1.html</w:t>
              </w:r>
            </w:hyperlink>
          </w:p>
          <w:p w:rsidR="00676FDB" w:rsidRDefault="002F6B5F" w:rsidP="00E15FB4">
            <w:hyperlink r:id="rId29" w:history="1">
              <w:r w:rsidR="00676FDB" w:rsidRPr="00E15FB4">
                <w:rPr>
                  <w:rStyle w:val="Hyperlink"/>
                </w:rPr>
                <w:t>http://docs.oasis-open.org/ubl/os-UBL-2.1/UBL-2.1.zip</w:t>
              </w:r>
            </w:hyperlink>
          </w:p>
        </w:tc>
      </w:tr>
      <w:tr w:rsidR="00E15FB4" w:rsidRPr="0082373C" w:rsidTr="00315B04">
        <w:tc>
          <w:tcPr>
            <w:tcW w:w="1237" w:type="pct"/>
            <w:shd w:val="clear" w:color="auto" w:fill="auto"/>
          </w:tcPr>
          <w:p w:rsidR="00E15FB4" w:rsidRPr="007852AB" w:rsidRDefault="00E15FB4" w:rsidP="007852AB">
            <w:pPr>
              <w:ind w:right="-143"/>
              <w:rPr>
                <w:iCs/>
              </w:rPr>
            </w:pPr>
            <w:r>
              <w:rPr>
                <w:iCs/>
              </w:rPr>
              <w:t>[OASIS UBL22]</w:t>
            </w:r>
          </w:p>
        </w:tc>
        <w:tc>
          <w:tcPr>
            <w:tcW w:w="3763" w:type="pct"/>
            <w:shd w:val="clear" w:color="auto" w:fill="auto"/>
          </w:tcPr>
          <w:p w:rsidR="00E15FB4" w:rsidRDefault="002F6B5F" w:rsidP="00E15FB4">
            <w:hyperlink r:id="rId30" w:history="1">
              <w:r w:rsidR="00E15FB4" w:rsidRPr="009F0AE3">
                <w:rPr>
                  <w:rStyle w:val="Hyperlink"/>
                </w:rPr>
                <w:t>http://docs.oasis-open.org/ubl/os-UBL-2.2/UBL-2.2.html</w:t>
              </w:r>
            </w:hyperlink>
          </w:p>
          <w:p w:rsidR="00E15FB4" w:rsidRDefault="002F6B5F" w:rsidP="00E15FB4">
            <w:hyperlink r:id="rId31" w:history="1">
              <w:r w:rsidR="00E15FB4" w:rsidRPr="009F0AE3">
                <w:rPr>
                  <w:rStyle w:val="Hyperlink"/>
                </w:rPr>
                <w:t>http://docs.oasis-open.org/ubl/os-UBL-2.2/UBL-2.2.zip</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[OASIS ebCore]</w:t>
            </w:r>
          </w:p>
        </w:tc>
        <w:tc>
          <w:tcPr>
            <w:tcW w:w="3763" w:type="pct"/>
            <w:shd w:val="clear" w:color="auto" w:fill="auto"/>
          </w:tcPr>
          <w:p w:rsidR="00676FDB" w:rsidRPr="007852AB" w:rsidRDefault="002F6B5F" w:rsidP="007852AB">
            <w:pPr>
              <w:ind w:right="-143"/>
              <w:rPr>
                <w:iCs/>
              </w:rPr>
            </w:pPr>
            <w:hyperlink r:id="rId32" w:history="1">
              <w:r w:rsidR="00676FDB" w:rsidRPr="007852AB">
                <w:rPr>
                  <w:rStyle w:val="Hyperlink"/>
                  <w:iCs/>
                </w:rPr>
                <w:t>http://docs.oasis-open.org/ebcore/PartyIdType/v1.0/CD03/PartyIdType-1.0.html</w:t>
              </w:r>
            </w:hyperlink>
          </w:p>
        </w:tc>
      </w:tr>
      <w:tr w:rsidR="00676FDB" w:rsidRPr="007852AB" w:rsidTr="00315B04">
        <w:tc>
          <w:tcPr>
            <w:tcW w:w="1237" w:type="pct"/>
            <w:shd w:val="clear" w:color="auto" w:fill="auto"/>
          </w:tcPr>
          <w:p w:rsidR="00676FDB" w:rsidRPr="007852AB" w:rsidRDefault="00676FDB" w:rsidP="007852AB">
            <w:pPr>
              <w:ind w:right="-143"/>
              <w:rPr>
                <w:iCs/>
              </w:rPr>
            </w:pPr>
            <w:r w:rsidRPr="007852AB">
              <w:rPr>
                <w:iCs/>
              </w:rPr>
              <w:t>[UN/CEFACT]</w:t>
            </w:r>
          </w:p>
        </w:tc>
        <w:tc>
          <w:tcPr>
            <w:tcW w:w="3763" w:type="pct"/>
            <w:shd w:val="clear" w:color="auto" w:fill="auto"/>
          </w:tcPr>
          <w:p w:rsidR="00676FDB" w:rsidRPr="007852AB" w:rsidRDefault="002F6B5F" w:rsidP="007852AB">
            <w:pPr>
              <w:ind w:right="-143"/>
              <w:rPr>
                <w:iCs/>
              </w:rPr>
            </w:pPr>
            <w:hyperlink r:id="rId33" w:history="1">
              <w:r w:rsidR="00676FDB" w:rsidRPr="007852AB">
                <w:rPr>
                  <w:rStyle w:val="Hyperlink"/>
                  <w:iCs/>
                </w:rPr>
                <w:t>http://www.unece.org/cefact/</w:t>
              </w:r>
            </w:hyperlink>
          </w:p>
        </w:tc>
      </w:tr>
    </w:tbl>
    <w:p w:rsidR="00F00D52" w:rsidRPr="00E15FB4" w:rsidRDefault="002279CE" w:rsidP="00E15FB4">
      <w:pPr>
        <w:pStyle w:val="berschrift1"/>
      </w:pPr>
      <w:bookmarkStart w:id="16" w:name="_Toc527707365"/>
      <w:r w:rsidRPr="00E15FB4">
        <w:lastRenderedPageBreak/>
        <w:t>Introduction</w:t>
      </w:r>
      <w:bookmarkEnd w:id="10"/>
      <w:r w:rsidR="00483A49" w:rsidRPr="00E15FB4">
        <w:t xml:space="preserve"> to </w:t>
      </w:r>
      <w:r w:rsidR="00264E53" w:rsidRPr="00E15FB4">
        <w:t>identifiers</w:t>
      </w:r>
      <w:bookmarkEnd w:id="16"/>
    </w:p>
    <w:p w:rsidR="00A721BD" w:rsidRDefault="0054021D" w:rsidP="0044033D">
      <w:r w:rsidRPr="001F4312">
        <w:t>Identifiers are information elements that establish the identity of objects, such as organiz</w:t>
      </w:r>
      <w:r w:rsidR="004B2E35">
        <w:t xml:space="preserve">ations, products, places, etc. </w:t>
      </w:r>
      <w:r w:rsidR="00A721BD" w:rsidRPr="001F4312">
        <w:t xml:space="preserve">The PEPPOL project uses </w:t>
      </w:r>
      <w:r w:rsidR="005D0438" w:rsidRPr="001F4312">
        <w:t xml:space="preserve">many </w:t>
      </w:r>
      <w:r w:rsidR="00A721BD" w:rsidRPr="001F4312">
        <w:t xml:space="preserve">identifiers in both its transport infrastructure and </w:t>
      </w:r>
      <w:r w:rsidR="005D0438" w:rsidRPr="001F4312">
        <w:t xml:space="preserve">within </w:t>
      </w:r>
      <w:r w:rsidR="00A721BD" w:rsidRPr="001F4312">
        <w:t>the document</w:t>
      </w:r>
      <w:r w:rsidR="005D0438" w:rsidRPr="001F4312">
        <w:t>s</w:t>
      </w:r>
      <w:r w:rsidR="00A721BD" w:rsidRPr="001F4312">
        <w:t xml:space="preserve"> exchang</w:t>
      </w:r>
      <w:r w:rsidR="004B2E35">
        <w:t xml:space="preserve">ed across that infrastructure. </w:t>
      </w:r>
      <w:r w:rsidR="00A721BD" w:rsidRPr="001F4312">
        <w:t xml:space="preserve">Two </w:t>
      </w:r>
      <w:r w:rsidR="0053746D" w:rsidRPr="001F4312">
        <w:t xml:space="preserve">of </w:t>
      </w:r>
      <w:r w:rsidR="00A721BD" w:rsidRPr="001F4312">
        <w:t>the significant identifiers are those for Parties</w:t>
      </w:r>
      <w:r w:rsidR="00DE2AB1">
        <w:t>/Participants</w:t>
      </w:r>
      <w:r w:rsidR="00A721BD" w:rsidRPr="001F4312">
        <w:t xml:space="preserve"> (organizations, persons, etc.) and Services (business profiles, document types, etc). These are the “who” and the “what” of PEPPOL business exchanges.</w:t>
      </w:r>
    </w:p>
    <w:p w:rsidR="00A721BD" w:rsidRPr="001F4312" w:rsidRDefault="00A721BD" w:rsidP="00A721BD">
      <w:r w:rsidRPr="001F4312">
        <w:t xml:space="preserve">This document outlines the policy for using the correct identifiers </w:t>
      </w:r>
      <w:r w:rsidR="0053746D" w:rsidRPr="001F4312">
        <w:t xml:space="preserve">specifically </w:t>
      </w:r>
      <w:r w:rsidRPr="001F4312">
        <w:t>for these two areas</w:t>
      </w:r>
      <w:r w:rsidR="0053746D" w:rsidRPr="001F4312">
        <w:t xml:space="preserve"> but it also introduces principles for any identifiers used in the PEPPOL environment. </w:t>
      </w:r>
      <w:r w:rsidR="00F3218D" w:rsidRPr="001F4312">
        <w:t xml:space="preserve">Implementers failing to adhere to these policies seriously jeopardize the interoperability of the information being </w:t>
      </w:r>
      <w:r w:rsidR="002D3B5B" w:rsidRPr="001F4312">
        <w:t>exchanged</w:t>
      </w:r>
      <w:r w:rsidR="00F3218D" w:rsidRPr="001F4312">
        <w:t>.</w:t>
      </w:r>
      <w:r w:rsidR="004B2E35">
        <w:t xml:space="preserve"> </w:t>
      </w:r>
      <w:r w:rsidR="002D3B5B" w:rsidRPr="001F4312">
        <w:t xml:space="preserve">This policy </w:t>
      </w:r>
      <w:r w:rsidR="00F15C7D" w:rsidRPr="001F4312">
        <w:t>s</w:t>
      </w:r>
      <w:r w:rsidR="002D3B5B" w:rsidRPr="001F4312">
        <w:t>hould form a requirement of any PEPPOL participation agreements.</w:t>
      </w:r>
    </w:p>
    <w:p w:rsidR="009858FE" w:rsidRPr="00E15FB4" w:rsidRDefault="009858FE" w:rsidP="00E15FB4">
      <w:pPr>
        <w:pStyle w:val="berschrift2"/>
      </w:pPr>
      <w:bookmarkStart w:id="17" w:name="_Toc316247563"/>
      <w:bookmarkStart w:id="18" w:name="_Toc527707366"/>
      <w:r w:rsidRPr="00E15FB4">
        <w:t>Scope</w:t>
      </w:r>
      <w:bookmarkEnd w:id="17"/>
      <w:bookmarkEnd w:id="18"/>
    </w:p>
    <w:p w:rsidR="00E17B9D" w:rsidRPr="00E15FB4" w:rsidRDefault="00F15C7D" w:rsidP="00E15FB4">
      <w:pPr>
        <w:pStyle w:val="berschrift3"/>
      </w:pPr>
      <w:bookmarkStart w:id="19" w:name="_Toc527707367"/>
      <w:r w:rsidRPr="00E15FB4">
        <w:t>T</w:t>
      </w:r>
      <w:r w:rsidR="00A721BD" w:rsidRPr="00E15FB4">
        <w:t xml:space="preserve">he policy of a federated scheme for </w:t>
      </w:r>
      <w:r w:rsidR="005D0438" w:rsidRPr="00E15FB4">
        <w:t xml:space="preserve">identifying </w:t>
      </w:r>
      <w:r w:rsidR="00A721BD" w:rsidRPr="00E15FB4">
        <w:t>Parties</w:t>
      </w:r>
      <w:r w:rsidR="00A17013">
        <w:rPr>
          <w:rStyle w:val="Funotenzeichen"/>
        </w:rPr>
        <w:footnoteReference w:id="5"/>
      </w:r>
      <w:bookmarkEnd w:id="19"/>
    </w:p>
    <w:p w:rsidR="00E17B9D" w:rsidRDefault="00C729D2" w:rsidP="00EA5B88">
      <w:r w:rsidRPr="001F4312">
        <w:t xml:space="preserve">Parties in the </w:t>
      </w:r>
      <w:r w:rsidR="00D75721">
        <w:t>PEPPOL eDelivery Network</w:t>
      </w:r>
      <w:r w:rsidRPr="001F4312">
        <w:t xml:space="preserve"> </w:t>
      </w:r>
      <w:r w:rsidR="005D0438" w:rsidRPr="001F4312">
        <w:t xml:space="preserve">play the role of </w:t>
      </w:r>
      <w:r w:rsidR="004B2E35">
        <w:t xml:space="preserve">Participants. </w:t>
      </w:r>
      <w:r w:rsidR="005D0438" w:rsidRPr="001F4312">
        <w:t xml:space="preserve">There are sender and receiver Participants in any exchange, but the Service Metadata </w:t>
      </w:r>
      <w:r w:rsidR="00D75721">
        <w:t xml:space="preserve">Publisher (SMP) </w:t>
      </w:r>
      <w:r w:rsidR="005D0438" w:rsidRPr="001F4312">
        <w:t xml:space="preserve">only publishes services defined for the receiver Participant. </w:t>
      </w:r>
      <w:r w:rsidR="006D5DB3" w:rsidRPr="001F4312">
        <w:t xml:space="preserve">The technical name for this identifier in </w:t>
      </w:r>
      <w:r w:rsidR="00D75721">
        <w:t>the PEPPOL eDelivery Network</w:t>
      </w:r>
      <w:r w:rsidR="006D5DB3" w:rsidRPr="001F4312">
        <w:t xml:space="preserve"> is the Participant Identifier</w:t>
      </w:r>
      <w:r w:rsidR="00E40F5A">
        <w:t>.</w:t>
      </w:r>
    </w:p>
    <w:p w:rsidR="00E17B9D" w:rsidRDefault="005D0438" w:rsidP="00EA5B88">
      <w:r w:rsidRPr="001F4312">
        <w:t>Within each business document the</w:t>
      </w:r>
      <w:r w:rsidR="00F15C7D" w:rsidRPr="001F4312">
        <w:t>r</w:t>
      </w:r>
      <w:r w:rsidRPr="001F4312">
        <w:t xml:space="preserve">e are also Parties taking on business roles such </w:t>
      </w:r>
      <w:r w:rsidR="004B2E35">
        <w:t xml:space="preserve">as customer and supplier, etc. </w:t>
      </w:r>
      <w:r w:rsidRPr="001F4312">
        <w:t>Clearly there may be relationships between these Parties</w:t>
      </w:r>
      <w:r w:rsidR="006D5DB3" w:rsidRPr="001F4312">
        <w:t xml:space="preserve"> and the Participant Identifier</w:t>
      </w:r>
      <w:r w:rsidR="004B2E35">
        <w:t xml:space="preserve">. </w:t>
      </w:r>
      <w:r w:rsidRPr="001F4312">
        <w:t xml:space="preserve">Sometimes the Supplier Party is the receiver Participant for an Order document. Another example is that an Invoice may contain an identifier for EndpointID </w:t>
      </w:r>
      <w:r w:rsidR="00B32513">
        <w:t xml:space="preserve">that </w:t>
      </w:r>
      <w:r w:rsidR="002B4F3B" w:rsidRPr="001F4312">
        <w:t>equates</w:t>
      </w:r>
      <w:r w:rsidRPr="001F4312">
        <w:t xml:space="preserve"> to the re</w:t>
      </w:r>
      <w:r w:rsidR="004B2E35">
        <w:t xml:space="preserve">ceiver Participant in the SMP. </w:t>
      </w:r>
      <w:r w:rsidR="006D5DB3" w:rsidRPr="001F4312">
        <w:t>But neither of these are reliable rule</w:t>
      </w:r>
      <w:r w:rsidR="00B32513">
        <w:t>s</w:t>
      </w:r>
      <w:r w:rsidR="006D5DB3" w:rsidRPr="001F4312">
        <w:t xml:space="preserve">. </w:t>
      </w:r>
      <w:r w:rsidR="00B52135" w:rsidRPr="00B52135">
        <w:t>Business standards (such as EN 16931) and agreements (such as BII profiles)</w:t>
      </w:r>
      <w:r w:rsidR="002B4F3B" w:rsidRPr="001F4312">
        <w:t xml:space="preserve"> do not (deliberately) include any ‘envelope’ information linking the document content to the transport infrastructure.</w:t>
      </w:r>
      <w:r w:rsidR="006D5DB3" w:rsidRPr="001F4312">
        <w:t xml:space="preserve"> </w:t>
      </w:r>
      <w:r w:rsidR="00F15C7D" w:rsidRPr="001F4312">
        <w:t>The relationship between identifiers within Documents and identifiers used in the transport infrastructure is not defined in the specifications</w:t>
      </w:r>
      <w:r w:rsidR="00A33494">
        <w:t>.</w:t>
      </w:r>
    </w:p>
    <w:p w:rsidR="00E17B9D" w:rsidRDefault="002B4F3B" w:rsidP="00EA5B88">
      <w:r w:rsidRPr="001F4312">
        <w:t xml:space="preserve">So whilst </w:t>
      </w:r>
      <w:r w:rsidR="00C729D2" w:rsidRPr="001F4312">
        <w:t xml:space="preserve">there is a relationship between these various Parties, </w:t>
      </w:r>
      <w:r w:rsidR="00CB4039" w:rsidRPr="001F4312">
        <w:t xml:space="preserve">we have no </w:t>
      </w:r>
      <w:r w:rsidR="00C729D2" w:rsidRPr="001F4312">
        <w:t xml:space="preserve">policy </w:t>
      </w:r>
      <w:r w:rsidR="00CB4039" w:rsidRPr="001F4312">
        <w:t xml:space="preserve">on how this should be done. </w:t>
      </w:r>
      <w:r w:rsidR="00C729D2" w:rsidRPr="001F4312">
        <w:t>This policy relates to the common use of different identification schemes to identify the appropriate Party within the context required.</w:t>
      </w:r>
      <w:r w:rsidR="004B2E35">
        <w:t xml:space="preserve"> </w:t>
      </w:r>
      <w:r w:rsidR="006D5DB3" w:rsidRPr="001F4312">
        <w:t xml:space="preserve">In other words, </w:t>
      </w:r>
      <w:r w:rsidR="009B2E7E" w:rsidRPr="001F4312">
        <w:t xml:space="preserve">identifiers </w:t>
      </w:r>
      <w:r w:rsidR="006D5DB3" w:rsidRPr="001F4312">
        <w:t xml:space="preserve">may have different values but the </w:t>
      </w:r>
      <w:r w:rsidR="009B2E7E" w:rsidRPr="001F4312">
        <w:t>method by which they are defined</w:t>
      </w:r>
      <w:r w:rsidR="006D5DB3" w:rsidRPr="001F4312">
        <w:t xml:space="preserve"> should be consistent.</w:t>
      </w:r>
    </w:p>
    <w:p w:rsidR="00E17B9D" w:rsidRDefault="00782E88" w:rsidP="00EA5B88">
      <w:r w:rsidRPr="001F4312">
        <w:t xml:space="preserve">Many schemes already exist for identifying Parties. PEPPOL has no intention of developing </w:t>
      </w:r>
      <w:r w:rsidR="00EC09F0">
        <w:t xml:space="preserve">yet </w:t>
      </w:r>
      <w:r w:rsidRPr="001F4312">
        <w:t>another. Our strategy is to recognize a range of different identification schemes and provide a code list of those recognized schemes</w:t>
      </w:r>
      <w:r w:rsidR="006D5DB3" w:rsidRPr="001F4312">
        <w:t xml:space="preserve"> based on international standards</w:t>
      </w:r>
      <w:r w:rsidRPr="001F4312">
        <w:t>.</w:t>
      </w:r>
    </w:p>
    <w:p w:rsidR="00E17B9D" w:rsidRDefault="00F15C7D" w:rsidP="00E15FB4">
      <w:pPr>
        <w:pStyle w:val="berschrift3"/>
      </w:pPr>
      <w:bookmarkStart w:id="20" w:name="_Toc527707368"/>
      <w:r w:rsidRPr="001F4312">
        <w:t>T</w:t>
      </w:r>
      <w:r w:rsidR="006D5DB3" w:rsidRPr="001F4312">
        <w:t xml:space="preserve">he policy for </w:t>
      </w:r>
      <w:r w:rsidR="00A721BD" w:rsidRPr="001F4312">
        <w:t xml:space="preserve">identifying </w:t>
      </w:r>
      <w:r w:rsidR="00CB4039" w:rsidRPr="001F4312">
        <w:t xml:space="preserve">Documents and </w:t>
      </w:r>
      <w:r w:rsidR="00A721BD" w:rsidRPr="001F4312">
        <w:t>Services</w:t>
      </w:r>
      <w:r w:rsidR="006D5DB3" w:rsidRPr="001F4312">
        <w:t xml:space="preserve"> used in PEPPOL </w:t>
      </w:r>
      <w:r w:rsidR="009B2E7E" w:rsidRPr="001F4312">
        <w:t xml:space="preserve">implementation of the </w:t>
      </w:r>
      <w:r w:rsidR="00D75721">
        <w:t>PEPPOL eDelivery Network</w:t>
      </w:r>
      <w:bookmarkEnd w:id="20"/>
    </w:p>
    <w:p w:rsidR="00E17B9D" w:rsidRDefault="00C729D2" w:rsidP="00EA5B88">
      <w:r w:rsidRPr="001F4312">
        <w:t xml:space="preserve">The </w:t>
      </w:r>
      <w:r w:rsidR="00A72582">
        <w:t>PEPPOL eDelivery Network</w:t>
      </w:r>
      <w:r w:rsidRPr="001F4312">
        <w:t xml:space="preserve"> requires a</w:t>
      </w:r>
      <w:r w:rsidR="00CB4039" w:rsidRPr="001F4312">
        <w:t xml:space="preserve"> Participant </w:t>
      </w:r>
      <w:r w:rsidRPr="001F4312">
        <w:t xml:space="preserve">sending a document </w:t>
      </w:r>
      <w:r w:rsidR="00A566BC" w:rsidRPr="001F4312">
        <w:t>to identify</w:t>
      </w:r>
      <w:r w:rsidR="00CB4039" w:rsidRPr="001F4312">
        <w:t xml:space="preserve"> </w:t>
      </w:r>
      <w:r w:rsidR="00A566BC" w:rsidRPr="001F4312">
        <w:t xml:space="preserve">both </w:t>
      </w:r>
      <w:r w:rsidRPr="001F4312">
        <w:t xml:space="preserve">the </w:t>
      </w:r>
      <w:r w:rsidR="00CB4039" w:rsidRPr="001F4312">
        <w:t xml:space="preserve">receiving Participant and the </w:t>
      </w:r>
      <w:r w:rsidRPr="001F4312">
        <w:t>service</w:t>
      </w:r>
      <w:r w:rsidR="00A566BC" w:rsidRPr="001F4312">
        <w:t xml:space="preserve"> </w:t>
      </w:r>
      <w:r w:rsidRPr="001F4312">
        <w:t>that will receive the document. The</w:t>
      </w:r>
      <w:r w:rsidR="00A05E6A">
        <w:t xml:space="preserve"> sender</w:t>
      </w:r>
      <w:r w:rsidRPr="001F4312">
        <w:t xml:space="preserve"> (or their Access Point provider) achieve</w:t>
      </w:r>
      <w:r w:rsidR="00A05E6A">
        <w:t>s</w:t>
      </w:r>
      <w:r w:rsidRPr="001F4312">
        <w:t xml:space="preserve"> this by searching the Service Metadat</w:t>
      </w:r>
      <w:r w:rsidR="00F3218D" w:rsidRPr="001F4312">
        <w:t>a</w:t>
      </w:r>
      <w:r w:rsidRPr="001F4312">
        <w:t xml:space="preserve"> Locator </w:t>
      </w:r>
      <w:r w:rsidR="00262880">
        <w:t xml:space="preserve">(SML) </w:t>
      </w:r>
      <w:r w:rsidR="00DA4735">
        <w:t xml:space="preserve">filled Domain Name System (DNS) </w:t>
      </w:r>
      <w:r w:rsidRPr="001F4312">
        <w:t xml:space="preserve">to find the relevant Service Metadata Publisher </w:t>
      </w:r>
      <w:r w:rsidR="00C77DBC">
        <w:t xml:space="preserve">(SMP) </w:t>
      </w:r>
      <w:r w:rsidR="00F3218D" w:rsidRPr="001F4312">
        <w:t xml:space="preserve">that </w:t>
      </w:r>
      <w:r w:rsidRPr="001F4312">
        <w:t xml:space="preserve">can identify the endpoint </w:t>
      </w:r>
      <w:r w:rsidR="00A05E6A">
        <w:t>URL</w:t>
      </w:r>
      <w:r w:rsidR="00A05E6A">
        <w:rPr>
          <w:rStyle w:val="Funotenzeichen"/>
        </w:rPr>
        <w:footnoteReference w:id="6"/>
      </w:r>
      <w:r w:rsidR="006D5DB3" w:rsidRPr="001F4312">
        <w:t xml:space="preserve"> </w:t>
      </w:r>
      <w:r w:rsidR="00AC27B6" w:rsidRPr="001F4312">
        <w:t xml:space="preserve">within </w:t>
      </w:r>
      <w:r w:rsidRPr="001F4312">
        <w:t xml:space="preserve">the </w:t>
      </w:r>
      <w:r w:rsidR="00BC44BB" w:rsidRPr="001F4312">
        <w:t>recipient</w:t>
      </w:r>
      <w:r w:rsidR="00AC27B6" w:rsidRPr="001F4312">
        <w:t xml:space="preserve">’s </w:t>
      </w:r>
      <w:r w:rsidR="00064844">
        <w:t>A</w:t>
      </w:r>
      <w:r w:rsidR="00064844" w:rsidRPr="001F4312">
        <w:t xml:space="preserve">ccess </w:t>
      </w:r>
      <w:r w:rsidR="00064844">
        <w:t>P</w:t>
      </w:r>
      <w:r w:rsidR="00064844" w:rsidRPr="001F4312">
        <w:t>oint</w:t>
      </w:r>
      <w:r w:rsidR="000705B1">
        <w:t xml:space="preserve"> (AP)</w:t>
      </w:r>
      <w:r w:rsidRPr="001F4312">
        <w:t>.</w:t>
      </w:r>
      <w:r w:rsidR="00F3218D" w:rsidRPr="001F4312">
        <w:t xml:space="preserve"> This endpoint </w:t>
      </w:r>
      <w:r w:rsidR="00924690">
        <w:t>URL</w:t>
      </w:r>
      <w:r w:rsidR="00F3218D" w:rsidRPr="001F4312">
        <w:t xml:space="preserve"> is the </w:t>
      </w:r>
      <w:r w:rsidR="006D5DB3" w:rsidRPr="001F4312">
        <w:t xml:space="preserve">service address where </w:t>
      </w:r>
      <w:r w:rsidR="00F3218D" w:rsidRPr="001F4312">
        <w:t xml:space="preserve">the document </w:t>
      </w:r>
      <w:r w:rsidR="00605A0C" w:rsidRPr="001F4312">
        <w:t xml:space="preserve">is </w:t>
      </w:r>
      <w:r w:rsidR="009A7274">
        <w:t>received</w:t>
      </w:r>
      <w:r w:rsidR="00F3218D" w:rsidRPr="001F4312">
        <w:t>. The</w:t>
      </w:r>
      <w:r w:rsidR="006D5DB3" w:rsidRPr="001F4312">
        <w:t xml:space="preserve">refore it is important </w:t>
      </w:r>
      <w:r w:rsidR="00F3218D" w:rsidRPr="001F4312">
        <w:t xml:space="preserve">to </w:t>
      </w:r>
      <w:r w:rsidR="00BC397B" w:rsidRPr="001F4312">
        <w:t xml:space="preserve">define </w:t>
      </w:r>
      <w:r w:rsidR="00F3218D" w:rsidRPr="001F4312">
        <w:t xml:space="preserve">precisely what documents </w:t>
      </w:r>
      <w:r w:rsidR="006D5DB3" w:rsidRPr="001F4312">
        <w:t xml:space="preserve">and services </w:t>
      </w:r>
      <w:r w:rsidR="00F3218D" w:rsidRPr="001F4312">
        <w:t xml:space="preserve">can be </w:t>
      </w:r>
      <w:r w:rsidR="006D5DB3" w:rsidRPr="001F4312">
        <w:t xml:space="preserve">handled </w:t>
      </w:r>
      <w:r w:rsidR="00F3218D" w:rsidRPr="001F4312">
        <w:t xml:space="preserve">by the </w:t>
      </w:r>
      <w:r w:rsidR="00AC27B6" w:rsidRPr="001F4312">
        <w:t>receiving Participant</w:t>
      </w:r>
      <w:r w:rsidR="00F3218D" w:rsidRPr="001F4312">
        <w:t>.</w:t>
      </w:r>
    </w:p>
    <w:p w:rsidR="00E17B9D" w:rsidRDefault="00AC27B6" w:rsidP="00E15FB4">
      <w:r w:rsidRPr="001F4312">
        <w:lastRenderedPageBreak/>
        <w:t>The diagram below shows the relationship of these information elements.</w:t>
      </w:r>
    </w:p>
    <w:p w:rsidR="008D548C" w:rsidRDefault="00913E37" w:rsidP="006132BB">
      <w:r>
        <w:rPr>
          <w:noProof/>
          <w:lang w:val="de-AT"/>
        </w:rPr>
        <w:drawing>
          <wp:inline distT="0" distB="0" distL="0" distR="0">
            <wp:extent cx="6107430" cy="3968115"/>
            <wp:effectExtent l="19050" t="19050" r="26670" b="1333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7430" cy="3968115"/>
                    </a:xfrm>
                    <a:prstGeom prst="rect">
                      <a:avLst/>
                    </a:prstGeom>
                    <a:noFill/>
                    <a:ln w="6350" cmpd="sng">
                      <a:solidFill>
                        <a:srgbClr val="000000"/>
                      </a:solidFill>
                      <a:miter lim="800000"/>
                      <a:headEnd/>
                      <a:tailEnd/>
                    </a:ln>
                    <a:effectLst/>
                  </pic:spPr>
                </pic:pic>
              </a:graphicData>
            </a:graphic>
          </wp:inline>
        </w:drawing>
      </w:r>
    </w:p>
    <w:p w:rsidR="00A6363A" w:rsidRDefault="00A6363A" w:rsidP="006132BB">
      <w:r w:rsidRPr="001F4312">
        <w:t xml:space="preserve">PEPPOL </w:t>
      </w:r>
      <w:r>
        <w:t xml:space="preserve">has set up Business </w:t>
      </w:r>
      <w:r w:rsidRPr="001F4312">
        <w:t xml:space="preserve">Interoperability Specifications </w:t>
      </w:r>
      <w:r>
        <w:t>(BIS) explaining how business documents need to be filled from a semantical and technical point of view.</w:t>
      </w:r>
    </w:p>
    <w:p w:rsidR="00EA5B88" w:rsidRDefault="00EA5B88" w:rsidP="00EA5B88">
      <w:pPr>
        <w:pStyle w:val="berschrift2"/>
      </w:pPr>
      <w:bookmarkStart w:id="21" w:name="_Toc527707369"/>
      <w:r>
        <w:t>Glossary</w:t>
      </w:r>
      <w:bookmarkEnd w:id="21"/>
    </w:p>
    <w:p w:rsidR="006954DB" w:rsidRDefault="00EA5B88" w:rsidP="00EA5B88">
      <w:r>
        <w:t>This document covers the following areas:</w:t>
      </w:r>
    </w:p>
    <w:p w:rsidR="00EA5B88" w:rsidRDefault="00EA5B88" w:rsidP="00EA5B88">
      <w:pPr>
        <w:pStyle w:val="Listenabsatz"/>
        <w:numPr>
          <w:ilvl w:val="0"/>
          <w:numId w:val="13"/>
        </w:numPr>
      </w:pPr>
      <w:r>
        <w:t>Participant identification</w:t>
      </w:r>
    </w:p>
    <w:p w:rsidR="00EA5B88" w:rsidRDefault="00EA5B88" w:rsidP="00EA5B88">
      <w:pPr>
        <w:pStyle w:val="Listenabsatz"/>
        <w:numPr>
          <w:ilvl w:val="1"/>
          <w:numId w:val="13"/>
        </w:numPr>
      </w:pPr>
      <w:r>
        <w:t xml:space="preserve">Identification of a </w:t>
      </w:r>
      <w:r w:rsidRPr="00EA5B88">
        <w:rPr>
          <w:u w:val="single"/>
        </w:rPr>
        <w:t>technical entity</w:t>
      </w:r>
      <w:r>
        <w:t xml:space="preserve"> in the PEPPOL eDelivery network</w:t>
      </w:r>
    </w:p>
    <w:p w:rsidR="006954DB" w:rsidRDefault="00494294" w:rsidP="006954DB">
      <w:pPr>
        <w:pStyle w:val="Listenabsatz"/>
        <w:numPr>
          <w:ilvl w:val="1"/>
          <w:numId w:val="13"/>
        </w:numPr>
      </w:pPr>
      <w:r>
        <w:t xml:space="preserve">Can be used </w:t>
      </w:r>
      <w:r w:rsidR="006954DB">
        <w:t>in transport documents and (where needed) in business documents</w:t>
      </w:r>
    </w:p>
    <w:p w:rsidR="00EA5B88" w:rsidRPr="006E50F9" w:rsidRDefault="00EA5B88" w:rsidP="00EA5B88">
      <w:pPr>
        <w:pStyle w:val="Listenabsatz"/>
        <w:numPr>
          <w:ilvl w:val="0"/>
          <w:numId w:val="13"/>
        </w:numPr>
      </w:pPr>
      <w:r w:rsidRPr="006E50F9">
        <w:t>Party identification</w:t>
      </w:r>
    </w:p>
    <w:p w:rsidR="00494294" w:rsidRDefault="00EA5B88" w:rsidP="00EA5B88">
      <w:pPr>
        <w:pStyle w:val="Listenabsatz"/>
        <w:numPr>
          <w:ilvl w:val="1"/>
          <w:numId w:val="13"/>
        </w:numPr>
      </w:pPr>
      <w:r>
        <w:t xml:space="preserve">Identification of a </w:t>
      </w:r>
      <w:r w:rsidRPr="00EA5B88">
        <w:rPr>
          <w:u w:val="single"/>
        </w:rPr>
        <w:t>business entity</w:t>
      </w:r>
    </w:p>
    <w:p w:rsidR="006954DB" w:rsidRDefault="00DB2636" w:rsidP="006954DB">
      <w:pPr>
        <w:pStyle w:val="Listenabsatz"/>
        <w:numPr>
          <w:ilvl w:val="1"/>
          <w:numId w:val="13"/>
        </w:numPr>
      </w:pPr>
      <w:r>
        <w:t>Usually</w:t>
      </w:r>
      <w:r w:rsidR="00494294">
        <w:t xml:space="preserve"> </w:t>
      </w:r>
      <w:r>
        <w:t xml:space="preserve">only </w:t>
      </w:r>
      <w:r w:rsidR="00101A6B">
        <w:t xml:space="preserve">used </w:t>
      </w:r>
      <w:r w:rsidR="00494294">
        <w:t>in</w:t>
      </w:r>
      <w:r w:rsidR="00EA5B88">
        <w:t xml:space="preserve"> business documents</w:t>
      </w:r>
    </w:p>
    <w:p w:rsidR="00EA5B88" w:rsidRDefault="00EA5B88" w:rsidP="00EA5B88">
      <w:pPr>
        <w:pStyle w:val="Listenabsatz"/>
        <w:numPr>
          <w:ilvl w:val="0"/>
          <w:numId w:val="13"/>
        </w:numPr>
      </w:pPr>
      <w:r>
        <w:t>Document type identification</w:t>
      </w:r>
    </w:p>
    <w:p w:rsidR="00EA5B88" w:rsidRDefault="00EA5B88" w:rsidP="00EA5B88">
      <w:pPr>
        <w:pStyle w:val="Listenabsatz"/>
        <w:numPr>
          <w:ilvl w:val="0"/>
          <w:numId w:val="13"/>
        </w:numPr>
      </w:pPr>
      <w:r>
        <w:t>Process identification</w:t>
      </w:r>
    </w:p>
    <w:p w:rsidR="00EA5B88" w:rsidRDefault="00EA5B88" w:rsidP="00EA5B88">
      <w:pPr>
        <w:pStyle w:val="Listenabsatz"/>
        <w:numPr>
          <w:ilvl w:val="0"/>
          <w:numId w:val="13"/>
        </w:numPr>
      </w:pPr>
      <w:r>
        <w:t>Transport profile identification</w:t>
      </w:r>
    </w:p>
    <w:p w:rsidR="00DF282A" w:rsidRDefault="00DF282A" w:rsidP="00DF282A">
      <w:pPr>
        <w:pStyle w:val="berschrift2"/>
      </w:pPr>
      <w:bookmarkStart w:id="22" w:name="_Toc527707370"/>
      <w:bookmarkStart w:id="23" w:name="_Toc527707373"/>
      <w:r>
        <w:t>Participant vs. Party Identification</w:t>
      </w:r>
      <w:bookmarkEnd w:id="23"/>
    </w:p>
    <w:p w:rsidR="00DF282A" w:rsidRPr="001F4312" w:rsidRDefault="00DF282A" w:rsidP="00DF282A">
      <w:r w:rsidRPr="001F4312">
        <w:t>The following aspects are addressed in th</w:t>
      </w:r>
      <w:r>
        <w:t>is document:</w:t>
      </w:r>
    </w:p>
    <w:p w:rsidR="00DF282A" w:rsidRPr="001F4312" w:rsidRDefault="00DF282A" w:rsidP="00DF282A">
      <w:pPr>
        <w:numPr>
          <w:ilvl w:val="0"/>
          <w:numId w:val="2"/>
        </w:numPr>
        <w:ind w:left="708"/>
      </w:pPr>
      <w:r w:rsidRPr="001F4312">
        <w:t xml:space="preserve">The PEPPOL code list of Party Identification schemes used in </w:t>
      </w:r>
      <w:r>
        <w:t>PEPPOL</w:t>
      </w:r>
      <w:r w:rsidRPr="001F4312">
        <w:t xml:space="preserve"> </w:t>
      </w:r>
      <w:r>
        <w:t xml:space="preserve">BIS instance </w:t>
      </w:r>
      <w:r w:rsidRPr="001F4312">
        <w:t>documents.</w:t>
      </w:r>
    </w:p>
    <w:p w:rsidR="00DF282A" w:rsidRDefault="00DF282A" w:rsidP="00DF282A">
      <w:pPr>
        <w:numPr>
          <w:ilvl w:val="0"/>
          <w:numId w:val="2"/>
        </w:numPr>
        <w:ind w:left="708"/>
      </w:pPr>
      <w:r w:rsidRPr="001F4312">
        <w:t>The PEPPOL code list of Participant Identification schemes used in metadata</w:t>
      </w:r>
      <w:r>
        <w:t xml:space="preserve"> as well as in PEPPOL</w:t>
      </w:r>
      <w:r w:rsidRPr="001F4312">
        <w:t xml:space="preserve"> </w:t>
      </w:r>
      <w:r>
        <w:t xml:space="preserve">BIS instance </w:t>
      </w:r>
      <w:r w:rsidRPr="001F4312">
        <w:t>documents</w:t>
      </w:r>
      <w:r>
        <w:t>.</w:t>
      </w:r>
    </w:p>
    <w:p w:rsidR="00DF282A" w:rsidRPr="001F4312" w:rsidRDefault="00DF282A" w:rsidP="00DF282A">
      <w:r w:rsidRPr="001F4312">
        <w:lastRenderedPageBreak/>
        <w:t xml:space="preserve">PEPPOL </w:t>
      </w:r>
      <w:r>
        <w:t>does</w:t>
      </w:r>
      <w:r w:rsidRPr="001F4312">
        <w:t xml:space="preserve"> not implement its own scheme for identifying Parties. Instead </w:t>
      </w:r>
      <w:r>
        <w:t xml:space="preserve">it </w:t>
      </w:r>
      <w:r w:rsidRPr="001F4312">
        <w:t>support</w:t>
      </w:r>
      <w:r>
        <w:t>s</w:t>
      </w:r>
      <w:r w:rsidRPr="001F4312">
        <w:t xml:space="preserve"> a federated system for uniquely identifying parties following the ISO 15459 format scheme</w:t>
      </w:r>
      <w:r w:rsidRPr="001F4312">
        <w:rPr>
          <w:rStyle w:val="Funotenzeichen"/>
        </w:rPr>
        <w:footnoteReference w:id="7"/>
      </w:r>
      <w:r w:rsidRPr="001F4312">
        <w:t xml:space="preserve"> for unique identifiers. This requires defining a controlled set of </w:t>
      </w:r>
      <w:r>
        <w:t>“</w:t>
      </w:r>
      <w:r w:rsidRPr="001F4312">
        <w:t>Issuing Agency Codes</w:t>
      </w:r>
      <w:r>
        <w:t>”</w:t>
      </w:r>
      <w:r w:rsidRPr="001F4312">
        <w:rPr>
          <w:rStyle w:val="Funotenzeichen"/>
        </w:rPr>
        <w:footnoteReference w:id="8"/>
      </w:r>
      <w:r w:rsidRPr="001F4312">
        <w:t xml:space="preserve"> for identification schemes (also known as </w:t>
      </w:r>
      <w:r>
        <w:t>“</w:t>
      </w:r>
      <w:r w:rsidRPr="001F4312">
        <w:t>party identifier types</w:t>
      </w:r>
      <w:r>
        <w:t>”</w:t>
      </w:r>
      <w:r w:rsidRPr="001F4312">
        <w:rPr>
          <w:rStyle w:val="Funotenzeichen"/>
        </w:rPr>
        <w:footnoteReference w:id="9"/>
      </w:r>
      <w:r w:rsidRPr="001F4312">
        <w:t xml:space="preserve"> or </w:t>
      </w:r>
      <w:r>
        <w:t>“</w:t>
      </w:r>
      <w:r w:rsidRPr="001F4312">
        <w:t>Identification code qualifier</w:t>
      </w:r>
      <w:r>
        <w:t>”</w:t>
      </w:r>
      <w:r w:rsidRPr="001F4312">
        <w:rPr>
          <w:rStyle w:val="Funotenzeichen"/>
        </w:rPr>
        <w:footnoteReference w:id="10"/>
      </w:r>
      <w:r w:rsidRPr="001F4312">
        <w:t xml:space="preserve"> or </w:t>
      </w:r>
      <w:r>
        <w:t>“</w:t>
      </w:r>
      <w:r w:rsidRPr="001F4312">
        <w:t>International Code Designators</w:t>
      </w:r>
      <w:r>
        <w:t>”</w:t>
      </w:r>
      <w:r w:rsidRPr="001F4312">
        <w:rPr>
          <w:rStyle w:val="Funotenzeichen"/>
        </w:rPr>
        <w:footnoteReference w:id="11"/>
      </w:r>
      <w:r w:rsidRPr="001F4312">
        <w:t xml:space="preserve"> or </w:t>
      </w:r>
      <w:r>
        <w:t>“</w:t>
      </w:r>
      <w:r w:rsidRPr="001F4312">
        <w:t>Party ID Type</w:t>
      </w:r>
      <w:r>
        <w:t>”</w:t>
      </w:r>
      <w:r w:rsidRPr="001F4312">
        <w:rPr>
          <w:rStyle w:val="Funotenzeichen"/>
        </w:rPr>
        <w:footnoteReference w:id="12"/>
      </w:r>
      <w:r w:rsidRPr="001F4312">
        <w:t>) required by PEPPOL implementations.</w:t>
      </w:r>
    </w:p>
    <w:p w:rsidR="00DF282A" w:rsidRPr="001F4312" w:rsidRDefault="00DF282A" w:rsidP="00DF282A">
      <w:r w:rsidRPr="001F4312">
        <w:t>Each PEPPOL Party identifier to be used in the federated system is a combination of the Issuing Agency Code and the value given by the Issuing Agency.</w:t>
      </w:r>
    </w:p>
    <w:p w:rsidR="00DF282A" w:rsidRPr="001923A4" w:rsidRDefault="00DF282A" w:rsidP="00DF282A">
      <w:pPr>
        <w:numPr>
          <w:ilvl w:val="0"/>
          <w:numId w:val="12"/>
        </w:numPr>
        <w:rPr>
          <w:lang w:eastAsia="it-IT"/>
        </w:rPr>
      </w:pPr>
      <w:r w:rsidRPr="001923A4">
        <w:rPr>
          <w:lang w:eastAsia="it-IT"/>
        </w:rPr>
        <w:t xml:space="preserve">For </w:t>
      </w:r>
      <w:r>
        <w:rPr>
          <w:lang w:eastAsia="it-IT"/>
        </w:rPr>
        <w:t>PEPPOL</w:t>
      </w:r>
      <w:r w:rsidRPr="001923A4">
        <w:rPr>
          <w:lang w:eastAsia="it-IT"/>
        </w:rPr>
        <w:t xml:space="preserve">, it will be part of the PEPPOL SMP Provider agreement that SMP Providers have </w:t>
      </w:r>
      <w:r w:rsidRPr="006132BB">
        <w:t>suitable</w:t>
      </w:r>
      <w:r w:rsidRPr="001923A4">
        <w:rPr>
          <w:lang w:eastAsia="it-IT"/>
        </w:rPr>
        <w:t xml:space="preserve"> governance of their identification schemes when they enter, update and delete information on their SMP.</w:t>
      </w:r>
    </w:p>
    <w:p w:rsidR="00DF282A" w:rsidRDefault="00DF282A" w:rsidP="00DF282A">
      <w:pPr>
        <w:numPr>
          <w:ilvl w:val="0"/>
          <w:numId w:val="12"/>
        </w:numPr>
        <w:rPr>
          <w:lang w:eastAsia="it-IT"/>
        </w:rPr>
      </w:pPr>
      <w:r w:rsidRPr="001923A4">
        <w:rPr>
          <w:lang w:eastAsia="it-IT"/>
        </w:rPr>
        <w:t xml:space="preserve">Within the </w:t>
      </w:r>
      <w:r w:rsidRPr="006132BB">
        <w:t>content</w:t>
      </w:r>
      <w:r w:rsidRPr="001923A4">
        <w:rPr>
          <w:lang w:eastAsia="it-IT"/>
        </w:rPr>
        <w:t xml:space="preserve"> of business documents, each PEPPOL Participant will be responsible for using the appropriate PEPPOL Party Identifier.</w:t>
      </w:r>
    </w:p>
    <w:p w:rsidR="00DF282A" w:rsidRPr="006132BB" w:rsidRDefault="00DF282A" w:rsidP="00DF282A">
      <w:r w:rsidRPr="006132BB">
        <w:t>This section defines the policies for the formatting and the population of values for Party Identifiers used by PEPPOL.</w:t>
      </w:r>
    </w:p>
    <w:p w:rsidR="00DF282A" w:rsidRPr="00244367" w:rsidRDefault="00DF282A" w:rsidP="00DF282A">
      <w:r>
        <w:t xml:space="preserve">Note for UBL documents: </w:t>
      </w:r>
      <w:r w:rsidRPr="00244367">
        <w:t xml:space="preserve">It should be pointed out here that this policy covers only use </w:t>
      </w:r>
      <w:r w:rsidRPr="00244367">
        <w:rPr>
          <w:rFonts w:ascii="Courier New" w:hAnsi="Courier New" w:cs="Courier New"/>
        </w:rPr>
        <w:t>Party/PartyIdentification/ID</w:t>
      </w:r>
      <w:r w:rsidRPr="00244367">
        <w:t xml:space="preserve"> and </w:t>
      </w:r>
      <w:r w:rsidRPr="00244367">
        <w:rPr>
          <w:rFonts w:ascii="Courier New" w:hAnsi="Courier New" w:cs="Courier New"/>
        </w:rPr>
        <w:t>Party/EndpointID</w:t>
      </w:r>
      <w:r w:rsidRPr="00244367">
        <w:t>. Other party or participant identifiers within UBL documents ar</w:t>
      </w:r>
      <w:r>
        <w:t>e out of scope for this policy.</w:t>
      </w:r>
    </w:p>
    <w:p w:rsidR="00DE2AB1" w:rsidRDefault="00DE2AB1" w:rsidP="00DE2AB1">
      <w:pPr>
        <w:pStyle w:val="berschrift2"/>
      </w:pPr>
      <w:r>
        <w:t>Common Policies</w:t>
      </w:r>
      <w:bookmarkEnd w:id="22"/>
    </w:p>
    <w:p w:rsidR="00EA5B88" w:rsidRPr="001F4312" w:rsidRDefault="00A07665" w:rsidP="00EA5B88">
      <w:pPr>
        <w:pStyle w:val="PolicyHeader"/>
      </w:pPr>
      <w:bookmarkStart w:id="24" w:name="_Toc527707371"/>
      <w:r>
        <w:t>Usage</w:t>
      </w:r>
      <w:r w:rsidR="00EA5B88" w:rsidRPr="001F4312">
        <w:t xml:space="preserve"> of ISO15459</w:t>
      </w:r>
      <w:bookmarkEnd w:id="24"/>
    </w:p>
    <w:p w:rsidR="00EA5B88" w:rsidRPr="001F4312" w:rsidRDefault="00EA5B88" w:rsidP="00EA5B88">
      <w:pPr>
        <w:pStyle w:val="Policy"/>
      </w:pPr>
      <w:r w:rsidRPr="00846E61">
        <w:rPr>
          <w:u w:val="single"/>
        </w:rPr>
        <w:t>Participant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846E61">
        <w:t>letters</w:t>
      </w:r>
      <w:r w:rsidR="00846E61" w:rsidRPr="001F4312">
        <w:t xml:space="preserve"> </w:t>
      </w:r>
      <w:r w:rsidRPr="001F4312">
        <w:t>and numeric digits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Party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 be more than 50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EA5B88" w:rsidRDefault="00EA5B88" w:rsidP="00EA5B88">
      <w:pPr>
        <w:pStyle w:val="Smallemptyline"/>
      </w:pPr>
    </w:p>
    <w:p w:rsidR="00EA5B88" w:rsidRPr="001F4312" w:rsidRDefault="00EA5B88" w:rsidP="00EA5B88">
      <w:pPr>
        <w:pStyle w:val="Policy"/>
      </w:pPr>
      <w:r w:rsidRPr="00846E61">
        <w:rPr>
          <w:u w:val="single"/>
        </w:rPr>
        <w:t>Document Type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500 characters long (excluding the identifier scheme)</w:t>
      </w:r>
    </w:p>
    <w:p w:rsidR="00EA5B88" w:rsidRDefault="00EA5B88" w:rsidP="00EA5B88">
      <w:pPr>
        <w:pStyle w:val="Policy"/>
        <w:numPr>
          <w:ilvl w:val="0"/>
          <w:numId w:val="20"/>
        </w:numPr>
        <w:ind w:left="142" w:hanging="142"/>
      </w:pPr>
      <w:r>
        <w:t>MUST</w:t>
      </w:r>
      <w:r w:rsidRPr="001F4312">
        <w:t xml:space="preserve"> only contain </w:t>
      </w:r>
      <w:r w:rsidR="00DE5F73">
        <w:t xml:space="preserve">characters </w:t>
      </w:r>
      <w:r w:rsidRPr="001F4312">
        <w:t>from the invariant character set of ISO</w:t>
      </w:r>
      <w:r>
        <w:t>-8859-1</w:t>
      </w:r>
    </w:p>
    <w:p w:rsidR="00EA5B88" w:rsidRPr="00EE0943" w:rsidRDefault="00EA5B88" w:rsidP="00EA5B88">
      <w:pPr>
        <w:pStyle w:val="Smallemptyline"/>
      </w:pPr>
    </w:p>
    <w:p w:rsidR="00EA5B88" w:rsidRPr="001F4312" w:rsidRDefault="00EA5B88" w:rsidP="00EA5B88">
      <w:pPr>
        <w:pStyle w:val="Policy"/>
      </w:pPr>
      <w:r w:rsidRPr="00846E61">
        <w:rPr>
          <w:u w:val="single"/>
        </w:rPr>
        <w:t>Process Identifiers</w:t>
      </w:r>
      <w:r w:rsidRPr="001F4312">
        <w:t xml:space="preserve"> should adhere to </w:t>
      </w:r>
      <w:r>
        <w:t>the following</w:t>
      </w:r>
      <w:r w:rsidRPr="001F4312">
        <w:t xml:space="preserve"> constraints:</w:t>
      </w:r>
    </w:p>
    <w:p w:rsidR="00EA5B88" w:rsidRDefault="00EA5B88" w:rsidP="00EA5B88">
      <w:pPr>
        <w:pStyle w:val="Policy"/>
        <w:numPr>
          <w:ilvl w:val="0"/>
          <w:numId w:val="20"/>
        </w:numPr>
        <w:ind w:left="142" w:hanging="142"/>
      </w:pPr>
      <w:r>
        <w:t>MUST be at least 1 character long (excluding the identifier scheme)</w:t>
      </w:r>
    </w:p>
    <w:p w:rsidR="00EA5B88" w:rsidRPr="001F4312" w:rsidRDefault="00EA5B88" w:rsidP="00EA5B88">
      <w:pPr>
        <w:pStyle w:val="Policy"/>
        <w:numPr>
          <w:ilvl w:val="0"/>
          <w:numId w:val="20"/>
        </w:numPr>
        <w:ind w:left="142" w:hanging="142"/>
      </w:pPr>
      <w:r>
        <w:t>MUST NOT</w:t>
      </w:r>
      <w:r w:rsidRPr="001F4312">
        <w:t xml:space="preserve"> </w:t>
      </w:r>
      <w:r>
        <w:t>be more than 200 characters long (excluding the identifier scheme)</w:t>
      </w:r>
    </w:p>
    <w:p w:rsidR="00EA5B88" w:rsidRPr="001F4312" w:rsidRDefault="00EA5B88" w:rsidP="00EA5B88">
      <w:pPr>
        <w:pStyle w:val="Policy"/>
        <w:numPr>
          <w:ilvl w:val="0"/>
          <w:numId w:val="20"/>
        </w:numPr>
        <w:ind w:left="142" w:hanging="142"/>
      </w:pPr>
      <w:r>
        <w:t>MUST</w:t>
      </w:r>
      <w:r w:rsidRPr="001F4312">
        <w:t xml:space="preserve"> only contain </w:t>
      </w:r>
      <w:r w:rsidR="00DE5F73">
        <w:t>characters</w:t>
      </w:r>
      <w:r w:rsidRPr="001F4312">
        <w:t xml:space="preserve"> from the invariant character set of ISO</w:t>
      </w:r>
      <w:r>
        <w:t>-8859-1</w:t>
      </w:r>
    </w:p>
    <w:p w:rsidR="00B6569E" w:rsidRPr="00EE0943" w:rsidRDefault="00B6569E" w:rsidP="00B6569E">
      <w:pPr>
        <w:pStyle w:val="Smallemptyline"/>
      </w:pPr>
    </w:p>
    <w:p w:rsidR="00B6569E" w:rsidRPr="001F4312" w:rsidRDefault="00B6569E" w:rsidP="00B6569E">
      <w:pPr>
        <w:pStyle w:val="Policy"/>
      </w:pPr>
      <w:r w:rsidRPr="00846E61">
        <w:rPr>
          <w:u w:val="single"/>
        </w:rPr>
        <w:t>Transport Profile Identifiers</w:t>
      </w:r>
      <w:r w:rsidRPr="001F4312">
        <w:t xml:space="preserve"> should adhere to </w:t>
      </w:r>
      <w:r>
        <w:t>the following</w:t>
      </w:r>
      <w:r w:rsidRPr="001F4312">
        <w:t xml:space="preserve"> constraints:</w:t>
      </w:r>
    </w:p>
    <w:p w:rsidR="00B6569E" w:rsidRDefault="00B6569E" w:rsidP="00B6569E">
      <w:pPr>
        <w:pStyle w:val="Policy"/>
        <w:numPr>
          <w:ilvl w:val="0"/>
          <w:numId w:val="20"/>
        </w:numPr>
        <w:ind w:left="142" w:hanging="142"/>
      </w:pPr>
      <w:r>
        <w:t>MUST be at least 1 character long (excluding the identifier scheme)</w:t>
      </w:r>
    </w:p>
    <w:p w:rsidR="00B6569E" w:rsidRPr="001F4312" w:rsidRDefault="00B6569E" w:rsidP="00B6569E">
      <w:pPr>
        <w:pStyle w:val="Policy"/>
        <w:numPr>
          <w:ilvl w:val="0"/>
          <w:numId w:val="20"/>
        </w:numPr>
        <w:ind w:left="142" w:hanging="142"/>
      </w:pPr>
      <w:r>
        <w:lastRenderedPageBreak/>
        <w:t>MUST NOT</w:t>
      </w:r>
      <w:r w:rsidRPr="001F4312">
        <w:t xml:space="preserve"> </w:t>
      </w:r>
      <w:r>
        <w:t>be more than 50 characters long (excluding the identifier scheme)</w:t>
      </w:r>
    </w:p>
    <w:p w:rsidR="00B6569E" w:rsidRPr="001F4312" w:rsidRDefault="00B6569E" w:rsidP="00B6569E">
      <w:pPr>
        <w:pStyle w:val="Policy"/>
        <w:numPr>
          <w:ilvl w:val="0"/>
          <w:numId w:val="20"/>
        </w:numPr>
        <w:ind w:left="142" w:hanging="142"/>
      </w:pPr>
      <w:r>
        <w:t>MUST</w:t>
      </w:r>
      <w:r w:rsidRPr="001F4312">
        <w:t xml:space="preserve"> only contain </w:t>
      </w:r>
      <w:r>
        <w:t>letters,</w:t>
      </w:r>
      <w:r w:rsidRPr="001F4312">
        <w:t xml:space="preserve"> numeric digits</w:t>
      </w:r>
      <w:r>
        <w:t>, the minus sign (‘-‘) or the underscore sign (‘_’)</w:t>
      </w:r>
      <w:r w:rsidRPr="001F4312">
        <w:t xml:space="preserve"> from the invariant character set of ISO</w:t>
      </w:r>
      <w:r>
        <w:t>-8859-1</w:t>
      </w:r>
    </w:p>
    <w:p w:rsidR="00EA5B88" w:rsidRDefault="00EA5B88" w:rsidP="00EA5B88">
      <w:r>
        <w:t xml:space="preserve">Applies to: all </w:t>
      </w:r>
      <w:r w:rsidR="00DB1346">
        <w:t xml:space="preserve">above mentioned types of </w:t>
      </w:r>
      <w:r>
        <w:t>identifiers in all PEPPOL components</w:t>
      </w:r>
    </w:p>
    <w:p w:rsidR="00176B14" w:rsidRDefault="00852006" w:rsidP="00176B14">
      <w:pPr>
        <w:pStyle w:val="PolicyHeader"/>
      </w:pPr>
      <w:bookmarkStart w:id="25" w:name="_Ref317443390"/>
      <w:bookmarkStart w:id="26" w:name="_Ref317443546"/>
      <w:bookmarkStart w:id="27" w:name="_Ref317490234"/>
      <w:bookmarkStart w:id="28" w:name="_Toc527707372"/>
      <w:r>
        <w:t>I</w:t>
      </w:r>
      <w:r w:rsidR="00176B14">
        <w:t xml:space="preserve">dentifier </w:t>
      </w:r>
      <w:r>
        <w:t>V</w:t>
      </w:r>
      <w:r w:rsidR="00176B14">
        <w:t>alue casing</w:t>
      </w:r>
      <w:bookmarkEnd w:id="25"/>
      <w:bookmarkEnd w:id="26"/>
      <w:bookmarkEnd w:id="27"/>
      <w:bookmarkEnd w:id="28"/>
    </w:p>
    <w:p w:rsidR="00176B14" w:rsidRDefault="00176B14" w:rsidP="00176B14">
      <w:pPr>
        <w:pStyle w:val="Policy"/>
      </w:pPr>
      <w:r>
        <w:t xml:space="preserve">All </w:t>
      </w:r>
      <w:r w:rsidRPr="00176B14">
        <w:rPr>
          <w:u w:val="single"/>
        </w:rPr>
        <w:t>Participant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Party Identifier</w:t>
      </w:r>
      <w:r>
        <w:t xml:space="preserve"> values have to be treated </w:t>
      </w:r>
      <w:r w:rsidRPr="00176B14">
        <w:rPr>
          <w:u w:val="single"/>
        </w:rPr>
        <w:t>case insensitive</w:t>
      </w:r>
      <w:r>
        <w:t xml:space="preserve"> even if the underlying scheme requires a case sensitive value.</w:t>
      </w:r>
    </w:p>
    <w:p w:rsidR="00176B14" w:rsidRDefault="00176B14" w:rsidP="00176B14">
      <w:pPr>
        <w:pStyle w:val="Policy"/>
      </w:pPr>
      <w:r>
        <w:t xml:space="preserve">All </w:t>
      </w:r>
      <w:r w:rsidRPr="00176B14">
        <w:rPr>
          <w:u w:val="single"/>
        </w:rPr>
        <w:t>Document Type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Process Identifier</w:t>
      </w:r>
      <w:r>
        <w:t xml:space="preserve"> values have to be treated </w:t>
      </w:r>
      <w:r w:rsidRPr="00176B14">
        <w:rPr>
          <w:u w:val="single"/>
        </w:rPr>
        <w:t>case sensitive</w:t>
      </w:r>
      <w:r>
        <w:t>.</w:t>
      </w:r>
    </w:p>
    <w:p w:rsidR="00176B14" w:rsidRDefault="00176B14" w:rsidP="00176B14">
      <w:pPr>
        <w:pStyle w:val="Policy"/>
      </w:pPr>
      <w:r>
        <w:t xml:space="preserve">All </w:t>
      </w:r>
      <w:r w:rsidRPr="00176B14">
        <w:rPr>
          <w:u w:val="single"/>
        </w:rPr>
        <w:t>Transport Profile Identifiers</w:t>
      </w:r>
      <w:r>
        <w:t xml:space="preserve"> have to be treated </w:t>
      </w:r>
      <w:r w:rsidRPr="00176B14">
        <w:rPr>
          <w:u w:val="single"/>
        </w:rPr>
        <w:t>case sensitive</w:t>
      </w:r>
      <w:r>
        <w:t>.</w:t>
      </w:r>
    </w:p>
    <w:p w:rsidR="00176B14" w:rsidRDefault="00176B14" w:rsidP="00176B14">
      <w:r>
        <w:t xml:space="preserve">Applies to: all identifiers in all </w:t>
      </w:r>
      <w:r w:rsidR="00ED2957">
        <w:t xml:space="preserve">PEPPOL </w:t>
      </w:r>
      <w:r>
        <w:t>components</w:t>
      </w:r>
    </w:p>
    <w:p w:rsidR="00176B14" w:rsidRPr="006132BB" w:rsidRDefault="00176B14" w:rsidP="00176B14">
      <w:r>
        <w:t xml:space="preserve">Note: all identifier scheme values are case sensitive (see </w:t>
      </w:r>
      <w:r w:rsidR="002F6B5F">
        <w:fldChar w:fldCharType="begin"/>
      </w:r>
      <w:r>
        <w:instrText xml:space="preserve"> REF _Ref282443957 \r \h </w:instrText>
      </w:r>
      <w:r w:rsidR="002F6B5F">
        <w:fldChar w:fldCharType="separate"/>
      </w:r>
      <w:r w:rsidR="00DE2AB1">
        <w:t>POLICY 5</w:t>
      </w:r>
      <w:r w:rsidR="002F6B5F">
        <w:fldChar w:fldCharType="end"/>
      </w:r>
      <w:r>
        <w:t xml:space="preserve">, </w:t>
      </w:r>
      <w:r w:rsidR="002F6B5F">
        <w:fldChar w:fldCharType="begin"/>
      </w:r>
      <w:r>
        <w:instrText xml:space="preserve"> REF _Ref282436422 \r \h </w:instrText>
      </w:r>
      <w:r w:rsidR="002F6B5F">
        <w:fldChar w:fldCharType="separate"/>
      </w:r>
      <w:r w:rsidR="00DE2AB1">
        <w:t>POLICY 13</w:t>
      </w:r>
      <w:r w:rsidR="002F6B5F">
        <w:fldChar w:fldCharType="end"/>
      </w:r>
      <w:r>
        <w:t xml:space="preserve"> and </w:t>
      </w:r>
      <w:r w:rsidR="002F6B5F">
        <w:fldChar w:fldCharType="begin"/>
      </w:r>
      <w:r>
        <w:instrText xml:space="preserve"> REF _Ref281927369 \r \h </w:instrText>
      </w:r>
      <w:r w:rsidR="002F6B5F">
        <w:fldChar w:fldCharType="separate"/>
      </w:r>
      <w:r w:rsidR="00DE2AB1">
        <w:t>POLICY 19</w:t>
      </w:r>
      <w:r w:rsidR="002F6B5F">
        <w:fldChar w:fldCharType="end"/>
      </w:r>
      <w:r>
        <w:t>)</w:t>
      </w:r>
    </w:p>
    <w:p w:rsidR="00176B14" w:rsidRPr="003F6527" w:rsidRDefault="00176B14" w:rsidP="00176B14">
      <w:pPr>
        <w:rPr>
          <w:b/>
          <w:sz w:val="24"/>
        </w:rPr>
      </w:pPr>
      <w:r w:rsidRPr="003F6527">
        <w:rPr>
          <w:b/>
          <w:sz w:val="24"/>
        </w:rPr>
        <w:t>Examples:</w:t>
      </w:r>
    </w:p>
    <w:p w:rsidR="00176B14" w:rsidRDefault="00176B14" w:rsidP="00176B14">
      <w:r>
        <w:t xml:space="preserve">Participant </w:t>
      </w:r>
      <w:r w:rsidR="0016744F">
        <w:t>I</w:t>
      </w:r>
      <w:r>
        <w:t>dentifier value “0088:abc” is equal to “0088:ABc”</w:t>
      </w:r>
    </w:p>
    <w:p w:rsidR="00176B14" w:rsidRDefault="0016744F" w:rsidP="00176B14">
      <w:r>
        <w:t>Participant I</w:t>
      </w:r>
      <w:r w:rsidR="00176B14">
        <w:t>dentifier value “0088:abc” is NOT equal to “0010:abc”</w:t>
      </w:r>
    </w:p>
    <w:p w:rsidR="00176B14" w:rsidRPr="006132BB" w:rsidRDefault="00176B14" w:rsidP="00176B14"/>
    <w:p w:rsidR="00176B14" w:rsidRDefault="00176B14" w:rsidP="00176B14">
      <w:r>
        <w:t xml:space="preserve">Document </w:t>
      </w:r>
      <w:r w:rsidR="00F35D3F">
        <w:t>T</w:t>
      </w:r>
      <w:r>
        <w:t xml:space="preserve">ype </w:t>
      </w:r>
      <w:r w:rsidR="00F35D3F">
        <w:t>I</w:t>
      </w:r>
      <w:r>
        <w:t xml:space="preserve">dentifier value </w:t>
      </w:r>
    </w:p>
    <w:p w:rsidR="00176B14" w:rsidRPr="003F6527"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r>
        <w:t xml:space="preserve">is NOT equal to </w:t>
      </w:r>
    </w:p>
    <w:p w:rsidR="00176B14" w:rsidRDefault="0016744F" w:rsidP="00176B14">
      <w:pPr>
        <w:pStyle w:val="Code"/>
        <w:shd w:val="clear" w:color="auto" w:fill="FFFFFF"/>
        <w:ind w:left="567"/>
      </w:pPr>
      <w:r w:rsidRPr="0016744F">
        <w:t>URN:OASIS:NAMES:SPECIFICATION:UBL:SCHEMA:XSD:INVOICE-2::INVOICE##URN:CEN.EU:EN16931:2017#COMPLIANT#URN:FDC:PEPPOL.EU:2017:POACC:BILLING:3.0::2.1</w:t>
      </w:r>
    </w:p>
    <w:p w:rsidR="00176B14" w:rsidRDefault="00176B14" w:rsidP="00176B14"/>
    <w:p w:rsidR="00176B14" w:rsidRDefault="00900D47" w:rsidP="00176B14">
      <w:r>
        <w:t>Process I</w:t>
      </w:r>
      <w:r w:rsidR="00176B14">
        <w:t xml:space="preserve">dentifier value </w:t>
      </w:r>
    </w:p>
    <w:p w:rsidR="00176B14" w:rsidRDefault="00900D47" w:rsidP="00176B14">
      <w:pPr>
        <w:pStyle w:val="Code"/>
        <w:shd w:val="clear" w:color="auto" w:fill="FFFFFF"/>
        <w:ind w:left="567"/>
      </w:pPr>
      <w:r w:rsidRPr="00900D47">
        <w:t>urn:fdc:peppol.eu:2017:poacc:billing:01:1.0</w:t>
      </w:r>
    </w:p>
    <w:p w:rsidR="00176B14" w:rsidRDefault="00176B14" w:rsidP="00176B14">
      <w:r>
        <w:t xml:space="preserve">is NOT equal to </w:t>
      </w:r>
    </w:p>
    <w:p w:rsidR="00176B14" w:rsidRDefault="00900D47" w:rsidP="00ED2957">
      <w:pPr>
        <w:pStyle w:val="Code"/>
        <w:shd w:val="clear" w:color="auto" w:fill="FFFFFF"/>
        <w:ind w:left="567"/>
      </w:pPr>
      <w:r w:rsidRPr="00900D47">
        <w:t>URN:FDC:PEPPOL.EU:2017:POACC:BILLING:01:1.0</w:t>
      </w:r>
    </w:p>
    <w:p w:rsidR="00FA528F" w:rsidRDefault="00D11EA7" w:rsidP="00E15FB4">
      <w:pPr>
        <w:pStyle w:val="berschrift1"/>
      </w:pPr>
      <w:bookmarkStart w:id="29" w:name="_Toc316247564"/>
      <w:bookmarkStart w:id="30" w:name="_Toc527707374"/>
      <w:r w:rsidRPr="00E15FB4">
        <w:lastRenderedPageBreak/>
        <w:t>Policy</w:t>
      </w:r>
      <w:r w:rsidR="00FA528F" w:rsidRPr="00E15FB4">
        <w:t xml:space="preserve"> </w:t>
      </w:r>
      <w:r w:rsidR="00CF2499" w:rsidRPr="00E15FB4">
        <w:t>for</w:t>
      </w:r>
      <w:r w:rsidR="00FA528F" w:rsidRPr="00E15FB4">
        <w:t xml:space="preserve"> PEPPOL Part</w:t>
      </w:r>
      <w:r w:rsidR="008F66F0">
        <w:t>icipant</w:t>
      </w:r>
      <w:r w:rsidR="00FA528F" w:rsidRPr="00E15FB4">
        <w:t xml:space="preserve"> Identification</w:t>
      </w:r>
      <w:bookmarkEnd w:id="29"/>
      <w:bookmarkEnd w:id="30"/>
    </w:p>
    <w:p w:rsidR="00244367" w:rsidRPr="00244367" w:rsidRDefault="00244367" w:rsidP="00244367">
      <w:pPr>
        <w:rPr>
          <w:lang w:eastAsia="it-IT"/>
        </w:rPr>
      </w:pPr>
      <w:r>
        <w:rPr>
          <w:lang w:eastAsia="it-IT"/>
        </w:rPr>
        <w:t>Participant</w:t>
      </w:r>
      <w:r w:rsidR="001F705E">
        <w:rPr>
          <w:lang w:eastAsia="it-IT"/>
        </w:rPr>
        <w:t xml:space="preserve"> identifiers relate</w:t>
      </w:r>
      <w:r>
        <w:rPr>
          <w:lang w:eastAsia="it-IT"/>
        </w:rPr>
        <w:t xml:space="preserve"> to technical entities and are used in transport level document as well as in business documents.</w:t>
      </w:r>
    </w:p>
    <w:p w:rsidR="00112E79" w:rsidRPr="00E15FB4" w:rsidRDefault="009F57D9" w:rsidP="00E15FB4">
      <w:pPr>
        <w:pStyle w:val="berschrift2"/>
      </w:pPr>
      <w:bookmarkStart w:id="31" w:name="_Toc316247565"/>
      <w:bookmarkStart w:id="32" w:name="_Toc527707375"/>
      <w:r w:rsidRPr="00E15FB4">
        <w:t>Format</w:t>
      </w:r>
      <w:bookmarkEnd w:id="31"/>
      <w:bookmarkEnd w:id="32"/>
    </w:p>
    <w:p w:rsidR="009858FE" w:rsidRPr="001F4312" w:rsidRDefault="00335DC4" w:rsidP="001F4312">
      <w:pPr>
        <w:pStyle w:val="PolicyHeader"/>
      </w:pPr>
      <w:bookmarkStart w:id="33" w:name="_Toc527707376"/>
      <w:r w:rsidRPr="001F4312">
        <w:t xml:space="preserve">Use of </w:t>
      </w:r>
      <w:r w:rsidR="00F46B3F" w:rsidRPr="001F4312">
        <w:t>ISO15459</w:t>
      </w:r>
      <w:r w:rsidR="00D326D2" w:rsidRPr="001F4312">
        <w:t xml:space="preserve"> structure</w:t>
      </w:r>
      <w:bookmarkEnd w:id="33"/>
    </w:p>
    <w:p w:rsidR="003F6A4B" w:rsidRPr="006132BB" w:rsidRDefault="00A2024A" w:rsidP="006132BB">
      <w:pPr>
        <w:pStyle w:val="Policy"/>
      </w:pPr>
      <w:r w:rsidRPr="001F4312">
        <w:t xml:space="preserve">Participant </w:t>
      </w:r>
      <w:r w:rsidR="003826B6">
        <w:t>I</w:t>
      </w:r>
      <w:r w:rsidR="003F6A4B" w:rsidRPr="006132BB">
        <w:t>dentifier</w:t>
      </w:r>
      <w:r w:rsidR="003826B6">
        <w:t xml:space="preserve"> values</w:t>
      </w:r>
      <w:r w:rsidR="003F6A4B" w:rsidRPr="006132BB">
        <w:t xml:space="preserve"> </w:t>
      </w:r>
      <w:r w:rsidR="003809D0" w:rsidRPr="006132BB">
        <w:t xml:space="preserve">used </w:t>
      </w:r>
      <w:r w:rsidR="003F6A4B" w:rsidRPr="006132BB">
        <w:t>in PEPPOL</w:t>
      </w:r>
      <w:r w:rsidR="00CB2B47" w:rsidRPr="006132BB">
        <w:t xml:space="preserve"> </w:t>
      </w:r>
      <w:r w:rsidR="00B26892">
        <w:t>are</w:t>
      </w:r>
      <w:r w:rsidR="00CB2B47" w:rsidRPr="006132BB">
        <w:t xml:space="preserve"> comprise</w:t>
      </w:r>
      <w:r w:rsidR="00B26892">
        <w:t>d</w:t>
      </w:r>
      <w:r w:rsidR="00CB2B47" w:rsidRPr="006132BB">
        <w:t xml:space="preserve"> of</w:t>
      </w:r>
      <w:r w:rsidR="003F6A4B" w:rsidRPr="006132BB">
        <w:t>:</w:t>
      </w:r>
    </w:p>
    <w:p w:rsidR="003F6A4B" w:rsidRPr="006132BB" w:rsidRDefault="001F4312" w:rsidP="006132BB">
      <w:pPr>
        <w:pStyle w:val="Policy"/>
      </w:pPr>
      <w:r w:rsidRPr="006132BB">
        <w:t xml:space="preserve">- </w:t>
      </w:r>
      <w:r w:rsidR="003F6A4B" w:rsidRPr="006132BB">
        <w:t xml:space="preserve">An </w:t>
      </w:r>
      <w:r w:rsidR="00CD1C0A">
        <w:t>Identifier Scheme</w:t>
      </w:r>
    </w:p>
    <w:p w:rsidR="003F6A4B" w:rsidRPr="006132BB" w:rsidRDefault="001F4312" w:rsidP="006132BB">
      <w:pPr>
        <w:pStyle w:val="Policy"/>
      </w:pPr>
      <w:r w:rsidRPr="006132BB">
        <w:t xml:space="preserve">- </w:t>
      </w:r>
      <w:r w:rsidR="003F6A4B" w:rsidRPr="006132BB">
        <w:t xml:space="preserve">The </w:t>
      </w:r>
      <w:r w:rsidR="00282925" w:rsidRPr="006132BB">
        <w:t>v</w:t>
      </w:r>
      <w:r w:rsidR="003F6A4B" w:rsidRPr="006132BB">
        <w:t>alue</w:t>
      </w:r>
      <w:r w:rsidR="003826B6">
        <w:t xml:space="preserve"> provided by this</w:t>
      </w:r>
      <w:r w:rsidR="00637E80" w:rsidRPr="006132BB">
        <w:t xml:space="preserve"> </w:t>
      </w:r>
      <w:r w:rsidR="00CD1C0A">
        <w:t>Identifier Scheme</w:t>
      </w:r>
    </w:p>
    <w:p w:rsidR="00DA409B" w:rsidRDefault="00B26892" w:rsidP="006132BB">
      <w:bookmarkStart w:id="34" w:name="_Ref282382537"/>
      <w:bookmarkStart w:id="35" w:name="_Ref288664968"/>
      <w:bookmarkStart w:id="36" w:name="_Ref288665016"/>
      <w:r>
        <w:t xml:space="preserve">Applies to: all Participant </w:t>
      </w:r>
      <w:r w:rsidR="006132BB">
        <w:t xml:space="preserve">identifiers in all </w:t>
      </w:r>
      <w:r>
        <w:t xml:space="preserve">PEPPOL </w:t>
      </w:r>
      <w:r w:rsidR="006132BB">
        <w:t>components</w:t>
      </w:r>
    </w:p>
    <w:bookmarkEnd w:id="34"/>
    <w:bookmarkEnd w:id="35"/>
    <w:bookmarkEnd w:id="36"/>
    <w:p w:rsidR="003826B6" w:rsidRPr="003826B6" w:rsidRDefault="003826B6" w:rsidP="00177ED4">
      <w:pPr>
        <w:rPr>
          <w:b/>
          <w:sz w:val="24"/>
        </w:rPr>
      </w:pPr>
      <w:r w:rsidRPr="003826B6">
        <w:rPr>
          <w:b/>
          <w:sz w:val="24"/>
        </w:rPr>
        <w:t xml:space="preserve">Example: </w:t>
      </w:r>
    </w:p>
    <w:p w:rsidR="003826B6" w:rsidRPr="00CD1C0A" w:rsidRDefault="00607F16" w:rsidP="00CD1C0A">
      <w:r>
        <w:t>Identifier Scheme</w:t>
      </w:r>
      <w:r w:rsidR="003826B6" w:rsidRPr="00CD1C0A">
        <w:t>: EAN International</w:t>
      </w:r>
    </w:p>
    <w:p w:rsidR="003826B6" w:rsidRPr="003826B6" w:rsidRDefault="00607F16" w:rsidP="00CD1C0A">
      <w:r>
        <w:t>Identifier Scheme</w:t>
      </w:r>
      <w:r w:rsidR="003826B6" w:rsidRPr="00CD1C0A">
        <w:t xml:space="preserve"> according to </w:t>
      </w:r>
      <w:r w:rsidR="00000DCA">
        <w:t>[PEPPOL_CodeList]</w:t>
      </w:r>
      <w:r w:rsidR="003826B6" w:rsidRPr="00CD1C0A">
        <w:t>:</w:t>
      </w:r>
      <w:r w:rsidR="003826B6" w:rsidRPr="003826B6">
        <w:t xml:space="preserve"> </w:t>
      </w:r>
      <w:r w:rsidR="003826B6" w:rsidRPr="003826B6">
        <w:rPr>
          <w:rStyle w:val="InlinecodeZchn"/>
        </w:rPr>
        <w:t>0088</w:t>
      </w:r>
    </w:p>
    <w:p w:rsidR="003826B6" w:rsidRPr="00177ED4" w:rsidRDefault="003826B6" w:rsidP="00177ED4">
      <w:r w:rsidRPr="00CD1C0A">
        <w:t xml:space="preserve">Value provided by the </w:t>
      </w:r>
      <w:r w:rsidR="00607F16">
        <w:t>Identifier Scheme</w:t>
      </w:r>
      <w:r w:rsidRPr="00CD1C0A">
        <w:t xml:space="preserve">: </w:t>
      </w:r>
      <w:r w:rsidRPr="003826B6">
        <w:rPr>
          <w:rStyle w:val="InlinecodeZchn"/>
        </w:rPr>
        <w:t>1234567890128</w:t>
      </w:r>
    </w:p>
    <w:p w:rsidR="00B61A2A" w:rsidRPr="001F4312" w:rsidRDefault="00335DC4" w:rsidP="001F4312">
      <w:pPr>
        <w:pStyle w:val="PolicyHeader"/>
      </w:pPr>
      <w:bookmarkStart w:id="37" w:name="_Toc527707377"/>
      <w:r w:rsidRPr="001F4312">
        <w:t xml:space="preserve">Coding of </w:t>
      </w:r>
      <w:r w:rsidR="00A727BA">
        <w:t>Identifier Schemes</w:t>
      </w:r>
      <w:bookmarkEnd w:id="37"/>
    </w:p>
    <w:p w:rsidR="001F4312" w:rsidRPr="001407A3" w:rsidRDefault="00B61A2A" w:rsidP="001407A3">
      <w:pPr>
        <w:pStyle w:val="Policy"/>
      </w:pPr>
      <w:r w:rsidRPr="001407A3">
        <w:t xml:space="preserve">All </w:t>
      </w:r>
      <w:r w:rsidR="00B96A62">
        <w:t>Identifier Schemes</w:t>
      </w:r>
      <w:r w:rsidRPr="001407A3">
        <w:t xml:space="preserve"> for </w:t>
      </w:r>
      <w:r w:rsidR="005D3FE9">
        <w:t>Participant</w:t>
      </w:r>
      <w:r w:rsidRPr="001407A3">
        <w:t xml:space="preserve"> Identifiers are to be taken from the normative version of </w:t>
      </w:r>
      <w:r w:rsidR="00B96A62">
        <w:t>[PEPPOL_CodeList]</w:t>
      </w:r>
      <w:r w:rsidR="001F4312" w:rsidRPr="001407A3">
        <w:t>.</w:t>
      </w:r>
    </w:p>
    <w:p w:rsidR="00B61A2A" w:rsidRPr="001407A3" w:rsidRDefault="00465246" w:rsidP="001407A3">
      <w:pPr>
        <w:pStyle w:val="Policy"/>
      </w:pPr>
      <w:r>
        <w:t xml:space="preserve">This list is </w:t>
      </w:r>
      <w:r w:rsidR="001C032A">
        <w:t xml:space="preserve">currently </w:t>
      </w:r>
      <w:r>
        <w:t>maintained by OpenPEPPOL.</w:t>
      </w:r>
      <w:r w:rsidR="00B61A2A" w:rsidRPr="001407A3">
        <w:t xml:space="preserve"> </w:t>
      </w:r>
      <w:r w:rsidR="00E371C2" w:rsidRPr="001407A3">
        <w:t xml:space="preserve">This maintenance is necessary because </w:t>
      </w:r>
      <w:r w:rsidR="001C032A">
        <w:t>CEF did not yet publish a list for usage in EN 16931.</w:t>
      </w:r>
    </w:p>
    <w:p w:rsidR="00DA409B" w:rsidRPr="006132BB" w:rsidRDefault="00867E11" w:rsidP="006132BB">
      <w:bookmarkStart w:id="38" w:name="_Toc316247566"/>
      <w:r>
        <w:t xml:space="preserve">Applies to: all </w:t>
      </w:r>
      <w:r w:rsidR="007E76B8">
        <w:t>P</w:t>
      </w:r>
      <w:r>
        <w:t xml:space="preserve">articipant identifiers in all </w:t>
      </w:r>
      <w:r w:rsidR="007E76B8">
        <w:t xml:space="preserve">PEPPOL </w:t>
      </w:r>
      <w:r>
        <w:t>components</w:t>
      </w:r>
    </w:p>
    <w:p w:rsidR="00CB2B47" w:rsidRPr="00E15FB4" w:rsidRDefault="000B0166" w:rsidP="00E15FB4">
      <w:pPr>
        <w:pStyle w:val="berschrift2"/>
      </w:pPr>
      <w:bookmarkStart w:id="39" w:name="_Toc527707378"/>
      <w:r>
        <w:t>Identifier Scheme</w:t>
      </w:r>
      <w:r w:rsidR="00963991" w:rsidRPr="00E15FB4">
        <w:t xml:space="preserve"> </w:t>
      </w:r>
      <w:r w:rsidR="008963EC">
        <w:t>v</w:t>
      </w:r>
      <w:r w:rsidR="009F57D9" w:rsidRPr="00E15FB4">
        <w:t>alues</w:t>
      </w:r>
      <w:bookmarkEnd w:id="38"/>
      <w:bookmarkEnd w:id="39"/>
    </w:p>
    <w:p w:rsidR="00025260" w:rsidRDefault="00EA5035" w:rsidP="00031029">
      <w:r w:rsidRPr="001F4312">
        <w:t xml:space="preserve">The </w:t>
      </w:r>
      <w:r w:rsidR="007602B4" w:rsidRPr="001F4312">
        <w:t xml:space="preserve">values for the </w:t>
      </w:r>
      <w:r w:rsidR="003F6A4B" w:rsidRPr="001F4312">
        <w:t xml:space="preserve">initial </w:t>
      </w:r>
      <w:r w:rsidR="007602B4" w:rsidRPr="001F4312">
        <w:t xml:space="preserve">PEPPOL </w:t>
      </w:r>
      <w:r w:rsidR="007F3169">
        <w:t>identifier Scheme</w:t>
      </w:r>
      <w:r w:rsidR="003F6A4B" w:rsidRPr="001F4312">
        <w:t xml:space="preserve"> Code </w:t>
      </w:r>
      <w:r w:rsidR="003809D0" w:rsidRPr="001F4312">
        <w:t xml:space="preserve">list </w:t>
      </w:r>
      <w:r w:rsidR="00992AEB" w:rsidRPr="001F4312">
        <w:t xml:space="preserve">were taken from </w:t>
      </w:r>
      <w:r w:rsidR="003809D0" w:rsidRPr="001F4312">
        <w:t xml:space="preserve">the </w:t>
      </w:r>
      <w:r w:rsidR="003F6A4B" w:rsidRPr="001F4312">
        <w:t>NESUBL PartyID code list</w:t>
      </w:r>
      <w:r w:rsidR="00335DC4" w:rsidRPr="001F4312">
        <w:rPr>
          <w:rStyle w:val="Funotenzeichen"/>
        </w:rPr>
        <w:footnoteReference w:id="13"/>
      </w:r>
      <w:r w:rsidR="003F6A4B" w:rsidRPr="001F4312">
        <w:t xml:space="preserve"> </w:t>
      </w:r>
      <w:r w:rsidR="007602B4" w:rsidRPr="001F4312">
        <w:t xml:space="preserve">but </w:t>
      </w:r>
      <w:r w:rsidR="00992AEB" w:rsidRPr="001F4312">
        <w:t xml:space="preserve">this </w:t>
      </w:r>
      <w:r w:rsidRPr="001F4312">
        <w:t xml:space="preserve">has been </w:t>
      </w:r>
      <w:r w:rsidR="003F6A4B" w:rsidRPr="001F4312">
        <w:t xml:space="preserve">extended to cover </w:t>
      </w:r>
      <w:r w:rsidR="00992AEB" w:rsidRPr="001F4312">
        <w:t xml:space="preserve">use by </w:t>
      </w:r>
      <w:r w:rsidR="003F6A4B" w:rsidRPr="001F4312">
        <w:t xml:space="preserve">all PEPPOL </w:t>
      </w:r>
      <w:r w:rsidR="00465246">
        <w:t>participants</w:t>
      </w:r>
      <w:r w:rsidR="00465246" w:rsidRPr="001F4312">
        <w:t xml:space="preserve"> </w:t>
      </w:r>
      <w:r w:rsidRPr="001F4312">
        <w:t xml:space="preserve">and </w:t>
      </w:r>
      <w:r w:rsidR="00992AEB" w:rsidRPr="001F4312">
        <w:t xml:space="preserve">includes </w:t>
      </w:r>
      <w:r w:rsidRPr="001F4312">
        <w:t xml:space="preserve">other known </w:t>
      </w:r>
      <w:r w:rsidR="00F5471A">
        <w:t>Identifier Schemes</w:t>
      </w:r>
      <w:r w:rsidRPr="001F4312">
        <w:t xml:space="preserve"> (from </w:t>
      </w:r>
      <w:r w:rsidR="0064547B">
        <w:t xml:space="preserve">e.g. </w:t>
      </w:r>
      <w:r w:rsidRPr="001F4312">
        <w:t>ISO 6523</w:t>
      </w:r>
      <w:r w:rsidR="00265992">
        <w:rPr>
          <w:rStyle w:val="Funotenzeichen"/>
        </w:rPr>
        <w:footnoteReference w:id="14"/>
      </w:r>
      <w:r w:rsidRPr="001F4312">
        <w:t>)</w:t>
      </w:r>
      <w:r w:rsidR="003F6A4B" w:rsidRPr="001F4312">
        <w:t>.</w:t>
      </w:r>
    </w:p>
    <w:p w:rsidR="00782E88" w:rsidRPr="001F4312" w:rsidRDefault="007602B4" w:rsidP="00031029">
      <w:r w:rsidRPr="001F4312">
        <w:t xml:space="preserve">It is </w:t>
      </w:r>
      <w:r w:rsidR="00335DC4" w:rsidRPr="001F4312">
        <w:t xml:space="preserve">significant </w:t>
      </w:r>
      <w:r w:rsidRPr="001F4312">
        <w:t xml:space="preserve">that this list will need ongoing </w:t>
      </w:r>
      <w:r w:rsidR="00992AEB" w:rsidRPr="001F4312">
        <w:t>extension</w:t>
      </w:r>
      <w:r w:rsidR="00FC7D27" w:rsidRPr="001F4312">
        <w:t xml:space="preserve"> under governance procedures currently being developed</w:t>
      </w:r>
      <w:r w:rsidR="00C712B9" w:rsidRPr="001F4312">
        <w:t xml:space="preserve"> (see section on Governance)</w:t>
      </w:r>
      <w:r w:rsidR="00FC7D27" w:rsidRPr="001F4312">
        <w:t xml:space="preserve">. </w:t>
      </w:r>
      <w:r w:rsidR="00E371C2" w:rsidRPr="001F4312">
        <w:t>To e</w:t>
      </w:r>
      <w:r w:rsidR="00782E88" w:rsidRPr="001F4312">
        <w:t>nsure sustainability and proper governance it is proposed to include only Issuing Agency Code</w:t>
      </w:r>
      <w:r w:rsidR="003F105F" w:rsidRPr="001F4312">
        <w:t>s</w:t>
      </w:r>
      <w:r w:rsidR="00E371C2" w:rsidRPr="001F4312">
        <w:t xml:space="preserve"> (IACs)</w:t>
      </w:r>
      <w:r w:rsidR="00782E88" w:rsidRPr="001F4312">
        <w:t xml:space="preserve"> in the </w:t>
      </w:r>
      <w:r w:rsidR="00E371C2" w:rsidRPr="001F4312">
        <w:t>following order of priority</w:t>
      </w:r>
      <w:r w:rsidR="00782E88" w:rsidRPr="001F4312">
        <w:t>:</w:t>
      </w:r>
    </w:p>
    <w:p w:rsidR="00782E88" w:rsidRPr="00031029" w:rsidRDefault="00782E88" w:rsidP="00BF0A1A">
      <w:pPr>
        <w:numPr>
          <w:ilvl w:val="0"/>
          <w:numId w:val="5"/>
        </w:numPr>
      </w:pPr>
      <w:r w:rsidRPr="00031029">
        <w:t>International recognized standard schemes</w:t>
      </w:r>
      <w:r w:rsidR="00E371C2" w:rsidRPr="00031029">
        <w:t>, then</w:t>
      </w:r>
    </w:p>
    <w:p w:rsidR="00782E88" w:rsidRPr="00031029" w:rsidRDefault="00782E88" w:rsidP="00BF0A1A">
      <w:pPr>
        <w:numPr>
          <w:ilvl w:val="0"/>
          <w:numId w:val="5"/>
        </w:numPr>
      </w:pPr>
      <w:r w:rsidRPr="00031029">
        <w:t>International de-facto accepted schemes</w:t>
      </w:r>
      <w:r w:rsidR="00E371C2" w:rsidRPr="00031029">
        <w:t>, then</w:t>
      </w:r>
    </w:p>
    <w:p w:rsidR="00782E88" w:rsidRPr="00031029" w:rsidRDefault="00782E88" w:rsidP="00BF0A1A">
      <w:pPr>
        <w:numPr>
          <w:ilvl w:val="0"/>
          <w:numId w:val="5"/>
        </w:numPr>
      </w:pPr>
      <w:r w:rsidRPr="00031029">
        <w:t>Nationally defined schemes</w:t>
      </w:r>
    </w:p>
    <w:p w:rsidR="00025260" w:rsidRPr="001F4312" w:rsidRDefault="00025260" w:rsidP="00031029">
      <w:r w:rsidRPr="001F4312">
        <w:t>The actual values for numeric International Code Designators were based on the following allocation criteria:</w:t>
      </w:r>
    </w:p>
    <w:p w:rsidR="00025260" w:rsidRPr="00031029" w:rsidRDefault="00025260" w:rsidP="00BF0A1A">
      <w:pPr>
        <w:numPr>
          <w:ilvl w:val="0"/>
          <w:numId w:val="4"/>
        </w:numPr>
      </w:pPr>
      <w:r w:rsidRPr="00031029">
        <w:t>ISO 6523 International Code Designator (if known), or</w:t>
      </w:r>
    </w:p>
    <w:p w:rsidR="00025260" w:rsidRPr="00031029" w:rsidRDefault="00025260" w:rsidP="00BF0A1A">
      <w:pPr>
        <w:numPr>
          <w:ilvl w:val="0"/>
          <w:numId w:val="4"/>
        </w:numPr>
      </w:pPr>
      <w:r w:rsidRPr="00031029">
        <w:t>ISO 9735 Identification code qualifier (if known), or</w:t>
      </w:r>
    </w:p>
    <w:p w:rsidR="00025260" w:rsidRPr="00031029" w:rsidRDefault="00025260" w:rsidP="00BF0A1A">
      <w:pPr>
        <w:numPr>
          <w:ilvl w:val="0"/>
          <w:numId w:val="4"/>
        </w:numPr>
      </w:pPr>
      <w:r w:rsidRPr="00031029">
        <w:t>An incremental number starting from 9900 (issued by PEPPOL)</w:t>
      </w:r>
    </w:p>
    <w:p w:rsidR="009A7EAF" w:rsidRDefault="00CE0A58" w:rsidP="00031029">
      <w:r w:rsidRPr="00031029">
        <w:lastRenderedPageBreak/>
        <w:t>Even though</w:t>
      </w:r>
      <w:r w:rsidR="00093E65" w:rsidRPr="00031029">
        <w:t xml:space="preserve"> these </w:t>
      </w:r>
      <w:r w:rsidR="009A7EAF" w:rsidRPr="00031029">
        <w:t xml:space="preserve">numeric </w:t>
      </w:r>
      <w:r w:rsidR="00093E65" w:rsidRPr="00031029">
        <w:t xml:space="preserve">values are based on ISO code sets, they form a separate </w:t>
      </w:r>
      <w:r w:rsidR="00FB1D25">
        <w:t>PEPPOL</w:t>
      </w:r>
      <w:r w:rsidR="00093E65" w:rsidRPr="00031029">
        <w:t xml:space="preserve"> code </w:t>
      </w:r>
      <w:r w:rsidR="00FB1D25">
        <w:t>list</w:t>
      </w:r>
      <w:r w:rsidR="00093E65" w:rsidRPr="00031029">
        <w:t xml:space="preserve"> because they contain additional values. Therefore the Issuing Agency for all numeric codes </w:t>
      </w:r>
      <w:r w:rsidR="00A667A7" w:rsidRPr="00031029">
        <w:t xml:space="preserve">is </w:t>
      </w:r>
      <w:r w:rsidR="00FB1D25">
        <w:t>PEPPOL</w:t>
      </w:r>
      <w:r w:rsidR="00A667A7" w:rsidRPr="00031029">
        <w:t xml:space="preserve"> </w:t>
      </w:r>
      <w:r w:rsidR="00867E11">
        <w:t xml:space="preserve">and </w:t>
      </w:r>
      <w:r w:rsidR="00A667A7" w:rsidRPr="00031029">
        <w:t>not ISO 6523</w:t>
      </w:r>
      <w:r w:rsidR="00093E65" w:rsidRPr="00031029">
        <w:t>.</w:t>
      </w:r>
    </w:p>
    <w:p w:rsidR="00676FDB" w:rsidRDefault="00676FDB" w:rsidP="00676FDB">
      <w:r w:rsidRPr="001F4312">
        <w:t xml:space="preserve">The normative </w:t>
      </w:r>
      <w:r>
        <w:t xml:space="preserve">version of the </w:t>
      </w:r>
      <w:r w:rsidRPr="001F4312">
        <w:t>code list is available at</w:t>
      </w:r>
      <w:r>
        <w:t xml:space="preserve"> </w:t>
      </w:r>
      <w:r w:rsidRPr="005576B6">
        <w:rPr>
          <w:iCs/>
        </w:rPr>
        <w:t>[</w:t>
      </w:r>
      <w:r w:rsidRPr="007852AB">
        <w:rPr>
          <w:bCs/>
          <w:lang w:val="en-US" w:bidi="ne-NP"/>
        </w:rPr>
        <w:t>PEPPOL_</w:t>
      </w:r>
      <w:r>
        <w:rPr>
          <w:bCs/>
          <w:lang w:val="en-US" w:bidi="ne-NP"/>
        </w:rPr>
        <w:t>CodeList</w:t>
      </w:r>
      <w:r w:rsidRPr="005576B6">
        <w:rPr>
          <w:iCs/>
        </w:rPr>
        <w:t>]</w:t>
      </w:r>
      <w:r>
        <w:rPr>
          <w:iCs/>
        </w:rPr>
        <w:t>.</w:t>
      </w:r>
    </w:p>
    <w:p w:rsidR="00676FDB" w:rsidRDefault="00676FDB" w:rsidP="00031029">
      <w:r>
        <w:t xml:space="preserve">Note: rows marked as deprecated should not be used for newly issued documents, as the respective identifier issuing agency is no longer active/valid. Deprecated </w:t>
      </w:r>
      <w:r w:rsidR="001D7C36">
        <w:t xml:space="preserve">Issuing Agency Codes </w:t>
      </w:r>
      <w:r>
        <w:t>may however not be reused for different agencies as existing exchanged documents may refer to them.</w:t>
      </w:r>
    </w:p>
    <w:p w:rsidR="00031029" w:rsidRDefault="00BA1D27" w:rsidP="00031029">
      <w:pPr>
        <w:pStyle w:val="PolicyHeader"/>
      </w:pPr>
      <w:bookmarkStart w:id="40" w:name="_Ref282443957"/>
      <w:bookmarkStart w:id="41" w:name="_Toc527707379"/>
      <w:r>
        <w:t>P</w:t>
      </w:r>
      <w:r w:rsidR="00987E82">
        <w:t xml:space="preserve">articipant </w:t>
      </w:r>
      <w:r>
        <w:t>I</w:t>
      </w:r>
      <w:r w:rsidR="00031029">
        <w:t xml:space="preserve">dentifier </w:t>
      </w:r>
      <w:r w:rsidR="002D29A3">
        <w:t xml:space="preserve">Meta </w:t>
      </w:r>
      <w:r w:rsidR="00BD30B4">
        <w:t>S</w:t>
      </w:r>
      <w:r w:rsidR="00031029">
        <w:t>cheme</w:t>
      </w:r>
      <w:bookmarkEnd w:id="40"/>
      <w:bookmarkEnd w:id="41"/>
    </w:p>
    <w:p w:rsidR="00031029" w:rsidRDefault="00031029" w:rsidP="00031029">
      <w:pPr>
        <w:pStyle w:val="Policy"/>
      </w:pPr>
      <w:r>
        <w:t xml:space="preserve">The PEPPOL </w:t>
      </w:r>
      <w:r w:rsidR="00BA1D27">
        <w:t>Participant I</w:t>
      </w:r>
      <w:r>
        <w:t xml:space="preserve">dentifier </w:t>
      </w:r>
      <w:r w:rsidR="002D29A3">
        <w:t xml:space="preserve">Meta </w:t>
      </w:r>
      <w:r w:rsidR="00BD30B4">
        <w:t>S</w:t>
      </w:r>
      <w:r>
        <w:t xml:space="preserve">cheme </w:t>
      </w:r>
      <w:r w:rsidR="00BA1D27">
        <w:t>i</w:t>
      </w:r>
      <w:r>
        <w:t>s:</w:t>
      </w:r>
    </w:p>
    <w:p w:rsidR="00031029" w:rsidRPr="0064547B" w:rsidRDefault="001A1330" w:rsidP="00031029">
      <w:pPr>
        <w:pStyle w:val="Policy"/>
        <w:rPr>
          <w:rFonts w:ascii="Courier New" w:hAnsi="Courier New"/>
        </w:rPr>
      </w:pPr>
      <w:r w:rsidRPr="0064547B">
        <w:rPr>
          <w:rFonts w:ascii="Courier New" w:hAnsi="Courier New"/>
        </w:rPr>
        <w:t>i</w:t>
      </w:r>
      <w:r w:rsidR="00031029" w:rsidRPr="0064547B">
        <w:rPr>
          <w:rFonts w:ascii="Courier New" w:hAnsi="Courier New"/>
        </w:rPr>
        <w:t>so6</w:t>
      </w:r>
      <w:r w:rsidR="00FD51B0" w:rsidRPr="0064547B">
        <w:rPr>
          <w:rFonts w:ascii="Courier New" w:hAnsi="Courier New"/>
        </w:rPr>
        <w:t>5</w:t>
      </w:r>
      <w:r w:rsidR="00031029" w:rsidRPr="0064547B">
        <w:rPr>
          <w:rFonts w:ascii="Courier New" w:hAnsi="Courier New"/>
        </w:rPr>
        <w:t>23-actorid-upis</w:t>
      </w:r>
    </w:p>
    <w:p w:rsidR="00BA1D27" w:rsidRDefault="00BA1D27" w:rsidP="00DA409B">
      <w:r>
        <w:t>Applies to: all Participant Identifiers in all PEPPOL components</w:t>
      </w:r>
    </w:p>
    <w:p w:rsidR="00867E11" w:rsidRDefault="00465246" w:rsidP="00DA409B">
      <w:r>
        <w:t xml:space="preserve">Note: this </w:t>
      </w:r>
      <w:r w:rsidR="00BD30B4">
        <w:t>Meta S</w:t>
      </w:r>
      <w:r w:rsidR="00D61091">
        <w:t>cheme</w:t>
      </w:r>
      <w:r>
        <w:t xml:space="preserve"> is always case sensitive – only the </w:t>
      </w:r>
      <w:r w:rsidR="00582554">
        <w:t>Participant I</w:t>
      </w:r>
      <w:r>
        <w:t>dentifier value is case insensitive</w:t>
      </w:r>
      <w:r w:rsidR="00C7372E">
        <w:t xml:space="preserve"> (see </w:t>
      </w:r>
      <w:r w:rsidR="002F6B5F">
        <w:fldChar w:fldCharType="begin"/>
      </w:r>
      <w:r w:rsidR="00C7372E">
        <w:instrText xml:space="preserve"> REF _Ref317443390 \r \h </w:instrText>
      </w:r>
      <w:r w:rsidR="002F6B5F">
        <w:fldChar w:fldCharType="separate"/>
      </w:r>
      <w:r w:rsidR="00DE2AB1">
        <w:t>POLICY 2</w:t>
      </w:r>
      <w:r w:rsidR="002F6B5F">
        <w:fldChar w:fldCharType="end"/>
      </w:r>
      <w:r w:rsidR="00C7372E">
        <w:t>)</w:t>
      </w:r>
      <w:r w:rsidR="00786ED5">
        <w:t>.</w:t>
      </w:r>
    </w:p>
    <w:p w:rsidR="00567012" w:rsidRDefault="00567012" w:rsidP="00DA409B">
      <w:r w:rsidRPr="00567012">
        <w:t xml:space="preserve">Note: the </w:t>
      </w:r>
      <w:r>
        <w:t xml:space="preserve">Participant Identifier </w:t>
      </w:r>
      <w:r w:rsidR="00BF0CAE">
        <w:t xml:space="preserve">Meta </w:t>
      </w:r>
      <w:r w:rsidR="00BD30B4">
        <w:t>S</w:t>
      </w:r>
      <w:r>
        <w:t>cheme</w:t>
      </w:r>
      <w:r w:rsidRPr="00567012">
        <w:t xml:space="preserve"> may be omitted </w:t>
      </w:r>
      <w:r w:rsidR="00CF17ED">
        <w:t xml:space="preserve">in documents </w:t>
      </w:r>
      <w:r w:rsidR="000E658C">
        <w:t>because it is constant</w:t>
      </w:r>
      <w:r w:rsidRPr="00567012">
        <w:t>.</w:t>
      </w:r>
    </w:p>
    <w:p w:rsidR="00C51725" w:rsidRPr="00031029" w:rsidRDefault="002142B2" w:rsidP="00031029">
      <w:pPr>
        <w:pStyle w:val="PolicyHeader"/>
      </w:pPr>
      <w:bookmarkStart w:id="42" w:name="_Ref526773555"/>
      <w:bookmarkStart w:id="43" w:name="_Toc527707380"/>
      <w:r w:rsidRPr="00031029">
        <w:t xml:space="preserve">Numeric Codes for </w:t>
      </w:r>
      <w:bookmarkEnd w:id="42"/>
      <w:r w:rsidR="00CD2FB6">
        <w:t>Identifier Schemes</w:t>
      </w:r>
      <w:bookmarkEnd w:id="43"/>
    </w:p>
    <w:p w:rsidR="00C51725" w:rsidRPr="001F4312" w:rsidRDefault="00C51725" w:rsidP="00031029">
      <w:pPr>
        <w:pStyle w:val="Policy"/>
      </w:pPr>
      <w:r w:rsidRPr="001F4312">
        <w:t>The numeric</w:t>
      </w:r>
      <w:r w:rsidR="00F73185" w:rsidRPr="001F4312">
        <w:t xml:space="preserve"> ISO</w:t>
      </w:r>
      <w:r w:rsidR="006826AB">
        <w:t xml:space="preserve"> </w:t>
      </w:r>
      <w:r w:rsidR="00F73185" w:rsidRPr="001F4312">
        <w:t>6523</w:t>
      </w:r>
      <w:r w:rsidR="002D79A5" w:rsidRPr="001F4312">
        <w:t xml:space="preserve"> </w:t>
      </w:r>
      <w:r w:rsidRPr="001F4312">
        <w:t xml:space="preserve">code set </w:t>
      </w:r>
      <w:r w:rsidR="002D79A5" w:rsidRPr="001F4312">
        <w:t xml:space="preserve">as used in </w:t>
      </w:r>
      <w:r w:rsidR="00867E11">
        <w:t>PEPPOL</w:t>
      </w:r>
      <w:r w:rsidR="002D79A5" w:rsidRPr="001F4312">
        <w:t xml:space="preserve"> </w:t>
      </w:r>
      <w:r w:rsidRPr="001F4312">
        <w:t xml:space="preserve">include </w:t>
      </w:r>
      <w:r w:rsidR="002D79A5" w:rsidRPr="001F4312">
        <w:t>additional code values not part of the official ISO 6523 code set</w:t>
      </w:r>
      <w:r w:rsidRPr="001F4312">
        <w:t xml:space="preserve"> and so cannot be referred to as the official ISO 6523 code set</w:t>
      </w:r>
      <w:r w:rsidR="00335DC4" w:rsidRPr="001F4312">
        <w:rPr>
          <w:rStyle w:val="Funotenzeichen"/>
        </w:rPr>
        <w:footnoteReference w:id="15"/>
      </w:r>
      <w:r w:rsidR="00402E6A">
        <w:t>. The codes starting with “99” are extending this code set</w:t>
      </w:r>
      <w:r w:rsidR="0047244D">
        <w:t xml:space="preserve"> and are called “extended values”</w:t>
      </w:r>
      <w:r w:rsidR="00402E6A">
        <w:t xml:space="preserve">. </w:t>
      </w:r>
      <w:r w:rsidR="00402E6A" w:rsidRPr="00402E6A">
        <w:t>For convenience the term “ISO</w:t>
      </w:r>
      <w:r w:rsidR="006826AB">
        <w:t xml:space="preserve"> </w:t>
      </w:r>
      <w:r w:rsidR="00402E6A" w:rsidRPr="00402E6A">
        <w:t>6523” is used for all codes and indicates the origin of many code values used.</w:t>
      </w:r>
    </w:p>
    <w:p w:rsidR="00DA409B" w:rsidRDefault="00867E11" w:rsidP="00DA409B">
      <w:r>
        <w:t xml:space="preserve">Applies to: all participant identifiers </w:t>
      </w:r>
      <w:r w:rsidR="00A72582">
        <w:t>in all PEPPOL components</w:t>
      </w:r>
    </w:p>
    <w:p w:rsidR="00CD2FB6" w:rsidRPr="00DA409B" w:rsidRDefault="00CD2FB6" w:rsidP="00DA409B">
      <w:r>
        <w:t>A normative list of all PEPPOL Participant Identifier Schemes</w:t>
      </w:r>
      <w:r w:rsidRPr="001F4312">
        <w:t xml:space="preserve"> and metadata </w:t>
      </w:r>
      <w:r>
        <w:t>can be found at [PEPPOL_CodeList]. Note: entries marked as deprecated should not be used for newly issued documents, as the respective Participant Identifier Scheme is no longer active/valid. Deprecated scheme IDs may however not be reused for different Participant Identifier Schemes as existing exchanged documents may refer to them.</w:t>
      </w:r>
    </w:p>
    <w:p w:rsidR="007E22AC" w:rsidRDefault="007E22AC" w:rsidP="007E22AC">
      <w:pPr>
        <w:pStyle w:val="PolicyHeader"/>
      </w:pPr>
      <w:bookmarkStart w:id="44" w:name="_Toc527707381"/>
      <w:r>
        <w:t>Participant Identifiers for DNS</w:t>
      </w:r>
      <w:bookmarkEnd w:id="44"/>
    </w:p>
    <w:p w:rsidR="007E22AC" w:rsidRDefault="007E22AC" w:rsidP="007E22AC">
      <w:pPr>
        <w:pStyle w:val="Policy"/>
      </w:pPr>
      <w:r>
        <w:t>Participant identifiers – consisting of scheme and value – are encoded as follows into a DNS name:</w:t>
      </w:r>
    </w:p>
    <w:p w:rsidR="007E22AC" w:rsidRDefault="007E22AC" w:rsidP="007E22AC">
      <w:pPr>
        <w:pStyle w:val="Inlinecode"/>
      </w:pPr>
      <w:r>
        <w:t>B-&lt;hash-of-value&gt;.&lt;scheme&gt;.&lt;SML-zone-name&gt;</w:t>
      </w:r>
    </w:p>
    <w:p w:rsidR="007E22AC" w:rsidRDefault="007E22AC" w:rsidP="007E22AC">
      <w:r>
        <w:t>Applie</w:t>
      </w:r>
      <w:r w:rsidR="00884F97">
        <w:t>s to: the resolution of PEPPOL P</w:t>
      </w:r>
      <w:r>
        <w:t xml:space="preserve">articipant </w:t>
      </w:r>
      <w:r w:rsidR="00884F97">
        <w:t>I</w:t>
      </w:r>
      <w:r>
        <w:t>dentifier</w:t>
      </w:r>
      <w:r w:rsidR="00884F97">
        <w:t>s</w:t>
      </w:r>
      <w:r>
        <w:t xml:space="preserve"> for SMP clients</w:t>
      </w:r>
    </w:p>
    <w:p w:rsidR="007E22AC" w:rsidRDefault="007E22AC" w:rsidP="007E22AC">
      <w: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618"/>
      </w:tblGrid>
      <w:tr w:rsidR="007E22AC" w:rsidRPr="00B7135A" w:rsidTr="00DB1346">
        <w:tc>
          <w:tcPr>
            <w:tcW w:w="1668" w:type="dxa"/>
          </w:tcPr>
          <w:p w:rsidR="007E22AC" w:rsidRPr="00B7135A" w:rsidRDefault="007E22AC" w:rsidP="00DB1346">
            <w:r w:rsidRPr="00B7135A">
              <w:t>&lt;hash-of-value&gt;</w:t>
            </w:r>
          </w:p>
        </w:tc>
        <w:tc>
          <w:tcPr>
            <w:tcW w:w="7618" w:type="dxa"/>
          </w:tcPr>
          <w:p w:rsidR="007E22AC" w:rsidRDefault="007E22AC" w:rsidP="00DB1346">
            <w:r>
              <w:t>I</w:t>
            </w:r>
            <w:r w:rsidRPr="00B7135A">
              <w:t xml:space="preserve">s the </w:t>
            </w:r>
            <w:r>
              <w:t xml:space="preserve">string representation of the </w:t>
            </w:r>
            <w:r w:rsidRPr="00B7135A">
              <w:t>MD5 hash value, of the lowercased identifier value (e.g. 0088:abc).</w:t>
            </w:r>
          </w:p>
          <w:p w:rsidR="007E22AC" w:rsidRDefault="007E22AC" w:rsidP="00DB1346">
            <w:r>
              <w:t xml:space="preserve">The </w:t>
            </w:r>
            <w:r>
              <w:rPr>
                <w:b/>
              </w:rPr>
              <w:t>UTF-8</w:t>
            </w:r>
            <w:r>
              <w:t xml:space="preserve"> charset needs to be used for extracting bytes out of strings for MD5 hash value creation.</w:t>
            </w:r>
          </w:p>
          <w:p w:rsidR="007E22AC" w:rsidRDefault="007E22AC" w:rsidP="00DB1346">
            <w:r>
              <w:t xml:space="preserve">Lowercasing must be performed according to the </w:t>
            </w:r>
            <w:r w:rsidRPr="00A0723C">
              <w:rPr>
                <w:b/>
              </w:rPr>
              <w:t>en_US</w:t>
            </w:r>
            <w:r>
              <w:t xml:space="preserve"> locale rules (no special character handling).</w:t>
            </w:r>
          </w:p>
          <w:p w:rsidR="007E22AC" w:rsidRPr="00B7135A" w:rsidRDefault="007E22AC" w:rsidP="00DB1346">
            <w:r>
              <w:t xml:space="preserve">Note: it is important, that the MD5 hash value is generated </w:t>
            </w:r>
            <w:r w:rsidRPr="0086227D">
              <w:rPr>
                <w:b/>
              </w:rPr>
              <w:t>after</w:t>
            </w:r>
            <w:r>
              <w:t xml:space="preserve"> the identifier value has been lowercased because according to </w:t>
            </w:r>
            <w:r w:rsidR="002F6B5F">
              <w:fldChar w:fldCharType="begin"/>
            </w:r>
            <w:r>
              <w:instrText xml:space="preserve"> REF _Ref317443390 \r \h </w:instrText>
            </w:r>
            <w:r w:rsidR="002F6B5F">
              <w:fldChar w:fldCharType="separate"/>
            </w:r>
            <w:r w:rsidR="00DE2AB1">
              <w:t>POLICY 2</w:t>
            </w:r>
            <w:r w:rsidR="002F6B5F">
              <w:fldChar w:fldCharType="end"/>
            </w:r>
            <w:r>
              <w:t xml:space="preserve"> participant identifiers </w:t>
            </w:r>
            <w:r>
              <w:lastRenderedPageBreak/>
              <w:t>have to be treated case insensitive. “String representation” means the encoding of each MD5 hash-byte into 2 characters in the range of [0-9a-f] (e.g. byte value 255 becomes string representation “ff”).</w:t>
            </w:r>
          </w:p>
        </w:tc>
      </w:tr>
      <w:tr w:rsidR="007E22AC" w:rsidRPr="00B7135A" w:rsidTr="00DB1346">
        <w:tc>
          <w:tcPr>
            <w:tcW w:w="1668" w:type="dxa"/>
          </w:tcPr>
          <w:p w:rsidR="007E22AC" w:rsidRPr="00B7135A" w:rsidRDefault="007E22AC" w:rsidP="00DB1346">
            <w:r w:rsidRPr="00B7135A">
              <w:lastRenderedPageBreak/>
              <w:t>&lt;scheme&gt;</w:t>
            </w:r>
          </w:p>
        </w:tc>
        <w:tc>
          <w:tcPr>
            <w:tcW w:w="7618" w:type="dxa"/>
          </w:tcPr>
          <w:p w:rsidR="007E22AC" w:rsidRDefault="007E22AC" w:rsidP="00DB1346">
            <w:r>
              <w:t>I</w:t>
            </w:r>
            <w:r w:rsidRPr="00B7135A">
              <w:t xml:space="preserve">s the identifier scheme </w:t>
            </w:r>
            <w:r>
              <w:t xml:space="preserve">value </w:t>
            </w:r>
            <w:r w:rsidRPr="00B7135A">
              <w:t>(</w:t>
            </w:r>
            <w:r>
              <w:t>“</w:t>
            </w:r>
            <w:r w:rsidRPr="00B7135A">
              <w:t>iso6523-actorid-upis</w:t>
            </w:r>
            <w:r>
              <w:t>” in PEPPOL</w:t>
            </w:r>
            <w:r w:rsidRPr="00B7135A">
              <w:t>)</w:t>
            </w:r>
            <w:r>
              <w:t xml:space="preserve"> and is added “as is” into the DNS name</w:t>
            </w:r>
            <w:r>
              <w:rPr>
                <w:rStyle w:val="Funotenzeichen"/>
              </w:rPr>
              <w:footnoteReference w:id="16"/>
            </w:r>
            <w:r>
              <w:t>.</w:t>
            </w:r>
          </w:p>
          <w:p w:rsidR="007E22AC" w:rsidRPr="00B7135A" w:rsidRDefault="007E22AC" w:rsidP="002008EA">
            <w:r>
              <w:t xml:space="preserve">Note: </w:t>
            </w:r>
            <w:r w:rsidR="002008EA">
              <w:rPr>
                <w:iCs/>
              </w:rPr>
              <w:t>[BusdoxDef]</w:t>
            </w:r>
            <w:r>
              <w:t xml:space="preserve"> ensures that the participant identifier schemes are valid DNS name parts by imposing respective restrictions.</w:t>
            </w:r>
          </w:p>
        </w:tc>
      </w:tr>
      <w:tr w:rsidR="007E22AC" w:rsidRPr="00B7135A" w:rsidTr="00DB1346">
        <w:tc>
          <w:tcPr>
            <w:tcW w:w="1668" w:type="dxa"/>
          </w:tcPr>
          <w:p w:rsidR="007E22AC" w:rsidRPr="00B7135A" w:rsidRDefault="007E22AC" w:rsidP="00DB1346">
            <w:r w:rsidRPr="00B7135A">
              <w:t>&lt;SML-zone-name&gt;</w:t>
            </w:r>
          </w:p>
        </w:tc>
        <w:tc>
          <w:tcPr>
            <w:tcW w:w="7618" w:type="dxa"/>
          </w:tcPr>
          <w:p w:rsidR="007E22AC" w:rsidRDefault="007E22AC" w:rsidP="00DB1346">
            <w:r>
              <w:t>I</w:t>
            </w:r>
            <w:r w:rsidRPr="00B7135A">
              <w:t xml:space="preserve">s the DNS domain name of the SML zone (e.g. </w:t>
            </w:r>
            <w:r>
              <w:t>“</w:t>
            </w:r>
            <w:r w:rsidRPr="00A72582">
              <w:t>edelivery.tech.ec.europa.eu</w:t>
            </w:r>
            <w:r w:rsidRPr="00B7135A">
              <w:t>.</w:t>
            </w:r>
            <w:r>
              <w:t>” – mind the trailing dot</w:t>
            </w:r>
            <w:r w:rsidRPr="00B7135A">
              <w:t>)</w:t>
            </w:r>
            <w:r>
              <w:t>.</w:t>
            </w:r>
          </w:p>
        </w:tc>
      </w:tr>
    </w:tbl>
    <w:p w:rsidR="007E22AC" w:rsidRPr="003F6527" w:rsidRDefault="007E22AC" w:rsidP="007E22AC">
      <w:pPr>
        <w:rPr>
          <w:b/>
          <w:sz w:val="24"/>
        </w:rPr>
      </w:pPr>
      <w:r w:rsidRPr="003F6527">
        <w:rPr>
          <w:b/>
          <w:sz w:val="24"/>
        </w:rPr>
        <w:t>Example:</w:t>
      </w:r>
    </w:p>
    <w:p w:rsidR="007E22AC" w:rsidRDefault="007E22AC" w:rsidP="007E22AC">
      <w:r>
        <w:t xml:space="preserve">The </w:t>
      </w:r>
      <w:r w:rsidR="00CB3932">
        <w:t>P</w:t>
      </w:r>
      <w:r w:rsidRPr="00606A36">
        <w:t xml:space="preserve">articipant </w:t>
      </w:r>
      <w:r w:rsidR="00CB3932">
        <w:t xml:space="preserve">Identifier </w:t>
      </w:r>
      <w:r w:rsidRPr="00CB3932">
        <w:rPr>
          <w:rStyle w:val="InlinecodeZchn"/>
        </w:rPr>
        <w:t>0088:123abc</w:t>
      </w:r>
      <w:r>
        <w:t xml:space="preserve"> with the </w:t>
      </w:r>
      <w:r w:rsidR="00CB3932">
        <w:t xml:space="preserve">Meta Scheme </w:t>
      </w:r>
      <w:r w:rsidRPr="00CB3932">
        <w:rPr>
          <w:rStyle w:val="InlinecodeZchn"/>
        </w:rPr>
        <w:t>iso6523-actorid-upis</w:t>
      </w:r>
      <w:r w:rsidR="00CB3932">
        <w:t xml:space="preserve"> in the SML DNS zone </w:t>
      </w:r>
      <w:r w:rsidRPr="00CB3932">
        <w:rPr>
          <w:rStyle w:val="InlinecodeZchn"/>
        </w:rPr>
        <w:t>edelivery.tech.ec.europa.eu.</w:t>
      </w:r>
      <w:r>
        <w:t xml:space="preserve"> is encoded into the following identifier:</w:t>
      </w:r>
    </w:p>
    <w:p w:rsidR="007E22AC" w:rsidRPr="003F6527" w:rsidRDefault="007E22AC" w:rsidP="007E22AC">
      <w:pPr>
        <w:pStyle w:val="Code"/>
        <w:shd w:val="clear" w:color="auto" w:fill="FFFFFF"/>
        <w:ind w:left="567"/>
      </w:pPr>
      <w:r w:rsidRPr="003F6527">
        <w:t>B-f5e78500450d37de5aabe6648ac3bb70.iso6523-actorid-upis.</w:t>
      </w:r>
      <w:r w:rsidRPr="00A72582">
        <w:t xml:space="preserve"> edelivery.tech.ec.europa.eu.</w:t>
      </w:r>
    </w:p>
    <w:p w:rsidR="007E22AC" w:rsidRPr="00DE6D82" w:rsidRDefault="007E22AC" w:rsidP="007E22AC">
      <w:r>
        <w:t xml:space="preserve">The result must be the same if the identifier </w:t>
      </w:r>
      <w:r w:rsidRPr="0000001F">
        <w:rPr>
          <w:rStyle w:val="InlinecodeZchn"/>
        </w:rPr>
        <w:t>0088:123ABC</w:t>
      </w:r>
      <w:r>
        <w:t xml:space="preserve"> is used, as identifier values are treated case insensitive.</w:t>
      </w:r>
    </w:p>
    <w:p w:rsidR="001356A9" w:rsidRPr="009846B9" w:rsidRDefault="001356A9" w:rsidP="009846B9">
      <w:pPr>
        <w:pStyle w:val="PolicyHeader"/>
      </w:pPr>
      <w:bookmarkStart w:id="45" w:name="_Toc527707382"/>
      <w:r w:rsidRPr="009846B9">
        <w:t>XML attributes for Participant Identifiers</w:t>
      </w:r>
      <w:r w:rsidR="00554639" w:rsidRPr="009846B9">
        <w:t xml:space="preserve"> in </w:t>
      </w:r>
      <w:r w:rsidR="00A72582">
        <w:t>SMP responses</w:t>
      </w:r>
      <w:bookmarkEnd w:id="45"/>
    </w:p>
    <w:p w:rsidR="001407A3" w:rsidRDefault="00AD7BA9" w:rsidP="009846B9">
      <w:pPr>
        <w:pStyle w:val="Policy"/>
      </w:pPr>
      <w:r w:rsidRPr="00AD7BA9">
        <w:t xml:space="preserve">The “scheme” attribute must be populated with the value "iso6523-actorid-upis" </w:t>
      </w:r>
      <w:r>
        <w:t xml:space="preserve">(see </w:t>
      </w:r>
      <w:r w:rsidR="002F6B5F">
        <w:fldChar w:fldCharType="begin"/>
      </w:r>
      <w:r>
        <w:instrText xml:space="preserve"> REF _Ref282443957 \r \h </w:instrText>
      </w:r>
      <w:r w:rsidR="002F6B5F">
        <w:fldChar w:fldCharType="separate"/>
      </w:r>
      <w:r w:rsidR="00DE2AB1">
        <w:t>POLICY 5</w:t>
      </w:r>
      <w:r w:rsidR="002F6B5F">
        <w:fldChar w:fldCharType="end"/>
      </w:r>
      <w:r>
        <w:t xml:space="preserve">) </w:t>
      </w:r>
      <w:r w:rsidRPr="00AD7BA9">
        <w:t>in all instances of the “ParticipantIdentifier” element.</w:t>
      </w:r>
    </w:p>
    <w:p w:rsidR="007A2F88" w:rsidRDefault="00867E11" w:rsidP="001407A3">
      <w:r>
        <w:t>Applies to: XML documents used in the SMP</w:t>
      </w:r>
    </w:p>
    <w:p w:rsidR="001356A9" w:rsidRDefault="00900A19" w:rsidP="001407A3">
      <w:pPr>
        <w:rPr>
          <w:b/>
          <w:sz w:val="24"/>
        </w:rPr>
      </w:pPr>
      <w:r w:rsidRPr="003F6527">
        <w:rPr>
          <w:b/>
          <w:sz w:val="24"/>
        </w:rPr>
        <w:t>E</w:t>
      </w:r>
      <w:r w:rsidR="001356A9" w:rsidRPr="003F6527">
        <w:rPr>
          <w:b/>
          <w:sz w:val="24"/>
        </w:rPr>
        <w:t>xample</w:t>
      </w:r>
      <w:r w:rsidR="006A7CE3">
        <w:rPr>
          <w:b/>
          <w:sz w:val="24"/>
        </w:rPr>
        <w:t xml:space="preserve"> 1</w:t>
      </w:r>
      <w:r w:rsidR="001356A9" w:rsidRPr="003F6527">
        <w:rPr>
          <w:b/>
          <w:sz w:val="24"/>
        </w:rPr>
        <w:t>:</w:t>
      </w:r>
    </w:p>
    <w:p w:rsidR="006A7CE3" w:rsidRPr="0031786F" w:rsidRDefault="006A7CE3" w:rsidP="006A7CE3">
      <w:pPr>
        <w:rPr>
          <w:rFonts w:ascii="Courier New" w:hAnsi="Courier New" w:cs="Courier New"/>
          <w:noProof/>
        </w:rPr>
      </w:pPr>
      <w:r w:rsidRPr="000431FC">
        <w:t xml:space="preserve">The following example </w:t>
      </w:r>
      <w:r>
        <w:t xml:space="preserve">from an SMP exchange </w:t>
      </w:r>
      <w:r w:rsidRPr="000431FC">
        <w:t xml:space="preserve">denotes that the </w:t>
      </w:r>
      <w:r>
        <w:t>SMP Endpoint</w:t>
      </w:r>
      <w:r w:rsidRPr="000431FC">
        <w:t xml:space="preserve"> is identified using the ISO 6523 </w:t>
      </w:r>
      <w:r>
        <w:t>ICD value in the OpenPEPPOL</w:t>
      </w:r>
      <w:r w:rsidRPr="000431FC">
        <w:t xml:space="preserve"> set of </w:t>
      </w:r>
      <w:r>
        <w:t>Participant Identifier Schemes</w:t>
      </w:r>
      <w:r w:rsidRPr="000431FC">
        <w:t xml:space="preserve">. This in turn has a numeric value of </w:t>
      </w:r>
      <w:r w:rsidRPr="00653E7D">
        <w:rPr>
          <w:rStyle w:val="InlinecodeZchn"/>
        </w:rPr>
        <w:t>0088</w:t>
      </w:r>
      <w:r w:rsidRPr="000431FC">
        <w:t xml:space="preserve"> meaning that the </w:t>
      </w:r>
      <w:r>
        <w:t xml:space="preserve">party has a GLN number with the value of </w:t>
      </w:r>
      <w:r w:rsidR="003A342E" w:rsidRPr="003A342E">
        <w:rPr>
          <w:rStyle w:val="InlinecodeZchn"/>
        </w:rPr>
        <w:t>7300010000001</w:t>
      </w:r>
      <w:r w:rsidRPr="000431FC">
        <w:t>.</w:t>
      </w:r>
    </w:p>
    <w:p w:rsid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&gt;0088:</w:t>
      </w:r>
      <w:r w:rsidR="003A342E" w:rsidRPr="003A342E">
        <w:t>7300010000001</w:t>
      </w:r>
      <w:r w:rsidRPr="003F6527">
        <w:t>&lt;/ParticipantIdentifier&gt;</w:t>
      </w:r>
    </w:p>
    <w:p w:rsidR="006A7CE3" w:rsidRDefault="006A7CE3" w:rsidP="006A7CE3">
      <w:pPr>
        <w:rPr>
          <w:b/>
          <w:sz w:val="24"/>
        </w:rPr>
      </w:pPr>
      <w:r w:rsidRPr="003F6527">
        <w:rPr>
          <w:b/>
          <w:sz w:val="24"/>
        </w:rPr>
        <w:t>Example</w:t>
      </w:r>
      <w:r>
        <w:rPr>
          <w:b/>
          <w:sz w:val="24"/>
        </w:rPr>
        <w:t xml:space="preserve"> 2</w:t>
      </w:r>
      <w:r w:rsidRPr="003F6527">
        <w:rPr>
          <w:b/>
          <w:sz w:val="24"/>
        </w:rPr>
        <w:t>:</w:t>
      </w:r>
    </w:p>
    <w:p w:rsidR="006A7CE3" w:rsidRDefault="006A7CE3" w:rsidP="006A7CE3">
      <w:r w:rsidRPr="000431FC">
        <w:t xml:space="preserve">The following example denotes that the </w:t>
      </w:r>
      <w:r>
        <w:t>SMP Endpoint</w:t>
      </w:r>
      <w:r w:rsidRPr="000431FC">
        <w:t xml:space="preserve"> is identified using the ISO 6523 </w:t>
      </w:r>
      <w:r>
        <w:t>ICD value</w:t>
      </w:r>
      <w:r w:rsidRPr="000431FC">
        <w:t xml:space="preserve"> in the </w:t>
      </w:r>
      <w:r>
        <w:t>OpenPEPPOL</w:t>
      </w:r>
      <w:r w:rsidRPr="000431FC">
        <w:t xml:space="preserve"> set of </w:t>
      </w:r>
      <w:r>
        <w:t>Participant Identifier Schemes</w:t>
      </w:r>
      <w:r w:rsidRPr="000431FC">
        <w:t xml:space="preserve">. This in turn has a numeric value of </w:t>
      </w:r>
      <w:r w:rsidRPr="009C3F56">
        <w:rPr>
          <w:rStyle w:val="InlinecodeZchn"/>
        </w:rPr>
        <w:t>0</w:t>
      </w:r>
      <w:r w:rsidR="00D73D06">
        <w:rPr>
          <w:rStyle w:val="InlinecodeZchn"/>
        </w:rPr>
        <w:t>002</w:t>
      </w:r>
      <w:r w:rsidRPr="000431FC">
        <w:t xml:space="preserve"> meaning that the party has </w:t>
      </w:r>
      <w:r>
        <w:t>a</w:t>
      </w:r>
      <w:r w:rsidRPr="000431FC">
        <w:t xml:space="preserve"> </w:t>
      </w:r>
      <w:r w:rsidR="00D73D06">
        <w:t>French SIRENE</w:t>
      </w:r>
      <w:r>
        <w:t xml:space="preserve"> </w:t>
      </w:r>
      <w:r w:rsidRPr="000431FC">
        <w:t xml:space="preserve">identifier </w:t>
      </w:r>
      <w:r>
        <w:t xml:space="preserve">with the value of </w:t>
      </w:r>
      <w:r w:rsidR="00D73D06">
        <w:rPr>
          <w:rStyle w:val="InlinecodeZchn"/>
        </w:rPr>
        <w:t>5420349</w:t>
      </w:r>
      <w:r w:rsidR="00694687">
        <w:rPr>
          <w:rStyle w:val="InlinecodeZchn"/>
        </w:rPr>
        <w:t>42</w:t>
      </w:r>
      <w:r w:rsidRPr="000431FC">
        <w:t>.</w:t>
      </w:r>
    </w:p>
    <w:p w:rsidR="006A7CE3" w:rsidRPr="006A7CE3" w:rsidRDefault="006A7CE3" w:rsidP="006A7CE3">
      <w:pPr>
        <w:pStyle w:val="Code"/>
        <w:shd w:val="clear" w:color="auto" w:fill="FFFFFF"/>
        <w:ind w:left="567"/>
      </w:pPr>
      <w:r w:rsidRPr="003F6527">
        <w:t>&lt;ParticipantIdentifier</w:t>
      </w:r>
      <w:r>
        <w:t xml:space="preserve"> </w:t>
      </w:r>
      <w:r w:rsidRPr="003F6527">
        <w:t>scheme="iso6523-actorid-upis"</w:t>
      </w:r>
      <w:r>
        <w:br/>
      </w:r>
      <w:r w:rsidRPr="003F6527">
        <w:t>&gt;</w:t>
      </w:r>
      <w:r w:rsidR="00D73D06">
        <w:t>0002</w:t>
      </w:r>
      <w:r w:rsidRPr="003F6527">
        <w:t>:</w:t>
      </w:r>
      <w:r w:rsidR="00D73D06">
        <w:t>5420349</w:t>
      </w:r>
      <w:r w:rsidR="00694687">
        <w:t>42</w:t>
      </w:r>
      <w:r w:rsidRPr="003F6527">
        <w:t>&lt;/ParticipantIdentifier&gt;</w:t>
      </w:r>
    </w:p>
    <w:p w:rsidR="00DE6D82" w:rsidRPr="002F4FC6" w:rsidRDefault="00DE6D82" w:rsidP="00DE6D82">
      <w:pPr>
        <w:pStyle w:val="PolicyHeader"/>
      </w:pPr>
      <w:bookmarkStart w:id="46" w:name="_Toc527707383"/>
      <w:r w:rsidRPr="002F4FC6">
        <w:t xml:space="preserve">XML attributes for </w:t>
      </w:r>
      <w:r>
        <w:t>EndpointIDs</w:t>
      </w:r>
      <w:r w:rsidRPr="002F4FC6">
        <w:t xml:space="preserve"> in UBL documents</w:t>
      </w:r>
      <w:bookmarkEnd w:id="46"/>
    </w:p>
    <w:p w:rsidR="00DE6D82" w:rsidRDefault="00DE6D82" w:rsidP="00DE6D82">
      <w:pPr>
        <w:pStyle w:val="Policy"/>
      </w:pPr>
      <w:r w:rsidRPr="002F4FC6">
        <w:t xml:space="preserve">The “schemeID” attribute </w:t>
      </w:r>
      <w:r>
        <w:t>MUST</w:t>
      </w:r>
      <w:r w:rsidRPr="002F4FC6">
        <w:t xml:space="preserve"> be populated in all instances of the “EndpointID” element when used within</w:t>
      </w:r>
      <w:r>
        <w:t xml:space="preserve"> a “Party” element. </w:t>
      </w:r>
      <w:r w:rsidRPr="00402E6A">
        <w:t xml:space="preserve">The </w:t>
      </w:r>
      <w:r w:rsidR="00CD2FB6">
        <w:t xml:space="preserve">only </w:t>
      </w:r>
      <w:r w:rsidRPr="00402E6A">
        <w:t>valid values are defined in the</w:t>
      </w:r>
      <w:r>
        <w:t xml:space="preserve"> [</w:t>
      </w:r>
      <w:r w:rsidRPr="007852AB">
        <w:rPr>
          <w:bCs/>
          <w:lang w:val="en-US" w:bidi="ne-NP"/>
        </w:rPr>
        <w:t>PEPPOL_</w:t>
      </w:r>
      <w:r>
        <w:rPr>
          <w:bCs/>
          <w:lang w:val="en-US" w:bidi="ne-NP"/>
        </w:rPr>
        <w:t>CodeList]</w:t>
      </w:r>
      <w:r w:rsidRPr="00402E6A">
        <w:t xml:space="preserve"> as “</w:t>
      </w:r>
      <w:r>
        <w:t>ICD value</w:t>
      </w:r>
      <w:r w:rsidRPr="00402E6A">
        <w:t>”.</w:t>
      </w:r>
    </w:p>
    <w:p w:rsidR="00DE6D82" w:rsidRPr="0047244D" w:rsidRDefault="0047244D" w:rsidP="00DE6D82">
      <w:pPr>
        <w:pStyle w:val="Policy"/>
        <w:rPr>
          <w:lang w:val="en-US"/>
        </w:rPr>
      </w:pPr>
      <w:r>
        <w:t xml:space="preserve">Extended values starting with “99” as indicated by </w:t>
      </w:r>
      <w:r w:rsidR="002F6B5F">
        <w:fldChar w:fldCharType="begin"/>
      </w:r>
      <w:r>
        <w:instrText xml:space="preserve"> REF _Ref526773555 \r \h </w:instrText>
      </w:r>
      <w:r w:rsidR="002F6B5F">
        <w:fldChar w:fldCharType="separate"/>
      </w:r>
      <w:r w:rsidR="00DE2AB1">
        <w:t>POLICY 6</w:t>
      </w:r>
      <w:r w:rsidR="002F6B5F">
        <w:fldChar w:fldCharType="end"/>
      </w:r>
      <w:r>
        <w:t xml:space="preserve"> MAY be used.</w:t>
      </w:r>
    </w:p>
    <w:p w:rsidR="00DE6D82" w:rsidRDefault="00DE6D82" w:rsidP="00DE6D82">
      <w:r>
        <w:t>Applies to: all business document</w:t>
      </w:r>
      <w:r w:rsidR="003F638A">
        <w:t>s</w:t>
      </w:r>
      <w:r>
        <w:t xml:space="preserve"> used in a PEPPOL BIS with UBL syntax mapping</w:t>
      </w:r>
    </w:p>
    <w:p w:rsidR="00DE6D82" w:rsidRPr="003F6527" w:rsidRDefault="00DE6D82" w:rsidP="00DE6D82">
      <w:pPr>
        <w:rPr>
          <w:b/>
          <w:sz w:val="24"/>
        </w:rPr>
      </w:pPr>
      <w:r w:rsidRPr="003F6527">
        <w:rPr>
          <w:b/>
          <w:sz w:val="24"/>
        </w:rPr>
        <w:lastRenderedPageBreak/>
        <w:t>Example:</w:t>
      </w:r>
    </w:p>
    <w:p w:rsidR="00DE6D82" w:rsidRPr="001407A3" w:rsidRDefault="00DE6D82" w:rsidP="00DE6D82">
      <w:pPr>
        <w:pStyle w:val="Code"/>
        <w:shd w:val="clear" w:color="auto" w:fill="FFFFFF"/>
        <w:ind w:left="567"/>
      </w:pPr>
      <w:r w:rsidRPr="001407A3">
        <w:t>&lt;cac:Party&gt;</w:t>
      </w:r>
    </w:p>
    <w:p w:rsidR="00DE6D82" w:rsidRPr="001407A3" w:rsidRDefault="00DE6D82" w:rsidP="00DE6D82">
      <w:pPr>
        <w:pStyle w:val="Code"/>
        <w:shd w:val="clear" w:color="auto" w:fill="FFFFFF"/>
        <w:ind w:left="567"/>
      </w:pPr>
      <w:r w:rsidRPr="001407A3">
        <w:t xml:space="preserve">  &lt;cbc:EndpointID schemeID=</w:t>
      </w:r>
      <w:r w:rsidRPr="003F6527">
        <w:t>"</w:t>
      </w:r>
      <w:r>
        <w:t>0088</w:t>
      </w:r>
      <w:r w:rsidRPr="003F6527">
        <w:t>"</w:t>
      </w:r>
      <w:r w:rsidRPr="001407A3">
        <w:t>&gt;</w:t>
      </w:r>
      <w:r w:rsidR="003A342E" w:rsidRPr="003A342E">
        <w:t>7300010000001</w:t>
      </w:r>
      <w:r w:rsidRPr="001407A3">
        <w:t>&lt;/cbc:EndpointID&gt;</w:t>
      </w:r>
    </w:p>
    <w:p w:rsidR="007B2440" w:rsidRDefault="00DE6D82" w:rsidP="00E058AB">
      <w:pPr>
        <w:pStyle w:val="Code"/>
        <w:shd w:val="clear" w:color="auto" w:fill="FFFFFF"/>
        <w:ind w:left="567"/>
      </w:pPr>
      <w:r w:rsidRPr="001407A3">
        <w:t>&lt;/cac:Party&gt;</w:t>
      </w:r>
    </w:p>
    <w:p w:rsidR="002B7FCC" w:rsidRDefault="002B7FCC" w:rsidP="002B7FCC">
      <w:pPr>
        <w:pStyle w:val="berschrift1"/>
      </w:pPr>
      <w:bookmarkStart w:id="47" w:name="_Toc527707384"/>
      <w:r w:rsidRPr="00E15FB4">
        <w:lastRenderedPageBreak/>
        <w:t xml:space="preserve">Policy for PEPPOL </w:t>
      </w:r>
      <w:r>
        <w:t>Party</w:t>
      </w:r>
      <w:r w:rsidRPr="00E15FB4">
        <w:t xml:space="preserve"> Identification</w:t>
      </w:r>
      <w:bookmarkEnd w:id="47"/>
    </w:p>
    <w:p w:rsidR="00244367" w:rsidRDefault="002B7FCC" w:rsidP="002B7FCC">
      <w:pPr>
        <w:rPr>
          <w:lang w:eastAsia="it-IT"/>
        </w:rPr>
      </w:pPr>
      <w:r>
        <w:rPr>
          <w:lang w:eastAsia="it-IT"/>
        </w:rPr>
        <w:t>Party identification relates to business entities and is only used in business documents.</w:t>
      </w:r>
    </w:p>
    <w:p w:rsidR="001B7239" w:rsidRPr="00E15FB4" w:rsidRDefault="001B7239" w:rsidP="001B7239">
      <w:pPr>
        <w:pStyle w:val="berschrift2"/>
      </w:pPr>
      <w:bookmarkStart w:id="48" w:name="_Toc527707385"/>
      <w:r w:rsidRPr="00E15FB4">
        <w:t>Format</w:t>
      </w:r>
      <w:bookmarkEnd w:id="48"/>
    </w:p>
    <w:p w:rsidR="001B7239" w:rsidRPr="001F4312" w:rsidRDefault="001B7239" w:rsidP="001B7239">
      <w:pPr>
        <w:pStyle w:val="PolicyHeader"/>
      </w:pPr>
      <w:bookmarkStart w:id="49" w:name="_Toc527707386"/>
      <w:r w:rsidRPr="001F4312">
        <w:t>Use of ISO15459 structure</w:t>
      </w:r>
      <w:bookmarkEnd w:id="49"/>
    </w:p>
    <w:p w:rsidR="001B7239" w:rsidRPr="006132BB" w:rsidRDefault="001B7239" w:rsidP="001B7239">
      <w:pPr>
        <w:pStyle w:val="Policy"/>
      </w:pPr>
      <w:r>
        <w:t>Party</w:t>
      </w:r>
      <w:r w:rsidRPr="001F4312">
        <w:t xml:space="preserve"> </w:t>
      </w:r>
      <w:r>
        <w:t>I</w:t>
      </w:r>
      <w:r w:rsidRPr="006132BB">
        <w:t>dentifier</w:t>
      </w:r>
      <w:r>
        <w:t xml:space="preserve"> values</w:t>
      </w:r>
      <w:r w:rsidRPr="006132BB">
        <w:t xml:space="preserve"> used in PEPPOL </w:t>
      </w:r>
      <w:r>
        <w:t>are</w:t>
      </w:r>
      <w:r w:rsidRPr="006132BB">
        <w:t xml:space="preserve"> comprise</w:t>
      </w:r>
      <w:r>
        <w:t>d</w:t>
      </w:r>
      <w:r w:rsidRPr="006132BB">
        <w:t xml:space="preserve"> of:</w:t>
      </w:r>
    </w:p>
    <w:p w:rsidR="001B7239" w:rsidRPr="006132BB" w:rsidRDefault="001B7239" w:rsidP="001B7239">
      <w:pPr>
        <w:pStyle w:val="Policy"/>
      </w:pPr>
      <w:r w:rsidRPr="006132BB">
        <w:t xml:space="preserve">- An </w:t>
      </w:r>
      <w:r w:rsidR="00D431A5">
        <w:t xml:space="preserve">optional </w:t>
      </w:r>
      <w:r>
        <w:t>Identifier Scheme</w:t>
      </w:r>
    </w:p>
    <w:p w:rsidR="001B7239" w:rsidRPr="006132BB" w:rsidRDefault="001B7239" w:rsidP="001B7239">
      <w:pPr>
        <w:pStyle w:val="Policy"/>
      </w:pPr>
      <w:r w:rsidRPr="006132BB">
        <w:t>- The value</w:t>
      </w:r>
      <w:r>
        <w:t xml:space="preserve"> provided by this</w:t>
      </w:r>
      <w:r w:rsidRPr="006132BB">
        <w:t xml:space="preserve"> </w:t>
      </w:r>
      <w:r>
        <w:t>Identifier Scheme</w:t>
      </w:r>
    </w:p>
    <w:p w:rsidR="001B7239" w:rsidRDefault="001B7239" w:rsidP="001B7239">
      <w:r>
        <w:t>Applies to: all Party identifiers in all PEPPOL components</w:t>
      </w:r>
    </w:p>
    <w:p w:rsidR="001B7239" w:rsidRDefault="001B7239" w:rsidP="001B7239">
      <w:r>
        <w:t>Note: the Identifier Scheme MAY be omitted if it can be reasoned within the context</w:t>
      </w:r>
      <w:r w:rsidR="004B7358">
        <w:rPr>
          <w:rStyle w:val="Funotenzeichen"/>
        </w:rPr>
        <w:footnoteReference w:id="17"/>
      </w:r>
      <w:r>
        <w:t>.</w:t>
      </w:r>
    </w:p>
    <w:p w:rsidR="001B7239" w:rsidRPr="003826B6" w:rsidRDefault="001B7239" w:rsidP="001B7239">
      <w:pPr>
        <w:rPr>
          <w:b/>
          <w:sz w:val="24"/>
        </w:rPr>
      </w:pPr>
      <w:r w:rsidRPr="003826B6">
        <w:rPr>
          <w:b/>
          <w:sz w:val="24"/>
        </w:rPr>
        <w:t xml:space="preserve">Example: </w:t>
      </w:r>
    </w:p>
    <w:p w:rsidR="001B7239" w:rsidRPr="001B7239" w:rsidRDefault="00002E2D" w:rsidP="001B7239">
      <w:r>
        <w:t>Identifier Scheme</w:t>
      </w:r>
      <w:r w:rsidR="001B7239" w:rsidRPr="001B7239">
        <w:t>: EAN International</w:t>
      </w:r>
    </w:p>
    <w:p w:rsidR="001B7239" w:rsidRPr="001B7239" w:rsidRDefault="00002E2D" w:rsidP="001B7239">
      <w:r>
        <w:t>Identifier Scheme</w:t>
      </w:r>
      <w:r w:rsidR="001B7239" w:rsidRPr="001B7239">
        <w:t xml:space="preserve"> according to ISO 6523: </w:t>
      </w:r>
      <w:r w:rsidR="001B7239" w:rsidRPr="001B7239">
        <w:rPr>
          <w:rStyle w:val="InlinecodeZchn"/>
        </w:rPr>
        <w:t>0088</w:t>
      </w:r>
    </w:p>
    <w:p w:rsidR="001B7239" w:rsidRPr="001B7239" w:rsidRDefault="001B7239" w:rsidP="001B7239">
      <w:r w:rsidRPr="001B7239">
        <w:t xml:space="preserve">Value provided by the </w:t>
      </w:r>
      <w:r w:rsidR="00002E2D">
        <w:t>Identifier Scheme</w:t>
      </w:r>
      <w:r w:rsidRPr="001B7239">
        <w:t xml:space="preserve">: </w:t>
      </w:r>
      <w:r w:rsidRPr="001B7239">
        <w:rPr>
          <w:rStyle w:val="InlinecodeZchn"/>
        </w:rPr>
        <w:t>1234567890128</w:t>
      </w:r>
    </w:p>
    <w:p w:rsidR="001B7239" w:rsidRPr="001F4312" w:rsidRDefault="001B7239" w:rsidP="001B7239">
      <w:pPr>
        <w:pStyle w:val="PolicyHeader"/>
      </w:pPr>
      <w:bookmarkStart w:id="50" w:name="_Toc527707387"/>
      <w:r w:rsidRPr="001F4312">
        <w:t xml:space="preserve">Coding of </w:t>
      </w:r>
      <w:r w:rsidR="000B0166">
        <w:t>Identifier Schemes</w:t>
      </w:r>
      <w:bookmarkEnd w:id="50"/>
    </w:p>
    <w:p w:rsidR="001B7239" w:rsidRPr="001407A3" w:rsidRDefault="001B7239" w:rsidP="001B7239">
      <w:pPr>
        <w:pStyle w:val="Policy"/>
      </w:pPr>
      <w:r w:rsidRPr="001407A3">
        <w:t xml:space="preserve">All </w:t>
      </w:r>
      <w:r w:rsidR="000F7B57">
        <w:t>Identifier Scheme</w:t>
      </w:r>
      <w:r w:rsidRPr="001407A3">
        <w:t xml:space="preserve"> for </w:t>
      </w:r>
      <w:r w:rsidR="000F7B57">
        <w:t>Party</w:t>
      </w:r>
      <w:r w:rsidRPr="001407A3">
        <w:t xml:space="preserve"> Identifiers are to be taken from the normative version of the </w:t>
      </w:r>
      <w:r w:rsidR="000F7B57">
        <w:t>ISO 6523 ICD list</w:t>
      </w:r>
      <w:r w:rsidRPr="001407A3">
        <w:t>.</w:t>
      </w:r>
    </w:p>
    <w:p w:rsidR="001B7239" w:rsidRPr="002B7FCC" w:rsidRDefault="001B7239" w:rsidP="002B7FCC">
      <w:r>
        <w:t>Applies to: all Part</w:t>
      </w:r>
      <w:r w:rsidR="000F7B57">
        <w:t>y</w:t>
      </w:r>
      <w:r>
        <w:t xml:space="preserve"> identifiers in all PEPPOL components</w:t>
      </w:r>
    </w:p>
    <w:p w:rsidR="001356A9" w:rsidRPr="002F4FC6" w:rsidRDefault="001356A9" w:rsidP="002F4FC6">
      <w:pPr>
        <w:pStyle w:val="PolicyHeader"/>
      </w:pPr>
      <w:bookmarkStart w:id="51" w:name="_Toc527707388"/>
      <w:r w:rsidRPr="002F4FC6">
        <w:t>XML attributes for Party Identifiers in UBL document</w:t>
      </w:r>
      <w:r w:rsidR="00A667A7" w:rsidRPr="002F4FC6">
        <w:t>s</w:t>
      </w:r>
      <w:bookmarkEnd w:id="51"/>
    </w:p>
    <w:p w:rsidR="004F5FDD" w:rsidRDefault="00557E8B" w:rsidP="004F5FDD">
      <w:pPr>
        <w:pStyle w:val="Policy"/>
      </w:pPr>
      <w:r>
        <w:t xml:space="preserve">The “schemeID” attribute </w:t>
      </w:r>
      <w:r w:rsidR="004F5FDD">
        <w:t>SHOULD</w:t>
      </w:r>
      <w:r>
        <w:t xml:space="preserve"> be populated in all instances of the “ID” element when used within a “PartyIdentification” </w:t>
      </w:r>
      <w:r w:rsidR="004F5FDD">
        <w:t>element</w:t>
      </w:r>
      <w:r>
        <w:t xml:space="preserve"> when used within a “Party” </w:t>
      </w:r>
      <w:r w:rsidR="004F5FDD">
        <w:t>element</w:t>
      </w:r>
      <w:r>
        <w:t xml:space="preserve">. The </w:t>
      </w:r>
      <w:r w:rsidR="004F5FDD">
        <w:t xml:space="preserve">only </w:t>
      </w:r>
      <w:r>
        <w:t xml:space="preserve">valid values are defined in the [ISO 6523] code list as the numeric </w:t>
      </w:r>
      <w:r w:rsidR="00ED0D30">
        <w:t>“International Code Designator” (</w:t>
      </w:r>
      <w:r>
        <w:t>ICD</w:t>
      </w:r>
      <w:r w:rsidR="00ED0D30">
        <w:t>)</w:t>
      </w:r>
      <w:r>
        <w:t xml:space="preserve"> value.</w:t>
      </w:r>
    </w:p>
    <w:p w:rsidR="00402E6A" w:rsidRPr="002F4FC6" w:rsidRDefault="004F5FDD" w:rsidP="004F5FDD">
      <w:pPr>
        <w:pStyle w:val="Policy"/>
      </w:pPr>
      <w:r>
        <w:t xml:space="preserve">Extended values starting with “99” as indicated by </w:t>
      </w:r>
      <w:r w:rsidR="002F6B5F">
        <w:fldChar w:fldCharType="begin"/>
      </w:r>
      <w:r>
        <w:instrText xml:space="preserve"> REF _Ref526773555 \r \h </w:instrText>
      </w:r>
      <w:r w:rsidR="002F6B5F">
        <w:fldChar w:fldCharType="separate"/>
      </w:r>
      <w:r w:rsidR="00DE2AB1">
        <w:t>POLICY 6</w:t>
      </w:r>
      <w:r w:rsidR="002F6B5F">
        <w:fldChar w:fldCharType="end"/>
      </w:r>
      <w:r>
        <w:t xml:space="preserve"> MUST NOT be used.</w:t>
      </w:r>
      <w:r w:rsidR="00557E8B" w:rsidRPr="002F4FC6">
        <w:t xml:space="preserve"> </w:t>
      </w:r>
    </w:p>
    <w:p w:rsidR="007A2F88" w:rsidRDefault="00867E11" w:rsidP="001407A3">
      <w:r>
        <w:t xml:space="preserve">Applies to: </w:t>
      </w:r>
      <w:r w:rsidR="002B7FCC">
        <w:t xml:space="preserve">all business </w:t>
      </w:r>
      <w:r w:rsidR="004F5FDD">
        <w:t>d</w:t>
      </w:r>
      <w:r w:rsidR="00DB77B3">
        <w:t>ocument</w:t>
      </w:r>
      <w:r w:rsidR="002B7FCC">
        <w:t>s</w:t>
      </w:r>
      <w:r w:rsidR="00DB77B3">
        <w:t xml:space="preserve"> </w:t>
      </w:r>
      <w:r>
        <w:t>used in a PEPPOL BIS</w:t>
      </w:r>
      <w:r w:rsidR="00DB77B3">
        <w:t xml:space="preserve"> with UBL syntax mapping</w:t>
      </w:r>
    </w:p>
    <w:p w:rsidR="00597A9E" w:rsidRDefault="00597A9E" w:rsidP="001407A3">
      <w:r>
        <w:t xml:space="preserve">Note: </w:t>
      </w:r>
      <w:r w:rsidR="00BA6A93">
        <w:t>t</w:t>
      </w:r>
      <w:r>
        <w:t>he Party Identification is not involved in a PEPPOL Document Exchange – it is contained for business usage only.</w:t>
      </w:r>
    </w:p>
    <w:p w:rsidR="00597A9E" w:rsidRDefault="00597A9E" w:rsidP="00597A9E">
      <w:pPr>
        <w:rPr>
          <w:b/>
          <w:sz w:val="24"/>
        </w:rPr>
      </w:pPr>
      <w:r w:rsidRPr="003F6527">
        <w:rPr>
          <w:b/>
          <w:sz w:val="24"/>
        </w:rPr>
        <w:t>Example</w:t>
      </w:r>
      <w:r w:rsidR="005C5CE6">
        <w:rPr>
          <w:b/>
          <w:sz w:val="24"/>
        </w:rPr>
        <w:t xml:space="preserve"> 1</w:t>
      </w:r>
      <w:r>
        <w:rPr>
          <w:b/>
          <w:sz w:val="24"/>
        </w:rPr>
        <w:t>:</w:t>
      </w:r>
    </w:p>
    <w:p w:rsidR="00597A9E" w:rsidRDefault="00597A9E" w:rsidP="00597A9E">
      <w:r w:rsidRPr="000431FC">
        <w:t xml:space="preserve">The following example denotes that the </w:t>
      </w:r>
      <w:r>
        <w:t xml:space="preserve">ISO 6523 ICD value </w:t>
      </w:r>
      <w:r w:rsidRPr="000431FC">
        <w:t xml:space="preserve">is </w:t>
      </w:r>
      <w:r w:rsidRPr="00A9149E">
        <w:rPr>
          <w:rStyle w:val="InlinecodeZchn"/>
        </w:rPr>
        <w:t>0088</w:t>
      </w:r>
      <w:r>
        <w:t xml:space="preserve"> meaning it’s a GLN number with the value of</w:t>
      </w:r>
      <w:r w:rsidRPr="000431FC">
        <w:t xml:space="preserve"> </w:t>
      </w:r>
      <w:r w:rsidR="003A342E" w:rsidRPr="003A342E">
        <w:rPr>
          <w:rStyle w:val="InlinecodeZchn"/>
        </w:rPr>
        <w:t>7300010000001</w:t>
      </w:r>
      <w:r>
        <w:t>.</w:t>
      </w:r>
    </w:p>
    <w:p w:rsidR="00597A9E" w:rsidRPr="003F6527" w:rsidRDefault="00597A9E" w:rsidP="00597A9E">
      <w:pPr>
        <w:pStyle w:val="Code"/>
        <w:shd w:val="clear" w:color="auto" w:fill="FFFFFF"/>
        <w:ind w:left="567"/>
      </w:pPr>
      <w:r w:rsidRPr="003F6527">
        <w:t>&lt;cac:PartyIdentification&gt;</w:t>
      </w:r>
      <w:r w:rsidRPr="003F6527">
        <w:br/>
        <w:t xml:space="preserve">  &lt;cbc:ID schemeID="</w:t>
      </w:r>
      <w:r>
        <w:t>0088</w:t>
      </w:r>
      <w:r w:rsidRPr="003F6527">
        <w:t>"&gt;</w:t>
      </w:r>
      <w:r w:rsidR="003A342E" w:rsidRPr="003A342E">
        <w:t>7300010000001</w:t>
      </w:r>
      <w:r w:rsidRPr="003F6527">
        <w:t>&lt;/cbc:ID&gt;</w:t>
      </w:r>
      <w:r w:rsidRPr="003F6527">
        <w:br/>
        <w:t>&lt;/cac:PartyIdentification&gt;</w:t>
      </w:r>
    </w:p>
    <w:p w:rsidR="005C5CE6" w:rsidRDefault="005C5CE6" w:rsidP="005C5CE6">
      <w:pPr>
        <w:rPr>
          <w:b/>
          <w:sz w:val="24"/>
        </w:rPr>
      </w:pPr>
      <w:r w:rsidRPr="003F6527">
        <w:rPr>
          <w:b/>
          <w:sz w:val="24"/>
        </w:rPr>
        <w:t>Example</w:t>
      </w:r>
      <w:r>
        <w:rPr>
          <w:b/>
          <w:sz w:val="24"/>
        </w:rPr>
        <w:t xml:space="preserve"> 2:</w:t>
      </w:r>
    </w:p>
    <w:p w:rsidR="00597A9E" w:rsidRDefault="00597A9E" w:rsidP="00597A9E">
      <w:r w:rsidRPr="000431FC">
        <w:t>The following example denote</w:t>
      </w:r>
      <w:r w:rsidR="005C5CE6">
        <w:t>s</w:t>
      </w:r>
      <w:r w:rsidRPr="000431FC">
        <w:t xml:space="preserve"> that </w:t>
      </w:r>
      <w:r w:rsidR="005C5CE6">
        <w:t xml:space="preserve">the </w:t>
      </w:r>
      <w:r>
        <w:t xml:space="preserve">ISO 6523 ICD value is </w:t>
      </w:r>
      <w:r w:rsidRPr="00A9149E">
        <w:rPr>
          <w:rStyle w:val="InlinecodeZchn"/>
        </w:rPr>
        <w:t>0</w:t>
      </w:r>
      <w:r w:rsidR="00B455E2">
        <w:rPr>
          <w:rStyle w:val="InlinecodeZchn"/>
        </w:rPr>
        <w:t>002</w:t>
      </w:r>
      <w:r>
        <w:t xml:space="preserve"> meaning it’s a </w:t>
      </w:r>
      <w:r w:rsidR="00B455E2">
        <w:t xml:space="preserve">French SIRENE </w:t>
      </w:r>
      <w:r>
        <w:t>number with the value of</w:t>
      </w:r>
      <w:r w:rsidRPr="000431FC">
        <w:t xml:space="preserve"> </w:t>
      </w:r>
      <w:r w:rsidR="00B455E2" w:rsidRPr="00B455E2">
        <w:rPr>
          <w:rStyle w:val="InlinecodeZchn"/>
        </w:rPr>
        <w:t>5420349</w:t>
      </w:r>
      <w:r w:rsidR="003A342E">
        <w:rPr>
          <w:rStyle w:val="InlinecodeZchn"/>
        </w:rPr>
        <w:t>42</w:t>
      </w:r>
      <w:r w:rsidRPr="000431FC">
        <w:t>.</w:t>
      </w:r>
    </w:p>
    <w:p w:rsidR="00597A9E" w:rsidRPr="001A5003" w:rsidRDefault="00597A9E" w:rsidP="00597A9E">
      <w:pPr>
        <w:pStyle w:val="Code"/>
        <w:shd w:val="clear" w:color="auto" w:fill="FFFFFF"/>
        <w:ind w:left="567"/>
      </w:pPr>
      <w:r w:rsidRPr="003F6527">
        <w:lastRenderedPageBreak/>
        <w:t>&lt;cac:PartyIdentification&gt;</w:t>
      </w:r>
      <w:r w:rsidRPr="003F6527">
        <w:br/>
        <w:t xml:space="preserve">  &lt;cbc:ID schemeID="</w:t>
      </w:r>
      <w:r>
        <w:t>0</w:t>
      </w:r>
      <w:r w:rsidR="00B455E2">
        <w:t>002</w:t>
      </w:r>
      <w:r w:rsidRPr="003F6527">
        <w:t>"&gt;</w:t>
      </w:r>
      <w:r w:rsidR="00B455E2">
        <w:t>5420349</w:t>
      </w:r>
      <w:r w:rsidR="003A342E">
        <w:t>42</w:t>
      </w:r>
      <w:r w:rsidRPr="003F6527">
        <w:t>&lt;/cbc:ID&gt;</w:t>
      </w:r>
      <w:r w:rsidRPr="003F6527">
        <w:br/>
        <w:t>&lt;/cac:PartyIdentification&gt;</w:t>
      </w:r>
    </w:p>
    <w:p w:rsidR="00992AEB" w:rsidRPr="00E15FB4" w:rsidRDefault="00235DA3" w:rsidP="00E15FB4">
      <w:pPr>
        <w:pStyle w:val="berschrift1"/>
      </w:pPr>
      <w:bookmarkStart w:id="52" w:name="_Toc316247567"/>
      <w:bookmarkStart w:id="53" w:name="_Toc527707389"/>
      <w:r w:rsidRPr="00E15FB4">
        <w:lastRenderedPageBreak/>
        <w:t>Policies</w:t>
      </w:r>
      <w:r w:rsidR="00A933FB" w:rsidRPr="00E15FB4">
        <w:t xml:space="preserve"> on Identifying </w:t>
      </w:r>
      <w:r w:rsidR="009E196F" w:rsidRPr="00E15FB4">
        <w:t>Document</w:t>
      </w:r>
      <w:r w:rsidR="00051A45">
        <w:t xml:space="preserve"> Type</w:t>
      </w:r>
      <w:r w:rsidR="009E196F" w:rsidRPr="00E15FB4">
        <w:t xml:space="preserve">s </w:t>
      </w:r>
      <w:r w:rsidR="00992AEB" w:rsidRPr="00E15FB4">
        <w:t>supported by PEPPOL</w:t>
      </w:r>
      <w:bookmarkEnd w:id="52"/>
      <w:bookmarkEnd w:id="53"/>
    </w:p>
    <w:p w:rsidR="00FD0153" w:rsidRPr="001F4312" w:rsidRDefault="006D1F48" w:rsidP="00FD0153">
      <w:r>
        <w:t>Document types</w:t>
      </w:r>
      <w:r w:rsidRPr="001F4312">
        <w:t xml:space="preserve"> </w:t>
      </w:r>
      <w:r w:rsidR="00FD0153" w:rsidRPr="001F4312">
        <w:t>used in PEPPOL are identified using the concepts defined in the PEPPOL Identifier Schemes Version 1.0.0</w:t>
      </w:r>
      <w:r w:rsidR="00F03CDF">
        <w:t xml:space="preserve"> (see </w:t>
      </w:r>
      <w:r w:rsidR="00F03CDF" w:rsidRPr="005576B6">
        <w:rPr>
          <w:iCs/>
        </w:rPr>
        <w:t>[PEPPOL_Transp]</w:t>
      </w:r>
      <w:r w:rsidR="00F03CDF">
        <w:rPr>
          <w:iCs/>
        </w:rPr>
        <w:t>)</w:t>
      </w:r>
      <w:r>
        <w:t xml:space="preserve">. As outlined in </w:t>
      </w:r>
      <w:r w:rsidR="002F6B5F">
        <w:fldChar w:fldCharType="begin"/>
      </w:r>
      <w:r w:rsidR="009C67BE">
        <w:instrText xml:space="preserve"> REF _Ref317443546 \r \h </w:instrText>
      </w:r>
      <w:r w:rsidR="002F6B5F">
        <w:fldChar w:fldCharType="separate"/>
      </w:r>
      <w:r w:rsidR="00DE2AB1">
        <w:t>POLICY 2</w:t>
      </w:r>
      <w:r w:rsidR="002F6B5F">
        <w:fldChar w:fldCharType="end"/>
      </w:r>
      <w:r>
        <w:t xml:space="preserve"> document </w:t>
      </w:r>
      <w:r w:rsidR="00235DA3">
        <w:t xml:space="preserve">type </w:t>
      </w:r>
      <w:r>
        <w:t>identifier</w:t>
      </w:r>
      <w:r w:rsidR="001870DB">
        <w:t xml:space="preserve"> value</w:t>
      </w:r>
      <w:r>
        <w:t>s have to be treated case sensitive.</w:t>
      </w:r>
    </w:p>
    <w:p w:rsidR="00FD0153" w:rsidRPr="001F4312" w:rsidRDefault="00FD0153" w:rsidP="00FD0153">
      <w:r w:rsidRPr="001F4312">
        <w:t>The identifier format is an aggregated format that covers the following identifier concepts:</w:t>
      </w:r>
    </w:p>
    <w:p w:rsidR="00FD0153" w:rsidRPr="00A45B69" w:rsidRDefault="0060323D" w:rsidP="00BF0A1A">
      <w:pPr>
        <w:numPr>
          <w:ilvl w:val="0"/>
          <w:numId w:val="6"/>
        </w:numPr>
      </w:pPr>
      <w:r w:rsidRPr="00873CA0">
        <w:rPr>
          <w:b/>
        </w:rPr>
        <w:t>Syntax specific</w:t>
      </w:r>
      <w:r w:rsidR="00A45B69" w:rsidRPr="00873CA0">
        <w:rPr>
          <w:b/>
        </w:rPr>
        <w:t xml:space="preserve"> Identifier</w:t>
      </w:r>
      <w:r w:rsidR="00A45B69" w:rsidRPr="00A45B69">
        <w:t>:</w:t>
      </w:r>
      <w:r w:rsidR="00F063AD">
        <w:t xml:space="preserve"> </w:t>
      </w:r>
      <w:r w:rsidR="00A45B69" w:rsidRPr="00A45B69">
        <w:br/>
      </w:r>
      <w:r w:rsidR="005E7875" w:rsidRPr="00A45B69">
        <w:t>This i</w:t>
      </w:r>
      <w:r w:rsidR="00FD0153" w:rsidRPr="00A45B69">
        <w:t xml:space="preserve">dentifies the syntax </w:t>
      </w:r>
      <w:r w:rsidR="000E04E6">
        <w:t xml:space="preserve">(e.g. XML) </w:t>
      </w:r>
      <w:r>
        <w:t xml:space="preserve">and format </w:t>
      </w:r>
      <w:r w:rsidR="000E04E6">
        <w:t xml:space="preserve">(e.g. UBL Invoice) </w:t>
      </w:r>
      <w:r w:rsidR="00FD0153" w:rsidRPr="00A45B69">
        <w:t>of the document that is being exchanged</w:t>
      </w:r>
      <w:r w:rsidR="0060776E" w:rsidRPr="00A45B69">
        <w:t xml:space="preserve"> in the service</w:t>
      </w:r>
      <w:r w:rsidR="00FD0153" w:rsidRPr="00A45B69">
        <w:t xml:space="preserve">. </w:t>
      </w:r>
      <w:r>
        <w:t>E.g. f</w:t>
      </w:r>
      <w:r w:rsidR="00FD0153" w:rsidRPr="00A45B69">
        <w:t xml:space="preserve">or XML documents, the root element namespace </w:t>
      </w:r>
      <w:r w:rsidR="00CE0A58" w:rsidRPr="00A45B69">
        <w:t xml:space="preserve">(the namespace of the schema defining the root element) </w:t>
      </w:r>
      <w:r w:rsidR="00FD0153" w:rsidRPr="00A45B69">
        <w:t xml:space="preserve">and document element local name </w:t>
      </w:r>
      <w:r w:rsidR="00FE711F" w:rsidRPr="00A45B69">
        <w:t xml:space="preserve">(the name of the root element) </w:t>
      </w:r>
      <w:r w:rsidR="00FD0153" w:rsidRPr="00A45B69">
        <w:t xml:space="preserve">are concatenated </w:t>
      </w:r>
      <w:r w:rsidR="00825112">
        <w:t>using the “::” delimiter</w:t>
      </w:r>
      <w:r w:rsidR="00CE0A58" w:rsidRPr="00A45B69">
        <w:t xml:space="preserve"> </w:t>
      </w:r>
      <w:r w:rsidR="00FD0153" w:rsidRPr="00A45B69">
        <w:t xml:space="preserve">to </w:t>
      </w:r>
      <w:r w:rsidR="00CE0A58" w:rsidRPr="00A45B69">
        <w:t xml:space="preserve">define </w:t>
      </w:r>
      <w:r w:rsidR="00FD0153" w:rsidRPr="00A45B69">
        <w:t xml:space="preserve">the syntax of the </w:t>
      </w:r>
      <w:r w:rsidR="00CE0A58" w:rsidRPr="00A45B69">
        <w:t xml:space="preserve">XML </w:t>
      </w:r>
      <w:r w:rsidR="00FD0153" w:rsidRPr="00A45B69">
        <w:t>document.</w:t>
      </w:r>
    </w:p>
    <w:p w:rsidR="00C764EF" w:rsidRPr="00A45B69" w:rsidRDefault="00FD0153" w:rsidP="00AF3E41">
      <w:pPr>
        <w:numPr>
          <w:ilvl w:val="0"/>
          <w:numId w:val="6"/>
        </w:numPr>
      </w:pPr>
      <w:r w:rsidRPr="00873CA0">
        <w:rPr>
          <w:b/>
        </w:rPr>
        <w:t>Customization Identifier</w:t>
      </w:r>
      <w:r w:rsidRPr="00A45B69">
        <w:t xml:space="preserve">: </w:t>
      </w:r>
      <w:r w:rsidR="00A45B69" w:rsidRPr="00A45B69">
        <w:br/>
      </w:r>
      <w:r w:rsidR="00AF3E41" w:rsidRPr="00AF3E41">
        <w:t>An identification of the specification containing the total set of rules regarding semantic content, cardinalities and business rules to which the data contained in the instance document conforms.</w:t>
      </w:r>
      <w:r w:rsidR="00AF3E41">
        <w:t xml:space="preserve"> </w:t>
      </w:r>
      <w:r w:rsidR="00F36032" w:rsidRPr="00A45B69">
        <w:t>PEPPOL</w:t>
      </w:r>
      <w:r w:rsidR="00873CA0">
        <w:t xml:space="preserve"> </w:t>
      </w:r>
      <w:r w:rsidR="001D03EA" w:rsidRPr="00A45B69">
        <w:t xml:space="preserve">requirements </w:t>
      </w:r>
      <w:r w:rsidR="005E7875" w:rsidRPr="00A45B69">
        <w:t xml:space="preserve">are documented in PEPPOL </w:t>
      </w:r>
      <w:r w:rsidR="00825112">
        <w:t>BIS which</w:t>
      </w:r>
      <w:r w:rsidR="005E7875" w:rsidRPr="00A45B69">
        <w:t xml:space="preserve"> </w:t>
      </w:r>
      <w:r w:rsidR="001D03EA" w:rsidRPr="00A45B69">
        <w:t xml:space="preserve">also </w:t>
      </w:r>
      <w:r w:rsidR="0060776E" w:rsidRPr="00A45B69">
        <w:t xml:space="preserve">indicate </w:t>
      </w:r>
      <w:r w:rsidR="001D03EA" w:rsidRPr="00A45B69">
        <w:t>the implementation syntax</w:t>
      </w:r>
      <w:r w:rsidR="00873CA0">
        <w:t xml:space="preserve"> (like UBL)</w:t>
      </w:r>
      <w:r w:rsidR="001D03EA" w:rsidRPr="00A45B69">
        <w:t>.</w:t>
      </w:r>
      <w:r w:rsidR="00F03CDF">
        <w:t xml:space="preserve"> See </w:t>
      </w:r>
      <w:r w:rsidR="00F03CDF">
        <w:rPr>
          <w:iCs/>
        </w:rPr>
        <w:t>[PEPPOL_PostAward</w:t>
      </w:r>
      <w:r w:rsidR="00F03CDF" w:rsidRPr="005576B6">
        <w:rPr>
          <w:iCs/>
        </w:rPr>
        <w:t>]</w:t>
      </w:r>
      <w:r w:rsidR="00F03CDF" w:rsidRPr="00A45B69">
        <w:t xml:space="preserve"> </w:t>
      </w:r>
      <w:r w:rsidR="00F03CDF">
        <w:t>for details.</w:t>
      </w:r>
    </w:p>
    <w:p w:rsidR="006D1F48" w:rsidRDefault="00A45B69" w:rsidP="00BF0A1A">
      <w:pPr>
        <w:numPr>
          <w:ilvl w:val="0"/>
          <w:numId w:val="6"/>
        </w:numPr>
      </w:pPr>
      <w:r w:rsidRPr="00FF39D1">
        <w:rPr>
          <w:b/>
        </w:rPr>
        <w:t>Version Identifier</w:t>
      </w:r>
      <w:r w:rsidRPr="00A45B69">
        <w:t>:</w:t>
      </w:r>
      <w:r w:rsidRPr="00A45B69">
        <w:br/>
      </w:r>
      <w:r w:rsidR="005E7875" w:rsidRPr="00A45B69">
        <w:t>This i</w:t>
      </w:r>
      <w:r w:rsidR="00443B90" w:rsidRPr="00A45B69">
        <w:t>dentifies the version of a document</w:t>
      </w:r>
      <w:r w:rsidR="000E04E6">
        <w:t xml:space="preserve"> type</w:t>
      </w:r>
      <w:r w:rsidR="00443B90" w:rsidRPr="00A45B69">
        <w:t xml:space="preserve"> following the versioning conventions of that specific document syntax</w:t>
      </w:r>
      <w:r w:rsidR="000E04E6">
        <w:t xml:space="preserve"> and format</w:t>
      </w:r>
      <w:r w:rsidR="00443B90" w:rsidRPr="00A45B69">
        <w:t>.</w:t>
      </w:r>
    </w:p>
    <w:p w:rsidR="002905A7" w:rsidRDefault="002905A7" w:rsidP="002905A7">
      <w:pPr>
        <w:pStyle w:val="PolicyHeader"/>
      </w:pPr>
      <w:bookmarkStart w:id="54" w:name="_Ref282436422"/>
      <w:bookmarkStart w:id="55" w:name="_Toc527707390"/>
      <w:r>
        <w:t xml:space="preserve">Document </w:t>
      </w:r>
      <w:r w:rsidR="00235DA3">
        <w:t xml:space="preserve">Type </w:t>
      </w:r>
      <w:r>
        <w:t>Identifier scheme</w:t>
      </w:r>
      <w:bookmarkEnd w:id="54"/>
      <w:bookmarkEnd w:id="55"/>
    </w:p>
    <w:p w:rsidR="002905A7" w:rsidRDefault="002905A7" w:rsidP="002905A7">
      <w:pPr>
        <w:pStyle w:val="Policy"/>
      </w:pPr>
      <w:r>
        <w:t xml:space="preserve">The PEPPOL document </w:t>
      </w:r>
      <w:r w:rsidR="00235DA3">
        <w:t xml:space="preserve">type </w:t>
      </w:r>
      <w:r>
        <w:t>identifier scheme to be used is</w:t>
      </w:r>
      <w:r w:rsidR="00334AAB">
        <w:t>:</w:t>
      </w:r>
    </w:p>
    <w:p w:rsidR="002905A7" w:rsidRPr="002905A7" w:rsidRDefault="002905A7" w:rsidP="006D1F48">
      <w:pPr>
        <w:pStyle w:val="Inlinecode"/>
      </w:pPr>
      <w:r w:rsidRPr="002905A7">
        <w:t>busdox-docid-qns</w:t>
      </w:r>
    </w:p>
    <w:p w:rsidR="00DA409B" w:rsidRDefault="008E4860" w:rsidP="00DA409B">
      <w:bookmarkStart w:id="56" w:name="_Ref281927265"/>
      <w:r>
        <w:t>Applies to: all D</w:t>
      </w:r>
      <w:r w:rsidR="00ED5962">
        <w:t xml:space="preserve">ocument </w:t>
      </w:r>
      <w:r>
        <w:t>T</w:t>
      </w:r>
      <w:r w:rsidR="00235DA3">
        <w:t xml:space="preserve">ype </w:t>
      </w:r>
      <w:r>
        <w:t>I</w:t>
      </w:r>
      <w:r w:rsidR="00ED5962">
        <w:t>dentifiers in all components</w:t>
      </w:r>
    </w:p>
    <w:p w:rsidR="001870DB" w:rsidRDefault="001870DB">
      <w:r>
        <w:t>Note: this scheme identifier is always case sensitive</w:t>
      </w:r>
    </w:p>
    <w:p w:rsidR="00C764EF" w:rsidRPr="001638EE" w:rsidRDefault="00C764EF" w:rsidP="001638EE">
      <w:pPr>
        <w:pStyle w:val="PolicyHeader"/>
      </w:pPr>
      <w:bookmarkStart w:id="57" w:name="_Ref317443814"/>
      <w:bookmarkStart w:id="58" w:name="_Toc527707391"/>
      <w:r w:rsidRPr="001638EE">
        <w:t>Customization Identifiers</w:t>
      </w:r>
      <w:bookmarkEnd w:id="56"/>
      <w:bookmarkEnd w:id="57"/>
      <w:bookmarkEnd w:id="58"/>
    </w:p>
    <w:p w:rsidR="00385C5B" w:rsidRDefault="003510EC" w:rsidP="001638EE">
      <w:pPr>
        <w:pStyle w:val="Policy"/>
      </w:pPr>
      <w:r w:rsidRPr="003510EC">
        <w:t>The Customization Identifier is defined in the relevant PEPPOL BIS specification.</w:t>
      </w:r>
    </w:p>
    <w:p w:rsidR="003510EC" w:rsidRDefault="00385C5B" w:rsidP="001638EE">
      <w:pPr>
        <w:pStyle w:val="Policy"/>
      </w:pPr>
      <w:r>
        <w:t>A Customization Identifier MUST NOT contain whitespace characters.</w:t>
      </w:r>
    </w:p>
    <w:p w:rsidR="00DA409B" w:rsidRDefault="00ED5962" w:rsidP="00DA409B">
      <w:r>
        <w:t xml:space="preserve">Applies to: all </w:t>
      </w:r>
      <w:r w:rsidR="00454A55">
        <w:t>D</w:t>
      </w:r>
      <w:r>
        <w:t>ocume</w:t>
      </w:r>
      <w:r w:rsidR="007C552D">
        <w:t xml:space="preserve">nt </w:t>
      </w:r>
      <w:r w:rsidR="00454A55">
        <w:t>T</w:t>
      </w:r>
      <w:r w:rsidR="00235DA3">
        <w:t xml:space="preserve">ype </w:t>
      </w:r>
      <w:r w:rsidR="00454A55">
        <w:t>I</w:t>
      </w:r>
      <w:r w:rsidR="007C552D">
        <w:t>dentifiers in all component</w:t>
      </w:r>
      <w:r w:rsidR="003979C1">
        <w:t>s</w:t>
      </w:r>
    </w:p>
    <w:p w:rsidR="00307224" w:rsidRPr="003F6527" w:rsidRDefault="00307224" w:rsidP="00307224">
      <w:pPr>
        <w:rPr>
          <w:b/>
          <w:sz w:val="24"/>
        </w:rPr>
      </w:pPr>
      <w:r w:rsidRPr="003F6527">
        <w:rPr>
          <w:b/>
          <w:sz w:val="24"/>
        </w:rPr>
        <w:t>Example</w:t>
      </w:r>
      <w:r>
        <w:rPr>
          <w:b/>
          <w:sz w:val="24"/>
        </w:rPr>
        <w:t xml:space="preserve"> 1 (from </w:t>
      </w:r>
      <w:r w:rsidR="00454A55">
        <w:rPr>
          <w:b/>
          <w:sz w:val="24"/>
        </w:rPr>
        <w:t>Billing</w:t>
      </w:r>
      <w:r>
        <w:rPr>
          <w:b/>
          <w:sz w:val="24"/>
        </w:rPr>
        <w:t xml:space="preserve"> BIS v</w:t>
      </w:r>
      <w:r w:rsidR="00454A55">
        <w:rPr>
          <w:b/>
          <w:sz w:val="24"/>
        </w:rPr>
        <w:t>3</w:t>
      </w:r>
      <w:r>
        <w:rPr>
          <w:b/>
          <w:sz w:val="24"/>
        </w:rPr>
        <w:t>)</w:t>
      </w:r>
      <w:r w:rsidR="004E0D0E">
        <w:rPr>
          <w:b/>
          <w:sz w:val="24"/>
        </w:rPr>
        <w:t>:</w:t>
      </w:r>
    </w:p>
    <w:p w:rsidR="00307224" w:rsidRPr="003E3C6D" w:rsidRDefault="00454A55" w:rsidP="00F21AB3">
      <w:pPr>
        <w:pStyle w:val="Code"/>
        <w:shd w:val="clear" w:color="auto" w:fill="FFFFFF"/>
        <w:ind w:left="567"/>
      </w:pPr>
      <w:r w:rsidRPr="00454A55">
        <w:t>urn:cen.eu:en16931:2017#compliant#urn:fdc:peppol.eu:2017:poacc:billing:3.0</w:t>
      </w:r>
    </w:p>
    <w:p w:rsidR="00C764EF" w:rsidRPr="003F6527" w:rsidRDefault="00900A19" w:rsidP="00857A78">
      <w:pPr>
        <w:rPr>
          <w:b/>
          <w:sz w:val="24"/>
        </w:rPr>
      </w:pPr>
      <w:r w:rsidRPr="003F6527">
        <w:rPr>
          <w:b/>
          <w:sz w:val="24"/>
        </w:rPr>
        <w:t>E</w:t>
      </w:r>
      <w:r w:rsidR="00C764EF" w:rsidRPr="003F6527">
        <w:rPr>
          <w:b/>
          <w:sz w:val="24"/>
        </w:rPr>
        <w:t>xample</w:t>
      </w:r>
      <w:r w:rsidR="00307224">
        <w:rPr>
          <w:b/>
          <w:sz w:val="24"/>
        </w:rPr>
        <w:t xml:space="preserve"> 2</w:t>
      </w:r>
      <w:r w:rsidR="00307224" w:rsidRPr="00307224">
        <w:rPr>
          <w:b/>
          <w:sz w:val="24"/>
        </w:rPr>
        <w:t xml:space="preserve"> </w:t>
      </w:r>
      <w:r w:rsidR="00307224">
        <w:rPr>
          <w:b/>
          <w:sz w:val="24"/>
        </w:rPr>
        <w:t>(from Order BIS v2)</w:t>
      </w:r>
      <w:r w:rsidR="004E0D0E">
        <w:rPr>
          <w:b/>
          <w:sz w:val="24"/>
        </w:rPr>
        <w:t>:</w:t>
      </w:r>
    </w:p>
    <w:p w:rsidR="003E3C6D" w:rsidRPr="003E3C6D" w:rsidRDefault="00F21AB3" w:rsidP="003E3C6D">
      <w:pPr>
        <w:pStyle w:val="Code"/>
        <w:shd w:val="clear" w:color="auto" w:fill="FFFFFF"/>
        <w:ind w:left="567"/>
      </w:pPr>
      <w:r w:rsidRPr="007D41BF">
        <w:t>urn:www.cenbii.eu:transaction:bii</w:t>
      </w:r>
      <w:r>
        <w:t>trns</w:t>
      </w:r>
      <w:r w:rsidRPr="007D41BF">
        <w:t>001:ver</w:t>
      </w:r>
      <w:r>
        <w:t>2</w:t>
      </w:r>
      <w:r w:rsidRPr="007D41BF">
        <w:t>.0:</w:t>
      </w:r>
      <w:r>
        <w:t>extended:</w:t>
      </w:r>
      <w:r w:rsidRPr="007D41BF">
        <w:t>urn:www.peppol.eu:bis:peppol3a:ver</w:t>
      </w:r>
      <w:r>
        <w:t>2</w:t>
      </w:r>
      <w:r w:rsidRPr="007D41BF">
        <w:t>.0</w:t>
      </w:r>
    </w:p>
    <w:p w:rsidR="003831F2" w:rsidRPr="001407A3" w:rsidRDefault="003831F2" w:rsidP="001407A3">
      <w:pPr>
        <w:pStyle w:val="PolicyHeader"/>
      </w:pPr>
      <w:bookmarkStart w:id="59" w:name="_Ref281927294"/>
      <w:bookmarkStart w:id="60" w:name="_Toc527707392"/>
      <w:r w:rsidRPr="001407A3">
        <w:t>Specifying Customization Identifiers in UBL documents</w:t>
      </w:r>
      <w:bookmarkEnd w:id="59"/>
      <w:bookmarkEnd w:id="60"/>
    </w:p>
    <w:p w:rsidR="00385C5B" w:rsidRPr="001407A3" w:rsidRDefault="007E4E72" w:rsidP="001407A3">
      <w:pPr>
        <w:pStyle w:val="Policy"/>
      </w:pPr>
      <w:r w:rsidRPr="001407A3">
        <w:t xml:space="preserve">The value for </w:t>
      </w:r>
      <w:r w:rsidR="00D07235">
        <w:t>“</w:t>
      </w:r>
      <w:r w:rsidRPr="001407A3">
        <w:t>CustomizationID</w:t>
      </w:r>
      <w:r w:rsidR="00D07235">
        <w:t>”</w:t>
      </w:r>
      <w:r w:rsidRPr="001407A3">
        <w:t xml:space="preserve"> element in the </w:t>
      </w:r>
      <w:r w:rsidR="00D07235">
        <w:t xml:space="preserve">UBL </w:t>
      </w:r>
      <w:r w:rsidRPr="001407A3">
        <w:t xml:space="preserve">document instance </w:t>
      </w:r>
      <w:r w:rsidR="004D69F2" w:rsidRPr="001407A3">
        <w:t xml:space="preserve">must </w:t>
      </w:r>
      <w:r w:rsidRPr="001407A3">
        <w:t xml:space="preserve">correspond to the Customization ID of the Document </w:t>
      </w:r>
      <w:r w:rsidR="00235DA3">
        <w:t xml:space="preserve">Type </w:t>
      </w:r>
      <w:r w:rsidRPr="001407A3">
        <w:t>Identifier</w:t>
      </w:r>
      <w:r w:rsidR="00385C5B">
        <w:t>.</w:t>
      </w:r>
    </w:p>
    <w:p w:rsidR="00DA409B" w:rsidRDefault="00AF6AD2" w:rsidP="00DA409B">
      <w:r>
        <w:t xml:space="preserve">Applies to: </w:t>
      </w:r>
      <w:r w:rsidR="00111BED">
        <w:t xml:space="preserve">all </w:t>
      </w:r>
      <w:r w:rsidR="00D07235">
        <w:t xml:space="preserve">business </w:t>
      </w:r>
      <w:r w:rsidR="00111BED">
        <w:t>d</w:t>
      </w:r>
      <w:r>
        <w:t>ocument</w:t>
      </w:r>
      <w:r w:rsidR="00111BED">
        <w:t>s</w:t>
      </w:r>
      <w:r>
        <w:t xml:space="preserve"> used in a PEPPOL BIS with UBL syntax mapping</w:t>
      </w:r>
    </w:p>
    <w:p w:rsidR="003831F2" w:rsidRPr="003F6527" w:rsidRDefault="00900A19" w:rsidP="00857A78">
      <w:pPr>
        <w:rPr>
          <w:b/>
          <w:sz w:val="24"/>
        </w:rPr>
      </w:pPr>
      <w:r w:rsidRPr="003F6527">
        <w:rPr>
          <w:b/>
          <w:sz w:val="24"/>
        </w:rPr>
        <w:t>E</w:t>
      </w:r>
      <w:r w:rsidR="003831F2" w:rsidRPr="003F6527">
        <w:rPr>
          <w:b/>
          <w:sz w:val="24"/>
        </w:rPr>
        <w:t>xample</w:t>
      </w:r>
      <w:r w:rsidR="00385C5B">
        <w:rPr>
          <w:b/>
          <w:sz w:val="24"/>
        </w:rPr>
        <w:t xml:space="preserve"> (from Billing BIS v3)</w:t>
      </w:r>
      <w:r w:rsidR="003831F2" w:rsidRPr="003F6527">
        <w:rPr>
          <w:b/>
          <w:sz w:val="24"/>
        </w:rPr>
        <w:t>:</w:t>
      </w:r>
    </w:p>
    <w:p w:rsidR="002362F2" w:rsidRPr="001407A3" w:rsidRDefault="002362F2" w:rsidP="003F6527">
      <w:pPr>
        <w:pStyle w:val="Code"/>
        <w:shd w:val="clear" w:color="auto" w:fill="FFFFFF"/>
        <w:ind w:left="567"/>
      </w:pPr>
      <w:r w:rsidRPr="001407A3">
        <w:lastRenderedPageBreak/>
        <w:t>&lt;cbc:CustomizationID</w:t>
      </w:r>
      <w:r>
        <w:t>&gt;</w:t>
      </w:r>
      <w:r w:rsidR="008B6927" w:rsidRPr="00454A55">
        <w:t>urn:cen.eu:en16931:2017#compliant#urn:fdc:peppol.eu:2017:poacc:billing:3.0</w:t>
      </w:r>
      <w:r w:rsidRPr="001407A3">
        <w:t>&lt;/cbc:CustomizationID&gt;</w:t>
      </w:r>
    </w:p>
    <w:p w:rsidR="00FD0153" w:rsidRPr="001407A3" w:rsidRDefault="00D326D2" w:rsidP="001407A3">
      <w:pPr>
        <w:pStyle w:val="PolicyHeader"/>
      </w:pPr>
      <w:bookmarkStart w:id="61" w:name="_Toc527707393"/>
      <w:r w:rsidRPr="001407A3">
        <w:t xml:space="preserve">Document </w:t>
      </w:r>
      <w:r w:rsidR="00235DA3">
        <w:t xml:space="preserve">Type </w:t>
      </w:r>
      <w:r w:rsidRPr="001407A3">
        <w:t>Identifier</w:t>
      </w:r>
      <w:r w:rsidR="00827B5A">
        <w:t xml:space="preserve"> Value </w:t>
      </w:r>
      <w:r w:rsidR="002D08B0">
        <w:t>pattern</w:t>
      </w:r>
      <w:bookmarkEnd w:id="61"/>
    </w:p>
    <w:p w:rsidR="00FD0153" w:rsidRPr="001407A3" w:rsidRDefault="00FD0153" w:rsidP="001407A3">
      <w:pPr>
        <w:pStyle w:val="Policy"/>
      </w:pPr>
      <w:r w:rsidRPr="001407A3">
        <w:t xml:space="preserve">The format of </w:t>
      </w:r>
      <w:r w:rsidR="00C21E64">
        <w:t>a</w:t>
      </w:r>
      <w:r w:rsidRPr="001407A3">
        <w:t xml:space="preserve"> </w:t>
      </w:r>
      <w:r w:rsidR="00547A34" w:rsidRPr="001407A3">
        <w:t>D</w:t>
      </w:r>
      <w:r w:rsidRPr="001407A3">
        <w:t xml:space="preserve">ocument </w:t>
      </w:r>
      <w:r w:rsidR="00235DA3">
        <w:t xml:space="preserve">Type </w:t>
      </w:r>
      <w:r w:rsidR="00547A34" w:rsidRPr="001407A3">
        <w:t>I</w:t>
      </w:r>
      <w:r w:rsidRPr="001407A3">
        <w:t>dentifier</w:t>
      </w:r>
      <w:r w:rsidR="00827B5A">
        <w:t xml:space="preserve"> Value</w:t>
      </w:r>
      <w:r w:rsidRPr="001407A3">
        <w:t xml:space="preserve"> is:</w:t>
      </w:r>
    </w:p>
    <w:p w:rsidR="002008EA" w:rsidRDefault="002008EA" w:rsidP="006D1F48">
      <w:pPr>
        <w:pStyle w:val="Inlinecode"/>
      </w:pPr>
      <w:r w:rsidRPr="006D1F48">
        <w:t>&lt;</w:t>
      </w:r>
      <w:r>
        <w:t>syntax specific id</w:t>
      </w:r>
      <w:r w:rsidRPr="006D1F48">
        <w:t>&gt;##&lt;customization id&gt;::&lt;version&gt;</w:t>
      </w:r>
    </w:p>
    <w:p w:rsidR="000F04D8" w:rsidRPr="001407A3" w:rsidRDefault="000F04D8" w:rsidP="001407A3">
      <w:pPr>
        <w:pStyle w:val="Policy"/>
      </w:pPr>
      <w:r w:rsidRPr="006D1F48">
        <w:rPr>
          <w:rStyle w:val="InlinecodeZchn"/>
        </w:rPr>
        <w:t>&lt;version&gt;</w:t>
      </w:r>
      <w:r>
        <w:t xml:space="preserve"> is used to reflect the version of the underlying </w:t>
      </w:r>
      <w:r w:rsidR="00C21E64">
        <w:t>format</w:t>
      </w:r>
      <w:r>
        <w:t xml:space="preserve"> standard</w:t>
      </w:r>
      <w:r w:rsidR="00C21E64">
        <w:t xml:space="preserve"> (e.g. the UBL version)</w:t>
      </w:r>
      <w:r>
        <w:t>.</w:t>
      </w:r>
    </w:p>
    <w:p w:rsidR="00DA409B" w:rsidRDefault="00B26C62" w:rsidP="00DA409B">
      <w:r>
        <w:t xml:space="preserve">Applies to: all </w:t>
      </w:r>
      <w:r w:rsidR="00C21E64">
        <w:t>D</w:t>
      </w:r>
      <w:r>
        <w:t xml:space="preserve">ocument </w:t>
      </w:r>
      <w:r w:rsidR="00C21E64">
        <w:t>T</w:t>
      </w:r>
      <w:r w:rsidR="00235DA3">
        <w:t xml:space="preserve">ype </w:t>
      </w:r>
      <w:r w:rsidR="00C21E64">
        <w:t>I</w:t>
      </w:r>
      <w:r>
        <w:t>dentifiers in all component</w:t>
      </w:r>
      <w:r w:rsidR="003979C1">
        <w:t>s</w:t>
      </w:r>
    </w:p>
    <w:p w:rsidR="002008EA" w:rsidRDefault="002008EA" w:rsidP="00DA409B">
      <w:r>
        <w:t xml:space="preserve">Note: for XML based document types, the </w:t>
      </w:r>
      <w:r w:rsidRPr="002008EA">
        <w:rPr>
          <w:rStyle w:val="InlinecodeZchn"/>
        </w:rPr>
        <w:t>&lt;syntax specific id&gt;</w:t>
      </w:r>
      <w:r>
        <w:t xml:space="preserve"> should be </w:t>
      </w:r>
      <w:r w:rsidRPr="001457FF">
        <w:rPr>
          <w:rStyle w:val="InlinecodeZchn"/>
        </w:rPr>
        <w:t>&lt;root NS&gt;::&lt;document element local name&gt;</w:t>
      </w:r>
      <w:r>
        <w:t xml:space="preserve"> according to </w:t>
      </w:r>
      <w:r w:rsidR="001457FF">
        <w:rPr>
          <w:iCs/>
        </w:rPr>
        <w:t>[BusdoxDef].</w:t>
      </w:r>
    </w:p>
    <w:p w:rsidR="002008EA" w:rsidRDefault="002008EA" w:rsidP="00DA409B">
      <w:r>
        <w:t xml:space="preserve">Note: The combination of </w:t>
      </w:r>
      <w:r w:rsidR="001457FF">
        <w:t>cu</w:t>
      </w:r>
      <w:r>
        <w:t>stomization ID and version is denoted as “</w:t>
      </w:r>
      <w:r w:rsidRPr="00951054">
        <w:t>Subtype identifier</w:t>
      </w:r>
      <w:r>
        <w:t xml:space="preserve">” in </w:t>
      </w:r>
      <w:r w:rsidR="001457FF">
        <w:rPr>
          <w:iCs/>
        </w:rPr>
        <w:t>[BusdoxDef]</w:t>
      </w:r>
      <w:r>
        <w:t xml:space="preserve">. Therefore the URL encoding of these elements has to be done as stated </w:t>
      </w:r>
      <w:r w:rsidR="001457FF">
        <w:t>there</w:t>
      </w:r>
      <w:r>
        <w:t>.</w:t>
      </w:r>
    </w:p>
    <w:p w:rsidR="00547A34" w:rsidRPr="003F6527" w:rsidRDefault="00547A34" w:rsidP="001407A3">
      <w:pPr>
        <w:rPr>
          <w:b/>
          <w:sz w:val="24"/>
        </w:rPr>
      </w:pPr>
      <w:r w:rsidRPr="003F6527">
        <w:rPr>
          <w:b/>
          <w:sz w:val="24"/>
        </w:rPr>
        <w:t>Example</w:t>
      </w:r>
      <w:r w:rsidR="00335EEE">
        <w:rPr>
          <w:b/>
          <w:sz w:val="24"/>
        </w:rPr>
        <w:t xml:space="preserve"> (from Billing BIS v3)</w:t>
      </w:r>
      <w:r w:rsidRPr="003F6527">
        <w:rPr>
          <w:b/>
          <w:sz w:val="24"/>
        </w:rPr>
        <w:t>:</w:t>
      </w:r>
    </w:p>
    <w:p w:rsidR="00A933FB" w:rsidRPr="001407A3" w:rsidRDefault="00547A34" w:rsidP="001407A3">
      <w:r w:rsidRPr="001407A3">
        <w:t xml:space="preserve">The following example denotes </w:t>
      </w:r>
      <w:r w:rsidR="00335EEE">
        <w:t>a</w:t>
      </w:r>
      <w:r w:rsidRPr="001407A3">
        <w:t xml:space="preserve"> </w:t>
      </w:r>
      <w:r w:rsidR="00335EEE">
        <w:t>D</w:t>
      </w:r>
      <w:r w:rsidRPr="001407A3">
        <w:t xml:space="preserve">ocument </w:t>
      </w:r>
      <w:r w:rsidR="00335EEE">
        <w:t>T</w:t>
      </w:r>
      <w:r w:rsidRPr="001407A3">
        <w:t xml:space="preserve">ype </w:t>
      </w:r>
      <w:r w:rsidR="00335EEE">
        <w:t>that is</w:t>
      </w:r>
      <w:r w:rsidRPr="001407A3">
        <w:t xml:space="preserve"> a UBL </w:t>
      </w:r>
      <w:r w:rsidR="00E832FB">
        <w:t>2.1</w:t>
      </w:r>
      <w:r w:rsidRPr="001407A3">
        <w:t xml:space="preserve"> </w:t>
      </w:r>
      <w:r w:rsidR="00335EEE">
        <w:t>Invoice</w:t>
      </w:r>
      <w:r w:rsidRPr="001407A3">
        <w:t xml:space="preserve"> conforming to the </w:t>
      </w:r>
      <w:r w:rsidR="00A13D74" w:rsidRPr="001407A3">
        <w:t xml:space="preserve">PEPPOL </w:t>
      </w:r>
      <w:r w:rsidR="00335EEE">
        <w:t>Billing BIS</w:t>
      </w:r>
      <w:r w:rsidR="00A13D74" w:rsidRPr="001407A3">
        <w:t xml:space="preserve"> </w:t>
      </w:r>
      <w:r w:rsidR="00335EEE">
        <w:t>v3</w:t>
      </w:r>
      <w:r w:rsidRPr="001407A3">
        <w:t>.</w:t>
      </w:r>
    </w:p>
    <w:p w:rsidR="002362F2" w:rsidRPr="003F6527" w:rsidRDefault="00335EEE" w:rsidP="003F6527">
      <w:pPr>
        <w:pStyle w:val="Code"/>
        <w:shd w:val="clear" w:color="auto" w:fill="FFFFFF"/>
        <w:ind w:left="567"/>
      </w:pPr>
      <w:r w:rsidRPr="00335EEE">
        <w:t>urn:oasis:names:specification:ubl:schema:xsd:Invoice-2::Invoice##urn:cen.eu:en16931:2017#compliant#urn:fdc:peppol.eu:2017:poacc:billing:3.0::2.1</w:t>
      </w:r>
    </w:p>
    <w:p w:rsidR="00272B17" w:rsidRPr="00272B17" w:rsidRDefault="00272B17" w:rsidP="001407A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80"/>
      </w:tblPr>
      <w:tblGrid>
        <w:gridCol w:w="1984"/>
        <w:gridCol w:w="7302"/>
      </w:tblGrid>
      <w:tr w:rsidR="00A9548F" w:rsidRPr="002F08C0" w:rsidTr="00335EEE">
        <w:tc>
          <w:tcPr>
            <w:tcW w:w="1984" w:type="dxa"/>
            <w:shd w:val="clear" w:color="auto" w:fill="auto"/>
          </w:tcPr>
          <w:p w:rsidR="00A9548F" w:rsidRPr="002F08C0" w:rsidRDefault="00A9548F" w:rsidP="002F08C0">
            <w:pPr>
              <w:rPr>
                <w:b/>
              </w:rPr>
            </w:pPr>
            <w:r>
              <w:rPr>
                <w:b/>
              </w:rPr>
              <w:t>Syntax specific ID</w:t>
            </w:r>
          </w:p>
        </w:tc>
        <w:tc>
          <w:tcPr>
            <w:tcW w:w="7302" w:type="dxa"/>
            <w:shd w:val="clear" w:color="auto" w:fill="auto"/>
          </w:tcPr>
          <w:p w:rsidR="00A9548F" w:rsidRPr="00335EEE" w:rsidRDefault="00A9548F" w:rsidP="00A9548F">
            <w:r w:rsidRPr="00335EEE">
              <w:t>urn:oasis:names:specification:ubl:schema:xsd:Invoice-2</w:t>
            </w:r>
            <w:r>
              <w:t>::Invoice</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Root namespace</w:t>
            </w:r>
          </w:p>
        </w:tc>
        <w:tc>
          <w:tcPr>
            <w:tcW w:w="7302" w:type="dxa"/>
            <w:shd w:val="clear" w:color="auto" w:fill="auto"/>
          </w:tcPr>
          <w:p w:rsidR="001407A3" w:rsidRPr="002F08C0" w:rsidRDefault="00335EEE" w:rsidP="002F08C0">
            <w:r w:rsidRPr="00335EEE">
              <w:t>urn:oasis:names:specification:ubl:schema:xsd:Invoice-2</w:t>
            </w:r>
          </w:p>
        </w:tc>
      </w:tr>
      <w:tr w:rsidR="001407A3" w:rsidRPr="002F08C0" w:rsidTr="00335EEE">
        <w:tc>
          <w:tcPr>
            <w:tcW w:w="1984" w:type="dxa"/>
            <w:shd w:val="clear" w:color="auto" w:fill="auto"/>
          </w:tcPr>
          <w:p w:rsidR="001407A3" w:rsidRPr="002F08C0" w:rsidRDefault="00A9548F" w:rsidP="002F08C0">
            <w:pPr>
              <w:rPr>
                <w:b/>
              </w:rPr>
            </w:pPr>
            <w:r>
              <w:rPr>
                <w:b/>
              </w:rPr>
              <w:t xml:space="preserve">XML </w:t>
            </w:r>
            <w:r w:rsidR="001407A3" w:rsidRPr="002F08C0">
              <w:rPr>
                <w:b/>
              </w:rPr>
              <w:t>Document element local name</w:t>
            </w:r>
          </w:p>
        </w:tc>
        <w:tc>
          <w:tcPr>
            <w:tcW w:w="7302" w:type="dxa"/>
            <w:shd w:val="clear" w:color="auto" w:fill="auto"/>
          </w:tcPr>
          <w:p w:rsidR="001407A3" w:rsidRPr="002F08C0" w:rsidRDefault="00335EEE" w:rsidP="002F08C0">
            <w:r>
              <w:t>Invoice</w:t>
            </w:r>
          </w:p>
        </w:tc>
      </w:tr>
      <w:tr w:rsidR="001407A3" w:rsidRPr="002F08C0" w:rsidTr="00335EEE">
        <w:tc>
          <w:tcPr>
            <w:tcW w:w="1984" w:type="dxa"/>
            <w:shd w:val="clear" w:color="auto" w:fill="auto"/>
          </w:tcPr>
          <w:p w:rsidR="001407A3" w:rsidRPr="002F08C0" w:rsidRDefault="001407A3" w:rsidP="00335EEE">
            <w:pPr>
              <w:rPr>
                <w:b/>
              </w:rPr>
            </w:pPr>
            <w:r w:rsidRPr="002F08C0">
              <w:rPr>
                <w:b/>
              </w:rPr>
              <w:t>Customization ID</w:t>
            </w:r>
          </w:p>
        </w:tc>
        <w:tc>
          <w:tcPr>
            <w:tcW w:w="7302" w:type="dxa"/>
            <w:shd w:val="clear" w:color="auto" w:fill="auto"/>
          </w:tcPr>
          <w:p w:rsidR="002362F2" w:rsidRPr="002F08C0" w:rsidRDefault="00335EEE" w:rsidP="002F08C0">
            <w:r w:rsidRPr="00335EEE">
              <w:t>urn:cen.eu:en16931:2017#compliant#urn:fdc:peppol.eu:2017:poacc:billing:3.0</w:t>
            </w:r>
          </w:p>
        </w:tc>
      </w:tr>
      <w:tr w:rsidR="001407A3" w:rsidRPr="002F08C0" w:rsidTr="00335EEE">
        <w:tc>
          <w:tcPr>
            <w:tcW w:w="1984" w:type="dxa"/>
            <w:shd w:val="clear" w:color="auto" w:fill="auto"/>
          </w:tcPr>
          <w:p w:rsidR="001407A3" w:rsidRPr="002F08C0" w:rsidRDefault="001407A3" w:rsidP="002F08C0">
            <w:pPr>
              <w:rPr>
                <w:b/>
              </w:rPr>
            </w:pPr>
            <w:r w:rsidRPr="002F08C0">
              <w:rPr>
                <w:b/>
              </w:rPr>
              <w:t>Version</w:t>
            </w:r>
          </w:p>
        </w:tc>
        <w:tc>
          <w:tcPr>
            <w:tcW w:w="7302" w:type="dxa"/>
            <w:shd w:val="clear" w:color="auto" w:fill="auto"/>
          </w:tcPr>
          <w:p w:rsidR="001407A3" w:rsidRPr="002F08C0" w:rsidRDefault="00D60C76" w:rsidP="002362F2">
            <w:r>
              <w:t>2.1</w:t>
            </w:r>
          </w:p>
        </w:tc>
      </w:tr>
    </w:tbl>
    <w:p w:rsidR="003D64C4" w:rsidRPr="001407A3" w:rsidRDefault="003D64C4" w:rsidP="003D64C4">
      <w:pPr>
        <w:pStyle w:val="PolicyHeader"/>
      </w:pPr>
      <w:bookmarkStart w:id="62" w:name="_Toc527707394"/>
      <w:r w:rsidRPr="001407A3">
        <w:t xml:space="preserve">Specifying </w:t>
      </w:r>
      <w:r>
        <w:t>Document</w:t>
      </w:r>
      <w:r w:rsidRPr="001407A3">
        <w:t xml:space="preserve"> </w:t>
      </w:r>
      <w:r w:rsidR="00235DA3">
        <w:t xml:space="preserve">Type </w:t>
      </w:r>
      <w:r w:rsidRPr="001407A3">
        <w:t xml:space="preserve">Identifiers in </w:t>
      </w:r>
      <w:r>
        <w:t>SMP documents</w:t>
      </w:r>
      <w:bookmarkEnd w:id="62"/>
    </w:p>
    <w:p w:rsidR="003D64C4" w:rsidRPr="001407A3" w:rsidRDefault="003D64C4" w:rsidP="003D64C4">
      <w:pPr>
        <w:pStyle w:val="Policy"/>
      </w:pPr>
      <w:r w:rsidRPr="001407A3">
        <w:t xml:space="preserve">The value for </w:t>
      </w:r>
      <w:r>
        <w:t xml:space="preserve">the </w:t>
      </w:r>
      <w:r w:rsidR="00D320B0">
        <w:t>“</w:t>
      </w:r>
      <w:r>
        <w:t>scheme</w:t>
      </w:r>
      <w:r w:rsidR="00D320B0">
        <w:t>”</w:t>
      </w:r>
      <w:r>
        <w:t xml:space="preserve"> attribute must be “</w:t>
      </w:r>
      <w:r w:rsidR="0094310A">
        <w:t>busdox</w:t>
      </w:r>
      <w:r>
        <w:t>-</w:t>
      </w:r>
      <w:r w:rsidR="0094310A">
        <w:t>doc</w:t>
      </w:r>
      <w:r>
        <w:t>id-</w:t>
      </w:r>
      <w:r w:rsidR="0094310A">
        <w:t>qns</w:t>
      </w:r>
      <w:r>
        <w:t>” (see</w:t>
      </w:r>
      <w:r w:rsidR="0094310A">
        <w:t xml:space="preserve"> </w:t>
      </w:r>
      <w:r w:rsidR="002F6B5F">
        <w:fldChar w:fldCharType="begin"/>
      </w:r>
      <w:r w:rsidR="0094310A">
        <w:instrText xml:space="preserve"> REF _Ref282436422 \r \h </w:instrText>
      </w:r>
      <w:r w:rsidR="002F6B5F">
        <w:fldChar w:fldCharType="separate"/>
      </w:r>
      <w:r w:rsidR="00DE2AB1">
        <w:t>POLICY 13</w:t>
      </w:r>
      <w:r w:rsidR="002F6B5F">
        <w:fldChar w:fldCharType="end"/>
      </w:r>
      <w:r>
        <w:t xml:space="preserve">) and the element value must be the </w:t>
      </w:r>
      <w:r w:rsidR="0094310A">
        <w:t>document</w:t>
      </w:r>
      <w:r>
        <w:t xml:space="preserve"> </w:t>
      </w:r>
      <w:r w:rsidR="00235DA3">
        <w:t xml:space="preserve">type </w:t>
      </w:r>
      <w:r>
        <w:t>identifier itself.</w:t>
      </w:r>
    </w:p>
    <w:p w:rsidR="00DA409B" w:rsidRDefault="00B26C62" w:rsidP="00DA409B">
      <w:r>
        <w:t xml:space="preserve">Applies to: </w:t>
      </w:r>
      <w:r w:rsidR="00D320B0">
        <w:t xml:space="preserve">all </w:t>
      </w:r>
      <w:r>
        <w:t>XML documents used in the SMP</w:t>
      </w:r>
    </w:p>
    <w:p w:rsidR="003D64C4" w:rsidRPr="003F6527" w:rsidRDefault="00B748CA" w:rsidP="003D64C4">
      <w:pPr>
        <w:rPr>
          <w:b/>
          <w:sz w:val="24"/>
        </w:rPr>
      </w:pPr>
      <w:r>
        <w:rPr>
          <w:b/>
          <w:sz w:val="24"/>
        </w:rPr>
        <w:br w:type="page"/>
      </w:r>
      <w:r w:rsidR="003D64C4" w:rsidRPr="003F6527">
        <w:rPr>
          <w:b/>
          <w:sz w:val="24"/>
        </w:rPr>
        <w:lastRenderedPageBreak/>
        <w:t>Example</w:t>
      </w:r>
      <w:r w:rsidR="00EB031F">
        <w:rPr>
          <w:b/>
          <w:sz w:val="24"/>
        </w:rPr>
        <w:t xml:space="preserve"> (from Billing BIS v3)</w:t>
      </w:r>
      <w:r w:rsidR="003D64C4" w:rsidRPr="003F6527">
        <w:rPr>
          <w:b/>
          <w:sz w:val="24"/>
        </w:rPr>
        <w:t>:</w:t>
      </w:r>
    </w:p>
    <w:p w:rsidR="00D320B0" w:rsidRDefault="006C61E2" w:rsidP="003F6527">
      <w:pPr>
        <w:pStyle w:val="Code"/>
        <w:shd w:val="clear" w:color="auto" w:fill="FFFFFF"/>
        <w:ind w:left="567"/>
      </w:pPr>
      <w:r w:rsidRPr="00667607">
        <w:t>&lt;</w:t>
      </w:r>
      <w:r>
        <w:t>Document</w:t>
      </w:r>
      <w:r w:rsidRPr="00667607">
        <w:t>Identifier scheme="</w:t>
      </w:r>
      <w:r>
        <w:t>busdox</w:t>
      </w:r>
      <w:r w:rsidRPr="00667607">
        <w:t>-</w:t>
      </w:r>
      <w:r>
        <w:t>doc</w:t>
      </w:r>
      <w:r w:rsidRPr="00667607">
        <w:t>id-</w:t>
      </w:r>
      <w:r>
        <w:t>qns</w:t>
      </w:r>
      <w:r w:rsidRPr="00667607">
        <w:t>"&gt;</w:t>
      </w:r>
    </w:p>
    <w:p w:rsidR="00D320B0" w:rsidRDefault="00D320B0" w:rsidP="003F6527">
      <w:pPr>
        <w:pStyle w:val="Code"/>
        <w:shd w:val="clear" w:color="auto" w:fill="FFFFFF"/>
        <w:ind w:left="567"/>
      </w:pPr>
      <w:r w:rsidRPr="00335EEE">
        <w:t>urn:oasis:names:specification:ubl:schema:xsd:Invoice-2::Invoice##urn:cen.eu:en16931:2017#compliant#urn:fdc:peppol.eu:2017:poacc:billing:3.0::2.1</w:t>
      </w:r>
    </w:p>
    <w:p w:rsidR="0094310A" w:rsidRDefault="006C61E2" w:rsidP="003F6527">
      <w:pPr>
        <w:pStyle w:val="Code"/>
        <w:shd w:val="clear" w:color="auto" w:fill="FFFFFF"/>
        <w:ind w:left="567"/>
      </w:pPr>
      <w:r w:rsidRPr="00667607">
        <w:t>&lt;/</w:t>
      </w:r>
      <w:r>
        <w:t>Document</w:t>
      </w:r>
      <w:r w:rsidRPr="00667607">
        <w:t>Identifier&gt;</w:t>
      </w:r>
    </w:p>
    <w:p w:rsidR="00A56BD2" w:rsidRDefault="006C4743" w:rsidP="002D08B0">
      <w:pPr>
        <w:pStyle w:val="PolicyHeader"/>
      </w:pPr>
      <w:bookmarkStart w:id="63" w:name="_Toc485137445"/>
      <w:bookmarkStart w:id="64" w:name="_Toc496043153"/>
      <w:bookmarkStart w:id="65" w:name="_Toc496043299"/>
      <w:bookmarkStart w:id="66" w:name="_Toc526776300"/>
      <w:bookmarkStart w:id="67" w:name="_Document_Type_Identifier"/>
      <w:bookmarkStart w:id="68" w:name="_Toc316247569"/>
      <w:bookmarkStart w:id="69" w:name="_Toc527707395"/>
      <w:bookmarkEnd w:id="63"/>
      <w:bookmarkEnd w:id="64"/>
      <w:bookmarkEnd w:id="65"/>
      <w:bookmarkEnd w:id="66"/>
      <w:bookmarkEnd w:id="67"/>
      <w:r w:rsidRPr="00E15FB4">
        <w:t xml:space="preserve">Document </w:t>
      </w:r>
      <w:r w:rsidR="00235DA3" w:rsidRPr="00E15FB4">
        <w:t>Type Identifier</w:t>
      </w:r>
      <w:r w:rsidRPr="00E15FB4">
        <w:t xml:space="preserve"> </w:t>
      </w:r>
      <w:r w:rsidR="00A56BD2" w:rsidRPr="00E15FB4">
        <w:t>Values</w:t>
      </w:r>
      <w:bookmarkEnd w:id="68"/>
      <w:bookmarkEnd w:id="69"/>
    </w:p>
    <w:p w:rsidR="00827B5A" w:rsidRDefault="00827B5A" w:rsidP="002D08B0">
      <w:pPr>
        <w:pStyle w:val="Policy"/>
      </w:pPr>
      <w:r w:rsidRPr="00827B5A">
        <w:t xml:space="preserve">All valid </w:t>
      </w:r>
      <w:r w:rsidR="002D08B0">
        <w:t>Document Type</w:t>
      </w:r>
      <w:r w:rsidRPr="00827B5A">
        <w:t xml:space="preserve"> Identifier Values are defined in [PEPPOL_CodeList].</w:t>
      </w:r>
    </w:p>
    <w:p w:rsidR="002D08B0" w:rsidRDefault="002D08B0" w:rsidP="00EB7DC6">
      <w:r>
        <w:t>Applies to: all Document Type Identifiers in all components</w:t>
      </w:r>
    </w:p>
    <w:p w:rsidR="00273344" w:rsidRPr="001F4312" w:rsidRDefault="004E1D48" w:rsidP="00EB7DC6">
      <w:r w:rsidRPr="00A71CFB">
        <w:t xml:space="preserve">Rows </w:t>
      </w:r>
      <w:r w:rsidR="002E3934">
        <w:t xml:space="preserve">in [PEPPOL_CodeList] </w:t>
      </w:r>
      <w:r w:rsidRPr="00A71CFB">
        <w:t>marked as "deprecated" should not be used for newly issued documents.</w:t>
      </w:r>
      <w:r w:rsidR="002D08B0">
        <w:t xml:space="preserve"> </w:t>
      </w:r>
      <w:r w:rsidR="008A7128" w:rsidRPr="001F4312">
        <w:t>It is important to note that this is a dynamic list. Over time new services will be added. Developers should take this into account when designing and implementing solutions for PEPPOL services.</w:t>
      </w:r>
    </w:p>
    <w:p w:rsidR="004225A4" w:rsidRDefault="004225A4" w:rsidP="00E15FB4">
      <w:pPr>
        <w:pStyle w:val="berschrift1"/>
      </w:pPr>
      <w:bookmarkStart w:id="70" w:name="_Toc316247570"/>
      <w:bookmarkStart w:id="71" w:name="_Toc527707396"/>
      <w:r w:rsidRPr="00E15FB4">
        <w:lastRenderedPageBreak/>
        <w:t xml:space="preserve">Policy </w:t>
      </w:r>
      <w:r w:rsidR="00377E1D">
        <w:t xml:space="preserve">for PEPPOL Process </w:t>
      </w:r>
      <w:bookmarkEnd w:id="70"/>
      <w:r w:rsidR="00377E1D">
        <w:t>Identifiers</w:t>
      </w:r>
      <w:bookmarkEnd w:id="71"/>
    </w:p>
    <w:p w:rsidR="007B217B" w:rsidRPr="007B217B" w:rsidRDefault="007B217B" w:rsidP="007B217B">
      <w:pPr>
        <w:rPr>
          <w:lang w:eastAsia="it-IT"/>
        </w:rPr>
      </w:pPr>
      <w:r w:rsidRPr="007B217B">
        <w:rPr>
          <w:lang w:eastAsia="it-IT"/>
        </w:rPr>
        <w:t>Process Identifier</w:t>
      </w:r>
      <w:r>
        <w:rPr>
          <w:lang w:eastAsia="it-IT"/>
        </w:rPr>
        <w:t>s</w:t>
      </w:r>
      <w:r w:rsidRPr="007B217B">
        <w:rPr>
          <w:lang w:eastAsia="it-IT"/>
        </w:rPr>
        <w:t xml:space="preserve"> define the orchestrations in which business documents are exchanged.</w:t>
      </w:r>
      <w:r w:rsidR="00775DB5">
        <w:rPr>
          <w:lang w:eastAsia="it-IT"/>
        </w:rPr>
        <w:t xml:space="preserve"> </w:t>
      </w:r>
      <w:r w:rsidR="00775DB5">
        <w:t>A</w:t>
      </w:r>
      <w:r w:rsidR="00775DB5" w:rsidRPr="00EC738F">
        <w:t xml:space="preserve"> </w:t>
      </w:r>
      <w:r w:rsidR="00775DB5">
        <w:t>Process</w:t>
      </w:r>
      <w:r w:rsidR="00775DB5" w:rsidRPr="00EC738F">
        <w:t xml:space="preserve"> Identifier </w:t>
      </w:r>
      <w:r w:rsidR="00775DB5">
        <w:t xml:space="preserve">Value </w:t>
      </w:r>
      <w:r w:rsidR="00775DB5" w:rsidRPr="00EC738F">
        <w:t xml:space="preserve">is </w:t>
      </w:r>
      <w:r w:rsidR="00775DB5">
        <w:t>referenced</w:t>
      </w:r>
      <w:r w:rsidR="00775DB5" w:rsidRPr="00EC738F">
        <w:t xml:space="preserve"> in </w:t>
      </w:r>
      <w:r w:rsidR="00775DB5">
        <w:t>a</w:t>
      </w:r>
      <w:r w:rsidR="00775DB5" w:rsidRPr="00EC738F">
        <w:t xml:space="preserve"> PEPPOL BIS specification</w:t>
      </w:r>
      <w:r w:rsidR="00775DB5">
        <w:t xml:space="preserve"> as “profile identifier”</w:t>
      </w:r>
      <w:r w:rsidR="00775DB5" w:rsidRPr="00EC738F">
        <w:t>.</w:t>
      </w:r>
    </w:p>
    <w:p w:rsidR="006D1F48" w:rsidRPr="006D1F48" w:rsidRDefault="006D1F48" w:rsidP="006D1F48">
      <w:r>
        <w:t xml:space="preserve">As outlined in </w:t>
      </w:r>
      <w:r w:rsidR="002F6B5F">
        <w:fldChar w:fldCharType="begin"/>
      </w:r>
      <w:r w:rsidR="00B26C62">
        <w:instrText xml:space="preserve"> REF _Ref317490234 \r \h </w:instrText>
      </w:r>
      <w:r w:rsidR="002F6B5F">
        <w:fldChar w:fldCharType="separate"/>
      </w:r>
      <w:r w:rsidR="00DE2AB1">
        <w:t>POLICY 2</w:t>
      </w:r>
      <w:r w:rsidR="002F6B5F">
        <w:fldChar w:fldCharType="end"/>
      </w:r>
      <w:r>
        <w:t xml:space="preserve"> PEPPOL process identifiers have to be treated case sensitive.</w:t>
      </w:r>
    </w:p>
    <w:p w:rsidR="004225A4" w:rsidRPr="001407A3" w:rsidRDefault="00E97FD2" w:rsidP="004225A4">
      <w:pPr>
        <w:pStyle w:val="PolicyHeader"/>
      </w:pPr>
      <w:bookmarkStart w:id="72" w:name="_Ref281927369"/>
      <w:bookmarkStart w:id="73" w:name="_Toc527707397"/>
      <w:r>
        <w:t>Process Identifier S</w:t>
      </w:r>
      <w:r w:rsidR="004225A4">
        <w:t>cheme</w:t>
      </w:r>
      <w:bookmarkEnd w:id="72"/>
      <w:bookmarkEnd w:id="73"/>
    </w:p>
    <w:p w:rsidR="004225A4" w:rsidRDefault="004225A4" w:rsidP="004225A4">
      <w:pPr>
        <w:pStyle w:val="Policy"/>
      </w:pPr>
      <w:r>
        <w:t xml:space="preserve">The PEPPOL </w:t>
      </w:r>
      <w:r w:rsidR="009B1E23">
        <w:t>P</w:t>
      </w:r>
      <w:r>
        <w:t xml:space="preserve">rocess </w:t>
      </w:r>
      <w:r w:rsidR="009B1E23">
        <w:t>I</w:t>
      </w:r>
      <w:r>
        <w:t xml:space="preserve">dentifier </w:t>
      </w:r>
      <w:r w:rsidR="00E97FD2">
        <w:t>S</w:t>
      </w:r>
      <w:r>
        <w:t xml:space="preserve">cheme </w:t>
      </w:r>
      <w:r w:rsidR="009B1E23">
        <w:t>is</w:t>
      </w:r>
      <w:r w:rsidR="002816AA">
        <w:t>:</w:t>
      </w:r>
    </w:p>
    <w:p w:rsidR="004225A4" w:rsidRPr="001407A3" w:rsidRDefault="004225A4" w:rsidP="006D1F48">
      <w:pPr>
        <w:pStyle w:val="Inlinecode"/>
      </w:pPr>
      <w:r>
        <w:t>cenbii-procid-ubl</w:t>
      </w:r>
    </w:p>
    <w:p w:rsidR="00DA409B" w:rsidRDefault="00B26C62" w:rsidP="00DA409B">
      <w:r>
        <w:t xml:space="preserve">Applies to: all </w:t>
      </w:r>
      <w:r w:rsidR="0038411E">
        <w:t>P</w:t>
      </w:r>
      <w:r>
        <w:t xml:space="preserve">rocess </w:t>
      </w:r>
      <w:r w:rsidR="0038411E">
        <w:t>I</w:t>
      </w:r>
      <w:r>
        <w:t>dentifiers in all component</w:t>
      </w:r>
      <w:r w:rsidR="002A3ECC">
        <w:t>s</w:t>
      </w:r>
    </w:p>
    <w:p w:rsidR="001870DB" w:rsidRDefault="001870DB" w:rsidP="00DA409B">
      <w:r>
        <w:t>Note: this scheme identifier is always case sensitive</w:t>
      </w:r>
    </w:p>
    <w:p w:rsidR="004225A4" w:rsidRDefault="004225A4" w:rsidP="004225A4">
      <w:pPr>
        <w:pStyle w:val="PolicyHeader"/>
      </w:pPr>
      <w:bookmarkStart w:id="74" w:name="_Toc527707398"/>
      <w:r>
        <w:t>Process Identifier</w:t>
      </w:r>
      <w:r w:rsidR="00E97FD2">
        <w:t xml:space="preserve"> </w:t>
      </w:r>
      <w:r w:rsidR="0047136B">
        <w:t>V</w:t>
      </w:r>
      <w:r w:rsidR="00E97FD2">
        <w:t>alue</w:t>
      </w:r>
      <w:bookmarkEnd w:id="74"/>
    </w:p>
    <w:p w:rsidR="00A70EFD" w:rsidRDefault="00A70EFD" w:rsidP="004225A4">
      <w:pPr>
        <w:pStyle w:val="Policy"/>
      </w:pPr>
      <w:r>
        <w:t>All valid Process Identifier Values are defined in [PEPPOL_CodeList].</w:t>
      </w:r>
    </w:p>
    <w:p w:rsidR="00E97FD2" w:rsidRDefault="00E97FD2" w:rsidP="004225A4">
      <w:pPr>
        <w:pStyle w:val="Policy"/>
      </w:pPr>
      <w:r>
        <w:t>Process Identifier Values MUST NOT contain whitespace characters.</w:t>
      </w:r>
    </w:p>
    <w:p w:rsidR="00691638" w:rsidRDefault="008312A1" w:rsidP="004225A4">
      <w:r>
        <w:t>Applies to: all P</w:t>
      </w:r>
      <w:r w:rsidR="00B26C62">
        <w:t xml:space="preserve">rocess </w:t>
      </w:r>
      <w:r>
        <w:t>I</w:t>
      </w:r>
      <w:r w:rsidR="00B26C62">
        <w:t>dentifiers in all component</w:t>
      </w:r>
      <w:r w:rsidR="002A3ECC">
        <w:t>s</w:t>
      </w:r>
    </w:p>
    <w:p w:rsidR="004225A4" w:rsidRPr="003F6527" w:rsidRDefault="004225A4" w:rsidP="004225A4">
      <w:pPr>
        <w:rPr>
          <w:b/>
          <w:sz w:val="24"/>
        </w:rPr>
      </w:pPr>
      <w:r w:rsidRPr="003F6527">
        <w:rPr>
          <w:b/>
          <w:sz w:val="24"/>
        </w:rPr>
        <w:t>Example</w:t>
      </w:r>
      <w:r w:rsidR="004E0D0E">
        <w:rPr>
          <w:b/>
          <w:sz w:val="24"/>
        </w:rPr>
        <w:t xml:space="preserve"> 1</w:t>
      </w:r>
      <w:r w:rsidR="00C746CA">
        <w:rPr>
          <w:b/>
          <w:sz w:val="24"/>
        </w:rPr>
        <w:t xml:space="preserve"> (from Billing BIS v3)</w:t>
      </w:r>
      <w:r w:rsidRPr="003F6527">
        <w:rPr>
          <w:b/>
          <w:sz w:val="24"/>
        </w:rPr>
        <w:t>:</w:t>
      </w:r>
    </w:p>
    <w:p w:rsidR="00DA409B" w:rsidRDefault="00C746CA" w:rsidP="00B26C62">
      <w:pPr>
        <w:pStyle w:val="Code"/>
        <w:shd w:val="clear" w:color="auto" w:fill="FFFFFF"/>
        <w:ind w:left="567"/>
      </w:pPr>
      <w:r>
        <w:t>urn:fdc:peppol.eu:2017:poacc:billing:01:1.0</w:t>
      </w:r>
    </w:p>
    <w:p w:rsidR="0030114D" w:rsidRPr="003F6527" w:rsidRDefault="0030114D" w:rsidP="0030114D">
      <w:pPr>
        <w:rPr>
          <w:b/>
          <w:sz w:val="24"/>
        </w:rPr>
      </w:pPr>
      <w:r w:rsidRPr="003F6527">
        <w:rPr>
          <w:b/>
          <w:sz w:val="24"/>
        </w:rPr>
        <w:t>Example</w:t>
      </w:r>
      <w:r>
        <w:rPr>
          <w:b/>
          <w:sz w:val="24"/>
        </w:rPr>
        <w:t xml:space="preserve"> 2</w:t>
      </w:r>
      <w:r w:rsidR="00C746CA">
        <w:rPr>
          <w:b/>
          <w:sz w:val="24"/>
        </w:rPr>
        <w:t xml:space="preserve"> (from Order BIS v2)</w:t>
      </w:r>
      <w:r w:rsidRPr="003F6527">
        <w:rPr>
          <w:b/>
          <w:sz w:val="24"/>
        </w:rPr>
        <w:t>:</w:t>
      </w:r>
    </w:p>
    <w:p w:rsidR="009934E8" w:rsidRDefault="00C746CA" w:rsidP="00B26C62">
      <w:pPr>
        <w:pStyle w:val="Code"/>
        <w:shd w:val="clear" w:color="auto" w:fill="FFFFFF"/>
        <w:ind w:left="567"/>
      </w:pPr>
      <w:r w:rsidRPr="00C746CA">
        <w:t>urn:www.cenbii.eu:profile:bii03:ver2.0</w:t>
      </w:r>
    </w:p>
    <w:p w:rsidR="002D08B0" w:rsidRPr="002D08B0" w:rsidRDefault="002D08B0" w:rsidP="002D08B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667607" w:rsidRPr="001407A3" w:rsidRDefault="00667607" w:rsidP="00667607">
      <w:pPr>
        <w:pStyle w:val="PolicyHeader"/>
      </w:pPr>
      <w:bookmarkStart w:id="75" w:name="_Toc527707399"/>
      <w:r w:rsidRPr="001407A3">
        <w:t xml:space="preserve">Specifying </w:t>
      </w:r>
      <w:r>
        <w:t>Process</w:t>
      </w:r>
      <w:r w:rsidRPr="001407A3">
        <w:t xml:space="preserve"> Identifiers in </w:t>
      </w:r>
      <w:r>
        <w:t>SMP</w:t>
      </w:r>
      <w:r w:rsidR="00E61519">
        <w:t xml:space="preserve"> documents</w:t>
      </w:r>
      <w:bookmarkEnd w:id="75"/>
    </w:p>
    <w:p w:rsidR="00667607" w:rsidRPr="001407A3" w:rsidRDefault="00667607" w:rsidP="00667607">
      <w:pPr>
        <w:pStyle w:val="Policy"/>
      </w:pPr>
      <w:r w:rsidRPr="001407A3">
        <w:t xml:space="preserve">The value for </w:t>
      </w:r>
      <w:r w:rsidR="00E61519">
        <w:t xml:space="preserve">the scheme attribute </w:t>
      </w:r>
      <w:r w:rsidR="0075723F">
        <w:t xml:space="preserve">should </w:t>
      </w:r>
      <w:r w:rsidR="00E61519">
        <w:t xml:space="preserve">be “cenbii-procid-ubl” (see </w:t>
      </w:r>
      <w:r w:rsidR="002F6B5F">
        <w:fldChar w:fldCharType="begin"/>
      </w:r>
      <w:r w:rsidR="00E61519">
        <w:instrText xml:space="preserve"> REF _Ref281927369 \r \h </w:instrText>
      </w:r>
      <w:r w:rsidR="002F6B5F">
        <w:fldChar w:fldCharType="separate"/>
      </w:r>
      <w:r w:rsidR="00DE2AB1">
        <w:t>POLICY 19</w:t>
      </w:r>
      <w:r w:rsidR="002F6B5F">
        <w:fldChar w:fldCharType="end"/>
      </w:r>
      <w:r w:rsidR="00E61519">
        <w:t>) and the element value must be the process identifier itself.</w:t>
      </w:r>
    </w:p>
    <w:p w:rsidR="003F6527" w:rsidRDefault="00B26C62" w:rsidP="00667607">
      <w:r>
        <w:t>Applies to: XML documents used in the SMP</w:t>
      </w:r>
    </w:p>
    <w:p w:rsidR="00E17B9D" w:rsidRPr="003F4ADF" w:rsidRDefault="00900A19" w:rsidP="003F4ADF">
      <w:pPr>
        <w:rPr>
          <w:b/>
          <w:sz w:val="24"/>
        </w:rPr>
      </w:pPr>
      <w:r w:rsidRPr="003F6527">
        <w:rPr>
          <w:b/>
          <w:sz w:val="24"/>
        </w:rPr>
        <w:t>E</w:t>
      </w:r>
      <w:r w:rsidR="00667607" w:rsidRPr="003F6527">
        <w:rPr>
          <w:b/>
          <w:sz w:val="24"/>
        </w:rPr>
        <w:t>xample</w:t>
      </w:r>
      <w:r w:rsidR="004E0D0E">
        <w:rPr>
          <w:b/>
          <w:sz w:val="24"/>
        </w:rPr>
        <w:t xml:space="preserve"> 1 (</w:t>
      </w:r>
      <w:r w:rsidR="003C7500" w:rsidRPr="003F4ADF">
        <w:rPr>
          <w:b/>
          <w:sz w:val="24"/>
        </w:rPr>
        <w:t>CEN/BII</w:t>
      </w:r>
      <w:r w:rsidR="004E0D0E">
        <w:rPr>
          <w:b/>
          <w:sz w:val="24"/>
        </w:rPr>
        <w:t>)</w:t>
      </w:r>
      <w:r w:rsidR="003C7500" w:rsidRPr="003F4ADF">
        <w:rPr>
          <w:b/>
          <w:sz w:val="24"/>
        </w:rPr>
        <w:t>:</w:t>
      </w:r>
    </w:p>
    <w:p w:rsidR="00667607" w:rsidRDefault="00667607" w:rsidP="003F6527">
      <w:pPr>
        <w:pStyle w:val="Code"/>
        <w:shd w:val="clear" w:color="auto" w:fill="FFFFFF"/>
        <w:ind w:left="567"/>
      </w:pPr>
      <w:r w:rsidRPr="00667607">
        <w:t>&lt;ProcessIdentifier scheme="cenbii-procid-ubl"&gt;urn:www.cenbii.eu:profile:bii03:ver1.0&lt;/ProcessIdentifier&gt;</w:t>
      </w:r>
    </w:p>
    <w:p w:rsidR="00E17B9D" w:rsidRDefault="004E0D0E" w:rsidP="003F4ADF">
      <w:r w:rsidRPr="003F6527">
        <w:rPr>
          <w:b/>
          <w:sz w:val="24"/>
        </w:rPr>
        <w:t>Example</w:t>
      </w:r>
      <w:r>
        <w:rPr>
          <w:b/>
          <w:sz w:val="24"/>
        </w:rPr>
        <w:t xml:space="preserve"> 2 (</w:t>
      </w:r>
      <w:r w:rsidRPr="00DE6EDD">
        <w:rPr>
          <w:b/>
          <w:sz w:val="24"/>
        </w:rPr>
        <w:t>CEN/BII</w:t>
      </w:r>
      <w:r>
        <w:rPr>
          <w:b/>
          <w:sz w:val="24"/>
        </w:rPr>
        <w:t>2)</w:t>
      </w:r>
      <w:r w:rsidRPr="00DE6EDD">
        <w:rPr>
          <w:b/>
          <w:sz w:val="24"/>
        </w:rPr>
        <w:t>:</w:t>
      </w:r>
    </w:p>
    <w:p w:rsidR="009934E8" w:rsidRPr="001407A3" w:rsidRDefault="009934E8" w:rsidP="003F6527">
      <w:pPr>
        <w:pStyle w:val="Code"/>
        <w:shd w:val="clear" w:color="auto" w:fill="FFFFFF"/>
        <w:ind w:left="567"/>
      </w:pPr>
      <w:r w:rsidRPr="00667607">
        <w:t>&lt;ProcessIdentifier scheme="cenbii-procid-ubl"&gt;urn:www.cenbii.eu:profile:bii03:ver</w:t>
      </w:r>
      <w:r>
        <w:t>2</w:t>
      </w:r>
      <w:r w:rsidRPr="00667607">
        <w:t>.0&lt;/ProcessIdentifier&gt;</w:t>
      </w:r>
    </w:p>
    <w:p w:rsidR="008D4811" w:rsidRPr="00E15FB4" w:rsidRDefault="008D4811" w:rsidP="00E15FB4">
      <w:pPr>
        <w:pStyle w:val="berschrift1"/>
      </w:pPr>
      <w:bookmarkStart w:id="76" w:name="_Toc527707400"/>
      <w:r w:rsidRPr="00E15FB4">
        <w:lastRenderedPageBreak/>
        <w:t>Policy on Identifying Transport Profiles in PEPPOL</w:t>
      </w:r>
      <w:bookmarkEnd w:id="76"/>
    </w:p>
    <w:p w:rsidR="008D4811" w:rsidRPr="00E15FB4" w:rsidRDefault="008D4811" w:rsidP="00E15FB4">
      <w:pPr>
        <w:pStyle w:val="berschrift2"/>
      </w:pPr>
      <w:bookmarkStart w:id="77" w:name="_Toc527707401"/>
      <w:r w:rsidRPr="00E15FB4">
        <w:t>SMP</w:t>
      </w:r>
      <w:bookmarkEnd w:id="77"/>
    </w:p>
    <w:p w:rsidR="008D4811" w:rsidRDefault="002A3ECC" w:rsidP="008D4811">
      <w:r>
        <w:t xml:space="preserve">The PEPPOL Transport Infrastructure </w:t>
      </w:r>
      <w:r w:rsidR="008D4811">
        <w:t xml:space="preserve">supports different transport protocols. </w:t>
      </w:r>
      <w:r w:rsidR="00135E61">
        <w:t xml:space="preserve">Each </w:t>
      </w:r>
      <w:r w:rsidR="008D4811">
        <w:t xml:space="preserve">endpoint </w:t>
      </w:r>
      <w:r w:rsidR="00135E61">
        <w:t xml:space="preserve">registered </w:t>
      </w:r>
      <w:r w:rsidR="008D4811">
        <w:t>in an SMP is required to provide a transport profile</w:t>
      </w:r>
      <w:r w:rsidR="00135E61">
        <w:t xml:space="preserve"> identifying the used transport</w:t>
      </w:r>
      <w:r w:rsidR="008D4811">
        <w:t>.</w:t>
      </w:r>
    </w:p>
    <w:p w:rsidR="00953680" w:rsidRPr="001407A3" w:rsidRDefault="00D27B0D" w:rsidP="00953680">
      <w:pPr>
        <w:pStyle w:val="PolicyHeader"/>
      </w:pPr>
      <w:bookmarkStart w:id="78" w:name="_Toc527707402"/>
      <w:r>
        <w:t>Transport Profile Values</w:t>
      </w:r>
      <w:bookmarkEnd w:id="78"/>
    </w:p>
    <w:p w:rsidR="00953680" w:rsidRPr="001407A3" w:rsidRDefault="00953680" w:rsidP="00953680">
      <w:pPr>
        <w:pStyle w:val="Policy"/>
      </w:pPr>
      <w:r w:rsidRPr="00C43EFC">
        <w:t xml:space="preserve">All valid </w:t>
      </w:r>
      <w:r>
        <w:t xml:space="preserve">Transport Profile </w:t>
      </w:r>
      <w:r w:rsidRPr="00C43EFC">
        <w:t>Values are defined in [PEPPOL_CodeList].</w:t>
      </w:r>
    </w:p>
    <w:p w:rsidR="00953680" w:rsidRDefault="00953680" w:rsidP="00953680">
      <w:r>
        <w:t>Applies to: all XML documents used in the SMP</w:t>
      </w:r>
    </w:p>
    <w:p w:rsidR="006634D0" w:rsidRPr="006634D0" w:rsidRDefault="006634D0" w:rsidP="00953680">
      <w:r w:rsidRPr="00A71CFB">
        <w:t xml:space="preserve">Rows </w:t>
      </w:r>
      <w:r>
        <w:t xml:space="preserve">in [PEPPOL_CodeList] </w:t>
      </w:r>
      <w:r w:rsidRPr="00A71CFB">
        <w:t>marked as "deprecated" should not be used for newly issued documents.</w:t>
      </w:r>
      <w:r>
        <w:t xml:space="preserve"> </w:t>
      </w:r>
      <w:r w:rsidRPr="001F4312">
        <w:t>It is important to note that this is a dynamic list. Over time new services will be added. Developers should take this into account when designing and implementing solutions for PEPPOL services.</w:t>
      </w:r>
    </w:p>
    <w:p w:rsidR="008D4811" w:rsidRPr="001407A3" w:rsidRDefault="008D4811" w:rsidP="008D4811">
      <w:pPr>
        <w:pStyle w:val="PolicyHeader"/>
      </w:pPr>
      <w:bookmarkStart w:id="79" w:name="_Toc527707403"/>
      <w:r w:rsidRPr="001407A3">
        <w:t xml:space="preserve">Specifying </w:t>
      </w:r>
      <w:r>
        <w:t xml:space="preserve">Transport Profiles </w:t>
      </w:r>
      <w:r w:rsidRPr="001407A3">
        <w:t xml:space="preserve">in </w:t>
      </w:r>
      <w:r>
        <w:t>SMP documents</w:t>
      </w:r>
      <w:bookmarkEnd w:id="79"/>
    </w:p>
    <w:p w:rsidR="001870DB" w:rsidRDefault="00953680" w:rsidP="008D4811">
      <w:pPr>
        <w:pStyle w:val="Policy"/>
      </w:pPr>
      <w:r>
        <w:t xml:space="preserve">The Transport Profile identifier must be placed in the </w:t>
      </w:r>
      <w:r w:rsidR="001870DB">
        <w:t>“</w:t>
      </w:r>
      <w:r w:rsidR="00DA7411" w:rsidRPr="001870DB">
        <w:t>transportProfile</w:t>
      </w:r>
      <w:r w:rsidR="001870DB">
        <w:t>”</w:t>
      </w:r>
      <w:r w:rsidR="008D4811">
        <w:t xml:space="preserve"> attribute </w:t>
      </w:r>
      <w:r>
        <w:t>of the SMP “Endpoint” element.</w:t>
      </w:r>
    </w:p>
    <w:p w:rsidR="00C43EFC" w:rsidRPr="001407A3" w:rsidRDefault="00AC28C2" w:rsidP="008D4811">
      <w:pPr>
        <w:pStyle w:val="Policy"/>
      </w:pPr>
      <w:r>
        <w:t>The value of the</w:t>
      </w:r>
      <w:r w:rsidRPr="001870DB">
        <w:t xml:space="preserve"> </w:t>
      </w:r>
      <w:r w:rsidR="001870DB">
        <w:t>“</w:t>
      </w:r>
      <w:r w:rsidRPr="001870DB">
        <w:t>transportProfile</w:t>
      </w:r>
      <w:r w:rsidR="001870DB">
        <w:t>”</w:t>
      </w:r>
      <w:r>
        <w:t xml:space="preserve"> attribute is case sensitive.</w:t>
      </w:r>
    </w:p>
    <w:p w:rsidR="008D4811" w:rsidRDefault="008D4811" w:rsidP="008D4811">
      <w:pPr>
        <w:rPr>
          <w:b/>
          <w:sz w:val="24"/>
        </w:rPr>
      </w:pPr>
      <w:r>
        <w:t xml:space="preserve">Applies to: </w:t>
      </w:r>
      <w:r w:rsidR="00493F33">
        <w:t xml:space="preserve">all </w:t>
      </w:r>
      <w:r>
        <w:t>XML documents used in the SMP</w:t>
      </w:r>
    </w:p>
    <w:p w:rsidR="005C6AB6" w:rsidRPr="003F6527" w:rsidRDefault="005C6AB6" w:rsidP="005C6AB6">
      <w:pPr>
        <w:rPr>
          <w:b/>
          <w:sz w:val="24"/>
        </w:rPr>
      </w:pPr>
      <w:r w:rsidRPr="003F6527">
        <w:rPr>
          <w:b/>
          <w:sz w:val="24"/>
        </w:rPr>
        <w:t>Example</w:t>
      </w:r>
      <w:r>
        <w:rPr>
          <w:b/>
          <w:sz w:val="24"/>
        </w:rPr>
        <w:t xml:space="preserve"> 1</w:t>
      </w:r>
      <w:r w:rsidR="00CD6338">
        <w:rPr>
          <w:b/>
          <w:sz w:val="24"/>
        </w:rPr>
        <w:t xml:space="preserve"> (AS2)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busdox-transport-as2-ver1p0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5C6AB6" w:rsidRPr="003F6527" w:rsidRDefault="005C6AB6" w:rsidP="005C6AB6">
      <w:pPr>
        <w:rPr>
          <w:b/>
          <w:sz w:val="24"/>
        </w:rPr>
      </w:pPr>
      <w:r w:rsidRPr="003F6527">
        <w:rPr>
          <w:b/>
          <w:sz w:val="24"/>
        </w:rPr>
        <w:t>Example</w:t>
      </w:r>
      <w:r>
        <w:rPr>
          <w:b/>
          <w:sz w:val="24"/>
        </w:rPr>
        <w:t xml:space="preserve"> 2</w:t>
      </w:r>
      <w:r w:rsidR="00CD6338">
        <w:rPr>
          <w:b/>
          <w:sz w:val="24"/>
        </w:rPr>
        <w:t xml:space="preserve"> (AS4 profile v2)</w:t>
      </w:r>
      <w:r w:rsidRPr="003F6527">
        <w:rPr>
          <w:b/>
          <w:sz w:val="24"/>
        </w:rPr>
        <w:t>:</w:t>
      </w:r>
    </w:p>
    <w:p w:rsidR="005C6AB6" w:rsidRDefault="005C6AB6" w:rsidP="005C6AB6">
      <w:pPr>
        <w:pStyle w:val="Code"/>
        <w:shd w:val="clear" w:color="auto" w:fill="FFFFFF"/>
        <w:ind w:left="567"/>
      </w:pPr>
      <w:r w:rsidRPr="00667607">
        <w:t>&lt;</w:t>
      </w:r>
      <w:r>
        <w:t>Endpoint</w:t>
      </w:r>
      <w:r w:rsidRPr="00667607">
        <w:t xml:space="preserve"> </w:t>
      </w:r>
      <w:r w:rsidRPr="008D4811">
        <w:t>transportProfile</w:t>
      </w:r>
      <w:r w:rsidRPr="00667607">
        <w:t>="</w:t>
      </w:r>
      <w:r w:rsidR="00CD6338" w:rsidRPr="00CD6338">
        <w:t>peppol-transport-as4-v</w:t>
      </w:r>
      <w:r w:rsidR="00CD6338">
        <w:t>2</w:t>
      </w:r>
      <w:r w:rsidR="00CD6338" w:rsidRPr="00CD6338">
        <w:t>_0</w:t>
      </w:r>
      <w:r w:rsidRPr="00667607">
        <w:t>"&gt;</w:t>
      </w:r>
    </w:p>
    <w:p w:rsidR="005C6AB6" w:rsidRDefault="005C6AB6" w:rsidP="005C6AB6">
      <w:pPr>
        <w:pStyle w:val="Code"/>
        <w:shd w:val="clear" w:color="auto" w:fill="FFFFFF"/>
        <w:ind w:left="567"/>
      </w:pPr>
      <w:r>
        <w:t xml:space="preserve">  ...</w:t>
      </w:r>
    </w:p>
    <w:p w:rsidR="005C6AB6" w:rsidRPr="001407A3" w:rsidRDefault="005C6AB6" w:rsidP="005C6AB6">
      <w:pPr>
        <w:pStyle w:val="Code"/>
        <w:shd w:val="clear" w:color="auto" w:fill="FFFFFF"/>
        <w:ind w:left="567"/>
      </w:pPr>
      <w:r w:rsidRPr="00667607">
        <w:t>&lt;/</w:t>
      </w:r>
      <w:r>
        <w:t>Endpoint</w:t>
      </w:r>
      <w:r w:rsidRPr="00667607">
        <w:t>&gt;</w:t>
      </w:r>
    </w:p>
    <w:p w:rsidR="003809D0" w:rsidRPr="00E15FB4" w:rsidRDefault="003809D0" w:rsidP="00E15FB4">
      <w:pPr>
        <w:pStyle w:val="berschrift1"/>
      </w:pPr>
      <w:bookmarkStart w:id="80" w:name="_Toc316247573"/>
      <w:bookmarkStart w:id="81" w:name="_Toc527707404"/>
      <w:r w:rsidRPr="00E15FB4">
        <w:lastRenderedPageBreak/>
        <w:t>Governance</w:t>
      </w:r>
      <w:r w:rsidR="00CB3950" w:rsidRPr="00E15FB4">
        <w:t xml:space="preserve"> of this Policy</w:t>
      </w:r>
      <w:bookmarkEnd w:id="80"/>
      <w:bookmarkEnd w:id="81"/>
    </w:p>
    <w:p w:rsidR="00554639" w:rsidRDefault="008F6A20" w:rsidP="00546B07">
      <w:r w:rsidRPr="001F4312">
        <w:t xml:space="preserve">This policy needs maintenance to ensure it supports new versions of the standards, extensions to other identification schemes, </w:t>
      </w:r>
      <w:r w:rsidR="00554639" w:rsidRPr="001F4312">
        <w:t xml:space="preserve">new services </w:t>
      </w:r>
      <w:r w:rsidRPr="001F4312">
        <w:t>etc.</w:t>
      </w:r>
    </w:p>
    <w:p w:rsidR="00A72582" w:rsidRDefault="00A72582" w:rsidP="00546B07">
      <w:r>
        <w:t xml:space="preserve">This policy document together with the code lists for Identifier </w:t>
      </w:r>
      <w:r w:rsidR="005B695D">
        <w:t>Schemes</w:t>
      </w:r>
      <w:r>
        <w:t xml:space="preserve">, </w:t>
      </w:r>
      <w:r w:rsidR="005B695D">
        <w:t>D</w:t>
      </w:r>
      <w:r>
        <w:t xml:space="preserve">ocument </w:t>
      </w:r>
      <w:r w:rsidR="005B695D">
        <w:t>T</w:t>
      </w:r>
      <w:r>
        <w:t>ype</w:t>
      </w:r>
      <w:r w:rsidR="005B695D">
        <w:t xml:space="preserve"> Identifiers</w:t>
      </w:r>
      <w:r>
        <w:t xml:space="preserve">, </w:t>
      </w:r>
      <w:r w:rsidR="005B695D">
        <w:t>Process Identifiers</w:t>
      </w:r>
      <w:r>
        <w:t xml:space="preserve"> and </w:t>
      </w:r>
      <w:r w:rsidR="005B695D">
        <w:t>T</w:t>
      </w:r>
      <w:r>
        <w:t xml:space="preserve">ransport </w:t>
      </w:r>
      <w:r w:rsidR="005B695D">
        <w:t>P</w:t>
      </w:r>
      <w:r>
        <w:t>rofiles</w:t>
      </w:r>
      <w:r w:rsidR="005B695D">
        <w:t xml:space="preserve"> is maintained by the PEPPOL Transport Infrastructure Coordinating Community (TICC)</w:t>
      </w:r>
      <w:r>
        <w:t>.</w:t>
      </w:r>
    </w:p>
    <w:p w:rsidR="003F105F" w:rsidRPr="001F4312" w:rsidRDefault="00554639" w:rsidP="00546B07">
      <w:r w:rsidRPr="001F4312">
        <w:t xml:space="preserve">To ensure sustainability and proper governance of Identifier </w:t>
      </w:r>
      <w:r w:rsidR="00863576">
        <w:t>S</w:t>
      </w:r>
      <w:r w:rsidRPr="001F4312">
        <w:t xml:space="preserve">chemes </w:t>
      </w:r>
      <w:r w:rsidR="003F105F" w:rsidRPr="001F4312">
        <w:t xml:space="preserve">it is proposed to include only </w:t>
      </w:r>
      <w:r w:rsidR="00863576">
        <w:t>Identifier Schemes</w:t>
      </w:r>
      <w:r w:rsidR="003F105F" w:rsidRPr="001F4312">
        <w:t xml:space="preserve"> in the scope of:</w:t>
      </w:r>
    </w:p>
    <w:p w:rsidR="00A72582" w:rsidRDefault="00A72582" w:rsidP="00BF0A1A">
      <w:pPr>
        <w:numPr>
          <w:ilvl w:val="0"/>
          <w:numId w:val="7"/>
        </w:numPr>
      </w:pPr>
      <w:r>
        <w:t>It should be verified, whether an inclusion in the official ISO 6523 code list is possible</w:t>
      </w:r>
    </w:p>
    <w:p w:rsidR="003F105F" w:rsidRPr="001F4312" w:rsidRDefault="003F105F" w:rsidP="00BF0A1A">
      <w:pPr>
        <w:numPr>
          <w:ilvl w:val="0"/>
          <w:numId w:val="7"/>
        </w:numPr>
      </w:pPr>
      <w:r w:rsidRPr="001F4312">
        <w:t>International recognized standard schemes</w:t>
      </w:r>
      <w:r w:rsidR="006410A8" w:rsidRPr="001F4312">
        <w:t xml:space="preserve"> (</w:t>
      </w:r>
      <w:r w:rsidR="002B6989">
        <w:t xml:space="preserve">e.g. </w:t>
      </w:r>
      <w:r w:rsidR="006410A8" w:rsidRPr="001F4312">
        <w:t>CEN, ISO, UN/ECE)</w:t>
      </w:r>
    </w:p>
    <w:p w:rsidR="003F105F" w:rsidRPr="001F4312" w:rsidRDefault="003F105F" w:rsidP="00BF0A1A">
      <w:pPr>
        <w:numPr>
          <w:ilvl w:val="0"/>
          <w:numId w:val="7"/>
        </w:numPr>
      </w:pPr>
      <w:r w:rsidRPr="001F4312">
        <w:t>International de-facto accepted schemes</w:t>
      </w:r>
      <w:r w:rsidR="006410A8" w:rsidRPr="001F4312">
        <w:t xml:space="preserve"> (</w:t>
      </w:r>
      <w:r w:rsidR="002B6989">
        <w:t xml:space="preserve">e.g. </w:t>
      </w:r>
      <w:r w:rsidR="006410A8" w:rsidRPr="001F4312">
        <w:t>OASIS)</w:t>
      </w:r>
    </w:p>
    <w:p w:rsidR="003F105F" w:rsidRPr="001F4312" w:rsidRDefault="003F105F" w:rsidP="00BF0A1A">
      <w:pPr>
        <w:numPr>
          <w:ilvl w:val="0"/>
          <w:numId w:val="7"/>
        </w:numPr>
      </w:pPr>
      <w:r w:rsidRPr="001F4312">
        <w:t>Nationally defined schemes</w:t>
      </w:r>
    </w:p>
    <w:p w:rsidR="003809D0" w:rsidRPr="00546B07" w:rsidRDefault="00A72582" w:rsidP="00546B07">
      <w:r>
        <w:t xml:space="preserve">It </w:t>
      </w:r>
      <w:r w:rsidR="003809D0" w:rsidRPr="00546B07">
        <w:t xml:space="preserve">shall </w:t>
      </w:r>
      <w:r>
        <w:t xml:space="preserve">be </w:t>
      </w:r>
      <w:r w:rsidR="003809D0" w:rsidRPr="00546B07">
        <w:t>ensure</w:t>
      </w:r>
      <w:r>
        <w:t>d</w:t>
      </w:r>
      <w:r w:rsidR="003809D0" w:rsidRPr="00546B07">
        <w:t xml:space="preserve"> </w:t>
      </w:r>
      <w:r w:rsidR="00C21085" w:rsidRPr="00546B07">
        <w:t xml:space="preserve">that </w:t>
      </w:r>
      <w:r w:rsidR="003809D0" w:rsidRPr="00546B07">
        <w:t xml:space="preserve">each </w:t>
      </w:r>
      <w:r w:rsidR="00865EB9">
        <w:t>Identifier Scheme</w:t>
      </w:r>
      <w:r w:rsidR="00680B65">
        <w:t xml:space="preserve"> provider</w:t>
      </w:r>
      <w:r w:rsidR="005B72A5">
        <w:t>:</w:t>
      </w:r>
    </w:p>
    <w:p w:rsidR="003809D0" w:rsidRPr="00546B07" w:rsidRDefault="004D69F2" w:rsidP="00BF0A1A">
      <w:pPr>
        <w:numPr>
          <w:ilvl w:val="0"/>
          <w:numId w:val="8"/>
        </w:numPr>
      </w:pPr>
      <w:r w:rsidRPr="00546B07">
        <w:t xml:space="preserve">Recognizes </w:t>
      </w:r>
      <w:r w:rsidR="003809D0" w:rsidRPr="00546B07">
        <w:t xml:space="preserve">any organisation wishing to allocate unique Party identifiers as part of PEPPOL. An individual organisation or company wishing to issue unique identifiers shall do so through </w:t>
      </w:r>
      <w:r w:rsidR="009369A1">
        <w:t xml:space="preserve">officially recognized </w:t>
      </w:r>
      <w:r w:rsidR="003809D0" w:rsidRPr="00546B07">
        <w:t>umbrella organisations such as their trade associations, network provider or a public or state agency;</w:t>
      </w:r>
    </w:p>
    <w:p w:rsidR="003809D0" w:rsidRPr="00546B07" w:rsidRDefault="003809D0" w:rsidP="00BF0A1A">
      <w:pPr>
        <w:numPr>
          <w:ilvl w:val="0"/>
          <w:numId w:val="8"/>
        </w:numPr>
      </w:pPr>
      <w:r w:rsidRPr="00546B07">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rsidR="00A72582" w:rsidRPr="006132BB" w:rsidRDefault="003809D0">
      <w:r w:rsidRPr="006132BB">
        <w:t xml:space="preserve">These rules mirror those of </w:t>
      </w:r>
      <w:r w:rsidR="000E1D52">
        <w:t>an</w:t>
      </w:r>
      <w:r w:rsidRPr="006132BB">
        <w:t xml:space="preserve"> ISO 15459 registration Authority and will support the option to transfer the responsibility that authority as part of the PEPPOL sustainability programme.</w:t>
      </w:r>
      <w:bookmarkStart w:id="82" w:name="_GoBack"/>
      <w:bookmarkEnd w:id="82"/>
    </w:p>
    <w:sectPr w:rsidR="00A72582" w:rsidRPr="006132BB" w:rsidSect="00377EF6">
      <w:pgSz w:w="11906" w:h="16838"/>
      <w:pgMar w:top="1418" w:right="1418" w:bottom="1418" w:left="1418" w:header="709" w:footer="709" w:gutter="0"/>
      <w:lnNumType w:countBy="1" w:restart="continuous"/>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164CDD" w15:done="0"/>
  <w15:commentEx w15:paraId="748F9A0A" w15:done="0"/>
  <w15:commentEx w15:paraId="44157715" w15:done="0"/>
  <w15:commentEx w15:paraId="06862771" w15:done="0"/>
  <w15:commentEx w15:paraId="63A3C01D" w15:done="0"/>
  <w15:commentEx w15:paraId="1C0DFCDE" w15:done="0"/>
  <w15:commentEx w15:paraId="5FAA8C71" w15:done="0"/>
  <w15:commentEx w15:paraId="49706EC8" w15:done="0"/>
  <w15:commentEx w15:paraId="7956C93E" w15:done="0"/>
  <w15:commentEx w15:paraId="11734085" w15:done="0"/>
  <w15:commentEx w15:paraId="0D7EDE80" w15:done="0"/>
  <w15:commentEx w15:paraId="572A801B" w15:done="0"/>
  <w15:commentEx w15:paraId="14818113" w15:done="0"/>
  <w15:commentEx w15:paraId="474173A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7CA" w:rsidRDefault="003867CA" w:rsidP="009858FE">
      <w:r>
        <w:separator/>
      </w:r>
    </w:p>
  </w:endnote>
  <w:endnote w:type="continuationSeparator" w:id="0">
    <w:p w:rsidR="003867CA" w:rsidRDefault="003867CA"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346" w:rsidRDefault="00DB1346"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DB1346" w:rsidRPr="00A929BA" w:rsidRDefault="00DB1346"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fldSimple w:instr=" PAGE   \* MERGEFORMAT ">
      <w:r w:rsidR="00A82C59">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346" w:rsidRDefault="00DB1346" w:rsidP="00230577">
    <w:pPr>
      <w:pStyle w:val="Fuzeile"/>
      <w:jc w:val="center"/>
    </w:pPr>
    <w:r>
      <w:rPr>
        <w:noProof/>
        <w:lang w:val="de-AT" w:eastAsia="de-AT"/>
      </w:rPr>
      <w:drawing>
        <wp:anchor distT="0" distB="0" distL="114300" distR="114300" simplePos="0" relativeHeight="251670528"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7CA" w:rsidRDefault="003867CA" w:rsidP="009858FE">
      <w:r>
        <w:separator/>
      </w:r>
    </w:p>
  </w:footnote>
  <w:footnote w:type="continuationSeparator" w:id="0">
    <w:p w:rsidR="003867CA" w:rsidRDefault="003867CA" w:rsidP="009858FE">
      <w:r>
        <w:continuationSeparator/>
      </w:r>
    </w:p>
  </w:footnote>
  <w:footnote w:id="1">
    <w:p w:rsidR="00DB1346" w:rsidRDefault="00DB1346"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DB1346" w:rsidRDefault="00DB1346" w:rsidP="00E91975">
      <w:pPr>
        <w:pStyle w:val="Funotentext"/>
      </w:pPr>
      <w:r>
        <w:rPr>
          <w:rStyle w:val="Funotenzeichen"/>
        </w:rPr>
        <w:footnoteRef/>
      </w:r>
      <w:r>
        <w:t xml:space="preserve"> </w:t>
      </w:r>
      <w:r>
        <w:rPr>
          <w:lang w:val="en-US"/>
        </w:rPr>
        <w:t>English: Danish Business Authority</w:t>
      </w:r>
    </w:p>
  </w:footnote>
  <w:footnote w:id="3">
    <w:p w:rsidR="00DB1346" w:rsidRDefault="00DB1346" w:rsidP="00E91975">
      <w:pPr>
        <w:pStyle w:val="Funotentext"/>
      </w:pPr>
      <w:r>
        <w:rPr>
          <w:rStyle w:val="Funotenzeichen"/>
        </w:rPr>
        <w:footnoteRef/>
      </w:r>
      <w:r w:rsidRPr="00543A39">
        <w:rPr>
          <w:rFonts w:cs="Arial"/>
          <w:lang w:val="en-US"/>
        </w:rPr>
        <w:t xml:space="preserve"> English: Austrian Federal Computing Centre </w:t>
      </w:r>
    </w:p>
  </w:footnote>
  <w:footnote w:id="4">
    <w:p w:rsidR="00DB1346" w:rsidRPr="00CE0D75" w:rsidRDefault="00DB1346">
      <w:pPr>
        <w:pStyle w:val="Funotentext"/>
        <w:rPr>
          <w:lang w:val="de-AT"/>
        </w:rPr>
      </w:pPr>
      <w:r>
        <w:rPr>
          <w:rStyle w:val="Funotenzeichen"/>
        </w:rPr>
        <w:footnoteRef/>
      </w:r>
      <w:r>
        <w:t xml:space="preserve"> </w:t>
      </w:r>
      <w:r>
        <w:rPr>
          <w:lang w:val="de-AT"/>
        </w:rPr>
        <w:t xml:space="preserve">English: </w:t>
      </w:r>
      <w:r w:rsidRPr="00A9119A">
        <w:t>Agency for Digital Government</w:t>
      </w:r>
    </w:p>
  </w:footnote>
  <w:footnote w:id="5">
    <w:p w:rsidR="00DB1346" w:rsidRPr="00A17013" w:rsidRDefault="00DB1346">
      <w:pPr>
        <w:pStyle w:val="Funotentext"/>
        <w:rPr>
          <w:lang w:val="de-AT"/>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rsidR="00DB1346" w:rsidRPr="00A05E6A" w:rsidRDefault="00DB1346">
      <w:pPr>
        <w:pStyle w:val="Funotentext"/>
      </w:pPr>
      <w:r w:rsidRPr="00A05E6A">
        <w:rPr>
          <w:rStyle w:val="Funotenzeichen"/>
        </w:rPr>
        <w:footnoteRef/>
      </w:r>
      <w:r w:rsidRPr="00A05E6A">
        <w:t xml:space="preserve"> Note: the endpoint URL is not the same as the Endpoint ID in the business document.</w:t>
      </w:r>
    </w:p>
  </w:footnote>
  <w:footnote w:id="7">
    <w:p w:rsidR="00DF282A" w:rsidRPr="00B862AB" w:rsidRDefault="00DF282A" w:rsidP="00DF282A">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rsidR="00DF282A" w:rsidRPr="00B862AB" w:rsidRDefault="00DF282A" w:rsidP="00DF282A">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rsidR="00DF282A" w:rsidRPr="00B862AB" w:rsidRDefault="00DF282A" w:rsidP="00DF282A">
      <w:pPr>
        <w:pStyle w:val="Funotentext"/>
      </w:pPr>
      <w:r w:rsidRPr="00B862AB">
        <w:rPr>
          <w:rStyle w:val="Funotenzeichen"/>
        </w:rPr>
        <w:footnoteRef/>
      </w:r>
      <w:r w:rsidRPr="00B862AB">
        <w:t xml:space="preserve"> CEN/BII terminology</w:t>
      </w:r>
    </w:p>
  </w:footnote>
  <w:footnote w:id="10">
    <w:p w:rsidR="00DF282A" w:rsidRPr="00B862AB" w:rsidRDefault="00DF282A" w:rsidP="00DF282A">
      <w:pPr>
        <w:pStyle w:val="Funotentext"/>
      </w:pPr>
      <w:r w:rsidRPr="00B862AB">
        <w:rPr>
          <w:rStyle w:val="Funotenzeichen"/>
        </w:rPr>
        <w:footnoteRef/>
      </w:r>
      <w:r w:rsidRPr="00B862AB">
        <w:t xml:space="preserve"> ISO 9735 Service Code List (0007) terminology</w:t>
      </w:r>
    </w:p>
  </w:footnote>
  <w:footnote w:id="11">
    <w:p w:rsidR="00DF282A" w:rsidRPr="00B862AB" w:rsidRDefault="00DF282A" w:rsidP="00DF282A">
      <w:pPr>
        <w:pStyle w:val="Funotentext"/>
      </w:pPr>
      <w:r w:rsidRPr="00B862AB">
        <w:rPr>
          <w:rStyle w:val="Funotenzeichen"/>
        </w:rPr>
        <w:footnoteRef/>
      </w:r>
      <w:r w:rsidRPr="00B862AB">
        <w:t xml:space="preserve"> ISO 6523 terminology</w:t>
      </w:r>
    </w:p>
  </w:footnote>
  <w:footnote w:id="12">
    <w:p w:rsidR="00DF282A" w:rsidRPr="00B862AB" w:rsidRDefault="00DF282A" w:rsidP="00DF282A">
      <w:pPr>
        <w:pStyle w:val="Funotentext"/>
      </w:pPr>
      <w:r w:rsidRPr="00B862AB">
        <w:rPr>
          <w:rStyle w:val="Funotenzeichen"/>
        </w:rPr>
        <w:footnoteRef/>
      </w:r>
      <w:r w:rsidRPr="00B862AB">
        <w:t xml:space="preserve"> OASIS ebCore terminology</w:t>
      </w:r>
    </w:p>
  </w:footnote>
  <w:footnote w:id="13">
    <w:p w:rsidR="00DB1346" w:rsidRPr="00B862AB" w:rsidRDefault="00DB1346" w:rsidP="00834A1D">
      <w:pPr>
        <w:pStyle w:val="Funotentext"/>
      </w:pPr>
      <w:r w:rsidRPr="00B862AB">
        <w:rPr>
          <w:rStyle w:val="Funotenzeichen"/>
        </w:rPr>
        <w:footnoteRef/>
      </w:r>
      <w:r w:rsidRPr="00B862AB">
        <w:t xml:space="preserve"> See chapter 2.23: </w:t>
      </w:r>
      <w:hyperlink r:id="rId1" w:history="1">
        <w:r w:rsidRPr="00B862AB">
          <w:rPr>
            <w:rStyle w:val="Hyperlink"/>
          </w:rPr>
          <w:t>http://www.nesubl.eu/download/18.6dae77a0113497f158680002577/NES+Code+Lists+and+Identification+Schemes+-+Version+2.pdf</w:t>
        </w:r>
      </w:hyperlink>
    </w:p>
  </w:footnote>
  <w:footnote w:id="14">
    <w:p w:rsidR="00DB1346" w:rsidRPr="00B862AB" w:rsidRDefault="00DB1346">
      <w:pPr>
        <w:pStyle w:val="Funotentext"/>
      </w:pPr>
      <w:r w:rsidRPr="00B862AB">
        <w:rPr>
          <w:rStyle w:val="Funotenzeichen"/>
        </w:rPr>
        <w:footnoteRef/>
      </w:r>
      <w:r w:rsidRPr="00B862AB">
        <w:t xml:space="preserve"> See </w:t>
      </w:r>
      <w:hyperlink r:id="rId2" w:history="1">
        <w:r w:rsidRPr="00B862AB">
          <w:rPr>
            <w:rStyle w:val="Hyperlink"/>
          </w:rPr>
          <w:t>http://en.wikipedia.org/wiki/ISO_6523</w:t>
        </w:r>
      </w:hyperlink>
    </w:p>
  </w:footnote>
  <w:footnote w:id="15">
    <w:p w:rsidR="00DB1346" w:rsidRPr="00B862AB" w:rsidRDefault="00DB1346">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rsidR="00DB1346" w:rsidRPr="00B862AB" w:rsidRDefault="00DB1346" w:rsidP="007E22AC">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rsidR="00DB1346" w:rsidRPr="004B7358" w:rsidRDefault="00DB1346">
      <w:pPr>
        <w:pStyle w:val="Funotentext"/>
      </w:pPr>
      <w:r w:rsidRPr="004B7358">
        <w:rPr>
          <w:rStyle w:val="Funotenzeichen"/>
        </w:rPr>
        <w:footnoteRef/>
      </w:r>
      <w:r w:rsidRPr="004B7358">
        <w:t xml:space="preserve"> This is e.g. relevant for the PEPPOL </w:t>
      </w:r>
      <w:r>
        <w:t xml:space="preserve">Billing BIS </w:t>
      </w:r>
      <w:r w:rsidRPr="004B7358">
        <w:t>to be compliant with EN 16931.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346" w:rsidRPr="00543A39" w:rsidRDefault="00DB1346"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7216"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sidRPr="00543A39">
      <w:rPr>
        <w:rFonts w:ascii="Arial" w:hAnsi="Arial" w:cs="Arial"/>
        <w:sz w:val="20"/>
        <w:szCs w:val="20"/>
        <w:lang w:val="en-US"/>
      </w:rPr>
      <w:t>PEPPOL Implementation Specification</w:t>
    </w:r>
  </w:p>
  <w:p w:rsidR="00DB1346" w:rsidRPr="00543A39" w:rsidRDefault="00DB1346" w:rsidP="00ED5962">
    <w:pPr>
      <w:pStyle w:val="Kopfzeile"/>
      <w:pBdr>
        <w:bottom w:val="single" w:sz="4" w:space="1" w:color="auto"/>
      </w:pBdr>
      <w:rPr>
        <w:rFonts w:ascii="Arial" w:hAnsi="Arial" w:cs="Arial"/>
        <w:sz w:val="20"/>
        <w:szCs w:val="20"/>
        <w:lang w:val="en-US"/>
      </w:rPr>
    </w:pPr>
    <w:r w:rsidRPr="00543A39">
      <w:rPr>
        <w:rFonts w:ascii="Arial" w:hAnsi="Arial" w:cs="Arial"/>
        <w:sz w:val="20"/>
        <w:szCs w:val="20"/>
        <w:lang w:val="en-US"/>
      </w:rPr>
      <w:t>PEPPOL Policy for use of Identifiers v</w:t>
    </w:r>
    <w:r>
      <w:rPr>
        <w:rFonts w:ascii="Arial" w:hAnsi="Arial" w:cs="Arial"/>
        <w:sz w:val="20"/>
        <w:szCs w:val="20"/>
        <w:lang w:val="en-US"/>
      </w:rPr>
      <w:t>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57.65pt;height:276.6pt" o:bullet="t">
        <v:imagedata r:id="rId1" o:title=""/>
      </v:shape>
    </w:pict>
  </w:numPicBullet>
  <w:numPicBullet w:numPicBulletId="1">
    <w:pict>
      <v:shape id="_x0000_i1055" type="#_x0000_t75" style="width:310.35pt;height:276.6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318637A"/>
    <w:multiLevelType w:val="hybridMultilevel"/>
    <w:tmpl w:val="185E2C7E"/>
    <w:lvl w:ilvl="0" w:tplc="BDC6DBCA">
      <w:start w:val="1"/>
      <w:numFmt w:val="decimal"/>
      <w:pStyle w:val="PolicyHeader"/>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1">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18"/>
  </w:num>
  <w:num w:numId="5">
    <w:abstractNumId w:val="7"/>
  </w:num>
  <w:num w:numId="6">
    <w:abstractNumId w:val="4"/>
    <w:lvlOverride w:ilvl="0">
      <w:startOverride w:val="1"/>
    </w:lvlOverride>
  </w:num>
  <w:num w:numId="7">
    <w:abstractNumId w:val="11"/>
  </w:num>
  <w:num w:numId="8">
    <w:abstractNumId w:val="8"/>
  </w:num>
  <w:num w:numId="9">
    <w:abstractNumId w:val="6"/>
  </w:num>
  <w:num w:numId="10">
    <w:abstractNumId w:val="5"/>
  </w:num>
  <w:num w:numId="11">
    <w:abstractNumId w:val="19"/>
  </w:num>
  <w:num w:numId="12">
    <w:abstractNumId w:val="15"/>
  </w:num>
  <w:num w:numId="13">
    <w:abstractNumId w:val="10"/>
  </w:num>
  <w:num w:numId="14">
    <w:abstractNumId w:val="13"/>
  </w:num>
  <w:num w:numId="15">
    <w:abstractNumId w:val="4"/>
  </w:num>
  <w:num w:numId="16">
    <w:abstractNumId w:val="0"/>
  </w:num>
  <w:num w:numId="17">
    <w:abstractNumId w:val="12"/>
  </w:num>
  <w:num w:numId="18">
    <w:abstractNumId w:val="20"/>
  </w:num>
  <w:num w:numId="19">
    <w:abstractNumId w:val="1"/>
  </w:num>
  <w:num w:numId="20">
    <w:abstractNumId w:val="9"/>
  </w:num>
  <w:num w:numId="21">
    <w:abstractNumId w:val="17"/>
  </w:num>
  <w:num w:numId="22">
    <w:abstractNumId w:val="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stylePaneFormatFilter w:val="5724"/>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9E03CE"/>
    <w:rsid w:val="0000001F"/>
    <w:rsid w:val="00000DCA"/>
    <w:rsid w:val="00002E2D"/>
    <w:rsid w:val="00003E13"/>
    <w:rsid w:val="00004D82"/>
    <w:rsid w:val="00005CB9"/>
    <w:rsid w:val="00005CE7"/>
    <w:rsid w:val="00006B7E"/>
    <w:rsid w:val="00022C65"/>
    <w:rsid w:val="00024947"/>
    <w:rsid w:val="00025260"/>
    <w:rsid w:val="00026CE5"/>
    <w:rsid w:val="00031029"/>
    <w:rsid w:val="0003131C"/>
    <w:rsid w:val="000331DD"/>
    <w:rsid w:val="000362DD"/>
    <w:rsid w:val="000363E1"/>
    <w:rsid w:val="0004051B"/>
    <w:rsid w:val="00042025"/>
    <w:rsid w:val="000427D7"/>
    <w:rsid w:val="000431FC"/>
    <w:rsid w:val="00045822"/>
    <w:rsid w:val="000476CB"/>
    <w:rsid w:val="00050DD7"/>
    <w:rsid w:val="00051A45"/>
    <w:rsid w:val="00053967"/>
    <w:rsid w:val="00055C84"/>
    <w:rsid w:val="00056998"/>
    <w:rsid w:val="000617CD"/>
    <w:rsid w:val="00062F8B"/>
    <w:rsid w:val="00064844"/>
    <w:rsid w:val="000705B1"/>
    <w:rsid w:val="00075742"/>
    <w:rsid w:val="000770B8"/>
    <w:rsid w:val="00083B3E"/>
    <w:rsid w:val="000867A6"/>
    <w:rsid w:val="0009323E"/>
    <w:rsid w:val="00093E65"/>
    <w:rsid w:val="00093FED"/>
    <w:rsid w:val="000A0369"/>
    <w:rsid w:val="000A134B"/>
    <w:rsid w:val="000B0166"/>
    <w:rsid w:val="000B5606"/>
    <w:rsid w:val="000C388E"/>
    <w:rsid w:val="000D03AE"/>
    <w:rsid w:val="000D226E"/>
    <w:rsid w:val="000D3DF1"/>
    <w:rsid w:val="000D3E30"/>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27DA8"/>
    <w:rsid w:val="00127E28"/>
    <w:rsid w:val="001356A9"/>
    <w:rsid w:val="00135E61"/>
    <w:rsid w:val="001400D2"/>
    <w:rsid w:val="001407A3"/>
    <w:rsid w:val="00143FBE"/>
    <w:rsid w:val="001443F6"/>
    <w:rsid w:val="00144841"/>
    <w:rsid w:val="00145050"/>
    <w:rsid w:val="001457FF"/>
    <w:rsid w:val="00145C7C"/>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70DB"/>
    <w:rsid w:val="001900FB"/>
    <w:rsid w:val="001923A4"/>
    <w:rsid w:val="001A1330"/>
    <w:rsid w:val="001A5003"/>
    <w:rsid w:val="001B41C1"/>
    <w:rsid w:val="001B7239"/>
    <w:rsid w:val="001C0259"/>
    <w:rsid w:val="001C032A"/>
    <w:rsid w:val="001C0EB0"/>
    <w:rsid w:val="001C12AB"/>
    <w:rsid w:val="001C1FDB"/>
    <w:rsid w:val="001C47FA"/>
    <w:rsid w:val="001D03EA"/>
    <w:rsid w:val="001D1ABE"/>
    <w:rsid w:val="001D7B12"/>
    <w:rsid w:val="001D7C36"/>
    <w:rsid w:val="001F4312"/>
    <w:rsid w:val="001F705E"/>
    <w:rsid w:val="001F721C"/>
    <w:rsid w:val="002008EA"/>
    <w:rsid w:val="00203AF2"/>
    <w:rsid w:val="00206EC0"/>
    <w:rsid w:val="002106F1"/>
    <w:rsid w:val="002134FE"/>
    <w:rsid w:val="002142B2"/>
    <w:rsid w:val="00215244"/>
    <w:rsid w:val="00217273"/>
    <w:rsid w:val="00222BA8"/>
    <w:rsid w:val="002279CE"/>
    <w:rsid w:val="00230577"/>
    <w:rsid w:val="00233A52"/>
    <w:rsid w:val="002346D1"/>
    <w:rsid w:val="00235DA3"/>
    <w:rsid w:val="002362F2"/>
    <w:rsid w:val="00244367"/>
    <w:rsid w:val="00251E80"/>
    <w:rsid w:val="00257FB1"/>
    <w:rsid w:val="00260D95"/>
    <w:rsid w:val="00261271"/>
    <w:rsid w:val="00261760"/>
    <w:rsid w:val="00262880"/>
    <w:rsid w:val="00263B85"/>
    <w:rsid w:val="002644FE"/>
    <w:rsid w:val="00264BA0"/>
    <w:rsid w:val="00264E53"/>
    <w:rsid w:val="00265992"/>
    <w:rsid w:val="00272B17"/>
    <w:rsid w:val="00273344"/>
    <w:rsid w:val="00275CF5"/>
    <w:rsid w:val="002816AA"/>
    <w:rsid w:val="00282925"/>
    <w:rsid w:val="00282B10"/>
    <w:rsid w:val="002905A7"/>
    <w:rsid w:val="00295F34"/>
    <w:rsid w:val="002961BB"/>
    <w:rsid w:val="00297E46"/>
    <w:rsid w:val="002A2124"/>
    <w:rsid w:val="002A3762"/>
    <w:rsid w:val="002A3ECC"/>
    <w:rsid w:val="002A671D"/>
    <w:rsid w:val="002B14DE"/>
    <w:rsid w:val="002B189C"/>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F08C0"/>
    <w:rsid w:val="002F2D47"/>
    <w:rsid w:val="002F349C"/>
    <w:rsid w:val="002F4FC6"/>
    <w:rsid w:val="002F6B4D"/>
    <w:rsid w:val="002F6B5F"/>
    <w:rsid w:val="0030114D"/>
    <w:rsid w:val="00301D86"/>
    <w:rsid w:val="0030213E"/>
    <w:rsid w:val="0030381F"/>
    <w:rsid w:val="003042D4"/>
    <w:rsid w:val="003047CE"/>
    <w:rsid w:val="00307224"/>
    <w:rsid w:val="00315074"/>
    <w:rsid w:val="00315942"/>
    <w:rsid w:val="00315B04"/>
    <w:rsid w:val="0031786F"/>
    <w:rsid w:val="00321EE9"/>
    <w:rsid w:val="00334AAB"/>
    <w:rsid w:val="00334D72"/>
    <w:rsid w:val="003350A0"/>
    <w:rsid w:val="00335DC4"/>
    <w:rsid w:val="00335EEE"/>
    <w:rsid w:val="003438F9"/>
    <w:rsid w:val="003443CB"/>
    <w:rsid w:val="00346764"/>
    <w:rsid w:val="00346F1E"/>
    <w:rsid w:val="003510EC"/>
    <w:rsid w:val="00353F03"/>
    <w:rsid w:val="0035668A"/>
    <w:rsid w:val="003619A1"/>
    <w:rsid w:val="00364783"/>
    <w:rsid w:val="00366C25"/>
    <w:rsid w:val="003670AE"/>
    <w:rsid w:val="003676A9"/>
    <w:rsid w:val="00370BDB"/>
    <w:rsid w:val="00371FDA"/>
    <w:rsid w:val="00372D08"/>
    <w:rsid w:val="00373671"/>
    <w:rsid w:val="00374A6E"/>
    <w:rsid w:val="00376070"/>
    <w:rsid w:val="00377E1D"/>
    <w:rsid w:val="00377EF6"/>
    <w:rsid w:val="003809D0"/>
    <w:rsid w:val="00381588"/>
    <w:rsid w:val="003826B6"/>
    <w:rsid w:val="003828F0"/>
    <w:rsid w:val="003831F2"/>
    <w:rsid w:val="0038411E"/>
    <w:rsid w:val="00385C5B"/>
    <w:rsid w:val="003865EC"/>
    <w:rsid w:val="003867CA"/>
    <w:rsid w:val="00386C51"/>
    <w:rsid w:val="003870F0"/>
    <w:rsid w:val="003979C1"/>
    <w:rsid w:val="003A2A12"/>
    <w:rsid w:val="003A2EC7"/>
    <w:rsid w:val="003A342E"/>
    <w:rsid w:val="003A4522"/>
    <w:rsid w:val="003B2BC4"/>
    <w:rsid w:val="003C2AC5"/>
    <w:rsid w:val="003C2C23"/>
    <w:rsid w:val="003C3C25"/>
    <w:rsid w:val="003C5599"/>
    <w:rsid w:val="003C702A"/>
    <w:rsid w:val="003C7500"/>
    <w:rsid w:val="003D17D1"/>
    <w:rsid w:val="003D58BF"/>
    <w:rsid w:val="003D64C4"/>
    <w:rsid w:val="003E3C6D"/>
    <w:rsid w:val="003E3DD3"/>
    <w:rsid w:val="003F039D"/>
    <w:rsid w:val="003F105F"/>
    <w:rsid w:val="003F35AC"/>
    <w:rsid w:val="003F4ADF"/>
    <w:rsid w:val="003F638A"/>
    <w:rsid w:val="003F6527"/>
    <w:rsid w:val="003F6A4B"/>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22F1"/>
    <w:rsid w:val="004225A4"/>
    <w:rsid w:val="004228BE"/>
    <w:rsid w:val="00422D86"/>
    <w:rsid w:val="004262BB"/>
    <w:rsid w:val="00427E69"/>
    <w:rsid w:val="0043046B"/>
    <w:rsid w:val="00430934"/>
    <w:rsid w:val="0044033D"/>
    <w:rsid w:val="004407F0"/>
    <w:rsid w:val="00443436"/>
    <w:rsid w:val="00443B90"/>
    <w:rsid w:val="00444DEE"/>
    <w:rsid w:val="0045244E"/>
    <w:rsid w:val="00454A55"/>
    <w:rsid w:val="00455E1E"/>
    <w:rsid w:val="0045662D"/>
    <w:rsid w:val="00465246"/>
    <w:rsid w:val="0047136B"/>
    <w:rsid w:val="004713CB"/>
    <w:rsid w:val="00471800"/>
    <w:rsid w:val="0047244D"/>
    <w:rsid w:val="004739C1"/>
    <w:rsid w:val="0047482D"/>
    <w:rsid w:val="0047614E"/>
    <w:rsid w:val="00483A49"/>
    <w:rsid w:val="00484A65"/>
    <w:rsid w:val="00493021"/>
    <w:rsid w:val="00493F33"/>
    <w:rsid w:val="00494294"/>
    <w:rsid w:val="004A6153"/>
    <w:rsid w:val="004B2E35"/>
    <w:rsid w:val="004B405B"/>
    <w:rsid w:val="004B5237"/>
    <w:rsid w:val="004B5565"/>
    <w:rsid w:val="004B6824"/>
    <w:rsid w:val="004B6B69"/>
    <w:rsid w:val="004B7358"/>
    <w:rsid w:val="004C05DE"/>
    <w:rsid w:val="004C16AB"/>
    <w:rsid w:val="004C6BA5"/>
    <w:rsid w:val="004C77E2"/>
    <w:rsid w:val="004D07ED"/>
    <w:rsid w:val="004D1349"/>
    <w:rsid w:val="004D20F8"/>
    <w:rsid w:val="004D47B4"/>
    <w:rsid w:val="004D551E"/>
    <w:rsid w:val="004D69F2"/>
    <w:rsid w:val="004D7D1E"/>
    <w:rsid w:val="004E0D0E"/>
    <w:rsid w:val="004E1D48"/>
    <w:rsid w:val="004E6E9C"/>
    <w:rsid w:val="004F2F88"/>
    <w:rsid w:val="004F335D"/>
    <w:rsid w:val="004F5403"/>
    <w:rsid w:val="004F5FDD"/>
    <w:rsid w:val="0050020C"/>
    <w:rsid w:val="00500452"/>
    <w:rsid w:val="0050134F"/>
    <w:rsid w:val="00514984"/>
    <w:rsid w:val="00521B64"/>
    <w:rsid w:val="0053746D"/>
    <w:rsid w:val="0054021D"/>
    <w:rsid w:val="005425A8"/>
    <w:rsid w:val="00543A39"/>
    <w:rsid w:val="00544D67"/>
    <w:rsid w:val="005452D0"/>
    <w:rsid w:val="00546B07"/>
    <w:rsid w:val="00547A34"/>
    <w:rsid w:val="00550152"/>
    <w:rsid w:val="00554639"/>
    <w:rsid w:val="00556DC5"/>
    <w:rsid w:val="00557441"/>
    <w:rsid w:val="00557DFE"/>
    <w:rsid w:val="00557E8B"/>
    <w:rsid w:val="00560435"/>
    <w:rsid w:val="00564799"/>
    <w:rsid w:val="00565CDF"/>
    <w:rsid w:val="00567012"/>
    <w:rsid w:val="00570948"/>
    <w:rsid w:val="00573FC7"/>
    <w:rsid w:val="00577E57"/>
    <w:rsid w:val="00582554"/>
    <w:rsid w:val="00582FA9"/>
    <w:rsid w:val="00584B2D"/>
    <w:rsid w:val="00592153"/>
    <w:rsid w:val="00593673"/>
    <w:rsid w:val="00595276"/>
    <w:rsid w:val="00597A9E"/>
    <w:rsid w:val="005A0B45"/>
    <w:rsid w:val="005A343F"/>
    <w:rsid w:val="005B5E49"/>
    <w:rsid w:val="005B695D"/>
    <w:rsid w:val="005B72A5"/>
    <w:rsid w:val="005C1035"/>
    <w:rsid w:val="005C5CE6"/>
    <w:rsid w:val="005C6A17"/>
    <w:rsid w:val="005C6AB6"/>
    <w:rsid w:val="005D0438"/>
    <w:rsid w:val="005D23A0"/>
    <w:rsid w:val="005D2496"/>
    <w:rsid w:val="005D24ED"/>
    <w:rsid w:val="005D3FE9"/>
    <w:rsid w:val="005E1D0F"/>
    <w:rsid w:val="005E540D"/>
    <w:rsid w:val="005E7875"/>
    <w:rsid w:val="005E7C7F"/>
    <w:rsid w:val="005F0923"/>
    <w:rsid w:val="005F1CA1"/>
    <w:rsid w:val="005F3129"/>
    <w:rsid w:val="005F3400"/>
    <w:rsid w:val="005F5331"/>
    <w:rsid w:val="005F57EB"/>
    <w:rsid w:val="006022AD"/>
    <w:rsid w:val="0060323D"/>
    <w:rsid w:val="00605A0C"/>
    <w:rsid w:val="00606A36"/>
    <w:rsid w:val="0060755B"/>
    <w:rsid w:val="0060776E"/>
    <w:rsid w:val="00607F16"/>
    <w:rsid w:val="00610C97"/>
    <w:rsid w:val="00611FE8"/>
    <w:rsid w:val="00612100"/>
    <w:rsid w:val="006132BB"/>
    <w:rsid w:val="006172B2"/>
    <w:rsid w:val="006175AB"/>
    <w:rsid w:val="00621109"/>
    <w:rsid w:val="00625308"/>
    <w:rsid w:val="0062539B"/>
    <w:rsid w:val="00630F86"/>
    <w:rsid w:val="00631A8C"/>
    <w:rsid w:val="0063503F"/>
    <w:rsid w:val="00637E80"/>
    <w:rsid w:val="00637F30"/>
    <w:rsid w:val="006406D4"/>
    <w:rsid w:val="006410A8"/>
    <w:rsid w:val="006451C0"/>
    <w:rsid w:val="0064547B"/>
    <w:rsid w:val="00653E7D"/>
    <w:rsid w:val="0066128E"/>
    <w:rsid w:val="00662456"/>
    <w:rsid w:val="00662584"/>
    <w:rsid w:val="006634D0"/>
    <w:rsid w:val="00665A22"/>
    <w:rsid w:val="00665DC3"/>
    <w:rsid w:val="00667607"/>
    <w:rsid w:val="006758BD"/>
    <w:rsid w:val="00676FDB"/>
    <w:rsid w:val="006804C3"/>
    <w:rsid w:val="00680B65"/>
    <w:rsid w:val="00681355"/>
    <w:rsid w:val="006826AB"/>
    <w:rsid w:val="00684EE9"/>
    <w:rsid w:val="00691638"/>
    <w:rsid w:val="00694687"/>
    <w:rsid w:val="006954DB"/>
    <w:rsid w:val="00696D63"/>
    <w:rsid w:val="006A1D65"/>
    <w:rsid w:val="006A2356"/>
    <w:rsid w:val="006A3490"/>
    <w:rsid w:val="006A3A05"/>
    <w:rsid w:val="006A6FF5"/>
    <w:rsid w:val="006A7CE3"/>
    <w:rsid w:val="006B38E7"/>
    <w:rsid w:val="006B4C99"/>
    <w:rsid w:val="006C332B"/>
    <w:rsid w:val="006C4743"/>
    <w:rsid w:val="006C61E2"/>
    <w:rsid w:val="006D03C8"/>
    <w:rsid w:val="006D1F48"/>
    <w:rsid w:val="006D52A0"/>
    <w:rsid w:val="006D5ADB"/>
    <w:rsid w:val="006D5DB3"/>
    <w:rsid w:val="006E0D85"/>
    <w:rsid w:val="006E0E51"/>
    <w:rsid w:val="006E50F9"/>
    <w:rsid w:val="006E6113"/>
    <w:rsid w:val="006F2DCD"/>
    <w:rsid w:val="0070096E"/>
    <w:rsid w:val="0070575D"/>
    <w:rsid w:val="007061C5"/>
    <w:rsid w:val="00711CF3"/>
    <w:rsid w:val="007233B8"/>
    <w:rsid w:val="00741CB9"/>
    <w:rsid w:val="00745621"/>
    <w:rsid w:val="007524F6"/>
    <w:rsid w:val="0075392D"/>
    <w:rsid w:val="0075723F"/>
    <w:rsid w:val="007602B4"/>
    <w:rsid w:val="00761304"/>
    <w:rsid w:val="00763295"/>
    <w:rsid w:val="007675BB"/>
    <w:rsid w:val="0076778E"/>
    <w:rsid w:val="00767FF7"/>
    <w:rsid w:val="007713E6"/>
    <w:rsid w:val="00772BA1"/>
    <w:rsid w:val="00775DB5"/>
    <w:rsid w:val="0077699D"/>
    <w:rsid w:val="00780F76"/>
    <w:rsid w:val="007815BE"/>
    <w:rsid w:val="00782E88"/>
    <w:rsid w:val="00783860"/>
    <w:rsid w:val="007852AB"/>
    <w:rsid w:val="00786ED5"/>
    <w:rsid w:val="00790777"/>
    <w:rsid w:val="00791371"/>
    <w:rsid w:val="007926BA"/>
    <w:rsid w:val="007936C9"/>
    <w:rsid w:val="0079779C"/>
    <w:rsid w:val="007A18C6"/>
    <w:rsid w:val="007A1D9B"/>
    <w:rsid w:val="007A2F88"/>
    <w:rsid w:val="007A5A0A"/>
    <w:rsid w:val="007A7165"/>
    <w:rsid w:val="007B1920"/>
    <w:rsid w:val="007B217B"/>
    <w:rsid w:val="007B2440"/>
    <w:rsid w:val="007B3206"/>
    <w:rsid w:val="007C552D"/>
    <w:rsid w:val="007D41BF"/>
    <w:rsid w:val="007D6BF5"/>
    <w:rsid w:val="007E0F71"/>
    <w:rsid w:val="007E22AC"/>
    <w:rsid w:val="007E2BF2"/>
    <w:rsid w:val="007E3BEE"/>
    <w:rsid w:val="007E4E20"/>
    <w:rsid w:val="007E4E72"/>
    <w:rsid w:val="007E76B8"/>
    <w:rsid w:val="007E7C6A"/>
    <w:rsid w:val="007F0C9E"/>
    <w:rsid w:val="007F13D0"/>
    <w:rsid w:val="007F1656"/>
    <w:rsid w:val="007F227B"/>
    <w:rsid w:val="007F3169"/>
    <w:rsid w:val="007F4C4A"/>
    <w:rsid w:val="008067EE"/>
    <w:rsid w:val="00811AD9"/>
    <w:rsid w:val="0081733B"/>
    <w:rsid w:val="0082373C"/>
    <w:rsid w:val="00825112"/>
    <w:rsid w:val="008272F2"/>
    <w:rsid w:val="00827A5E"/>
    <w:rsid w:val="00827B5A"/>
    <w:rsid w:val="008312A1"/>
    <w:rsid w:val="00834A1D"/>
    <w:rsid w:val="00834AC0"/>
    <w:rsid w:val="00840301"/>
    <w:rsid w:val="00840E57"/>
    <w:rsid w:val="00846E61"/>
    <w:rsid w:val="008470B9"/>
    <w:rsid w:val="008475A5"/>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23F5"/>
    <w:rsid w:val="008A38F5"/>
    <w:rsid w:val="008A6E2B"/>
    <w:rsid w:val="008A7128"/>
    <w:rsid w:val="008A78BA"/>
    <w:rsid w:val="008B230B"/>
    <w:rsid w:val="008B5D1C"/>
    <w:rsid w:val="008B68FA"/>
    <w:rsid w:val="008B6927"/>
    <w:rsid w:val="008C21AA"/>
    <w:rsid w:val="008C2AA0"/>
    <w:rsid w:val="008C3084"/>
    <w:rsid w:val="008C3157"/>
    <w:rsid w:val="008C54B9"/>
    <w:rsid w:val="008C5F09"/>
    <w:rsid w:val="008D027E"/>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D3"/>
    <w:rsid w:val="00924690"/>
    <w:rsid w:val="0093207A"/>
    <w:rsid w:val="009332DE"/>
    <w:rsid w:val="00934F61"/>
    <w:rsid w:val="009369A1"/>
    <w:rsid w:val="009413DB"/>
    <w:rsid w:val="0094237D"/>
    <w:rsid w:val="0094257E"/>
    <w:rsid w:val="0094310A"/>
    <w:rsid w:val="00943BE0"/>
    <w:rsid w:val="00944080"/>
    <w:rsid w:val="00947BA9"/>
    <w:rsid w:val="00950082"/>
    <w:rsid w:val="00951054"/>
    <w:rsid w:val="0095138B"/>
    <w:rsid w:val="00953680"/>
    <w:rsid w:val="00954176"/>
    <w:rsid w:val="00960CEF"/>
    <w:rsid w:val="00963991"/>
    <w:rsid w:val="00964704"/>
    <w:rsid w:val="00964BB8"/>
    <w:rsid w:val="00965D1A"/>
    <w:rsid w:val="0097011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A15B7"/>
    <w:rsid w:val="009A22EE"/>
    <w:rsid w:val="009A55FF"/>
    <w:rsid w:val="009A5FB2"/>
    <w:rsid w:val="009A7274"/>
    <w:rsid w:val="009A7EAF"/>
    <w:rsid w:val="009B1E23"/>
    <w:rsid w:val="009B2E7E"/>
    <w:rsid w:val="009B4663"/>
    <w:rsid w:val="009C15B7"/>
    <w:rsid w:val="009C16BF"/>
    <w:rsid w:val="009C26A5"/>
    <w:rsid w:val="009C2B70"/>
    <w:rsid w:val="009C3F56"/>
    <w:rsid w:val="009C429B"/>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665"/>
    <w:rsid w:val="00A076F2"/>
    <w:rsid w:val="00A10240"/>
    <w:rsid w:val="00A109AD"/>
    <w:rsid w:val="00A13D74"/>
    <w:rsid w:val="00A17013"/>
    <w:rsid w:val="00A2024A"/>
    <w:rsid w:val="00A20E93"/>
    <w:rsid w:val="00A23FDD"/>
    <w:rsid w:val="00A32386"/>
    <w:rsid w:val="00A33494"/>
    <w:rsid w:val="00A40195"/>
    <w:rsid w:val="00A40396"/>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82C59"/>
    <w:rsid w:val="00A848C7"/>
    <w:rsid w:val="00A85174"/>
    <w:rsid w:val="00A87C85"/>
    <w:rsid w:val="00A9119A"/>
    <w:rsid w:val="00A9149E"/>
    <w:rsid w:val="00A929BA"/>
    <w:rsid w:val="00A933FB"/>
    <w:rsid w:val="00A9515F"/>
    <w:rsid w:val="00A9548F"/>
    <w:rsid w:val="00A9704A"/>
    <w:rsid w:val="00AA2704"/>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3E41"/>
    <w:rsid w:val="00AF6AD2"/>
    <w:rsid w:val="00AF6C96"/>
    <w:rsid w:val="00B10582"/>
    <w:rsid w:val="00B10EE8"/>
    <w:rsid w:val="00B25B0A"/>
    <w:rsid w:val="00B265B7"/>
    <w:rsid w:val="00B26892"/>
    <w:rsid w:val="00B26C62"/>
    <w:rsid w:val="00B27DE4"/>
    <w:rsid w:val="00B32513"/>
    <w:rsid w:val="00B326B9"/>
    <w:rsid w:val="00B33306"/>
    <w:rsid w:val="00B34190"/>
    <w:rsid w:val="00B415AC"/>
    <w:rsid w:val="00B444C5"/>
    <w:rsid w:val="00B455E2"/>
    <w:rsid w:val="00B50D62"/>
    <w:rsid w:val="00B52135"/>
    <w:rsid w:val="00B57515"/>
    <w:rsid w:val="00B617CC"/>
    <w:rsid w:val="00B61A2A"/>
    <w:rsid w:val="00B6569E"/>
    <w:rsid w:val="00B7135A"/>
    <w:rsid w:val="00B748CA"/>
    <w:rsid w:val="00B74D20"/>
    <w:rsid w:val="00B75439"/>
    <w:rsid w:val="00B75E38"/>
    <w:rsid w:val="00B80E12"/>
    <w:rsid w:val="00B837B6"/>
    <w:rsid w:val="00B862AB"/>
    <w:rsid w:val="00B86EB1"/>
    <w:rsid w:val="00B90C0E"/>
    <w:rsid w:val="00B95515"/>
    <w:rsid w:val="00B95BB4"/>
    <w:rsid w:val="00B96A62"/>
    <w:rsid w:val="00B9736D"/>
    <w:rsid w:val="00BA1D27"/>
    <w:rsid w:val="00BA6A93"/>
    <w:rsid w:val="00BB581A"/>
    <w:rsid w:val="00BB6701"/>
    <w:rsid w:val="00BB7D66"/>
    <w:rsid w:val="00BC3820"/>
    <w:rsid w:val="00BC397B"/>
    <w:rsid w:val="00BC44BB"/>
    <w:rsid w:val="00BD15DA"/>
    <w:rsid w:val="00BD30B4"/>
    <w:rsid w:val="00BE2AE1"/>
    <w:rsid w:val="00BE721F"/>
    <w:rsid w:val="00BF0326"/>
    <w:rsid w:val="00BF0A1A"/>
    <w:rsid w:val="00BF0CAE"/>
    <w:rsid w:val="00C0047C"/>
    <w:rsid w:val="00C06447"/>
    <w:rsid w:val="00C06C8F"/>
    <w:rsid w:val="00C11B1F"/>
    <w:rsid w:val="00C146F0"/>
    <w:rsid w:val="00C21085"/>
    <w:rsid w:val="00C21136"/>
    <w:rsid w:val="00C21E64"/>
    <w:rsid w:val="00C22C34"/>
    <w:rsid w:val="00C25156"/>
    <w:rsid w:val="00C267D7"/>
    <w:rsid w:val="00C325C1"/>
    <w:rsid w:val="00C32D43"/>
    <w:rsid w:val="00C3596C"/>
    <w:rsid w:val="00C42414"/>
    <w:rsid w:val="00C42B76"/>
    <w:rsid w:val="00C4356C"/>
    <w:rsid w:val="00C43D9B"/>
    <w:rsid w:val="00C43EFC"/>
    <w:rsid w:val="00C47740"/>
    <w:rsid w:val="00C508BF"/>
    <w:rsid w:val="00C50DDE"/>
    <w:rsid w:val="00C51725"/>
    <w:rsid w:val="00C53694"/>
    <w:rsid w:val="00C53EC4"/>
    <w:rsid w:val="00C549C6"/>
    <w:rsid w:val="00C54A10"/>
    <w:rsid w:val="00C54FAC"/>
    <w:rsid w:val="00C6044F"/>
    <w:rsid w:val="00C6156C"/>
    <w:rsid w:val="00C61E07"/>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A6BD5"/>
    <w:rsid w:val="00CB2B47"/>
    <w:rsid w:val="00CB3932"/>
    <w:rsid w:val="00CB3950"/>
    <w:rsid w:val="00CB4039"/>
    <w:rsid w:val="00CC2ADB"/>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7ED"/>
    <w:rsid w:val="00CF2499"/>
    <w:rsid w:val="00D00216"/>
    <w:rsid w:val="00D0195E"/>
    <w:rsid w:val="00D03408"/>
    <w:rsid w:val="00D03AFC"/>
    <w:rsid w:val="00D07235"/>
    <w:rsid w:val="00D11EA7"/>
    <w:rsid w:val="00D1363E"/>
    <w:rsid w:val="00D14439"/>
    <w:rsid w:val="00D17582"/>
    <w:rsid w:val="00D21465"/>
    <w:rsid w:val="00D2204B"/>
    <w:rsid w:val="00D256B4"/>
    <w:rsid w:val="00D27B0D"/>
    <w:rsid w:val="00D320B0"/>
    <w:rsid w:val="00D326D2"/>
    <w:rsid w:val="00D41FC4"/>
    <w:rsid w:val="00D42D47"/>
    <w:rsid w:val="00D431A5"/>
    <w:rsid w:val="00D463ED"/>
    <w:rsid w:val="00D46A11"/>
    <w:rsid w:val="00D5053D"/>
    <w:rsid w:val="00D5256F"/>
    <w:rsid w:val="00D52771"/>
    <w:rsid w:val="00D5403B"/>
    <w:rsid w:val="00D54B6B"/>
    <w:rsid w:val="00D56631"/>
    <w:rsid w:val="00D60C76"/>
    <w:rsid w:val="00D60CE6"/>
    <w:rsid w:val="00D61091"/>
    <w:rsid w:val="00D63192"/>
    <w:rsid w:val="00D66FFA"/>
    <w:rsid w:val="00D7038C"/>
    <w:rsid w:val="00D71E0C"/>
    <w:rsid w:val="00D72EDF"/>
    <w:rsid w:val="00D73D06"/>
    <w:rsid w:val="00D75721"/>
    <w:rsid w:val="00D762B6"/>
    <w:rsid w:val="00D87A29"/>
    <w:rsid w:val="00D91A2E"/>
    <w:rsid w:val="00DA0ABB"/>
    <w:rsid w:val="00DA3317"/>
    <w:rsid w:val="00DA409B"/>
    <w:rsid w:val="00DA4735"/>
    <w:rsid w:val="00DA7411"/>
    <w:rsid w:val="00DA779F"/>
    <w:rsid w:val="00DB1346"/>
    <w:rsid w:val="00DB2636"/>
    <w:rsid w:val="00DB439B"/>
    <w:rsid w:val="00DB77B3"/>
    <w:rsid w:val="00DC1BC2"/>
    <w:rsid w:val="00DC3CC2"/>
    <w:rsid w:val="00DC49A7"/>
    <w:rsid w:val="00DD11B2"/>
    <w:rsid w:val="00DD1A91"/>
    <w:rsid w:val="00DD4574"/>
    <w:rsid w:val="00DD69F3"/>
    <w:rsid w:val="00DD6AD5"/>
    <w:rsid w:val="00DE04EF"/>
    <w:rsid w:val="00DE05CE"/>
    <w:rsid w:val="00DE20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253A"/>
    <w:rsid w:val="00E243B0"/>
    <w:rsid w:val="00E30062"/>
    <w:rsid w:val="00E347BD"/>
    <w:rsid w:val="00E34D15"/>
    <w:rsid w:val="00E371C2"/>
    <w:rsid w:val="00E40F5A"/>
    <w:rsid w:val="00E4149F"/>
    <w:rsid w:val="00E41EBF"/>
    <w:rsid w:val="00E43920"/>
    <w:rsid w:val="00E43D65"/>
    <w:rsid w:val="00E43DC0"/>
    <w:rsid w:val="00E44C48"/>
    <w:rsid w:val="00E51ABF"/>
    <w:rsid w:val="00E52C91"/>
    <w:rsid w:val="00E53DBD"/>
    <w:rsid w:val="00E57ABF"/>
    <w:rsid w:val="00E61519"/>
    <w:rsid w:val="00E64FB4"/>
    <w:rsid w:val="00E704D2"/>
    <w:rsid w:val="00E704D5"/>
    <w:rsid w:val="00E734A2"/>
    <w:rsid w:val="00E76128"/>
    <w:rsid w:val="00E77265"/>
    <w:rsid w:val="00E8328D"/>
    <w:rsid w:val="00E832FB"/>
    <w:rsid w:val="00E835EE"/>
    <w:rsid w:val="00E8648B"/>
    <w:rsid w:val="00E904C8"/>
    <w:rsid w:val="00E91975"/>
    <w:rsid w:val="00E93B0A"/>
    <w:rsid w:val="00E97FD2"/>
    <w:rsid w:val="00EA22B4"/>
    <w:rsid w:val="00EA4AC3"/>
    <w:rsid w:val="00EA5035"/>
    <w:rsid w:val="00EA5B88"/>
    <w:rsid w:val="00EA7479"/>
    <w:rsid w:val="00EB031F"/>
    <w:rsid w:val="00EB0BF1"/>
    <w:rsid w:val="00EB1F2B"/>
    <w:rsid w:val="00EB7DC6"/>
    <w:rsid w:val="00EC09F0"/>
    <w:rsid w:val="00EC1070"/>
    <w:rsid w:val="00EC186E"/>
    <w:rsid w:val="00EC54DA"/>
    <w:rsid w:val="00EC59AA"/>
    <w:rsid w:val="00EC654C"/>
    <w:rsid w:val="00EC68E0"/>
    <w:rsid w:val="00EC738F"/>
    <w:rsid w:val="00EC7B87"/>
    <w:rsid w:val="00ED0BE4"/>
    <w:rsid w:val="00ED0D30"/>
    <w:rsid w:val="00ED2957"/>
    <w:rsid w:val="00ED5962"/>
    <w:rsid w:val="00ED7147"/>
    <w:rsid w:val="00ED7717"/>
    <w:rsid w:val="00ED7EC3"/>
    <w:rsid w:val="00EE0943"/>
    <w:rsid w:val="00EE1993"/>
    <w:rsid w:val="00EE5B97"/>
    <w:rsid w:val="00F00D52"/>
    <w:rsid w:val="00F03592"/>
    <w:rsid w:val="00F03CDF"/>
    <w:rsid w:val="00F03E05"/>
    <w:rsid w:val="00F0580A"/>
    <w:rsid w:val="00F063AD"/>
    <w:rsid w:val="00F10CB8"/>
    <w:rsid w:val="00F13ECF"/>
    <w:rsid w:val="00F15C7D"/>
    <w:rsid w:val="00F21AB3"/>
    <w:rsid w:val="00F3129D"/>
    <w:rsid w:val="00F3218D"/>
    <w:rsid w:val="00F33D28"/>
    <w:rsid w:val="00F35D3F"/>
    <w:rsid w:val="00F36032"/>
    <w:rsid w:val="00F43F29"/>
    <w:rsid w:val="00F45C87"/>
    <w:rsid w:val="00F46B3F"/>
    <w:rsid w:val="00F475A3"/>
    <w:rsid w:val="00F540F4"/>
    <w:rsid w:val="00F5471A"/>
    <w:rsid w:val="00F55E2C"/>
    <w:rsid w:val="00F56FF1"/>
    <w:rsid w:val="00F60414"/>
    <w:rsid w:val="00F621AD"/>
    <w:rsid w:val="00F6445D"/>
    <w:rsid w:val="00F70D13"/>
    <w:rsid w:val="00F70EE9"/>
    <w:rsid w:val="00F71403"/>
    <w:rsid w:val="00F73185"/>
    <w:rsid w:val="00F7402A"/>
    <w:rsid w:val="00F7576D"/>
    <w:rsid w:val="00F7725D"/>
    <w:rsid w:val="00F805E2"/>
    <w:rsid w:val="00F80E32"/>
    <w:rsid w:val="00F8204E"/>
    <w:rsid w:val="00F84121"/>
    <w:rsid w:val="00F92D42"/>
    <w:rsid w:val="00F9337D"/>
    <w:rsid w:val="00FA1415"/>
    <w:rsid w:val="00FA1420"/>
    <w:rsid w:val="00FA180C"/>
    <w:rsid w:val="00FA528F"/>
    <w:rsid w:val="00FA579D"/>
    <w:rsid w:val="00FB0594"/>
    <w:rsid w:val="00FB1D25"/>
    <w:rsid w:val="00FB4A72"/>
    <w:rsid w:val="00FB56E2"/>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0DB"/>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paragraph" w:customStyle="1" w:styleId="Spacebetweentables">
    <w:name w:val="Space between tables"/>
    <w:aliases w:val="s"/>
    <w:basedOn w:val="Standard"/>
    <w:next w:val="Standard"/>
    <w:uiPriority w:val="99"/>
    <w:rsid w:val="00E91975"/>
    <w:pPr>
      <w:suppressAutoHyphens/>
      <w:spacing w:after="0"/>
      <w:ind w:left="1440"/>
    </w:pPr>
    <w:rPr>
      <w:rFonts w:ascii="Arial" w:hAnsi="Arial"/>
      <w:sz w:val="16"/>
      <w:szCs w:val="20"/>
      <w:lang w:val="en-US" w:eastAsia="en-US"/>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s>
</file>

<file path=word/webSettings.xml><?xml version="1.0" encoding="utf-8"?>
<w:webSettings xmlns:r="http://schemas.openxmlformats.org/officeDocument/2006/relationships" xmlns:w="http://schemas.openxmlformats.org/wordprocessingml/2006/main">
  <w:divs>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hyperlink" Target="https://peppol.eu/downloads/the-peppol-edelivery-network-specifications/" TargetMode="External"/><Relationship Id="rId26" Type="http://schemas.openxmlformats.org/officeDocument/2006/relationships/hyperlink" Target="http://www.gefeg.com/jswg/cl/v41/40107/cl3.htm" TargetMode="External"/><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www.cen.eu/cwa/bii/specs"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difi.no" TargetMode="External"/><Relationship Id="rId17" Type="http://schemas.openxmlformats.org/officeDocument/2006/relationships/hyperlink" Target="https://peppol.eu/downloads/post-award/" TargetMode="External"/><Relationship Id="rId25" Type="http://schemas.openxmlformats.org/officeDocument/2006/relationships/hyperlink" Target="http://www.iso.org/iso/iso_catalogue/catalogue_tc/catalogue_detail.htm?csnumber=43349" TargetMode="External"/><Relationship Id="rId33" Type="http://schemas.openxmlformats.org/officeDocument/2006/relationships/hyperlink" Target="http://www.unece.org/cefact/" TargetMode="Externa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peppol.eu/" TargetMode="External"/><Relationship Id="rId20" Type="http://schemas.openxmlformats.org/officeDocument/2006/relationships/hyperlink" Target="https://github.com/OpenPEPPOL/documentation/blob/master/TransportInfrastructure/ICT-Transport-BusDox_Definitions-101.pdf" TargetMode="External"/><Relationship Id="rId29" Type="http://schemas.openxmlformats.org/officeDocument/2006/relationships/hyperlink" Target="http://docs.oasis-open.org/ubl/os-UBL-2.1/UBL-2.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yperlink" Target="http://www.iso.org/iso/iso_catalogue/catalogue_tc/catalogue_detail.htm?csnumber=51284" TargetMode="External"/><Relationship Id="rId32" Type="http://schemas.openxmlformats.org/officeDocument/2006/relationships/hyperlink" Target="http://docs.oasis-open.org/ebcore/PartyIdType/v1.0/CD03/PartyIdType-1.0.html"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ftp://ftp.cen.eu/public/CWAs/BII2/CWA16558/CWA16558-Annex-C-BII-Guideline-ConformanceAndCustomizations-V1_0_0.pdf" TargetMode="External"/><Relationship Id="rId28" Type="http://schemas.openxmlformats.org/officeDocument/2006/relationships/hyperlink" Target="http://docs.oasis-open.org/ubl/os-UBL-2.1/UBL-2.1.html"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OpenPEPPOL/documentation/tree/master/Code%20Lists" TargetMode="External"/><Relationship Id="rId31" Type="http://schemas.openxmlformats.org/officeDocument/2006/relationships/hyperlink" Target="http://docs.oasis-open.org/ubl/os-UBL-2.2/UBL-2.2.zi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hyperlink" Target="http://www.cenbii.eu" TargetMode="External"/><Relationship Id="rId27" Type="http://schemas.openxmlformats.org/officeDocument/2006/relationships/hyperlink" Target="http://www.iso.org/iso/catalogue_detail?csnumber=25773" TargetMode="External"/><Relationship Id="rId30" Type="http://schemas.openxmlformats.org/officeDocument/2006/relationships/hyperlink" Target="http://docs.oasis-open.org/ubl/os-UBL-2.2/UBL-2.2.html"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ISO_6523" TargetMode="External"/><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7CBB3-E3C1-4228-B6DE-E3D9B12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5169</Words>
  <Characters>32568</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PEPPOL</vt:lpstr>
    </vt:vector>
  </TitlesOfParts>
  <Company>TU Wien - Studentenversion</Company>
  <LinksUpToDate>false</LinksUpToDate>
  <CharactersWithSpaces>37662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209</cp:revision>
  <cp:lastPrinted>2012-03-20T13:03:00Z</cp:lastPrinted>
  <dcterms:created xsi:type="dcterms:W3CDTF">2018-09-21T14:23:00Z</dcterms:created>
  <dcterms:modified xsi:type="dcterms:W3CDTF">2018-10-19T08:48:00Z</dcterms:modified>
</cp:coreProperties>
</file>