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975" w:rsidRPr="00E91975" w:rsidRDefault="00913E37" w:rsidP="00E91975">
      <w:pPr>
        <w:rPr>
          <w:sz w:val="20"/>
        </w:rPr>
      </w:pPr>
      <w:bookmarkStart w:id="0" w:name="_Toc265238790"/>
      <w:bookmarkStart w:id="1" w:name="_GoBack"/>
      <w:r>
        <w:rPr>
          <w:noProof/>
          <w:sz w:val="20"/>
          <w:lang w:val="de-AT"/>
        </w:rPr>
        <w:drawing>
          <wp:anchor distT="0" distB="0" distL="114300" distR="114300" simplePos="0" relativeHeight="251659264" behindDoc="0" locked="0" layoutInCell="1" allowOverlap="1">
            <wp:simplePos x="0" y="0"/>
            <wp:positionH relativeFrom="column">
              <wp:posOffset>5257800</wp:posOffset>
            </wp:positionH>
            <wp:positionV relativeFrom="paragraph">
              <wp:posOffset>-31750</wp:posOffset>
            </wp:positionV>
            <wp:extent cx="666750" cy="638175"/>
            <wp:effectExtent l="0" t="0" r="0" b="9525"/>
            <wp:wrapNone/>
            <wp:docPr id="10"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6381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lang w:val="de-AT"/>
        </w:rPr>
        <w:drawing>
          <wp:inline distT="0" distB="0" distL="0" distR="0">
            <wp:extent cx="2406650" cy="560705"/>
            <wp:effectExtent l="0" t="0" r="0" b="0"/>
            <wp:docPr id="1"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0" cstate="print">
                      <a:extLst>
                        <a:ext uri="{28A0092B-C50C-407E-A947-70E740481C1C}">
                          <a14:useLocalDpi xmlns:a14="http://schemas.microsoft.com/office/drawing/2010/main" val="0"/>
                        </a:ext>
                      </a:extLst>
                    </a:blip>
                    <a:srcRect l="11992" t="22112" r="13161" b="25223"/>
                    <a:stretch>
                      <a:fillRect/>
                    </a:stretch>
                  </pic:blipFill>
                  <pic:spPr bwMode="auto">
                    <a:xfrm>
                      <a:off x="0" y="0"/>
                      <a:ext cx="2406650" cy="560705"/>
                    </a:xfrm>
                    <a:prstGeom prst="rect">
                      <a:avLst/>
                    </a:prstGeom>
                    <a:noFill/>
                    <a:ln>
                      <a:noFill/>
                    </a:ln>
                  </pic:spPr>
                </pic:pic>
              </a:graphicData>
            </a:graphic>
          </wp:inline>
        </w:drawing>
      </w:r>
    </w:p>
    <w:p w:rsidR="00E91975" w:rsidRPr="00E91975" w:rsidRDefault="00E91975" w:rsidP="00E91975">
      <w:pPr>
        <w:rPr>
          <w:sz w:val="20"/>
        </w:rPr>
      </w:pPr>
    </w:p>
    <w:p w:rsidR="00E91975" w:rsidRPr="006132BB" w:rsidRDefault="00E91975" w:rsidP="006132BB"/>
    <w:p w:rsidR="00E91975" w:rsidRPr="00E91975" w:rsidRDefault="00EE1993" w:rsidP="00E91975">
      <w:pPr>
        <w:shd w:val="clear" w:color="auto" w:fill="000000"/>
        <w:ind w:left="-142"/>
        <w:jc w:val="center"/>
        <w:rPr>
          <w:rFonts w:ascii="Arial" w:hAnsi="Arial" w:cs="Arial"/>
          <w:b/>
          <w:color w:val="FFFFFF"/>
          <w:sz w:val="48"/>
          <w:szCs w:val="48"/>
        </w:rPr>
      </w:pPr>
      <w:r>
        <w:rPr>
          <w:rFonts w:ascii="Arial" w:hAnsi="Arial" w:cs="Arial"/>
          <w:b/>
          <w:color w:val="FFFFFF"/>
          <w:sz w:val="48"/>
          <w:szCs w:val="48"/>
        </w:rPr>
        <w:t>Specification</w:t>
      </w:r>
    </w:p>
    <w:p w:rsidR="00E91975" w:rsidRPr="006132BB" w:rsidRDefault="00E91975" w:rsidP="006132BB">
      <w:bookmarkStart w:id="2" w:name="_Toc274897532"/>
      <w:bookmarkStart w:id="3" w:name="_Toc274906476"/>
      <w:bookmarkStart w:id="4" w:name="_Toc274906523"/>
      <w:bookmarkStart w:id="5" w:name="_Toc274908781"/>
    </w:p>
    <w:p w:rsidR="00E91975" w:rsidRPr="006132BB" w:rsidRDefault="00913E37" w:rsidP="006132BB">
      <w:r>
        <w:rPr>
          <w:noProof/>
          <w:lang w:val="de-AT"/>
        </w:rPr>
        <w:drawing>
          <wp:anchor distT="0" distB="0" distL="114300" distR="114300" simplePos="0" relativeHeight="251656192" behindDoc="0" locked="0" layoutInCell="1" allowOverlap="1">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7654" w:type="dxa"/>
        <w:tblInd w:w="2235" w:type="dxa"/>
        <w:tblLook w:val="01E0" w:firstRow="1" w:lastRow="1" w:firstColumn="1" w:lastColumn="1" w:noHBand="0" w:noVBand="0"/>
      </w:tblPr>
      <w:tblGrid>
        <w:gridCol w:w="6662"/>
        <w:gridCol w:w="992"/>
      </w:tblGrid>
      <w:tr w:rsidR="00AC5DA8" w:rsidRPr="00E91975" w:rsidTr="00AC5DA8">
        <w:trPr>
          <w:gridAfter w:val="1"/>
          <w:wAfter w:w="992" w:type="dxa"/>
        </w:trPr>
        <w:tc>
          <w:tcPr>
            <w:tcW w:w="6662" w:type="dxa"/>
          </w:tcPr>
          <w:bookmarkEnd w:id="2"/>
          <w:bookmarkEnd w:id="3"/>
          <w:bookmarkEnd w:id="4"/>
          <w:bookmarkEnd w:id="5"/>
          <w:p w:rsidR="00AC5DA8" w:rsidRDefault="00AC5DA8" w:rsidP="00AC5DA8">
            <w:pPr>
              <w:jc w:val="center"/>
            </w:pPr>
            <w:r w:rsidRPr="006731A2">
              <w:rPr>
                <w:rFonts w:ascii="Arial" w:hAnsi="Arial" w:cs="Arial"/>
                <w:b/>
                <w:bCs/>
                <w:sz w:val="32"/>
                <w:szCs w:val="28"/>
              </w:rPr>
              <w:t>OpenPEPPOL AISBL</w:t>
            </w:r>
          </w:p>
        </w:tc>
      </w:tr>
      <w:tr w:rsidR="00AC5DA8" w:rsidRPr="00E91975" w:rsidTr="00AC5DA8">
        <w:trPr>
          <w:gridAfter w:val="1"/>
          <w:wAfter w:w="992" w:type="dxa"/>
        </w:trPr>
        <w:tc>
          <w:tcPr>
            <w:tcW w:w="6662" w:type="dxa"/>
          </w:tcPr>
          <w:p w:rsidR="00AC5DA8" w:rsidRDefault="00AC5DA8" w:rsidP="00AC5DA8">
            <w:pPr>
              <w:jc w:val="center"/>
            </w:pPr>
          </w:p>
        </w:tc>
      </w:tr>
      <w:tr w:rsidR="00E91975" w:rsidRPr="008D4811" w:rsidTr="0047482D">
        <w:tc>
          <w:tcPr>
            <w:tcW w:w="7654" w:type="dxa"/>
            <w:gridSpan w:val="2"/>
          </w:tcPr>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47482D" w:rsidRDefault="0047482D" w:rsidP="0047482D">
            <w:pPr>
              <w:ind w:right="709"/>
              <w:jc w:val="center"/>
              <w:rPr>
                <w:rFonts w:ascii="Arial" w:hAnsi="Arial" w:cs="Arial"/>
                <w:b/>
                <w:sz w:val="28"/>
              </w:rPr>
            </w:pPr>
            <w:r w:rsidRPr="0047482D">
              <w:rPr>
                <w:rFonts w:ascii="Arial" w:hAnsi="Arial" w:cs="Arial"/>
                <w:b/>
                <w:sz w:val="28"/>
              </w:rPr>
              <w:t>PEPPOL Transport Infrastructure</w:t>
            </w:r>
            <w:r w:rsidR="00E91975" w:rsidRPr="0047482D">
              <w:rPr>
                <w:rFonts w:ascii="Arial" w:hAnsi="Arial" w:cs="Arial"/>
                <w:b/>
                <w:sz w:val="28"/>
              </w:rPr>
              <w:t xml:space="preserve"> </w:t>
            </w:r>
          </w:p>
          <w:p w:rsidR="00E91975" w:rsidRPr="0047482D" w:rsidRDefault="00E91975" w:rsidP="0047482D">
            <w:pPr>
              <w:ind w:right="709"/>
              <w:jc w:val="center"/>
              <w:rPr>
                <w:rFonts w:ascii="Arial" w:hAnsi="Arial" w:cs="Arial"/>
                <w:b/>
                <w:sz w:val="28"/>
              </w:rPr>
            </w:pPr>
            <w:r w:rsidRPr="0047482D">
              <w:rPr>
                <w:rFonts w:ascii="Arial" w:hAnsi="Arial" w:cs="Arial"/>
                <w:b/>
                <w:sz w:val="28"/>
              </w:rPr>
              <w:t>ICT - Models</w:t>
            </w:r>
          </w:p>
          <w:p w:rsidR="00E91975" w:rsidRPr="0047482D" w:rsidRDefault="00E91975" w:rsidP="0047482D">
            <w:pPr>
              <w:ind w:right="709"/>
              <w:rPr>
                <w:rFonts w:ascii="Arial" w:hAnsi="Arial" w:cs="Arial"/>
                <w:b/>
              </w:rPr>
            </w:pPr>
          </w:p>
          <w:p w:rsidR="0047482D" w:rsidRPr="00AC5DA8" w:rsidRDefault="0047482D" w:rsidP="0047482D">
            <w:pPr>
              <w:suppressAutoHyphens/>
              <w:ind w:right="709"/>
              <w:jc w:val="center"/>
              <w:rPr>
                <w:rFonts w:ascii="Arial" w:hAnsi="Arial" w:cs="Arial"/>
                <w:b/>
                <w:sz w:val="36"/>
                <w:szCs w:val="36"/>
              </w:rPr>
            </w:pPr>
            <w:r w:rsidRPr="00AC5DA8">
              <w:rPr>
                <w:rFonts w:ascii="Arial" w:hAnsi="Arial" w:cs="Arial"/>
                <w:b/>
                <w:sz w:val="36"/>
                <w:szCs w:val="36"/>
              </w:rPr>
              <w:t>Policy for use of Identifiers</w:t>
            </w:r>
          </w:p>
          <w:p w:rsidR="00E91975" w:rsidRPr="0047482D" w:rsidRDefault="00E91975" w:rsidP="0047482D">
            <w:pPr>
              <w:suppressAutoHyphens/>
              <w:ind w:right="709"/>
              <w:jc w:val="center"/>
              <w:rPr>
                <w:rFonts w:ascii="Arial" w:hAnsi="Arial" w:cs="Arial"/>
                <w:b/>
                <w:sz w:val="28"/>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r w:rsidRPr="00E91975">
              <w:rPr>
                <w:rFonts w:ascii="Arial" w:hAnsi="Arial" w:cs="Arial"/>
                <w:b/>
              </w:rPr>
              <w:t>Version</w:t>
            </w:r>
            <w:r w:rsidR="0047482D">
              <w:rPr>
                <w:rFonts w:ascii="Arial" w:hAnsi="Arial" w:cs="Arial"/>
                <w:b/>
              </w:rPr>
              <w:t xml:space="preserve">: </w:t>
            </w:r>
            <w:del w:id="6" w:author="Helger" w:date="2017-06-13T14:56:00Z">
              <w:r w:rsidR="00E52C91" w:rsidDel="009F4391">
                <w:rPr>
                  <w:rFonts w:ascii="Arial" w:hAnsi="Arial" w:cs="Arial"/>
                  <w:b/>
                </w:rPr>
                <w:delText>3.</w:delText>
              </w:r>
            </w:del>
            <w:del w:id="7" w:author="Helger" w:date="2017-04-24T19:20:00Z">
              <w:r w:rsidR="00E52C91" w:rsidDel="001C0EB0">
                <w:rPr>
                  <w:rFonts w:ascii="Arial" w:hAnsi="Arial" w:cs="Arial"/>
                  <w:b/>
                </w:rPr>
                <w:delText>0</w:delText>
              </w:r>
            </w:del>
            <w:ins w:id="8" w:author="Helger" w:date="2017-06-13T14:56:00Z">
              <w:r w:rsidR="009F4391">
                <w:rPr>
                  <w:rFonts w:ascii="Arial" w:hAnsi="Arial" w:cs="Arial"/>
                  <w:b/>
                </w:rPr>
                <w:t>4.0</w:t>
              </w:r>
            </w:ins>
          </w:p>
          <w:p w:rsidR="00E91975" w:rsidRPr="00E91975" w:rsidRDefault="00E91975" w:rsidP="0047482D">
            <w:pPr>
              <w:ind w:right="709"/>
              <w:rPr>
                <w:rFonts w:ascii="Arial" w:hAnsi="Arial" w:cs="Arial"/>
                <w:b/>
              </w:rPr>
            </w:pPr>
            <w:r w:rsidRPr="00E91975">
              <w:rPr>
                <w:rFonts w:ascii="Arial" w:hAnsi="Arial" w:cs="Arial"/>
                <w:b/>
              </w:rPr>
              <w:t xml:space="preserve">Status: </w:t>
            </w:r>
            <w:del w:id="9" w:author="Helger" w:date="2017-04-24T19:20:00Z">
              <w:r w:rsidR="00E52C91" w:rsidDel="001C0EB0">
                <w:rPr>
                  <w:rFonts w:ascii="Arial" w:hAnsi="Arial" w:cs="Arial"/>
                  <w:b/>
                </w:rPr>
                <w:delText>I</w:delText>
              </w:r>
              <w:r w:rsidR="00EE1993" w:rsidDel="001C0EB0">
                <w:rPr>
                  <w:rFonts w:ascii="Arial" w:hAnsi="Arial" w:cs="Arial"/>
                  <w:b/>
                </w:rPr>
                <w:delText>n use</w:delText>
              </w:r>
            </w:del>
            <w:ins w:id="10" w:author="Helger" w:date="2017-04-24T19:20:00Z">
              <w:r w:rsidR="001C0EB0">
                <w:rPr>
                  <w:rFonts w:ascii="Arial" w:hAnsi="Arial" w:cs="Arial"/>
                  <w:b/>
                </w:rPr>
                <w:t>Draft</w:t>
              </w:r>
            </w:ins>
          </w:p>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r w:rsidRPr="00E91975">
              <w:rPr>
                <w:rFonts w:ascii="Arial" w:hAnsi="Arial" w:cs="Arial"/>
                <w:b/>
              </w:rPr>
              <w:t xml:space="preserve">Editors: </w:t>
            </w:r>
          </w:p>
          <w:p w:rsidR="00B748CA" w:rsidRDefault="00B748CA" w:rsidP="00B748CA">
            <w:pPr>
              <w:ind w:right="709"/>
              <w:rPr>
                <w:rFonts w:ascii="Arial" w:hAnsi="Arial" w:cs="Arial"/>
                <w:b/>
                <w:lang w:val="de-AT"/>
              </w:rPr>
            </w:pPr>
            <w:r w:rsidRPr="0047482D">
              <w:rPr>
                <w:rFonts w:ascii="Arial" w:hAnsi="Arial" w:cs="Arial"/>
                <w:b/>
              </w:rPr>
              <w:tab/>
            </w:r>
            <w:r w:rsidRPr="008D4811">
              <w:rPr>
                <w:rFonts w:ascii="Arial" w:hAnsi="Arial" w:cs="Arial"/>
                <w:b/>
                <w:lang w:val="de-AT"/>
              </w:rPr>
              <w:t>Philip Helger (BRZ)</w:t>
            </w:r>
            <w:r>
              <w:rPr>
                <w:rFonts w:ascii="Arial" w:hAnsi="Arial" w:cs="Arial"/>
                <w:b/>
                <w:lang w:val="de-AT"/>
              </w:rPr>
              <w:br/>
            </w:r>
            <w:r w:rsidRPr="00B748CA">
              <w:rPr>
                <w:rFonts w:ascii="Arial" w:hAnsi="Arial" w:cs="Arial"/>
                <w:b/>
                <w:lang w:val="sv-SE"/>
              </w:rPr>
              <w:tab/>
            </w:r>
            <w:r>
              <w:rPr>
                <w:rFonts w:ascii="Arial" w:hAnsi="Arial" w:cs="Arial"/>
                <w:b/>
                <w:lang w:val="de-AT"/>
              </w:rPr>
              <w:t>Erik Gustavsen, Difi/Edisys Consulting</w:t>
            </w:r>
            <w:r>
              <w:rPr>
                <w:rFonts w:ascii="Arial" w:hAnsi="Arial" w:cs="Arial"/>
                <w:b/>
                <w:lang w:val="de-AT"/>
              </w:rPr>
              <w:br/>
            </w:r>
            <w:r w:rsidRPr="00B748CA">
              <w:rPr>
                <w:rFonts w:ascii="Arial" w:hAnsi="Arial" w:cs="Arial"/>
                <w:b/>
                <w:lang w:val="sv-SE"/>
              </w:rPr>
              <w:tab/>
            </w:r>
            <w:r>
              <w:rPr>
                <w:rFonts w:ascii="Arial" w:hAnsi="Arial" w:cs="Arial"/>
                <w:b/>
                <w:lang w:val="de-AT"/>
              </w:rPr>
              <w:t>Martin Forsberg, ESV</w:t>
            </w:r>
            <w:r>
              <w:rPr>
                <w:rFonts w:ascii="Arial" w:hAnsi="Arial" w:cs="Arial"/>
                <w:b/>
                <w:lang w:val="de-AT"/>
              </w:rPr>
              <w:br/>
            </w:r>
            <w:r w:rsidRPr="008D4811">
              <w:rPr>
                <w:rFonts w:ascii="Arial" w:hAnsi="Arial" w:cs="Arial"/>
                <w:b/>
                <w:lang w:val="de-AT"/>
              </w:rPr>
              <w:tab/>
              <w:t>Sven Rasmussen, NITA</w:t>
            </w:r>
          </w:p>
          <w:p w:rsidR="00C53694" w:rsidRPr="008D4811" w:rsidRDefault="00C53694" w:rsidP="00315B04">
            <w:pPr>
              <w:ind w:left="708" w:right="709"/>
              <w:rPr>
                <w:rFonts w:ascii="Arial" w:hAnsi="Arial" w:cs="Arial"/>
                <w:b/>
                <w:lang w:val="de-AT"/>
              </w:rPr>
            </w:pPr>
          </w:p>
          <w:p w:rsidR="00E91975" w:rsidRPr="008D4811" w:rsidRDefault="00E91975" w:rsidP="0047482D">
            <w:pPr>
              <w:ind w:right="709"/>
              <w:rPr>
                <w:rFonts w:ascii="Arial" w:hAnsi="Arial" w:cs="Arial"/>
                <w:b/>
                <w:lang w:val="de-AT"/>
              </w:rPr>
            </w:pPr>
          </w:p>
        </w:tc>
      </w:tr>
    </w:tbl>
    <w:p w:rsidR="00E91975" w:rsidRPr="008D4811" w:rsidRDefault="00E91975" w:rsidP="006132BB">
      <w:pPr>
        <w:rPr>
          <w:lang w:val="de-AT"/>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
        <w:gridCol w:w="8619"/>
        <w:gridCol w:w="540"/>
      </w:tblGrid>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Project co-funded by the European Commission within the ICT Policy Support Programme</w:t>
            </w:r>
          </w:p>
        </w:tc>
      </w:tr>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Dissemination Level</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Public</w:t>
            </w:r>
          </w:p>
        </w:tc>
        <w:tc>
          <w:tcPr>
            <w:tcW w:w="540"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X</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Confidential, only for members of the consortium and the Commission Services</w:t>
            </w:r>
          </w:p>
        </w:tc>
        <w:tc>
          <w:tcPr>
            <w:tcW w:w="540" w:type="dxa"/>
          </w:tcPr>
          <w:p w:rsidR="00E91975" w:rsidRPr="00E91975" w:rsidRDefault="00E91975" w:rsidP="0047482D">
            <w:pPr>
              <w:spacing w:before="40" w:after="40"/>
              <w:rPr>
                <w:rFonts w:ascii="Arial" w:hAnsi="Arial" w:cs="Arial"/>
                <w:b/>
                <w:sz w:val="16"/>
                <w:szCs w:val="16"/>
              </w:rPr>
            </w:pPr>
          </w:p>
        </w:tc>
      </w:tr>
    </w:tbl>
    <w:p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W w:w="0" w:type="auto"/>
        <w:tblLook w:val="0000" w:firstRow="0" w:lastRow="0" w:firstColumn="0" w:lastColumn="0" w:noHBand="0" w:noVBand="0"/>
      </w:tblPr>
      <w:tblGrid>
        <w:gridCol w:w="988"/>
        <w:gridCol w:w="1353"/>
        <w:gridCol w:w="5744"/>
        <w:gridCol w:w="1201"/>
      </w:tblGrid>
      <w:tr w:rsidR="00514984" w:rsidRPr="002F08C0" w:rsidTr="006132BB">
        <w:trPr>
          <w:cantSplit/>
          <w:tblHeader/>
        </w:trPr>
        <w:tc>
          <w:tcPr>
            <w:tcW w:w="0" w:type="auto"/>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Version</w:t>
            </w:r>
          </w:p>
        </w:tc>
        <w:tc>
          <w:tcPr>
            <w:tcW w:w="1388"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Date</w:t>
            </w:r>
          </w:p>
        </w:tc>
        <w:tc>
          <w:tcPr>
            <w:tcW w:w="5986"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Description of changes</w:t>
            </w:r>
          </w:p>
        </w:tc>
        <w:tc>
          <w:tcPr>
            <w:tcW w:w="0" w:type="auto"/>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center"/>
              <w:rPr>
                <w:rFonts w:ascii="Trebuchet MS" w:hAnsi="Trebuchet MS"/>
                <w:b/>
              </w:rPr>
            </w:pPr>
            <w:r w:rsidRPr="002F08C0">
              <w:rPr>
                <w:rFonts w:ascii="Trebuchet MS" w:hAnsi="Trebuchet MS"/>
                <w:b/>
              </w:rPr>
              <w:t>Approved by</w:t>
            </w:r>
          </w:p>
        </w:tc>
      </w:tr>
      <w:tr w:rsidR="00FE0D87" w:rsidRPr="002F08C0" w:rsidTr="006132BB">
        <w:trPr>
          <w:cantSplit/>
        </w:trPr>
        <w:tc>
          <w:tcPr>
            <w:tcW w:w="0" w:type="auto"/>
            <w:tcBorders>
              <w:top w:val="single" w:sz="6" w:space="0" w:color="999999"/>
              <w:left w:val="single" w:sz="6" w:space="0" w:color="999999"/>
              <w:bottom w:val="single" w:sz="6" w:space="0" w:color="999999"/>
              <w:right w:val="single" w:sz="6" w:space="0" w:color="999999"/>
            </w:tcBorders>
          </w:tcPr>
          <w:p w:rsidR="00FE0D87" w:rsidRDefault="00E52C91" w:rsidP="00E52C91">
            <w:r>
              <w:t>3.0</w:t>
            </w:r>
          </w:p>
        </w:tc>
        <w:tc>
          <w:tcPr>
            <w:tcW w:w="1388" w:type="dxa"/>
            <w:tcBorders>
              <w:top w:val="single" w:sz="6" w:space="0" w:color="999999"/>
              <w:left w:val="single" w:sz="6" w:space="0" w:color="999999"/>
              <w:bottom w:val="single" w:sz="6" w:space="0" w:color="999999"/>
              <w:right w:val="single" w:sz="6" w:space="0" w:color="999999"/>
            </w:tcBorders>
          </w:tcPr>
          <w:p w:rsidR="00543A39" w:rsidRDefault="00AC5DA8" w:rsidP="00E52C91">
            <w:r>
              <w:t>2014-02</w:t>
            </w:r>
            <w:r w:rsidR="00543A39">
              <w:t>-0</w:t>
            </w:r>
            <w:r>
              <w:t>3</w:t>
            </w:r>
          </w:p>
        </w:tc>
        <w:tc>
          <w:tcPr>
            <w:tcW w:w="5986" w:type="dxa"/>
            <w:tcBorders>
              <w:top w:val="single" w:sz="6" w:space="0" w:color="999999"/>
              <w:left w:val="single" w:sz="6" w:space="0" w:color="999999"/>
              <w:bottom w:val="single" w:sz="6" w:space="0" w:color="999999"/>
              <w:right w:val="single" w:sz="6" w:space="0" w:color="999999"/>
            </w:tcBorders>
          </w:tcPr>
          <w:p w:rsidR="00840301" w:rsidRDefault="00840301" w:rsidP="00767FF7">
            <w:r>
              <w:t>Updated 1.3</w:t>
            </w:r>
            <w:r w:rsidR="00882F46">
              <w:t>,</w:t>
            </w:r>
            <w:r>
              <w:t xml:space="preserve"> References</w:t>
            </w:r>
          </w:p>
          <w:p w:rsidR="00543A39" w:rsidRDefault="00543A39" w:rsidP="00767FF7">
            <w:r>
              <w:t>Updated POLICY 11</w:t>
            </w:r>
            <w:r w:rsidR="00882F46">
              <w:t>,</w:t>
            </w:r>
            <w:r>
              <w:t xml:space="preserve"> PEPPOL Customization </w:t>
            </w:r>
            <w:del w:id="11" w:author="Helger" w:date="2017-04-24T19:21:00Z">
              <w:r w:rsidDel="00EC54DA">
                <w:delText xml:space="preserve"> </w:delText>
              </w:r>
            </w:del>
            <w:r>
              <w:t>identifiers</w:t>
            </w:r>
          </w:p>
          <w:p w:rsidR="00840301" w:rsidRDefault="00840301" w:rsidP="00767FF7">
            <w:r>
              <w:t>Updated POLICY 12</w:t>
            </w:r>
            <w:r w:rsidR="00882F46">
              <w:t>,</w:t>
            </w:r>
            <w:r>
              <w:t xml:space="preserve"> Specifying Customization identifiers in UBL documents</w:t>
            </w:r>
          </w:p>
          <w:p w:rsidR="00947BA9" w:rsidRDefault="00947BA9" w:rsidP="00767FF7">
            <w:r>
              <w:t>Updated POLICY 16, PEPPOL process identifiers</w:t>
            </w:r>
          </w:p>
          <w:p w:rsidR="00840301" w:rsidRDefault="00840301" w:rsidP="00767FF7">
            <w:r>
              <w:t>Updated 4.2</w:t>
            </w:r>
            <w:r w:rsidR="00882F46">
              <w:t>,</w:t>
            </w:r>
            <w:r>
              <w:t xml:space="preserve"> Document Type Identifier Values</w:t>
            </w:r>
          </w:p>
          <w:p w:rsidR="00543A39" w:rsidRDefault="00840301" w:rsidP="00840301">
            <w:r>
              <w:t>Updated 5.2</w:t>
            </w:r>
            <w:r w:rsidR="00882F46">
              <w:t>,</w:t>
            </w:r>
            <w:r>
              <w:t xml:space="preserve"> Process ID values</w:t>
            </w:r>
          </w:p>
          <w:p w:rsidR="00AC5DA8" w:rsidRDefault="00AC5DA8" w:rsidP="00840301">
            <w:r>
              <w:t>Updated 3.2, Identifier values including ZZZ</w:t>
            </w:r>
          </w:p>
        </w:tc>
        <w:tc>
          <w:tcPr>
            <w:tcW w:w="0" w:type="auto"/>
            <w:tcBorders>
              <w:top w:val="single" w:sz="6" w:space="0" w:color="999999"/>
              <w:left w:val="single" w:sz="6" w:space="0" w:color="999999"/>
              <w:bottom w:val="single" w:sz="6" w:space="0" w:color="999999"/>
              <w:right w:val="single" w:sz="6" w:space="0" w:color="999999"/>
            </w:tcBorders>
          </w:tcPr>
          <w:p w:rsidR="00543A39" w:rsidRDefault="00543A39" w:rsidP="00E52C91"/>
        </w:tc>
      </w:tr>
      <w:tr w:rsidR="001C0EB0" w:rsidRPr="002F08C0" w:rsidTr="006132BB">
        <w:trPr>
          <w:cantSplit/>
          <w:ins w:id="12" w:author="Helger" w:date="2017-04-24T19:21:00Z"/>
        </w:trPr>
        <w:tc>
          <w:tcPr>
            <w:tcW w:w="0" w:type="auto"/>
            <w:tcBorders>
              <w:top w:val="single" w:sz="6" w:space="0" w:color="999999"/>
              <w:left w:val="single" w:sz="6" w:space="0" w:color="999999"/>
              <w:bottom w:val="single" w:sz="6" w:space="0" w:color="999999"/>
              <w:right w:val="single" w:sz="6" w:space="0" w:color="999999"/>
            </w:tcBorders>
          </w:tcPr>
          <w:p w:rsidR="001C0EB0" w:rsidRDefault="009F4391" w:rsidP="009F4391">
            <w:pPr>
              <w:rPr>
                <w:ins w:id="13" w:author="Helger" w:date="2017-04-24T19:21:00Z"/>
              </w:rPr>
            </w:pPr>
            <w:ins w:id="14" w:author="Helger" w:date="2017-06-13T14:56:00Z">
              <w:r>
                <w:t>4</w:t>
              </w:r>
            </w:ins>
            <w:ins w:id="15" w:author="Helger" w:date="2017-04-24T19:21:00Z">
              <w:r w:rsidR="001C0EB0">
                <w:t>.</w:t>
              </w:r>
            </w:ins>
            <w:ins w:id="16" w:author="Helger" w:date="2017-06-13T14:56:00Z">
              <w:r>
                <w:t>0</w:t>
              </w:r>
            </w:ins>
          </w:p>
        </w:tc>
        <w:tc>
          <w:tcPr>
            <w:tcW w:w="1388" w:type="dxa"/>
            <w:tcBorders>
              <w:top w:val="single" w:sz="6" w:space="0" w:color="999999"/>
              <w:left w:val="single" w:sz="6" w:space="0" w:color="999999"/>
              <w:bottom w:val="single" w:sz="6" w:space="0" w:color="999999"/>
              <w:right w:val="single" w:sz="6" w:space="0" w:color="999999"/>
            </w:tcBorders>
          </w:tcPr>
          <w:p w:rsidR="001C0EB0" w:rsidRDefault="001C0EB0" w:rsidP="009F4391">
            <w:pPr>
              <w:rPr>
                <w:ins w:id="17" w:author="Helger" w:date="2017-04-24T19:21:00Z"/>
              </w:rPr>
            </w:pPr>
            <w:ins w:id="18" w:author="Helger" w:date="2017-04-24T19:21:00Z">
              <w:r>
                <w:t>2017-</w:t>
              </w:r>
            </w:ins>
            <w:ins w:id="19" w:author="Helger" w:date="2017-06-13T14:56:00Z">
              <w:r w:rsidR="009F4391">
                <w:t>06</w:t>
              </w:r>
            </w:ins>
            <w:ins w:id="20" w:author="Helger" w:date="2017-04-24T19:21:00Z">
              <w:r>
                <w:t>-</w:t>
              </w:r>
            </w:ins>
            <w:ins w:id="21" w:author="Helger" w:date="2017-06-13T14:56:00Z">
              <w:r w:rsidR="009F4391">
                <w:t>xx</w:t>
              </w:r>
            </w:ins>
          </w:p>
        </w:tc>
        <w:tc>
          <w:tcPr>
            <w:tcW w:w="5986" w:type="dxa"/>
            <w:tcBorders>
              <w:top w:val="single" w:sz="6" w:space="0" w:color="999999"/>
              <w:left w:val="single" w:sz="6" w:space="0" w:color="999999"/>
              <w:bottom w:val="single" w:sz="6" w:space="0" w:color="999999"/>
              <w:right w:val="single" w:sz="6" w:space="0" w:color="999999"/>
            </w:tcBorders>
          </w:tcPr>
          <w:p w:rsidR="001C0EB0" w:rsidRDefault="001870DB" w:rsidP="001870DB">
            <w:pPr>
              <w:rPr>
                <w:ins w:id="22" w:author="Helger" w:date="2017-04-24T19:21:00Z"/>
              </w:rPr>
              <w:pPrChange w:id="23" w:author="Helger" w:date="2017-06-13T17:09:00Z">
                <w:pPr/>
              </w:pPrChange>
            </w:pPr>
            <w:ins w:id="24" w:author="Helger" w:date="2017-06-13T17:08:00Z">
              <w:r>
                <w:t>Referencing external</w:t>
              </w:r>
            </w:ins>
            <w:ins w:id="25" w:author="Helger" w:date="2017-06-13T14:56:00Z">
              <w:r w:rsidR="009F4391">
                <w:t xml:space="preserve"> code lists</w:t>
              </w:r>
            </w:ins>
          </w:p>
        </w:tc>
        <w:tc>
          <w:tcPr>
            <w:tcW w:w="0" w:type="auto"/>
            <w:tcBorders>
              <w:top w:val="single" w:sz="6" w:space="0" w:color="999999"/>
              <w:left w:val="single" w:sz="6" w:space="0" w:color="999999"/>
              <w:bottom w:val="single" w:sz="6" w:space="0" w:color="999999"/>
              <w:right w:val="single" w:sz="6" w:space="0" w:color="999999"/>
            </w:tcBorders>
          </w:tcPr>
          <w:p w:rsidR="001C0EB0" w:rsidRDefault="001C0EB0" w:rsidP="00E52C91">
            <w:pPr>
              <w:rPr>
                <w:ins w:id="26" w:author="Helger" w:date="2017-04-24T19:21:00Z"/>
              </w:rPr>
            </w:pPr>
          </w:p>
        </w:tc>
      </w:tr>
    </w:tbl>
    <w:p w:rsidR="00E91975" w:rsidRPr="00E5101A" w:rsidRDefault="00514984" w:rsidP="00514984">
      <w:pPr>
        <w:rPr>
          <w:b/>
          <w:sz w:val="32"/>
          <w:szCs w:val="32"/>
          <w:lang w:val="da-DK"/>
        </w:rPr>
      </w:pPr>
      <w:r>
        <w:rPr>
          <w:rFonts w:cs="Arial"/>
        </w:rPr>
        <w:br w:type="page"/>
      </w:r>
      <w:r w:rsidR="00913E37">
        <w:rPr>
          <w:noProof/>
          <w:sz w:val="20"/>
          <w:szCs w:val="20"/>
          <w:lang w:val="de-AT"/>
        </w:rPr>
        <w:lastRenderedPageBreak/>
        <mc:AlternateContent>
          <mc:Choice Requires="wps">
            <w:drawing>
              <wp:anchor distT="0" distB="0" distL="114300" distR="114300" simplePos="0" relativeHeight="251658240" behindDoc="0" locked="0" layoutInCell="1" allowOverlap="1">
                <wp:simplePos x="0" y="0"/>
                <wp:positionH relativeFrom="column">
                  <wp:posOffset>4445</wp:posOffset>
                </wp:positionH>
                <wp:positionV relativeFrom="paragraph">
                  <wp:posOffset>2473960</wp:posOffset>
                </wp:positionV>
                <wp:extent cx="5824855" cy="3578860"/>
                <wp:effectExtent l="13970" t="6985" r="9525" b="508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855" cy="3578860"/>
                        </a:xfrm>
                        <a:prstGeom prst="rect">
                          <a:avLst/>
                        </a:prstGeom>
                        <a:solidFill>
                          <a:srgbClr val="FFFFFF"/>
                        </a:solidFill>
                        <a:ln w="9525">
                          <a:solidFill>
                            <a:srgbClr val="000000"/>
                          </a:solidFill>
                          <a:miter lim="800000"/>
                          <a:headEnd/>
                          <a:tailEnd/>
                        </a:ln>
                      </wps:spPr>
                      <wps:txbx>
                        <w:txbxContent>
                          <w:p w:rsidR="00055C84" w:rsidRPr="008F6D70" w:rsidRDefault="00055C84" w:rsidP="004047D9">
                            <w:pPr>
                              <w:jc w:val="center"/>
                              <w:rPr>
                                <w:rFonts w:ascii="Calibri Light" w:hAnsi="Calibri Light"/>
                                <w:b/>
                                <w:i/>
                                <w:iCs/>
                                <w:sz w:val="28"/>
                                <w:szCs w:val="28"/>
                              </w:rPr>
                            </w:pPr>
                            <w:r w:rsidRPr="008F6D70">
                              <w:rPr>
                                <w:rFonts w:ascii="Calibri Light" w:hAnsi="Calibri Light"/>
                                <w:b/>
                                <w:i/>
                                <w:iCs/>
                                <w:sz w:val="28"/>
                                <w:szCs w:val="28"/>
                              </w:rPr>
                              <w:t>Statement of copyright</w:t>
                            </w:r>
                          </w:p>
                          <w:p w:rsidR="00055C84" w:rsidRPr="008F6D70" w:rsidRDefault="00055C84" w:rsidP="004047D9">
                            <w:pPr>
                              <w:jc w:val="center"/>
                              <w:rPr>
                                <w:rFonts w:ascii="Calibri Light" w:hAnsi="Calibri Light"/>
                                <w:i/>
                                <w:iCs/>
                              </w:rPr>
                            </w:pPr>
                            <w:r>
                              <w:rPr>
                                <w:rFonts w:ascii="Calibri Light" w:hAnsi="Calibri Light"/>
                                <w:i/>
                                <w:noProof/>
                                <w:lang w:val="de-AT"/>
                              </w:rPr>
                              <w:drawing>
                                <wp:inline distT="0" distB="0" distL="0" distR="0">
                                  <wp:extent cx="1121410" cy="396875"/>
                                  <wp:effectExtent l="0" t="0" r="2540" b="3175"/>
                                  <wp:docPr id="3"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rsidR="00055C84" w:rsidRPr="008F6D70" w:rsidRDefault="00055C84" w:rsidP="004047D9">
                            <w:pPr>
                              <w:jc w:val="center"/>
                              <w:rPr>
                                <w:rFonts w:ascii="Calibri Light" w:hAnsi="Calibri Light"/>
                                <w:i/>
                                <w:iCs/>
                              </w:rPr>
                            </w:pPr>
                          </w:p>
                          <w:p w:rsidR="00055C84" w:rsidRPr="008F6D70" w:rsidRDefault="00055C84" w:rsidP="004047D9">
                            <w:pPr>
                              <w:jc w:val="center"/>
                              <w:rPr>
                                <w:rFonts w:ascii="Calibri Light" w:hAnsi="Calibri Light"/>
                                <w:i/>
                                <w:iCs/>
                              </w:rPr>
                            </w:pPr>
                            <w:r w:rsidRPr="008F6D70">
                              <w:rPr>
                                <w:rFonts w:ascii="Calibri Light" w:hAnsi="Calibri Light"/>
                                <w:i/>
                                <w:iCs/>
                              </w:rPr>
                              <w:t xml:space="preserve">This deliverable is released under the terms of the Creative Commons Licence accessed through the following link: </w:t>
                            </w:r>
                            <w:r w:rsidRPr="0087394F">
                              <w:rPr>
                                <w:rFonts w:ascii="Calibri Light" w:hAnsi="Calibri Light"/>
                                <w:i/>
                                <w:iCs/>
                              </w:rPr>
                              <w:t>http://creativecommons.org/licenses/by-nc-nd/4.0</w:t>
                            </w:r>
                            <w:r>
                              <w:rPr>
                                <w:rFonts w:ascii="Calibri Light" w:hAnsi="Calibri Light"/>
                                <w:i/>
                                <w:iCs/>
                              </w:rPr>
                              <w:t>/</w:t>
                            </w:r>
                            <w:r w:rsidRPr="008F6D70">
                              <w:rPr>
                                <w:rFonts w:ascii="Calibri Light" w:hAnsi="Calibri Light"/>
                                <w:i/>
                                <w:iCs/>
                              </w:rPr>
                              <w:t>.</w:t>
                            </w:r>
                          </w:p>
                          <w:p w:rsidR="00055C84" w:rsidRPr="008F6D70" w:rsidRDefault="00055C84" w:rsidP="004047D9">
                            <w:pPr>
                              <w:jc w:val="center"/>
                              <w:rPr>
                                <w:rFonts w:ascii="Calibri Light" w:hAnsi="Calibri Light"/>
                                <w:i/>
                                <w:iCs/>
                              </w:rPr>
                            </w:pPr>
                          </w:p>
                          <w:p w:rsidR="00055C84" w:rsidRPr="00841A4C" w:rsidRDefault="00055C84" w:rsidP="004047D9">
                            <w:pPr>
                              <w:spacing w:before="100" w:beforeAutospacing="1" w:after="100" w:afterAutospacing="1"/>
                              <w:jc w:val="center"/>
                              <w:outlineLvl w:val="2"/>
                              <w:rPr>
                                <w:rFonts w:ascii="Calibri Light" w:hAnsi="Calibri Light"/>
                                <w:i/>
                                <w:iCs/>
                              </w:rPr>
                            </w:pPr>
                            <w:bookmarkStart w:id="27" w:name="_Toc485137417"/>
                            <w:r w:rsidRPr="00841A4C">
                              <w:rPr>
                                <w:rFonts w:ascii="Calibri Light" w:hAnsi="Calibri Light"/>
                                <w:i/>
                                <w:iCs/>
                              </w:rPr>
                              <w:t>You are free to:</w:t>
                            </w:r>
                            <w:bookmarkEnd w:id="27"/>
                          </w:p>
                          <w:p w:rsidR="00055C84" w:rsidRPr="00841A4C" w:rsidRDefault="00055C84" w:rsidP="004047D9">
                            <w:pPr>
                              <w:spacing w:before="100" w:beforeAutospacing="1" w:after="100" w:afterAutospacing="1"/>
                              <w:ind w:left="720"/>
                              <w:rPr>
                                <w:rFonts w:ascii="Calibri Light" w:hAnsi="Calibri Light"/>
                                <w:i/>
                                <w:iCs/>
                              </w:rPr>
                            </w:pPr>
                            <w:r w:rsidRPr="0087394F">
                              <w:rPr>
                                <w:rFonts w:ascii="Calibri Light" w:hAnsi="Calibri Light"/>
                                <w:b/>
                                <w:i/>
                                <w:iCs/>
                              </w:rPr>
                              <w:t>Share</w:t>
                            </w:r>
                            <w:r w:rsidRPr="00841A4C">
                              <w:rPr>
                                <w:rFonts w:ascii="Calibri Light" w:hAnsi="Calibri Light"/>
                                <w:i/>
                                <w:iCs/>
                              </w:rPr>
                              <w:t>— copy and redistribute the material in any medium or format</w:t>
                            </w:r>
                            <w:r>
                              <w:rPr>
                                <w:rFonts w:ascii="Calibri Light" w:hAnsi="Calibri Light"/>
                                <w:i/>
                                <w:iCs/>
                              </w:rPr>
                              <w:t>.</w:t>
                            </w:r>
                          </w:p>
                          <w:p w:rsidR="00055C84" w:rsidRPr="00841A4C" w:rsidRDefault="00055C84" w:rsidP="004047D9">
                            <w:pPr>
                              <w:spacing w:before="100" w:beforeAutospacing="1" w:after="100" w:afterAutospacing="1"/>
                              <w:rPr>
                                <w:rFonts w:ascii="Calibri Light" w:hAnsi="Calibri Light"/>
                                <w:i/>
                                <w:iCs/>
                              </w:rPr>
                            </w:pPr>
                            <w:r w:rsidRPr="00841A4C">
                              <w:rPr>
                                <w:rFonts w:ascii="Calibri Light" w:hAnsi="Calibri Light"/>
                                <w:i/>
                                <w:iCs/>
                              </w:rPr>
                              <w:t>The licensor cannot revoke these freedoms as long as you follow the license terms.</w:t>
                            </w:r>
                          </w:p>
                          <w:p w:rsidR="00055C84" w:rsidRPr="008F6D70" w:rsidRDefault="00055C84" w:rsidP="004047D9">
                            <w:pPr>
                              <w:jc w:val="center"/>
                              <w:rPr>
                                <w:rFonts w:ascii="Calibri Light" w:hAnsi="Calibri Light"/>
                                <w:i/>
                                <w:iCs/>
                              </w:rPr>
                            </w:pPr>
                          </w:p>
                          <w:p w:rsidR="00055C84" w:rsidRPr="008F6D70" w:rsidRDefault="00055C84" w:rsidP="004047D9">
                            <w:pPr>
                              <w:jc w:val="center"/>
                              <w:rPr>
                                <w:rFonts w:ascii="Calibri Light" w:hAnsi="Calibri Light"/>
                                <w:i/>
                                <w:iCs/>
                                <w:color w:val="FFFFFF"/>
                              </w:rPr>
                            </w:pPr>
                          </w:p>
                          <w:p w:rsidR="00055C84" w:rsidRDefault="00055C84" w:rsidP="00514984">
                            <w:pPr>
                              <w:rPr>
                                <w:rFonts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5pt;margin-top:194.8pt;width:458.65pt;height:28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">
                <v:textbox>
                  <w:txbxContent>
                    <w:p w:rsidR="00055C84" w:rsidRPr="008F6D70" w:rsidRDefault="00055C84" w:rsidP="004047D9">
                      <w:pPr>
                        <w:jc w:val="center"/>
                        <w:rPr>
                          <w:rFonts w:ascii="Calibri Light" w:hAnsi="Calibri Light"/>
                          <w:b/>
                          <w:i/>
                          <w:iCs/>
                          <w:sz w:val="28"/>
                          <w:szCs w:val="28"/>
                        </w:rPr>
                      </w:pPr>
                      <w:r w:rsidRPr="008F6D70">
                        <w:rPr>
                          <w:rFonts w:ascii="Calibri Light" w:hAnsi="Calibri Light"/>
                          <w:b/>
                          <w:i/>
                          <w:iCs/>
                          <w:sz w:val="28"/>
                          <w:szCs w:val="28"/>
                        </w:rPr>
                        <w:t>Statement of copyright</w:t>
                      </w:r>
                    </w:p>
                    <w:p w:rsidR="00055C84" w:rsidRPr="008F6D70" w:rsidRDefault="00055C84" w:rsidP="004047D9">
                      <w:pPr>
                        <w:jc w:val="center"/>
                        <w:rPr>
                          <w:rFonts w:ascii="Calibri Light" w:hAnsi="Calibri Light"/>
                          <w:i/>
                          <w:iCs/>
                        </w:rPr>
                      </w:pPr>
                      <w:r>
                        <w:rPr>
                          <w:rFonts w:ascii="Calibri Light" w:hAnsi="Calibri Light"/>
                          <w:i/>
                          <w:noProof/>
                          <w:lang w:val="de-AT"/>
                        </w:rPr>
                        <w:drawing>
                          <wp:inline distT="0" distB="0" distL="0" distR="0">
                            <wp:extent cx="1121410" cy="396875"/>
                            <wp:effectExtent l="0" t="0" r="2540" b="3175"/>
                            <wp:docPr id="3"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rsidR="00055C84" w:rsidRPr="008F6D70" w:rsidRDefault="00055C84" w:rsidP="004047D9">
                      <w:pPr>
                        <w:jc w:val="center"/>
                        <w:rPr>
                          <w:rFonts w:ascii="Calibri Light" w:hAnsi="Calibri Light"/>
                          <w:i/>
                          <w:iCs/>
                        </w:rPr>
                      </w:pPr>
                    </w:p>
                    <w:p w:rsidR="00055C84" w:rsidRPr="008F6D70" w:rsidRDefault="00055C84" w:rsidP="004047D9">
                      <w:pPr>
                        <w:jc w:val="center"/>
                        <w:rPr>
                          <w:rFonts w:ascii="Calibri Light" w:hAnsi="Calibri Light"/>
                          <w:i/>
                          <w:iCs/>
                        </w:rPr>
                      </w:pPr>
                      <w:r w:rsidRPr="008F6D70">
                        <w:rPr>
                          <w:rFonts w:ascii="Calibri Light" w:hAnsi="Calibri Light"/>
                          <w:i/>
                          <w:iCs/>
                        </w:rPr>
                        <w:t xml:space="preserve">This deliverable is released under the terms of the Creative Commons Licence accessed through the following link: </w:t>
                      </w:r>
                      <w:r w:rsidRPr="0087394F">
                        <w:rPr>
                          <w:rFonts w:ascii="Calibri Light" w:hAnsi="Calibri Light"/>
                          <w:i/>
                          <w:iCs/>
                        </w:rPr>
                        <w:t>http://creativecommons.org/licenses/by-nc-nd/4.0</w:t>
                      </w:r>
                      <w:r>
                        <w:rPr>
                          <w:rFonts w:ascii="Calibri Light" w:hAnsi="Calibri Light"/>
                          <w:i/>
                          <w:iCs/>
                        </w:rPr>
                        <w:t>/</w:t>
                      </w:r>
                      <w:r w:rsidRPr="008F6D70">
                        <w:rPr>
                          <w:rFonts w:ascii="Calibri Light" w:hAnsi="Calibri Light"/>
                          <w:i/>
                          <w:iCs/>
                        </w:rPr>
                        <w:t>.</w:t>
                      </w:r>
                    </w:p>
                    <w:p w:rsidR="00055C84" w:rsidRPr="008F6D70" w:rsidRDefault="00055C84" w:rsidP="004047D9">
                      <w:pPr>
                        <w:jc w:val="center"/>
                        <w:rPr>
                          <w:rFonts w:ascii="Calibri Light" w:hAnsi="Calibri Light"/>
                          <w:i/>
                          <w:iCs/>
                        </w:rPr>
                      </w:pPr>
                    </w:p>
                    <w:p w:rsidR="00055C84" w:rsidRPr="00841A4C" w:rsidRDefault="00055C84" w:rsidP="004047D9">
                      <w:pPr>
                        <w:spacing w:before="100" w:beforeAutospacing="1" w:after="100" w:afterAutospacing="1"/>
                        <w:jc w:val="center"/>
                        <w:outlineLvl w:val="2"/>
                        <w:rPr>
                          <w:rFonts w:ascii="Calibri Light" w:hAnsi="Calibri Light"/>
                          <w:i/>
                          <w:iCs/>
                        </w:rPr>
                      </w:pPr>
                      <w:bookmarkStart w:id="28" w:name="_Toc485137417"/>
                      <w:r w:rsidRPr="00841A4C">
                        <w:rPr>
                          <w:rFonts w:ascii="Calibri Light" w:hAnsi="Calibri Light"/>
                          <w:i/>
                          <w:iCs/>
                        </w:rPr>
                        <w:t>You are free to:</w:t>
                      </w:r>
                      <w:bookmarkEnd w:id="28"/>
                    </w:p>
                    <w:p w:rsidR="00055C84" w:rsidRPr="00841A4C" w:rsidRDefault="00055C84" w:rsidP="004047D9">
                      <w:pPr>
                        <w:spacing w:before="100" w:beforeAutospacing="1" w:after="100" w:afterAutospacing="1"/>
                        <w:ind w:left="720"/>
                        <w:rPr>
                          <w:rFonts w:ascii="Calibri Light" w:hAnsi="Calibri Light"/>
                          <w:i/>
                          <w:iCs/>
                        </w:rPr>
                      </w:pPr>
                      <w:r w:rsidRPr="0087394F">
                        <w:rPr>
                          <w:rFonts w:ascii="Calibri Light" w:hAnsi="Calibri Light"/>
                          <w:b/>
                          <w:i/>
                          <w:iCs/>
                        </w:rPr>
                        <w:t>Share</w:t>
                      </w:r>
                      <w:r w:rsidRPr="00841A4C">
                        <w:rPr>
                          <w:rFonts w:ascii="Calibri Light" w:hAnsi="Calibri Light"/>
                          <w:i/>
                          <w:iCs/>
                        </w:rPr>
                        <w:t>— copy and redistribute the material in any medium or format</w:t>
                      </w:r>
                      <w:r>
                        <w:rPr>
                          <w:rFonts w:ascii="Calibri Light" w:hAnsi="Calibri Light"/>
                          <w:i/>
                          <w:iCs/>
                        </w:rPr>
                        <w:t>.</w:t>
                      </w:r>
                    </w:p>
                    <w:p w:rsidR="00055C84" w:rsidRPr="00841A4C" w:rsidRDefault="00055C84" w:rsidP="004047D9">
                      <w:pPr>
                        <w:spacing w:before="100" w:beforeAutospacing="1" w:after="100" w:afterAutospacing="1"/>
                        <w:rPr>
                          <w:rFonts w:ascii="Calibri Light" w:hAnsi="Calibri Light"/>
                          <w:i/>
                          <w:iCs/>
                        </w:rPr>
                      </w:pPr>
                      <w:r w:rsidRPr="00841A4C">
                        <w:rPr>
                          <w:rFonts w:ascii="Calibri Light" w:hAnsi="Calibri Light"/>
                          <w:i/>
                          <w:iCs/>
                        </w:rPr>
                        <w:t>The licensor cannot revoke these freedoms as long as you follow the license terms.</w:t>
                      </w:r>
                    </w:p>
                    <w:p w:rsidR="00055C84" w:rsidRPr="008F6D70" w:rsidRDefault="00055C84" w:rsidP="004047D9">
                      <w:pPr>
                        <w:jc w:val="center"/>
                        <w:rPr>
                          <w:rFonts w:ascii="Calibri Light" w:hAnsi="Calibri Light"/>
                          <w:i/>
                          <w:iCs/>
                        </w:rPr>
                      </w:pPr>
                    </w:p>
                    <w:p w:rsidR="00055C84" w:rsidRPr="008F6D70" w:rsidRDefault="00055C84" w:rsidP="004047D9">
                      <w:pPr>
                        <w:jc w:val="center"/>
                        <w:rPr>
                          <w:rFonts w:ascii="Calibri Light" w:hAnsi="Calibri Light"/>
                          <w:i/>
                          <w:iCs/>
                          <w:color w:val="FFFFFF"/>
                        </w:rPr>
                      </w:pPr>
                    </w:p>
                    <w:p w:rsidR="00055C84" w:rsidRDefault="00055C84" w:rsidP="00514984">
                      <w:pPr>
                        <w:rPr>
                          <w:rFonts w:cs="Arial"/>
                        </w:rPr>
                      </w:pPr>
                    </w:p>
                  </w:txbxContent>
                </v:textbox>
              </v:shape>
            </w:pict>
          </mc:Fallback>
        </mc:AlternateContent>
      </w:r>
      <w:r w:rsidR="00913E37">
        <w:rPr>
          <w:noProof/>
          <w:sz w:val="20"/>
          <w:szCs w:val="20"/>
          <w:lang w:val="de-AT"/>
        </w:rPr>
        <mc:AlternateContent>
          <mc:Choice Requires="wps">
            <w:drawing>
              <wp:anchor distT="0" distB="0" distL="114300" distR="114300" simplePos="0" relativeHeight="251657216" behindDoc="0" locked="0" layoutInCell="1" allowOverlap="1">
                <wp:simplePos x="0" y="0"/>
                <wp:positionH relativeFrom="column">
                  <wp:posOffset>4445</wp:posOffset>
                </wp:positionH>
                <wp:positionV relativeFrom="paragraph">
                  <wp:posOffset>521335</wp:posOffset>
                </wp:positionV>
                <wp:extent cx="5823585" cy="1309370"/>
                <wp:effectExtent l="13970" t="6985" r="10795" b="762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3585" cy="1309370"/>
                        </a:xfrm>
                        <a:prstGeom prst="rect">
                          <a:avLst/>
                        </a:prstGeom>
                        <a:solidFill>
                          <a:srgbClr val="FFFFFF"/>
                        </a:solidFill>
                        <a:ln w="9525">
                          <a:solidFill>
                            <a:srgbClr val="000000"/>
                          </a:solidFill>
                          <a:miter lim="800000"/>
                          <a:headEnd/>
                          <a:tailEnd/>
                        </a:ln>
                      </wps:spPr>
                      <wps:txbx>
                        <w:txbxContent>
                          <w:p w:rsidR="00055C84" w:rsidRDefault="00055C84" w:rsidP="0047482D">
                            <w:pPr>
                              <w:jc w:val="center"/>
                              <w:rPr>
                                <w:rFonts w:cs="Arial"/>
                                <w:b/>
                                <w:sz w:val="28"/>
                                <w:szCs w:val="32"/>
                              </w:rPr>
                            </w:pPr>
                            <w:r>
                              <w:rPr>
                                <w:rFonts w:cs="Arial"/>
                                <w:b/>
                                <w:sz w:val="28"/>
                                <w:szCs w:val="32"/>
                              </w:rPr>
                              <w:t>Statement of originality</w:t>
                            </w:r>
                          </w:p>
                          <w:p w:rsidR="00055C84" w:rsidRDefault="00055C84" w:rsidP="0047482D">
                            <w:pPr>
                              <w:jc w:val="center"/>
                              <w:rPr>
                                <w:rFonts w:cs="Arial"/>
                                <w:b/>
                                <w:sz w:val="28"/>
                                <w:szCs w:val="32"/>
                              </w:rPr>
                            </w:pPr>
                          </w:p>
                          <w:p w:rsidR="00055C84" w:rsidRDefault="00055C84" w:rsidP="0047482D">
                            <w:pP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35pt;margin-top:41.05pt;width:458.55pt;height:103.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">
                <v:textbox>
                  <w:txbxContent>
                    <w:p w:rsidR="00055C84" w:rsidRDefault="00055C84" w:rsidP="0047482D">
                      <w:pPr>
                        <w:jc w:val="center"/>
                        <w:rPr>
                          <w:rFonts w:cs="Arial"/>
                          <w:b/>
                          <w:sz w:val="28"/>
                          <w:szCs w:val="32"/>
                        </w:rPr>
                      </w:pPr>
                      <w:r>
                        <w:rPr>
                          <w:rFonts w:cs="Arial"/>
                          <w:b/>
                          <w:sz w:val="28"/>
                          <w:szCs w:val="32"/>
                        </w:rPr>
                        <w:t>Statement of originality</w:t>
                      </w:r>
                    </w:p>
                    <w:p w:rsidR="00055C84" w:rsidRDefault="00055C84" w:rsidP="0047482D">
                      <w:pPr>
                        <w:jc w:val="center"/>
                        <w:rPr>
                          <w:rFonts w:cs="Arial"/>
                          <w:b/>
                          <w:sz w:val="28"/>
                          <w:szCs w:val="32"/>
                        </w:rPr>
                      </w:pPr>
                    </w:p>
                    <w:p w:rsidR="00055C84" w:rsidRDefault="00055C84" w:rsidP="0047482D">
                      <w:pP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txbxContent>
                </v:textbox>
              </v:shape>
            </w:pict>
          </mc:Fallback>
        </mc:AlternateContent>
      </w:r>
      <w:r w:rsidR="00E91975" w:rsidRPr="002F136B">
        <w:rPr>
          <w:lang w:val="da-DK"/>
        </w:rPr>
        <w:br w:type="page"/>
      </w:r>
      <w:r w:rsidR="00E91975" w:rsidRPr="00E5101A">
        <w:rPr>
          <w:b/>
          <w:sz w:val="32"/>
          <w:szCs w:val="32"/>
          <w:lang w:val="da-DK"/>
        </w:rPr>
        <w:lastRenderedPageBreak/>
        <w:t>Contributors</w:t>
      </w:r>
      <w:bookmarkEnd w:id="0"/>
    </w:p>
    <w:p w:rsidR="00E91975" w:rsidRPr="00E5101A" w:rsidRDefault="00E91975" w:rsidP="00514984">
      <w:pPr>
        <w:rPr>
          <w:rFonts w:cs="Arial"/>
          <w:b/>
          <w:lang w:val="da-DK"/>
        </w:rPr>
      </w:pPr>
    </w:p>
    <w:p w:rsidR="00E91975" w:rsidRPr="00E5101A" w:rsidRDefault="00E91975" w:rsidP="006804C3">
      <w:pPr>
        <w:rPr>
          <w:rFonts w:cs="Arial"/>
          <w:b/>
          <w:lang w:val="da-DK"/>
        </w:rPr>
      </w:pPr>
      <w:r w:rsidRPr="00E5101A">
        <w:rPr>
          <w:rFonts w:cs="Arial"/>
          <w:b/>
          <w:lang w:val="da-DK"/>
        </w:rPr>
        <w:t>Organisations</w:t>
      </w:r>
    </w:p>
    <w:p w:rsidR="00E91975" w:rsidRPr="00A02EAD" w:rsidRDefault="00E91975" w:rsidP="00514984">
      <w:pPr>
        <w:rPr>
          <w:lang w:val="da-DK"/>
        </w:rPr>
      </w:pPr>
      <w:r w:rsidRPr="00A02EAD">
        <w:rPr>
          <w:lang w:val="da-DK"/>
        </w:rPr>
        <w:t>DIFI (Direktoratet for forvaltning og IKT)</w:t>
      </w:r>
      <w:r w:rsidRPr="00A02EAD">
        <w:rPr>
          <w:rStyle w:val="Funotenzeichen"/>
        </w:rPr>
        <w:footnoteReference w:id="1"/>
      </w:r>
      <w:r w:rsidRPr="00A02EAD">
        <w:rPr>
          <w:lang w:val="da-DK"/>
        </w:rPr>
        <w:t xml:space="preserve">, Norway, </w:t>
      </w:r>
      <w:r>
        <w:fldChar w:fldCharType="begin"/>
      </w:r>
      <w:r w:rsidRPr="00543A39">
        <w:rPr>
          <w:lang w:val="nb-NO"/>
        </w:rPr>
        <w:instrText>HYPERLINK "http://www.difi.no"</w:instrText>
      </w:r>
      <w:ins w:id="29" w:author="Helger" w:date="2017-06-13T16:39:00Z"/>
      <w:r>
        <w:fldChar w:fldCharType="separate"/>
      </w:r>
      <w:r w:rsidRPr="00A02EAD">
        <w:rPr>
          <w:lang w:val="da-DK"/>
        </w:rPr>
        <w:t>www.difi.no</w:t>
      </w:r>
      <w:r>
        <w:fldChar w:fldCharType="end"/>
      </w:r>
    </w:p>
    <w:p w:rsidR="00E91975" w:rsidRPr="00A02EAD" w:rsidRDefault="00E91975" w:rsidP="00514984">
      <w:pPr>
        <w:rPr>
          <w:lang w:val="da-DK"/>
        </w:rPr>
      </w:pPr>
      <w:r w:rsidRPr="00A02EAD">
        <w:rPr>
          <w:lang w:val="da-DK"/>
        </w:rPr>
        <w:t>NITA (IT- og Telestyrelsen)</w:t>
      </w:r>
      <w:r w:rsidRPr="00A02EAD">
        <w:rPr>
          <w:rStyle w:val="Funotenzeichen"/>
        </w:rPr>
        <w:footnoteReference w:id="2"/>
      </w:r>
      <w:r w:rsidRPr="00A02EAD">
        <w:rPr>
          <w:lang w:val="da-DK"/>
        </w:rPr>
        <w:t xml:space="preserve">, Denmark, </w:t>
      </w:r>
      <w:r>
        <w:fldChar w:fldCharType="begin"/>
      </w:r>
      <w:r w:rsidRPr="00543A39">
        <w:rPr>
          <w:lang w:val="nb-NO"/>
        </w:rPr>
        <w:instrText>HYPERLINK "http://www.itst.dk"</w:instrText>
      </w:r>
      <w:ins w:id="30" w:author="Helger" w:date="2017-06-13T16:39:00Z"/>
      <w:r>
        <w:fldChar w:fldCharType="separate"/>
      </w:r>
      <w:r w:rsidRPr="00A02EAD">
        <w:rPr>
          <w:lang w:val="da-DK"/>
        </w:rPr>
        <w:t>www.itst.dk</w:t>
      </w:r>
      <w:r>
        <w:fldChar w:fldCharType="end"/>
      </w:r>
    </w:p>
    <w:p w:rsidR="00E91975" w:rsidRPr="00A02EAD" w:rsidRDefault="00E91975" w:rsidP="00514984">
      <w:pPr>
        <w:rPr>
          <w:rFonts w:cs="Arial"/>
          <w:lang w:val="da-DK"/>
        </w:rPr>
      </w:pPr>
      <w:r w:rsidRPr="00A02EAD">
        <w:rPr>
          <w:rFonts w:cs="Arial"/>
          <w:lang w:val="da-DK"/>
        </w:rPr>
        <w:t>PEPPOL.AT/BRZ (Bundesrechenzentrum)</w:t>
      </w:r>
      <w:r w:rsidRPr="00A02EAD">
        <w:rPr>
          <w:rStyle w:val="Funotenzeichen"/>
        </w:rPr>
        <w:footnoteReference w:id="3"/>
      </w:r>
      <w:r w:rsidRPr="00A02EAD">
        <w:rPr>
          <w:rFonts w:cs="Arial"/>
          <w:lang w:val="da-DK"/>
        </w:rPr>
        <w:t xml:space="preserve">, </w:t>
      </w:r>
      <w:r w:rsidRPr="00A02EAD">
        <w:rPr>
          <w:lang w:val="da-DK"/>
        </w:rPr>
        <w:t>Austria, http://www.brz.gv.at/</w:t>
      </w:r>
    </w:p>
    <w:p w:rsidR="00E91975" w:rsidRDefault="00261760" w:rsidP="00514984">
      <w:pPr>
        <w:rPr>
          <w:rStyle w:val="Hyperlink"/>
          <w:color w:val="auto"/>
          <w:u w:val="none"/>
          <w:lang w:val="sv-SE"/>
        </w:rPr>
      </w:pPr>
      <w:r w:rsidRPr="00C4133B">
        <w:rPr>
          <w:lang w:val="sv-SE"/>
        </w:rPr>
        <w:t xml:space="preserve">ESV (Ekonomistyrningsverket), Sweden, </w:t>
      </w:r>
      <w:r w:rsidR="005F5331">
        <w:fldChar w:fldCharType="begin"/>
      </w:r>
      <w:r w:rsidR="005F5331" w:rsidRPr="007936C9">
        <w:rPr>
          <w:lang w:val="de-AT"/>
          <w:rPrChange w:id="31" w:author="Helger" w:date="2017-05-03T10:53:00Z">
            <w:rPr/>
          </w:rPrChange>
        </w:rPr>
        <w:instrText xml:space="preserve"> HYPERLINK "http://www.esv.se" </w:instrText>
      </w:r>
      <w:ins w:id="32" w:author="Helger" w:date="2017-06-13T16:39:00Z"/>
      <w:r w:rsidR="005F5331">
        <w:fldChar w:fldCharType="separate"/>
      </w:r>
      <w:r w:rsidRPr="00C4133B">
        <w:rPr>
          <w:rStyle w:val="Hyperlink"/>
          <w:color w:val="auto"/>
          <w:u w:val="none"/>
          <w:lang w:val="sv-SE"/>
        </w:rPr>
        <w:t>www.esv.se</w:t>
      </w:r>
      <w:r w:rsidR="005F5331">
        <w:rPr>
          <w:rStyle w:val="Hyperlink"/>
          <w:color w:val="auto"/>
          <w:u w:val="none"/>
          <w:lang w:val="sv-SE"/>
        </w:rPr>
        <w:fldChar w:fldCharType="end"/>
      </w:r>
    </w:p>
    <w:p w:rsidR="00261760" w:rsidRPr="00A02EAD" w:rsidRDefault="00261760" w:rsidP="00514984">
      <w:pPr>
        <w:rPr>
          <w:rFonts w:cs="Arial"/>
          <w:b/>
          <w:lang w:val="da-DK"/>
        </w:rPr>
      </w:pPr>
    </w:p>
    <w:p w:rsidR="00E91975" w:rsidRPr="006804C3" w:rsidRDefault="00E91975" w:rsidP="006804C3">
      <w:pPr>
        <w:rPr>
          <w:rFonts w:cs="Arial"/>
          <w:b/>
          <w:lang w:val="da-DK"/>
        </w:rPr>
      </w:pPr>
      <w:r w:rsidRPr="006804C3">
        <w:rPr>
          <w:rFonts w:cs="Arial"/>
          <w:b/>
          <w:lang w:val="da-DK"/>
        </w:rPr>
        <w:t>Persons</w:t>
      </w:r>
    </w:p>
    <w:p w:rsidR="00E91975" w:rsidRPr="00543A39" w:rsidRDefault="0095138B" w:rsidP="00514984">
      <w:pPr>
        <w:rPr>
          <w:lang w:val="da-DK"/>
        </w:rPr>
      </w:pPr>
      <w:r w:rsidRPr="00543A39">
        <w:rPr>
          <w:lang w:val="da-DK"/>
        </w:rPr>
        <w:t>Philip Helger, PEPPOL.AT/BRZ (editor)</w:t>
      </w:r>
    </w:p>
    <w:p w:rsidR="0095138B" w:rsidRPr="008D4811" w:rsidRDefault="0095138B" w:rsidP="0095138B">
      <w:pPr>
        <w:rPr>
          <w:lang w:val="en-US"/>
        </w:rPr>
      </w:pPr>
      <w:r w:rsidRPr="008D4811">
        <w:rPr>
          <w:lang w:val="en-US"/>
        </w:rPr>
        <w:t>Jens Jakob Andersen, NITA</w:t>
      </w:r>
    </w:p>
    <w:p w:rsidR="0095138B" w:rsidRDefault="0095138B" w:rsidP="0095138B">
      <w:r>
        <w:t>Tim McGrath, DIFI/Document Engineering Services</w:t>
      </w:r>
    </w:p>
    <w:p w:rsidR="0095138B" w:rsidRDefault="00F03CDF" w:rsidP="0095138B">
      <w:pPr>
        <w:rPr>
          <w:lang w:val="en-US"/>
        </w:rPr>
      </w:pPr>
      <w:r w:rsidRPr="008D4811">
        <w:rPr>
          <w:lang w:val="en-US"/>
        </w:rPr>
        <w:t>Bergthor Skulason, NITA</w:t>
      </w:r>
    </w:p>
    <w:p w:rsidR="00543A39" w:rsidRDefault="00543A39" w:rsidP="0095138B">
      <w:pPr>
        <w:rPr>
          <w:lang w:val="en-US"/>
        </w:rPr>
      </w:pPr>
      <w:r>
        <w:rPr>
          <w:lang w:val="en-US"/>
        </w:rPr>
        <w:t>Erik Gustavsen D</w:t>
      </w:r>
      <w:r w:rsidR="00840301">
        <w:rPr>
          <w:lang w:val="en-US"/>
        </w:rPr>
        <w:t>IFI</w:t>
      </w:r>
      <w:r>
        <w:rPr>
          <w:lang w:val="en-US"/>
        </w:rPr>
        <w:t>/Edisys Consulting</w:t>
      </w:r>
    </w:p>
    <w:p w:rsidR="00D66FFA" w:rsidRPr="008D4811" w:rsidRDefault="00D66FFA" w:rsidP="0095138B">
      <w:pPr>
        <w:rPr>
          <w:lang w:val="en-US"/>
        </w:rPr>
      </w:pPr>
      <w:r>
        <w:rPr>
          <w:lang w:val="en-US"/>
        </w:rPr>
        <w:t>Martin Forsberg ESV/Ecru Consulting</w:t>
      </w:r>
    </w:p>
    <w:p w:rsidR="00E91975" w:rsidRPr="007A7B4E" w:rsidRDefault="00E91975" w:rsidP="00514984">
      <w:pPr>
        <w:rPr>
          <w:rFonts w:cs="Arial"/>
        </w:rPr>
      </w:pPr>
      <w:r w:rsidRPr="00FF7AFF">
        <w:rPr>
          <w:rFonts w:cs="Arial"/>
        </w:rPr>
        <w:br w:type="page"/>
      </w:r>
      <w:bookmarkStart w:id="33" w:name="_Toc205026843"/>
      <w:bookmarkStart w:id="34" w:name="_Toc205089457"/>
      <w:bookmarkStart w:id="35" w:name="_Toc224898987"/>
    </w:p>
    <w:bookmarkEnd w:id="33"/>
    <w:bookmarkEnd w:id="34"/>
    <w:bookmarkEnd w:id="35"/>
    <w:p w:rsidR="00A56BD2" w:rsidRPr="006804C3" w:rsidRDefault="00914720" w:rsidP="006804C3">
      <w:pPr>
        <w:rPr>
          <w:rStyle w:val="Fett"/>
          <w:b w:val="0"/>
          <w:sz w:val="32"/>
          <w:szCs w:val="32"/>
        </w:rPr>
      </w:pPr>
      <w:r w:rsidRPr="006804C3">
        <w:rPr>
          <w:rStyle w:val="Fett"/>
          <w:b w:val="0"/>
          <w:sz w:val="32"/>
          <w:szCs w:val="32"/>
        </w:rPr>
        <w:lastRenderedPageBreak/>
        <w:t>Table of contents</w:t>
      </w:r>
    </w:p>
    <w:p w:rsidR="002F349C" w:rsidRDefault="008A38F5">
      <w:pPr>
        <w:pStyle w:val="Verzeichnis3"/>
        <w:rPr>
          <w:ins w:id="36" w:author="Helger" w:date="2017-06-13T17:14:00Z"/>
          <w:rFonts w:asciiTheme="minorHAnsi" w:eastAsiaTheme="minorEastAsia" w:hAnsiTheme="minorHAnsi" w:cstheme="minorBidi"/>
          <w:lang w:val="de-AT"/>
        </w:rPr>
      </w:pPr>
      <w:r w:rsidRPr="001F4312">
        <w:rPr>
          <w:kern w:val="32"/>
          <w:sz w:val="24"/>
          <w:lang w:eastAsia="it-IT"/>
        </w:rPr>
        <w:fldChar w:fldCharType="begin"/>
      </w:r>
      <w:r w:rsidR="002142B2" w:rsidRPr="001F4312">
        <w:instrText xml:space="preserve"> TOC \o "1-4" \h \z \u </w:instrText>
      </w:r>
      <w:r w:rsidRPr="001F4312">
        <w:rPr>
          <w:kern w:val="32"/>
          <w:sz w:val="24"/>
          <w:lang w:eastAsia="it-IT"/>
        </w:rPr>
        <w:fldChar w:fldCharType="separate"/>
      </w:r>
      <w:ins w:id="37" w:author="Helger" w:date="2017-06-13T17:14:00Z">
        <w:r w:rsidR="002F349C" w:rsidRPr="00777A87">
          <w:rPr>
            <w:rStyle w:val="Hyperlink"/>
          </w:rPr>
          <w:fldChar w:fldCharType="begin"/>
        </w:r>
        <w:r w:rsidR="002F349C" w:rsidRPr="00777A87">
          <w:rPr>
            <w:rStyle w:val="Hyperlink"/>
          </w:rPr>
          <w:instrText xml:space="preserve"> </w:instrText>
        </w:r>
        <w:r w:rsidR="002F349C">
          <w:instrText>HYPERLINK "D:\\Entwicklung\\svn\\svn-brz-peppol\\OpenPEPPOL\\CodeLists\\PEPPOL Policy for use of identifiers v4.0 2017-06-13.docx" \l "_Toc485137417"</w:instrText>
        </w:r>
        <w:r w:rsidR="002F349C" w:rsidRPr="00777A87">
          <w:rPr>
            <w:rStyle w:val="Hyperlink"/>
          </w:rPr>
          <w:instrText xml:space="preserve"> </w:instrText>
        </w:r>
        <w:r w:rsidR="002F349C" w:rsidRPr="00777A87">
          <w:rPr>
            <w:rStyle w:val="Hyperlink"/>
          </w:rPr>
        </w:r>
        <w:r w:rsidR="002F349C" w:rsidRPr="00777A87">
          <w:rPr>
            <w:rStyle w:val="Hyperlink"/>
          </w:rPr>
          <w:fldChar w:fldCharType="separate"/>
        </w:r>
        <w:r w:rsidR="002F349C" w:rsidRPr="00777A87">
          <w:rPr>
            <w:rStyle w:val="Hyperlink"/>
            <w:rFonts w:ascii="Calibri Light" w:hAnsi="Calibri Light"/>
            <w:i/>
            <w:iCs/>
          </w:rPr>
          <w:t>You are free to:</w:t>
        </w:r>
        <w:r w:rsidR="002F349C">
          <w:rPr>
            <w:webHidden/>
          </w:rPr>
          <w:tab/>
        </w:r>
        <w:r w:rsidR="002F349C">
          <w:rPr>
            <w:webHidden/>
          </w:rPr>
          <w:fldChar w:fldCharType="begin"/>
        </w:r>
        <w:r w:rsidR="002F349C">
          <w:rPr>
            <w:webHidden/>
          </w:rPr>
          <w:instrText xml:space="preserve"> PAGEREF _Toc485137417 \h </w:instrText>
        </w:r>
        <w:r w:rsidR="002F349C">
          <w:rPr>
            <w:webHidden/>
          </w:rPr>
        </w:r>
      </w:ins>
      <w:r w:rsidR="002F349C">
        <w:rPr>
          <w:webHidden/>
        </w:rPr>
        <w:fldChar w:fldCharType="separate"/>
      </w:r>
      <w:ins w:id="38" w:author="Helger" w:date="2017-06-13T17:14:00Z">
        <w:r w:rsidR="002F349C">
          <w:rPr>
            <w:webHidden/>
          </w:rPr>
          <w:t>3</w:t>
        </w:r>
        <w:r w:rsidR="002F349C">
          <w:rPr>
            <w:webHidden/>
          </w:rPr>
          <w:fldChar w:fldCharType="end"/>
        </w:r>
        <w:r w:rsidR="002F349C" w:rsidRPr="00777A87">
          <w:rPr>
            <w:rStyle w:val="Hyperlink"/>
          </w:rPr>
          <w:fldChar w:fldCharType="end"/>
        </w:r>
      </w:ins>
    </w:p>
    <w:p w:rsidR="002F349C" w:rsidRDefault="002F349C">
      <w:pPr>
        <w:pStyle w:val="Verzeichnis1"/>
        <w:rPr>
          <w:ins w:id="39" w:author="Helger" w:date="2017-06-13T17:14:00Z"/>
          <w:rFonts w:asciiTheme="minorHAnsi" w:eastAsiaTheme="minorEastAsia" w:hAnsiTheme="minorHAnsi" w:cstheme="minorBidi"/>
          <w:kern w:val="0"/>
          <w:sz w:val="22"/>
          <w:lang w:val="de-AT" w:eastAsia="de-AT"/>
        </w:rPr>
      </w:pPr>
      <w:ins w:id="40" w:author="Helger" w:date="2017-06-13T17:14:00Z">
        <w:r w:rsidRPr="00777A87">
          <w:rPr>
            <w:rStyle w:val="Hyperlink"/>
          </w:rPr>
          <w:fldChar w:fldCharType="begin"/>
        </w:r>
        <w:r w:rsidRPr="00777A87">
          <w:rPr>
            <w:rStyle w:val="Hyperlink"/>
          </w:rPr>
          <w:instrText xml:space="preserve"> </w:instrText>
        </w:r>
        <w:r>
          <w:instrText>HYPERLINK \l "_Toc485137418"</w:instrText>
        </w:r>
        <w:r w:rsidRPr="00777A87">
          <w:rPr>
            <w:rStyle w:val="Hyperlink"/>
          </w:rPr>
          <w:instrText xml:space="preserve"> </w:instrText>
        </w:r>
        <w:r w:rsidRPr="00777A87">
          <w:rPr>
            <w:rStyle w:val="Hyperlink"/>
          </w:rPr>
        </w:r>
        <w:r w:rsidRPr="00777A87">
          <w:rPr>
            <w:rStyle w:val="Hyperlink"/>
          </w:rPr>
          <w:fldChar w:fldCharType="separate"/>
        </w:r>
        <w:r w:rsidRPr="00777A87">
          <w:rPr>
            <w:rStyle w:val="Hyperlink"/>
          </w:rPr>
          <w:t>1</w:t>
        </w:r>
        <w:r>
          <w:rPr>
            <w:rFonts w:asciiTheme="minorHAnsi" w:eastAsiaTheme="minorEastAsia" w:hAnsiTheme="minorHAnsi" w:cstheme="minorBidi"/>
            <w:kern w:val="0"/>
            <w:sz w:val="22"/>
            <w:lang w:val="de-AT" w:eastAsia="de-AT"/>
          </w:rPr>
          <w:tab/>
        </w:r>
        <w:r w:rsidRPr="00777A87">
          <w:rPr>
            <w:rStyle w:val="Hyperlink"/>
          </w:rPr>
          <w:t>Introduction</w:t>
        </w:r>
        <w:r>
          <w:rPr>
            <w:webHidden/>
          </w:rPr>
          <w:tab/>
        </w:r>
        <w:r>
          <w:rPr>
            <w:webHidden/>
          </w:rPr>
          <w:fldChar w:fldCharType="begin"/>
        </w:r>
        <w:r>
          <w:rPr>
            <w:webHidden/>
          </w:rPr>
          <w:instrText xml:space="preserve"> PAGEREF _Toc485137418 \h </w:instrText>
        </w:r>
        <w:r>
          <w:rPr>
            <w:webHidden/>
          </w:rPr>
        </w:r>
      </w:ins>
      <w:r>
        <w:rPr>
          <w:webHidden/>
        </w:rPr>
        <w:fldChar w:fldCharType="separate"/>
      </w:r>
      <w:ins w:id="41" w:author="Helger" w:date="2017-06-13T17:14:00Z">
        <w:r>
          <w:rPr>
            <w:webHidden/>
          </w:rPr>
          <w:t>6</w:t>
        </w:r>
        <w:r>
          <w:rPr>
            <w:webHidden/>
          </w:rPr>
          <w:fldChar w:fldCharType="end"/>
        </w:r>
        <w:r w:rsidRPr="00777A87">
          <w:rPr>
            <w:rStyle w:val="Hyperlink"/>
          </w:rPr>
          <w:fldChar w:fldCharType="end"/>
        </w:r>
      </w:ins>
    </w:p>
    <w:p w:rsidR="002F349C" w:rsidRDefault="002F349C">
      <w:pPr>
        <w:pStyle w:val="Verzeichnis2"/>
        <w:rPr>
          <w:ins w:id="42" w:author="Helger" w:date="2017-06-13T17:14:00Z"/>
          <w:rFonts w:asciiTheme="minorHAnsi" w:eastAsiaTheme="minorEastAsia" w:hAnsiTheme="minorHAnsi" w:cstheme="minorBidi"/>
          <w:lang w:val="de-AT"/>
        </w:rPr>
      </w:pPr>
      <w:ins w:id="43" w:author="Helger" w:date="2017-06-13T17:14:00Z">
        <w:r w:rsidRPr="00777A87">
          <w:rPr>
            <w:rStyle w:val="Hyperlink"/>
          </w:rPr>
          <w:fldChar w:fldCharType="begin"/>
        </w:r>
        <w:r w:rsidRPr="00777A87">
          <w:rPr>
            <w:rStyle w:val="Hyperlink"/>
          </w:rPr>
          <w:instrText xml:space="preserve"> </w:instrText>
        </w:r>
        <w:r>
          <w:instrText>HYPERLINK \l "_Toc485137419"</w:instrText>
        </w:r>
        <w:r w:rsidRPr="00777A87">
          <w:rPr>
            <w:rStyle w:val="Hyperlink"/>
          </w:rPr>
          <w:instrText xml:space="preserve"> </w:instrText>
        </w:r>
        <w:r w:rsidRPr="00777A87">
          <w:rPr>
            <w:rStyle w:val="Hyperlink"/>
          </w:rPr>
        </w:r>
        <w:r w:rsidRPr="00777A87">
          <w:rPr>
            <w:rStyle w:val="Hyperlink"/>
          </w:rPr>
          <w:fldChar w:fldCharType="separate"/>
        </w:r>
        <w:r w:rsidRPr="00777A87">
          <w:rPr>
            <w:rStyle w:val="Hyperlink"/>
          </w:rPr>
          <w:t>1.1</w:t>
        </w:r>
        <w:r>
          <w:rPr>
            <w:rFonts w:asciiTheme="minorHAnsi" w:eastAsiaTheme="minorEastAsia" w:hAnsiTheme="minorHAnsi" w:cstheme="minorBidi"/>
            <w:lang w:val="de-AT"/>
          </w:rPr>
          <w:tab/>
        </w:r>
        <w:r w:rsidRPr="00777A87">
          <w:rPr>
            <w:rStyle w:val="Hyperlink"/>
          </w:rPr>
          <w:t>Audience</w:t>
        </w:r>
        <w:r>
          <w:rPr>
            <w:webHidden/>
          </w:rPr>
          <w:tab/>
        </w:r>
        <w:r>
          <w:rPr>
            <w:webHidden/>
          </w:rPr>
          <w:fldChar w:fldCharType="begin"/>
        </w:r>
        <w:r>
          <w:rPr>
            <w:webHidden/>
          </w:rPr>
          <w:instrText xml:space="preserve"> PAGEREF _Toc485137419 \h </w:instrText>
        </w:r>
        <w:r>
          <w:rPr>
            <w:webHidden/>
          </w:rPr>
        </w:r>
      </w:ins>
      <w:r>
        <w:rPr>
          <w:webHidden/>
        </w:rPr>
        <w:fldChar w:fldCharType="separate"/>
      </w:r>
      <w:ins w:id="44" w:author="Helger" w:date="2017-06-13T17:14:00Z">
        <w:r>
          <w:rPr>
            <w:webHidden/>
          </w:rPr>
          <w:t>6</w:t>
        </w:r>
        <w:r>
          <w:rPr>
            <w:webHidden/>
          </w:rPr>
          <w:fldChar w:fldCharType="end"/>
        </w:r>
        <w:r w:rsidRPr="00777A87">
          <w:rPr>
            <w:rStyle w:val="Hyperlink"/>
          </w:rPr>
          <w:fldChar w:fldCharType="end"/>
        </w:r>
      </w:ins>
    </w:p>
    <w:p w:rsidR="002F349C" w:rsidRDefault="002F349C">
      <w:pPr>
        <w:pStyle w:val="Verzeichnis2"/>
        <w:rPr>
          <w:ins w:id="45" w:author="Helger" w:date="2017-06-13T17:14:00Z"/>
          <w:rFonts w:asciiTheme="minorHAnsi" w:eastAsiaTheme="minorEastAsia" w:hAnsiTheme="minorHAnsi" w:cstheme="minorBidi"/>
          <w:lang w:val="de-AT"/>
        </w:rPr>
      </w:pPr>
      <w:ins w:id="46" w:author="Helger" w:date="2017-06-13T17:14:00Z">
        <w:r w:rsidRPr="00777A87">
          <w:rPr>
            <w:rStyle w:val="Hyperlink"/>
          </w:rPr>
          <w:fldChar w:fldCharType="begin"/>
        </w:r>
        <w:r w:rsidRPr="00777A87">
          <w:rPr>
            <w:rStyle w:val="Hyperlink"/>
          </w:rPr>
          <w:instrText xml:space="preserve"> </w:instrText>
        </w:r>
        <w:r>
          <w:instrText>HYPERLINK \l "_Toc485137420"</w:instrText>
        </w:r>
        <w:r w:rsidRPr="00777A87">
          <w:rPr>
            <w:rStyle w:val="Hyperlink"/>
          </w:rPr>
          <w:instrText xml:space="preserve"> </w:instrText>
        </w:r>
        <w:r w:rsidRPr="00777A87">
          <w:rPr>
            <w:rStyle w:val="Hyperlink"/>
          </w:rPr>
        </w:r>
        <w:r w:rsidRPr="00777A87">
          <w:rPr>
            <w:rStyle w:val="Hyperlink"/>
          </w:rPr>
          <w:fldChar w:fldCharType="separate"/>
        </w:r>
        <w:r>
          <w:rPr>
            <w:rFonts w:asciiTheme="minorHAnsi" w:eastAsiaTheme="minorEastAsia" w:hAnsiTheme="minorHAnsi" w:cstheme="minorBidi"/>
            <w:lang w:val="de-AT"/>
          </w:rPr>
          <w:tab/>
        </w:r>
        <w:r w:rsidRPr="00777A87">
          <w:rPr>
            <w:rStyle w:val="Hyperlink"/>
          </w:rPr>
          <w:t>I</w:t>
        </w:r>
        <w:r>
          <w:rPr>
            <w:webHidden/>
          </w:rPr>
          <w:tab/>
        </w:r>
        <w:r>
          <w:rPr>
            <w:webHidden/>
          </w:rPr>
          <w:fldChar w:fldCharType="begin"/>
        </w:r>
        <w:r>
          <w:rPr>
            <w:webHidden/>
          </w:rPr>
          <w:instrText xml:space="preserve"> PAGEREF _Toc485137420 \h </w:instrText>
        </w:r>
        <w:r>
          <w:rPr>
            <w:webHidden/>
          </w:rPr>
        </w:r>
      </w:ins>
      <w:r>
        <w:rPr>
          <w:webHidden/>
        </w:rPr>
        <w:fldChar w:fldCharType="separate"/>
      </w:r>
      <w:ins w:id="47" w:author="Helger" w:date="2017-06-13T17:14:00Z">
        <w:r>
          <w:rPr>
            <w:webHidden/>
          </w:rPr>
          <w:t>6</w:t>
        </w:r>
        <w:r>
          <w:rPr>
            <w:webHidden/>
          </w:rPr>
          <w:fldChar w:fldCharType="end"/>
        </w:r>
        <w:r w:rsidRPr="00777A87">
          <w:rPr>
            <w:rStyle w:val="Hyperlink"/>
          </w:rPr>
          <w:fldChar w:fldCharType="end"/>
        </w:r>
      </w:ins>
    </w:p>
    <w:p w:rsidR="002F349C" w:rsidRDefault="002F349C">
      <w:pPr>
        <w:pStyle w:val="Verzeichnis2"/>
        <w:rPr>
          <w:ins w:id="48" w:author="Helger" w:date="2017-06-13T17:14:00Z"/>
          <w:rFonts w:asciiTheme="minorHAnsi" w:eastAsiaTheme="minorEastAsia" w:hAnsiTheme="minorHAnsi" w:cstheme="minorBidi"/>
          <w:lang w:val="de-AT"/>
        </w:rPr>
      </w:pPr>
      <w:ins w:id="49" w:author="Helger" w:date="2017-06-13T17:14:00Z">
        <w:r w:rsidRPr="00777A87">
          <w:rPr>
            <w:rStyle w:val="Hyperlink"/>
          </w:rPr>
          <w:fldChar w:fldCharType="begin"/>
        </w:r>
        <w:r w:rsidRPr="00777A87">
          <w:rPr>
            <w:rStyle w:val="Hyperlink"/>
          </w:rPr>
          <w:instrText xml:space="preserve"> </w:instrText>
        </w:r>
        <w:r>
          <w:instrText>HYPERLINK \l "_Toc485137422"</w:instrText>
        </w:r>
        <w:r w:rsidRPr="00777A87">
          <w:rPr>
            <w:rStyle w:val="Hyperlink"/>
          </w:rPr>
          <w:instrText xml:space="preserve"> </w:instrText>
        </w:r>
        <w:r w:rsidRPr="00777A87">
          <w:rPr>
            <w:rStyle w:val="Hyperlink"/>
          </w:rPr>
        </w:r>
        <w:r w:rsidRPr="00777A87">
          <w:rPr>
            <w:rStyle w:val="Hyperlink"/>
          </w:rPr>
          <w:fldChar w:fldCharType="separate"/>
        </w:r>
        <w:r w:rsidRPr="00777A87">
          <w:rPr>
            <w:rStyle w:val="Hyperlink"/>
          </w:rPr>
          <w:t>1.2</w:t>
        </w:r>
        <w:r>
          <w:rPr>
            <w:webHidden/>
          </w:rPr>
          <w:tab/>
        </w:r>
        <w:r>
          <w:rPr>
            <w:webHidden/>
          </w:rPr>
          <w:fldChar w:fldCharType="begin"/>
        </w:r>
        <w:r>
          <w:rPr>
            <w:webHidden/>
          </w:rPr>
          <w:instrText xml:space="preserve"> PAGEREF _Toc485137422 \h </w:instrText>
        </w:r>
        <w:r>
          <w:rPr>
            <w:webHidden/>
          </w:rPr>
        </w:r>
      </w:ins>
      <w:r>
        <w:rPr>
          <w:webHidden/>
        </w:rPr>
        <w:fldChar w:fldCharType="separate"/>
      </w:r>
      <w:ins w:id="50" w:author="Helger" w:date="2017-06-13T17:14:00Z">
        <w:r>
          <w:rPr>
            <w:webHidden/>
          </w:rPr>
          <w:t>6</w:t>
        </w:r>
        <w:r>
          <w:rPr>
            <w:webHidden/>
          </w:rPr>
          <w:fldChar w:fldCharType="end"/>
        </w:r>
        <w:r w:rsidRPr="00777A87">
          <w:rPr>
            <w:rStyle w:val="Hyperlink"/>
          </w:rPr>
          <w:fldChar w:fldCharType="end"/>
        </w:r>
      </w:ins>
    </w:p>
    <w:p w:rsidR="002F349C" w:rsidRDefault="002F349C">
      <w:pPr>
        <w:pStyle w:val="Verzeichnis2"/>
        <w:rPr>
          <w:ins w:id="51" w:author="Helger" w:date="2017-06-13T17:14:00Z"/>
          <w:rFonts w:asciiTheme="minorHAnsi" w:eastAsiaTheme="minorEastAsia" w:hAnsiTheme="minorHAnsi" w:cstheme="minorBidi"/>
          <w:lang w:val="de-AT"/>
        </w:rPr>
      </w:pPr>
      <w:ins w:id="52" w:author="Helger" w:date="2017-06-13T17:14:00Z">
        <w:r w:rsidRPr="00777A87">
          <w:rPr>
            <w:rStyle w:val="Hyperlink"/>
          </w:rPr>
          <w:fldChar w:fldCharType="begin"/>
        </w:r>
        <w:r w:rsidRPr="00777A87">
          <w:rPr>
            <w:rStyle w:val="Hyperlink"/>
          </w:rPr>
          <w:instrText xml:space="preserve"> </w:instrText>
        </w:r>
        <w:r>
          <w:instrText>HYPERLINK \l "_Toc485137423"</w:instrText>
        </w:r>
        <w:r w:rsidRPr="00777A87">
          <w:rPr>
            <w:rStyle w:val="Hyperlink"/>
          </w:rPr>
          <w:instrText xml:space="preserve"> </w:instrText>
        </w:r>
        <w:r w:rsidRPr="00777A87">
          <w:rPr>
            <w:rStyle w:val="Hyperlink"/>
          </w:rPr>
        </w:r>
        <w:r w:rsidRPr="00777A87">
          <w:rPr>
            <w:rStyle w:val="Hyperlink"/>
          </w:rPr>
          <w:fldChar w:fldCharType="separate"/>
        </w:r>
        <w:r w:rsidRPr="00777A87">
          <w:rPr>
            <w:rStyle w:val="Hyperlink"/>
          </w:rPr>
          <w:t>1.3</w:t>
        </w:r>
        <w:r>
          <w:rPr>
            <w:rFonts w:asciiTheme="minorHAnsi" w:eastAsiaTheme="minorEastAsia" w:hAnsiTheme="minorHAnsi" w:cstheme="minorBidi"/>
            <w:lang w:val="de-AT"/>
          </w:rPr>
          <w:tab/>
        </w:r>
        <w:r w:rsidRPr="00777A87">
          <w:rPr>
            <w:rStyle w:val="Hyperlink"/>
          </w:rPr>
          <w:t>References</w:t>
        </w:r>
        <w:r>
          <w:rPr>
            <w:webHidden/>
          </w:rPr>
          <w:tab/>
        </w:r>
        <w:r>
          <w:rPr>
            <w:webHidden/>
          </w:rPr>
          <w:fldChar w:fldCharType="begin"/>
        </w:r>
        <w:r>
          <w:rPr>
            <w:webHidden/>
          </w:rPr>
          <w:instrText xml:space="preserve"> PAGEREF _Toc485137423 \h </w:instrText>
        </w:r>
        <w:r>
          <w:rPr>
            <w:webHidden/>
          </w:rPr>
        </w:r>
      </w:ins>
      <w:r>
        <w:rPr>
          <w:webHidden/>
        </w:rPr>
        <w:fldChar w:fldCharType="separate"/>
      </w:r>
      <w:ins w:id="53" w:author="Helger" w:date="2017-06-13T17:14:00Z">
        <w:r>
          <w:rPr>
            <w:webHidden/>
          </w:rPr>
          <w:t>6</w:t>
        </w:r>
        <w:r>
          <w:rPr>
            <w:webHidden/>
          </w:rPr>
          <w:fldChar w:fldCharType="end"/>
        </w:r>
        <w:r w:rsidRPr="00777A87">
          <w:rPr>
            <w:rStyle w:val="Hyperlink"/>
          </w:rPr>
          <w:fldChar w:fldCharType="end"/>
        </w:r>
      </w:ins>
    </w:p>
    <w:p w:rsidR="002F349C" w:rsidRDefault="002F349C">
      <w:pPr>
        <w:pStyle w:val="Verzeichnis1"/>
        <w:rPr>
          <w:ins w:id="54" w:author="Helger" w:date="2017-06-13T17:14:00Z"/>
          <w:rFonts w:asciiTheme="minorHAnsi" w:eastAsiaTheme="minorEastAsia" w:hAnsiTheme="minorHAnsi" w:cstheme="minorBidi"/>
          <w:kern w:val="0"/>
          <w:sz w:val="22"/>
          <w:lang w:val="de-AT" w:eastAsia="de-AT"/>
        </w:rPr>
      </w:pPr>
      <w:ins w:id="55" w:author="Helger" w:date="2017-06-13T17:14:00Z">
        <w:r w:rsidRPr="00777A87">
          <w:rPr>
            <w:rStyle w:val="Hyperlink"/>
          </w:rPr>
          <w:fldChar w:fldCharType="begin"/>
        </w:r>
        <w:r w:rsidRPr="00777A87">
          <w:rPr>
            <w:rStyle w:val="Hyperlink"/>
          </w:rPr>
          <w:instrText xml:space="preserve"> </w:instrText>
        </w:r>
        <w:r>
          <w:instrText>HYPERLINK \l "_Toc485137424"</w:instrText>
        </w:r>
        <w:r w:rsidRPr="00777A87">
          <w:rPr>
            <w:rStyle w:val="Hyperlink"/>
          </w:rPr>
          <w:instrText xml:space="preserve"> </w:instrText>
        </w:r>
        <w:r w:rsidRPr="00777A87">
          <w:rPr>
            <w:rStyle w:val="Hyperlink"/>
          </w:rPr>
        </w:r>
        <w:r w:rsidRPr="00777A87">
          <w:rPr>
            <w:rStyle w:val="Hyperlink"/>
          </w:rPr>
          <w:fldChar w:fldCharType="separate"/>
        </w:r>
        <w:r w:rsidRPr="00777A87">
          <w:rPr>
            <w:rStyle w:val="Hyperlink"/>
          </w:rPr>
          <w:t>2</w:t>
        </w:r>
        <w:r>
          <w:rPr>
            <w:rFonts w:asciiTheme="minorHAnsi" w:eastAsiaTheme="minorEastAsia" w:hAnsiTheme="minorHAnsi" w:cstheme="minorBidi"/>
            <w:kern w:val="0"/>
            <w:sz w:val="22"/>
            <w:lang w:val="de-AT" w:eastAsia="de-AT"/>
          </w:rPr>
          <w:tab/>
        </w:r>
        <w:r w:rsidRPr="00777A87">
          <w:rPr>
            <w:rStyle w:val="Hyperlink"/>
          </w:rPr>
          <w:t>Introduction to identifiers</w:t>
        </w:r>
        <w:r>
          <w:rPr>
            <w:webHidden/>
          </w:rPr>
          <w:tab/>
        </w:r>
        <w:r>
          <w:rPr>
            <w:webHidden/>
          </w:rPr>
          <w:fldChar w:fldCharType="begin"/>
        </w:r>
        <w:r>
          <w:rPr>
            <w:webHidden/>
          </w:rPr>
          <w:instrText xml:space="preserve"> PAGEREF _Toc485137424 \h </w:instrText>
        </w:r>
        <w:r>
          <w:rPr>
            <w:webHidden/>
          </w:rPr>
        </w:r>
      </w:ins>
      <w:r>
        <w:rPr>
          <w:webHidden/>
        </w:rPr>
        <w:fldChar w:fldCharType="separate"/>
      </w:r>
      <w:ins w:id="56" w:author="Helger" w:date="2017-06-13T17:14:00Z">
        <w:r>
          <w:rPr>
            <w:webHidden/>
          </w:rPr>
          <w:t>7</w:t>
        </w:r>
        <w:r>
          <w:rPr>
            <w:webHidden/>
          </w:rPr>
          <w:fldChar w:fldCharType="end"/>
        </w:r>
        <w:r w:rsidRPr="00777A87">
          <w:rPr>
            <w:rStyle w:val="Hyperlink"/>
          </w:rPr>
          <w:fldChar w:fldCharType="end"/>
        </w:r>
      </w:ins>
    </w:p>
    <w:p w:rsidR="002F349C" w:rsidRDefault="002F349C">
      <w:pPr>
        <w:pStyle w:val="Verzeichnis2"/>
        <w:rPr>
          <w:ins w:id="57" w:author="Helger" w:date="2017-06-13T17:14:00Z"/>
          <w:rFonts w:asciiTheme="minorHAnsi" w:eastAsiaTheme="minorEastAsia" w:hAnsiTheme="minorHAnsi" w:cstheme="minorBidi"/>
          <w:lang w:val="de-AT"/>
        </w:rPr>
      </w:pPr>
      <w:ins w:id="58" w:author="Helger" w:date="2017-06-13T17:14:00Z">
        <w:r w:rsidRPr="00777A87">
          <w:rPr>
            <w:rStyle w:val="Hyperlink"/>
          </w:rPr>
          <w:fldChar w:fldCharType="begin"/>
        </w:r>
        <w:r w:rsidRPr="00777A87">
          <w:rPr>
            <w:rStyle w:val="Hyperlink"/>
          </w:rPr>
          <w:instrText xml:space="preserve"> </w:instrText>
        </w:r>
        <w:r>
          <w:instrText>HYPERLINK \l "_Toc485137425"</w:instrText>
        </w:r>
        <w:r w:rsidRPr="00777A87">
          <w:rPr>
            <w:rStyle w:val="Hyperlink"/>
          </w:rPr>
          <w:instrText xml:space="preserve"> </w:instrText>
        </w:r>
        <w:r w:rsidRPr="00777A87">
          <w:rPr>
            <w:rStyle w:val="Hyperlink"/>
          </w:rPr>
        </w:r>
        <w:r w:rsidRPr="00777A87">
          <w:rPr>
            <w:rStyle w:val="Hyperlink"/>
          </w:rPr>
          <w:fldChar w:fldCharType="separate"/>
        </w:r>
        <w:r w:rsidRPr="00777A87">
          <w:rPr>
            <w:rStyle w:val="Hyperlink"/>
          </w:rPr>
          <w:t>2.1</w:t>
        </w:r>
        <w:r>
          <w:rPr>
            <w:rFonts w:asciiTheme="minorHAnsi" w:eastAsiaTheme="minorEastAsia" w:hAnsiTheme="minorHAnsi" w:cstheme="minorBidi"/>
            <w:lang w:val="de-AT"/>
          </w:rPr>
          <w:tab/>
        </w:r>
        <w:r w:rsidRPr="00777A87">
          <w:rPr>
            <w:rStyle w:val="Hyperlink"/>
          </w:rPr>
          <w:t>Scope</w:t>
        </w:r>
        <w:r>
          <w:rPr>
            <w:webHidden/>
          </w:rPr>
          <w:tab/>
        </w:r>
        <w:r>
          <w:rPr>
            <w:webHidden/>
          </w:rPr>
          <w:fldChar w:fldCharType="begin"/>
        </w:r>
        <w:r>
          <w:rPr>
            <w:webHidden/>
          </w:rPr>
          <w:instrText xml:space="preserve"> PAGEREF _Toc485137425 \h </w:instrText>
        </w:r>
        <w:r>
          <w:rPr>
            <w:webHidden/>
          </w:rPr>
        </w:r>
      </w:ins>
      <w:r>
        <w:rPr>
          <w:webHidden/>
        </w:rPr>
        <w:fldChar w:fldCharType="separate"/>
      </w:r>
      <w:ins w:id="59" w:author="Helger" w:date="2017-06-13T17:14:00Z">
        <w:r>
          <w:rPr>
            <w:webHidden/>
          </w:rPr>
          <w:t>7</w:t>
        </w:r>
        <w:r>
          <w:rPr>
            <w:webHidden/>
          </w:rPr>
          <w:fldChar w:fldCharType="end"/>
        </w:r>
        <w:r w:rsidRPr="00777A87">
          <w:rPr>
            <w:rStyle w:val="Hyperlink"/>
          </w:rPr>
          <w:fldChar w:fldCharType="end"/>
        </w:r>
      </w:ins>
    </w:p>
    <w:p w:rsidR="002F349C" w:rsidRDefault="002F349C">
      <w:pPr>
        <w:pStyle w:val="Verzeichnis1"/>
        <w:rPr>
          <w:ins w:id="60" w:author="Helger" w:date="2017-06-13T17:14:00Z"/>
          <w:rFonts w:asciiTheme="minorHAnsi" w:eastAsiaTheme="minorEastAsia" w:hAnsiTheme="minorHAnsi" w:cstheme="minorBidi"/>
          <w:kern w:val="0"/>
          <w:sz w:val="22"/>
          <w:lang w:val="de-AT" w:eastAsia="de-AT"/>
        </w:rPr>
      </w:pPr>
      <w:ins w:id="61" w:author="Helger" w:date="2017-06-13T17:14:00Z">
        <w:r w:rsidRPr="00777A87">
          <w:rPr>
            <w:rStyle w:val="Hyperlink"/>
          </w:rPr>
          <w:fldChar w:fldCharType="begin"/>
        </w:r>
        <w:r w:rsidRPr="00777A87">
          <w:rPr>
            <w:rStyle w:val="Hyperlink"/>
          </w:rPr>
          <w:instrText xml:space="preserve"> </w:instrText>
        </w:r>
        <w:r>
          <w:instrText>HYPERLINK \l "_Toc485137426"</w:instrText>
        </w:r>
        <w:r w:rsidRPr="00777A87">
          <w:rPr>
            <w:rStyle w:val="Hyperlink"/>
          </w:rPr>
          <w:instrText xml:space="preserve"> </w:instrText>
        </w:r>
        <w:r w:rsidRPr="00777A87">
          <w:rPr>
            <w:rStyle w:val="Hyperlink"/>
          </w:rPr>
        </w:r>
        <w:r w:rsidRPr="00777A87">
          <w:rPr>
            <w:rStyle w:val="Hyperlink"/>
          </w:rPr>
          <w:fldChar w:fldCharType="separate"/>
        </w:r>
        <w:r w:rsidRPr="00777A87">
          <w:rPr>
            <w:rStyle w:val="Hyperlink"/>
          </w:rPr>
          <w:t>3</w:t>
        </w:r>
        <w:r>
          <w:rPr>
            <w:rFonts w:asciiTheme="minorHAnsi" w:eastAsiaTheme="minorEastAsia" w:hAnsiTheme="minorHAnsi" w:cstheme="minorBidi"/>
            <w:kern w:val="0"/>
            <w:sz w:val="22"/>
            <w:lang w:val="de-AT" w:eastAsia="de-AT"/>
          </w:rPr>
          <w:tab/>
        </w:r>
        <w:r w:rsidRPr="00777A87">
          <w:rPr>
            <w:rStyle w:val="Hyperlink"/>
          </w:rPr>
          <w:t>Policy for PEPPOL Party Identification</w:t>
        </w:r>
        <w:r>
          <w:rPr>
            <w:webHidden/>
          </w:rPr>
          <w:tab/>
        </w:r>
        <w:r>
          <w:rPr>
            <w:webHidden/>
          </w:rPr>
          <w:fldChar w:fldCharType="begin"/>
        </w:r>
        <w:r>
          <w:rPr>
            <w:webHidden/>
          </w:rPr>
          <w:instrText xml:space="preserve"> PAGEREF _Toc485137426 \h </w:instrText>
        </w:r>
        <w:r>
          <w:rPr>
            <w:webHidden/>
          </w:rPr>
        </w:r>
      </w:ins>
      <w:r>
        <w:rPr>
          <w:webHidden/>
        </w:rPr>
        <w:fldChar w:fldCharType="separate"/>
      </w:r>
      <w:ins w:id="62" w:author="Helger" w:date="2017-06-13T17:14:00Z">
        <w:r>
          <w:rPr>
            <w:webHidden/>
          </w:rPr>
          <w:t>9</w:t>
        </w:r>
        <w:r>
          <w:rPr>
            <w:webHidden/>
          </w:rPr>
          <w:fldChar w:fldCharType="end"/>
        </w:r>
        <w:r w:rsidRPr="00777A87">
          <w:rPr>
            <w:rStyle w:val="Hyperlink"/>
          </w:rPr>
          <w:fldChar w:fldCharType="end"/>
        </w:r>
      </w:ins>
    </w:p>
    <w:p w:rsidR="002F349C" w:rsidRDefault="002F349C">
      <w:pPr>
        <w:pStyle w:val="Verzeichnis2"/>
        <w:rPr>
          <w:ins w:id="63" w:author="Helger" w:date="2017-06-13T17:14:00Z"/>
          <w:rFonts w:asciiTheme="minorHAnsi" w:eastAsiaTheme="minorEastAsia" w:hAnsiTheme="minorHAnsi" w:cstheme="minorBidi"/>
          <w:lang w:val="de-AT"/>
        </w:rPr>
      </w:pPr>
      <w:ins w:id="64" w:author="Helger" w:date="2017-06-13T17:14:00Z">
        <w:r w:rsidRPr="00777A87">
          <w:rPr>
            <w:rStyle w:val="Hyperlink"/>
          </w:rPr>
          <w:fldChar w:fldCharType="begin"/>
        </w:r>
        <w:r w:rsidRPr="00777A87">
          <w:rPr>
            <w:rStyle w:val="Hyperlink"/>
          </w:rPr>
          <w:instrText xml:space="preserve"> </w:instrText>
        </w:r>
        <w:r>
          <w:instrText>HYPERLINK \l "_Toc485137427"</w:instrText>
        </w:r>
        <w:r w:rsidRPr="00777A87">
          <w:rPr>
            <w:rStyle w:val="Hyperlink"/>
          </w:rPr>
          <w:instrText xml:space="preserve"> </w:instrText>
        </w:r>
        <w:r w:rsidRPr="00777A87">
          <w:rPr>
            <w:rStyle w:val="Hyperlink"/>
          </w:rPr>
        </w:r>
        <w:r w:rsidRPr="00777A87">
          <w:rPr>
            <w:rStyle w:val="Hyperlink"/>
          </w:rPr>
          <w:fldChar w:fldCharType="separate"/>
        </w:r>
        <w:r w:rsidRPr="00777A87">
          <w:rPr>
            <w:rStyle w:val="Hyperlink"/>
          </w:rPr>
          <w:t>3.1</w:t>
        </w:r>
        <w:r>
          <w:rPr>
            <w:rFonts w:asciiTheme="minorHAnsi" w:eastAsiaTheme="minorEastAsia" w:hAnsiTheme="minorHAnsi" w:cstheme="minorBidi"/>
            <w:lang w:val="de-AT"/>
          </w:rPr>
          <w:tab/>
        </w:r>
        <w:r w:rsidRPr="00777A87">
          <w:rPr>
            <w:rStyle w:val="Hyperlink"/>
          </w:rPr>
          <w:t>Format</w:t>
        </w:r>
        <w:r>
          <w:rPr>
            <w:webHidden/>
          </w:rPr>
          <w:tab/>
        </w:r>
        <w:r>
          <w:rPr>
            <w:webHidden/>
          </w:rPr>
          <w:fldChar w:fldCharType="begin"/>
        </w:r>
        <w:r>
          <w:rPr>
            <w:webHidden/>
          </w:rPr>
          <w:instrText xml:space="preserve"> PAGEREF _Toc485137427 \h </w:instrText>
        </w:r>
        <w:r>
          <w:rPr>
            <w:webHidden/>
          </w:rPr>
        </w:r>
      </w:ins>
      <w:r>
        <w:rPr>
          <w:webHidden/>
        </w:rPr>
        <w:fldChar w:fldCharType="separate"/>
      </w:r>
      <w:ins w:id="65" w:author="Helger" w:date="2017-06-13T17:14:00Z">
        <w:r>
          <w:rPr>
            <w:webHidden/>
          </w:rPr>
          <w:t>9</w:t>
        </w:r>
        <w:r>
          <w:rPr>
            <w:webHidden/>
          </w:rPr>
          <w:fldChar w:fldCharType="end"/>
        </w:r>
        <w:r w:rsidRPr="00777A87">
          <w:rPr>
            <w:rStyle w:val="Hyperlink"/>
          </w:rPr>
          <w:fldChar w:fldCharType="end"/>
        </w:r>
      </w:ins>
    </w:p>
    <w:p w:rsidR="002F349C" w:rsidRDefault="002F349C">
      <w:pPr>
        <w:pStyle w:val="Verzeichnis3"/>
        <w:rPr>
          <w:ins w:id="66" w:author="Helger" w:date="2017-06-13T17:14:00Z"/>
          <w:rFonts w:asciiTheme="minorHAnsi" w:eastAsiaTheme="minorEastAsia" w:hAnsiTheme="minorHAnsi" w:cstheme="minorBidi"/>
          <w:lang w:val="de-AT"/>
        </w:rPr>
      </w:pPr>
      <w:ins w:id="67" w:author="Helger" w:date="2017-06-13T17:14:00Z">
        <w:r w:rsidRPr="00777A87">
          <w:rPr>
            <w:rStyle w:val="Hyperlink"/>
          </w:rPr>
          <w:fldChar w:fldCharType="begin"/>
        </w:r>
        <w:r w:rsidRPr="00777A87">
          <w:rPr>
            <w:rStyle w:val="Hyperlink"/>
          </w:rPr>
          <w:instrText xml:space="preserve"> </w:instrText>
        </w:r>
        <w:r>
          <w:instrText>HYPERLINK \l "_Toc485137428"</w:instrText>
        </w:r>
        <w:r w:rsidRPr="00777A87">
          <w:rPr>
            <w:rStyle w:val="Hyperlink"/>
          </w:rPr>
          <w:instrText xml:space="preserve"> </w:instrText>
        </w:r>
        <w:r w:rsidRPr="00777A87">
          <w:rPr>
            <w:rStyle w:val="Hyperlink"/>
          </w:rPr>
        </w:r>
        <w:r w:rsidRPr="00777A87">
          <w:rPr>
            <w:rStyle w:val="Hyperlink"/>
          </w:rPr>
          <w:fldChar w:fldCharType="separate"/>
        </w:r>
        <w:r w:rsidRPr="00777A87">
          <w:rPr>
            <w:rStyle w:val="Hyperlink"/>
          </w:rPr>
          <w:t>POLICY 1</w:t>
        </w:r>
        <w:r>
          <w:rPr>
            <w:rFonts w:asciiTheme="minorHAnsi" w:eastAsiaTheme="minorEastAsia" w:hAnsiTheme="minorHAnsi" w:cstheme="minorBidi"/>
            <w:lang w:val="de-AT"/>
          </w:rPr>
          <w:tab/>
        </w:r>
        <w:r w:rsidRPr="00777A87">
          <w:rPr>
            <w:rStyle w:val="Hyperlink"/>
          </w:rPr>
          <w:t>Use of ISO15459 encoding</w:t>
        </w:r>
        <w:r>
          <w:rPr>
            <w:webHidden/>
          </w:rPr>
          <w:tab/>
        </w:r>
        <w:r>
          <w:rPr>
            <w:webHidden/>
          </w:rPr>
          <w:fldChar w:fldCharType="begin"/>
        </w:r>
        <w:r>
          <w:rPr>
            <w:webHidden/>
          </w:rPr>
          <w:instrText xml:space="preserve"> PAGEREF _Toc485137428 \h </w:instrText>
        </w:r>
        <w:r>
          <w:rPr>
            <w:webHidden/>
          </w:rPr>
        </w:r>
      </w:ins>
      <w:r>
        <w:rPr>
          <w:webHidden/>
        </w:rPr>
        <w:fldChar w:fldCharType="separate"/>
      </w:r>
      <w:ins w:id="68" w:author="Helger" w:date="2017-06-13T17:14:00Z">
        <w:r>
          <w:rPr>
            <w:webHidden/>
          </w:rPr>
          <w:t>9</w:t>
        </w:r>
        <w:r>
          <w:rPr>
            <w:webHidden/>
          </w:rPr>
          <w:fldChar w:fldCharType="end"/>
        </w:r>
        <w:r w:rsidRPr="00777A87">
          <w:rPr>
            <w:rStyle w:val="Hyperlink"/>
          </w:rPr>
          <w:fldChar w:fldCharType="end"/>
        </w:r>
      </w:ins>
    </w:p>
    <w:p w:rsidR="002F349C" w:rsidRDefault="002F349C">
      <w:pPr>
        <w:pStyle w:val="Verzeichnis3"/>
        <w:rPr>
          <w:ins w:id="69" w:author="Helger" w:date="2017-06-13T17:14:00Z"/>
          <w:rFonts w:asciiTheme="minorHAnsi" w:eastAsiaTheme="minorEastAsia" w:hAnsiTheme="minorHAnsi" w:cstheme="minorBidi"/>
          <w:lang w:val="de-AT"/>
        </w:rPr>
      </w:pPr>
      <w:ins w:id="70" w:author="Helger" w:date="2017-06-13T17:14:00Z">
        <w:r w:rsidRPr="00777A87">
          <w:rPr>
            <w:rStyle w:val="Hyperlink"/>
          </w:rPr>
          <w:fldChar w:fldCharType="begin"/>
        </w:r>
        <w:r w:rsidRPr="00777A87">
          <w:rPr>
            <w:rStyle w:val="Hyperlink"/>
          </w:rPr>
          <w:instrText xml:space="preserve"> </w:instrText>
        </w:r>
        <w:r>
          <w:instrText>HYPERLINK \l "_Toc485137429"</w:instrText>
        </w:r>
        <w:r w:rsidRPr="00777A87">
          <w:rPr>
            <w:rStyle w:val="Hyperlink"/>
          </w:rPr>
          <w:instrText xml:space="preserve"> </w:instrText>
        </w:r>
        <w:r w:rsidRPr="00777A87">
          <w:rPr>
            <w:rStyle w:val="Hyperlink"/>
          </w:rPr>
        </w:r>
        <w:r w:rsidRPr="00777A87">
          <w:rPr>
            <w:rStyle w:val="Hyperlink"/>
          </w:rPr>
          <w:fldChar w:fldCharType="separate"/>
        </w:r>
        <w:r w:rsidRPr="00777A87">
          <w:rPr>
            <w:rStyle w:val="Hyperlink"/>
          </w:rPr>
          <w:t>POLICY 2</w:t>
        </w:r>
        <w:r>
          <w:rPr>
            <w:rFonts w:asciiTheme="minorHAnsi" w:eastAsiaTheme="minorEastAsia" w:hAnsiTheme="minorHAnsi" w:cstheme="minorBidi"/>
            <w:lang w:val="de-AT"/>
          </w:rPr>
          <w:tab/>
        </w:r>
        <w:r w:rsidRPr="00777A87">
          <w:rPr>
            <w:rStyle w:val="Hyperlink"/>
          </w:rPr>
          <w:t>Use of ISO15459 structure</w:t>
        </w:r>
        <w:r>
          <w:rPr>
            <w:webHidden/>
          </w:rPr>
          <w:tab/>
        </w:r>
        <w:r>
          <w:rPr>
            <w:webHidden/>
          </w:rPr>
          <w:fldChar w:fldCharType="begin"/>
        </w:r>
        <w:r>
          <w:rPr>
            <w:webHidden/>
          </w:rPr>
          <w:instrText xml:space="preserve"> PAGEREF _Toc485137429 \h </w:instrText>
        </w:r>
        <w:r>
          <w:rPr>
            <w:webHidden/>
          </w:rPr>
        </w:r>
      </w:ins>
      <w:r>
        <w:rPr>
          <w:webHidden/>
        </w:rPr>
        <w:fldChar w:fldCharType="separate"/>
      </w:r>
      <w:ins w:id="71" w:author="Helger" w:date="2017-06-13T17:14:00Z">
        <w:r>
          <w:rPr>
            <w:webHidden/>
          </w:rPr>
          <w:t>10</w:t>
        </w:r>
        <w:r>
          <w:rPr>
            <w:webHidden/>
          </w:rPr>
          <w:fldChar w:fldCharType="end"/>
        </w:r>
        <w:r w:rsidRPr="00777A87">
          <w:rPr>
            <w:rStyle w:val="Hyperlink"/>
          </w:rPr>
          <w:fldChar w:fldCharType="end"/>
        </w:r>
      </w:ins>
    </w:p>
    <w:p w:rsidR="002F349C" w:rsidRDefault="002F349C">
      <w:pPr>
        <w:pStyle w:val="Verzeichnis3"/>
        <w:rPr>
          <w:ins w:id="72" w:author="Helger" w:date="2017-06-13T17:14:00Z"/>
          <w:rFonts w:asciiTheme="minorHAnsi" w:eastAsiaTheme="minorEastAsia" w:hAnsiTheme="minorHAnsi" w:cstheme="minorBidi"/>
          <w:lang w:val="de-AT"/>
        </w:rPr>
      </w:pPr>
      <w:ins w:id="73" w:author="Helger" w:date="2017-06-13T17:14:00Z">
        <w:r w:rsidRPr="00777A87">
          <w:rPr>
            <w:rStyle w:val="Hyperlink"/>
          </w:rPr>
          <w:fldChar w:fldCharType="begin"/>
        </w:r>
        <w:r w:rsidRPr="00777A87">
          <w:rPr>
            <w:rStyle w:val="Hyperlink"/>
          </w:rPr>
          <w:instrText xml:space="preserve"> </w:instrText>
        </w:r>
        <w:r>
          <w:instrText>HYPERLINK \l "_Toc485137430"</w:instrText>
        </w:r>
        <w:r w:rsidRPr="00777A87">
          <w:rPr>
            <w:rStyle w:val="Hyperlink"/>
          </w:rPr>
          <w:instrText xml:space="preserve"> </w:instrText>
        </w:r>
        <w:r w:rsidRPr="00777A87">
          <w:rPr>
            <w:rStyle w:val="Hyperlink"/>
          </w:rPr>
        </w:r>
        <w:r w:rsidRPr="00777A87">
          <w:rPr>
            <w:rStyle w:val="Hyperlink"/>
          </w:rPr>
          <w:fldChar w:fldCharType="separate"/>
        </w:r>
        <w:r w:rsidRPr="00777A87">
          <w:rPr>
            <w:rStyle w:val="Hyperlink"/>
          </w:rPr>
          <w:t>POLICY 3</w:t>
        </w:r>
        <w:r>
          <w:rPr>
            <w:rFonts w:asciiTheme="minorHAnsi" w:eastAsiaTheme="minorEastAsia" w:hAnsiTheme="minorHAnsi" w:cstheme="minorBidi"/>
            <w:lang w:val="de-AT"/>
          </w:rPr>
          <w:tab/>
        </w:r>
        <w:r w:rsidRPr="00777A87">
          <w:rPr>
            <w:rStyle w:val="Hyperlink"/>
          </w:rPr>
          <w:t>PEPPOL identifier value casing</w:t>
        </w:r>
        <w:r>
          <w:rPr>
            <w:webHidden/>
          </w:rPr>
          <w:tab/>
        </w:r>
        <w:r>
          <w:rPr>
            <w:webHidden/>
          </w:rPr>
          <w:fldChar w:fldCharType="begin"/>
        </w:r>
        <w:r>
          <w:rPr>
            <w:webHidden/>
          </w:rPr>
          <w:instrText xml:space="preserve"> PAGEREF _Toc485137430 \h </w:instrText>
        </w:r>
        <w:r>
          <w:rPr>
            <w:webHidden/>
          </w:rPr>
        </w:r>
      </w:ins>
      <w:r>
        <w:rPr>
          <w:webHidden/>
        </w:rPr>
        <w:fldChar w:fldCharType="separate"/>
      </w:r>
      <w:ins w:id="74" w:author="Helger" w:date="2017-06-13T17:14:00Z">
        <w:r>
          <w:rPr>
            <w:webHidden/>
          </w:rPr>
          <w:t>10</w:t>
        </w:r>
        <w:r>
          <w:rPr>
            <w:webHidden/>
          </w:rPr>
          <w:fldChar w:fldCharType="end"/>
        </w:r>
        <w:r w:rsidRPr="00777A87">
          <w:rPr>
            <w:rStyle w:val="Hyperlink"/>
          </w:rPr>
          <w:fldChar w:fldCharType="end"/>
        </w:r>
      </w:ins>
    </w:p>
    <w:p w:rsidR="002F349C" w:rsidRDefault="002F349C">
      <w:pPr>
        <w:pStyle w:val="Verzeichnis3"/>
        <w:rPr>
          <w:ins w:id="75" w:author="Helger" w:date="2017-06-13T17:14:00Z"/>
          <w:rFonts w:asciiTheme="minorHAnsi" w:eastAsiaTheme="minorEastAsia" w:hAnsiTheme="minorHAnsi" w:cstheme="minorBidi"/>
          <w:lang w:val="de-AT"/>
        </w:rPr>
      </w:pPr>
      <w:ins w:id="76" w:author="Helger" w:date="2017-06-13T17:14:00Z">
        <w:r w:rsidRPr="00777A87">
          <w:rPr>
            <w:rStyle w:val="Hyperlink"/>
          </w:rPr>
          <w:fldChar w:fldCharType="begin"/>
        </w:r>
        <w:r w:rsidRPr="00777A87">
          <w:rPr>
            <w:rStyle w:val="Hyperlink"/>
          </w:rPr>
          <w:instrText xml:space="preserve"> </w:instrText>
        </w:r>
        <w:r>
          <w:instrText>HYPERLINK \l "_Toc485137431"</w:instrText>
        </w:r>
        <w:r w:rsidRPr="00777A87">
          <w:rPr>
            <w:rStyle w:val="Hyperlink"/>
          </w:rPr>
          <w:instrText xml:space="preserve"> </w:instrText>
        </w:r>
        <w:r w:rsidRPr="00777A87">
          <w:rPr>
            <w:rStyle w:val="Hyperlink"/>
          </w:rPr>
        </w:r>
        <w:r w:rsidRPr="00777A87">
          <w:rPr>
            <w:rStyle w:val="Hyperlink"/>
          </w:rPr>
          <w:fldChar w:fldCharType="separate"/>
        </w:r>
        <w:r w:rsidRPr="00777A87">
          <w:rPr>
            <w:rStyle w:val="Hyperlink"/>
          </w:rPr>
          <w:t>POLICY 4</w:t>
        </w:r>
        <w:r>
          <w:rPr>
            <w:rFonts w:asciiTheme="minorHAnsi" w:eastAsiaTheme="minorEastAsia" w:hAnsiTheme="minorHAnsi" w:cstheme="minorBidi"/>
            <w:lang w:val="de-AT"/>
          </w:rPr>
          <w:tab/>
        </w:r>
        <w:r w:rsidRPr="00777A87">
          <w:rPr>
            <w:rStyle w:val="Hyperlink"/>
          </w:rPr>
          <w:t>Coding of Issuing Agencies</w:t>
        </w:r>
        <w:r>
          <w:rPr>
            <w:webHidden/>
          </w:rPr>
          <w:tab/>
        </w:r>
        <w:r>
          <w:rPr>
            <w:webHidden/>
          </w:rPr>
          <w:fldChar w:fldCharType="begin"/>
        </w:r>
        <w:r>
          <w:rPr>
            <w:webHidden/>
          </w:rPr>
          <w:instrText xml:space="preserve"> PAGEREF _Toc485137431 \h </w:instrText>
        </w:r>
        <w:r>
          <w:rPr>
            <w:webHidden/>
          </w:rPr>
        </w:r>
      </w:ins>
      <w:r>
        <w:rPr>
          <w:webHidden/>
        </w:rPr>
        <w:fldChar w:fldCharType="separate"/>
      </w:r>
      <w:ins w:id="77" w:author="Helger" w:date="2017-06-13T17:14:00Z">
        <w:r>
          <w:rPr>
            <w:webHidden/>
          </w:rPr>
          <w:t>10</w:t>
        </w:r>
        <w:r>
          <w:rPr>
            <w:webHidden/>
          </w:rPr>
          <w:fldChar w:fldCharType="end"/>
        </w:r>
        <w:r w:rsidRPr="00777A87">
          <w:rPr>
            <w:rStyle w:val="Hyperlink"/>
          </w:rPr>
          <w:fldChar w:fldCharType="end"/>
        </w:r>
      </w:ins>
    </w:p>
    <w:p w:rsidR="002F349C" w:rsidRDefault="002F349C">
      <w:pPr>
        <w:pStyle w:val="Verzeichnis2"/>
        <w:rPr>
          <w:ins w:id="78" w:author="Helger" w:date="2017-06-13T17:14:00Z"/>
          <w:rFonts w:asciiTheme="minorHAnsi" w:eastAsiaTheme="minorEastAsia" w:hAnsiTheme="minorHAnsi" w:cstheme="minorBidi"/>
          <w:lang w:val="de-AT"/>
        </w:rPr>
      </w:pPr>
      <w:ins w:id="79" w:author="Helger" w:date="2017-06-13T17:14:00Z">
        <w:r w:rsidRPr="00777A87">
          <w:rPr>
            <w:rStyle w:val="Hyperlink"/>
          </w:rPr>
          <w:fldChar w:fldCharType="begin"/>
        </w:r>
        <w:r w:rsidRPr="00777A87">
          <w:rPr>
            <w:rStyle w:val="Hyperlink"/>
          </w:rPr>
          <w:instrText xml:space="preserve"> </w:instrText>
        </w:r>
        <w:r>
          <w:instrText>HYPERLINK \l "_Toc485137432"</w:instrText>
        </w:r>
        <w:r w:rsidRPr="00777A87">
          <w:rPr>
            <w:rStyle w:val="Hyperlink"/>
          </w:rPr>
          <w:instrText xml:space="preserve"> </w:instrText>
        </w:r>
        <w:r w:rsidRPr="00777A87">
          <w:rPr>
            <w:rStyle w:val="Hyperlink"/>
          </w:rPr>
        </w:r>
        <w:r w:rsidRPr="00777A87">
          <w:rPr>
            <w:rStyle w:val="Hyperlink"/>
          </w:rPr>
          <w:fldChar w:fldCharType="separate"/>
        </w:r>
        <w:r w:rsidRPr="00777A87">
          <w:rPr>
            <w:rStyle w:val="Hyperlink"/>
          </w:rPr>
          <w:t>3.2</w:t>
        </w:r>
        <w:r>
          <w:rPr>
            <w:rFonts w:asciiTheme="minorHAnsi" w:eastAsiaTheme="minorEastAsia" w:hAnsiTheme="minorHAnsi" w:cstheme="minorBidi"/>
            <w:lang w:val="de-AT"/>
          </w:rPr>
          <w:tab/>
        </w:r>
        <w:r w:rsidRPr="00777A87">
          <w:rPr>
            <w:rStyle w:val="Hyperlink"/>
          </w:rPr>
          <w:t>Issuing Agency Code Values</w:t>
        </w:r>
        <w:r>
          <w:rPr>
            <w:webHidden/>
          </w:rPr>
          <w:tab/>
        </w:r>
        <w:r>
          <w:rPr>
            <w:webHidden/>
          </w:rPr>
          <w:fldChar w:fldCharType="begin"/>
        </w:r>
        <w:r>
          <w:rPr>
            <w:webHidden/>
          </w:rPr>
          <w:instrText xml:space="preserve"> PAGEREF _Toc485137432 \h </w:instrText>
        </w:r>
        <w:r>
          <w:rPr>
            <w:webHidden/>
          </w:rPr>
        </w:r>
      </w:ins>
      <w:r>
        <w:rPr>
          <w:webHidden/>
        </w:rPr>
        <w:fldChar w:fldCharType="separate"/>
      </w:r>
      <w:ins w:id="80" w:author="Helger" w:date="2017-06-13T17:14:00Z">
        <w:r>
          <w:rPr>
            <w:webHidden/>
          </w:rPr>
          <w:t>11</w:t>
        </w:r>
        <w:r>
          <w:rPr>
            <w:webHidden/>
          </w:rPr>
          <w:fldChar w:fldCharType="end"/>
        </w:r>
        <w:r w:rsidRPr="00777A87">
          <w:rPr>
            <w:rStyle w:val="Hyperlink"/>
          </w:rPr>
          <w:fldChar w:fldCharType="end"/>
        </w:r>
      </w:ins>
    </w:p>
    <w:p w:rsidR="002F349C" w:rsidRDefault="002F349C">
      <w:pPr>
        <w:pStyle w:val="Verzeichnis3"/>
        <w:rPr>
          <w:ins w:id="81" w:author="Helger" w:date="2017-06-13T17:14:00Z"/>
          <w:rFonts w:asciiTheme="minorHAnsi" w:eastAsiaTheme="minorEastAsia" w:hAnsiTheme="minorHAnsi" w:cstheme="minorBidi"/>
          <w:lang w:val="de-AT"/>
        </w:rPr>
      </w:pPr>
      <w:ins w:id="82" w:author="Helger" w:date="2017-06-13T17:14:00Z">
        <w:r w:rsidRPr="00777A87">
          <w:rPr>
            <w:rStyle w:val="Hyperlink"/>
          </w:rPr>
          <w:fldChar w:fldCharType="begin"/>
        </w:r>
        <w:r w:rsidRPr="00777A87">
          <w:rPr>
            <w:rStyle w:val="Hyperlink"/>
          </w:rPr>
          <w:instrText xml:space="preserve"> </w:instrText>
        </w:r>
        <w:r>
          <w:instrText>HYPERLINK \l "_Toc485137433"</w:instrText>
        </w:r>
        <w:r w:rsidRPr="00777A87">
          <w:rPr>
            <w:rStyle w:val="Hyperlink"/>
          </w:rPr>
          <w:instrText xml:space="preserve"> </w:instrText>
        </w:r>
        <w:r w:rsidRPr="00777A87">
          <w:rPr>
            <w:rStyle w:val="Hyperlink"/>
          </w:rPr>
        </w:r>
        <w:r w:rsidRPr="00777A87">
          <w:rPr>
            <w:rStyle w:val="Hyperlink"/>
          </w:rPr>
          <w:fldChar w:fldCharType="separate"/>
        </w:r>
        <w:r w:rsidRPr="00777A87">
          <w:rPr>
            <w:rStyle w:val="Hyperlink"/>
          </w:rPr>
          <w:t>POLICY 5</w:t>
        </w:r>
        <w:r>
          <w:rPr>
            <w:rFonts w:asciiTheme="minorHAnsi" w:eastAsiaTheme="minorEastAsia" w:hAnsiTheme="minorHAnsi" w:cstheme="minorBidi"/>
            <w:lang w:val="de-AT"/>
          </w:rPr>
          <w:tab/>
        </w:r>
        <w:r w:rsidRPr="00777A87">
          <w:rPr>
            <w:rStyle w:val="Hyperlink"/>
          </w:rPr>
          <w:t>PEPPOL participant identifier scheme</w:t>
        </w:r>
        <w:r>
          <w:rPr>
            <w:webHidden/>
          </w:rPr>
          <w:tab/>
        </w:r>
        <w:r>
          <w:rPr>
            <w:webHidden/>
          </w:rPr>
          <w:fldChar w:fldCharType="begin"/>
        </w:r>
        <w:r>
          <w:rPr>
            <w:webHidden/>
          </w:rPr>
          <w:instrText xml:space="preserve"> PAGEREF _Toc485137433 \h </w:instrText>
        </w:r>
        <w:r>
          <w:rPr>
            <w:webHidden/>
          </w:rPr>
        </w:r>
      </w:ins>
      <w:r>
        <w:rPr>
          <w:webHidden/>
        </w:rPr>
        <w:fldChar w:fldCharType="separate"/>
      </w:r>
      <w:ins w:id="83" w:author="Helger" w:date="2017-06-13T17:14:00Z">
        <w:r>
          <w:rPr>
            <w:webHidden/>
          </w:rPr>
          <w:t>11</w:t>
        </w:r>
        <w:r>
          <w:rPr>
            <w:webHidden/>
          </w:rPr>
          <w:fldChar w:fldCharType="end"/>
        </w:r>
        <w:r w:rsidRPr="00777A87">
          <w:rPr>
            <w:rStyle w:val="Hyperlink"/>
          </w:rPr>
          <w:fldChar w:fldCharType="end"/>
        </w:r>
      </w:ins>
    </w:p>
    <w:p w:rsidR="002F349C" w:rsidRDefault="002F349C">
      <w:pPr>
        <w:pStyle w:val="Verzeichnis3"/>
        <w:rPr>
          <w:ins w:id="84" w:author="Helger" w:date="2017-06-13T17:14:00Z"/>
          <w:rFonts w:asciiTheme="minorHAnsi" w:eastAsiaTheme="minorEastAsia" w:hAnsiTheme="minorHAnsi" w:cstheme="minorBidi"/>
          <w:lang w:val="de-AT"/>
        </w:rPr>
      </w:pPr>
      <w:ins w:id="85" w:author="Helger" w:date="2017-06-13T17:14:00Z">
        <w:r w:rsidRPr="00777A87">
          <w:rPr>
            <w:rStyle w:val="Hyperlink"/>
          </w:rPr>
          <w:fldChar w:fldCharType="begin"/>
        </w:r>
        <w:r w:rsidRPr="00777A87">
          <w:rPr>
            <w:rStyle w:val="Hyperlink"/>
          </w:rPr>
          <w:instrText xml:space="preserve"> </w:instrText>
        </w:r>
        <w:r>
          <w:instrText>HYPERLINK \l "_Toc485137434"</w:instrText>
        </w:r>
        <w:r w:rsidRPr="00777A87">
          <w:rPr>
            <w:rStyle w:val="Hyperlink"/>
          </w:rPr>
          <w:instrText xml:space="preserve"> </w:instrText>
        </w:r>
        <w:r w:rsidRPr="00777A87">
          <w:rPr>
            <w:rStyle w:val="Hyperlink"/>
          </w:rPr>
        </w:r>
        <w:r w:rsidRPr="00777A87">
          <w:rPr>
            <w:rStyle w:val="Hyperlink"/>
          </w:rPr>
          <w:fldChar w:fldCharType="separate"/>
        </w:r>
        <w:r w:rsidRPr="00777A87">
          <w:rPr>
            <w:rStyle w:val="Hyperlink"/>
          </w:rPr>
          <w:t>POLICY 6</w:t>
        </w:r>
        <w:r>
          <w:rPr>
            <w:rFonts w:asciiTheme="minorHAnsi" w:eastAsiaTheme="minorEastAsia" w:hAnsiTheme="minorHAnsi" w:cstheme="minorBidi"/>
            <w:lang w:val="de-AT"/>
          </w:rPr>
          <w:tab/>
        </w:r>
        <w:r w:rsidRPr="00777A87">
          <w:rPr>
            <w:rStyle w:val="Hyperlink"/>
          </w:rPr>
          <w:t>Numeric Codes for Issuing Agencies</w:t>
        </w:r>
        <w:r>
          <w:rPr>
            <w:webHidden/>
          </w:rPr>
          <w:tab/>
        </w:r>
        <w:r>
          <w:rPr>
            <w:webHidden/>
          </w:rPr>
          <w:fldChar w:fldCharType="begin"/>
        </w:r>
        <w:r>
          <w:rPr>
            <w:webHidden/>
          </w:rPr>
          <w:instrText xml:space="preserve"> PAGEREF _Toc485137434 \h </w:instrText>
        </w:r>
        <w:r>
          <w:rPr>
            <w:webHidden/>
          </w:rPr>
        </w:r>
      </w:ins>
      <w:r>
        <w:rPr>
          <w:webHidden/>
        </w:rPr>
        <w:fldChar w:fldCharType="separate"/>
      </w:r>
      <w:ins w:id="86" w:author="Helger" w:date="2017-06-13T17:14:00Z">
        <w:r>
          <w:rPr>
            <w:webHidden/>
          </w:rPr>
          <w:t>11</w:t>
        </w:r>
        <w:r>
          <w:rPr>
            <w:webHidden/>
          </w:rPr>
          <w:fldChar w:fldCharType="end"/>
        </w:r>
        <w:r w:rsidRPr="00777A87">
          <w:rPr>
            <w:rStyle w:val="Hyperlink"/>
          </w:rPr>
          <w:fldChar w:fldCharType="end"/>
        </w:r>
      </w:ins>
    </w:p>
    <w:p w:rsidR="002F349C" w:rsidRDefault="002F349C">
      <w:pPr>
        <w:pStyle w:val="Verzeichnis3"/>
        <w:rPr>
          <w:ins w:id="87" w:author="Helger" w:date="2017-06-13T17:14:00Z"/>
          <w:rFonts w:asciiTheme="minorHAnsi" w:eastAsiaTheme="minorEastAsia" w:hAnsiTheme="minorHAnsi" w:cstheme="minorBidi"/>
          <w:lang w:val="de-AT"/>
        </w:rPr>
      </w:pPr>
      <w:ins w:id="88" w:author="Helger" w:date="2017-06-13T17:14:00Z">
        <w:r w:rsidRPr="00777A87">
          <w:rPr>
            <w:rStyle w:val="Hyperlink"/>
          </w:rPr>
          <w:fldChar w:fldCharType="begin"/>
        </w:r>
        <w:r w:rsidRPr="00777A87">
          <w:rPr>
            <w:rStyle w:val="Hyperlink"/>
          </w:rPr>
          <w:instrText xml:space="preserve"> </w:instrText>
        </w:r>
        <w:r>
          <w:instrText>HYPERLINK \l "_Toc485137435"</w:instrText>
        </w:r>
        <w:r w:rsidRPr="00777A87">
          <w:rPr>
            <w:rStyle w:val="Hyperlink"/>
          </w:rPr>
          <w:instrText xml:space="preserve"> </w:instrText>
        </w:r>
        <w:r w:rsidRPr="00777A87">
          <w:rPr>
            <w:rStyle w:val="Hyperlink"/>
          </w:rPr>
        </w:r>
        <w:r w:rsidRPr="00777A87">
          <w:rPr>
            <w:rStyle w:val="Hyperlink"/>
          </w:rPr>
          <w:fldChar w:fldCharType="separate"/>
        </w:r>
        <w:r w:rsidRPr="00777A87">
          <w:rPr>
            <w:rStyle w:val="Hyperlink"/>
          </w:rPr>
          <w:t>POLICY 7</w:t>
        </w:r>
        <w:r>
          <w:rPr>
            <w:rFonts w:asciiTheme="minorHAnsi" w:eastAsiaTheme="minorEastAsia" w:hAnsiTheme="minorHAnsi" w:cstheme="minorBidi"/>
            <w:lang w:val="de-AT"/>
          </w:rPr>
          <w:tab/>
        </w:r>
        <w:r w:rsidRPr="00777A87">
          <w:rPr>
            <w:rStyle w:val="Hyperlink"/>
          </w:rPr>
          <w:t>XML attributes for Participant Identifiers in BusDox</w:t>
        </w:r>
        <w:r>
          <w:rPr>
            <w:webHidden/>
          </w:rPr>
          <w:tab/>
        </w:r>
        <w:r>
          <w:rPr>
            <w:webHidden/>
          </w:rPr>
          <w:fldChar w:fldCharType="begin"/>
        </w:r>
        <w:r>
          <w:rPr>
            <w:webHidden/>
          </w:rPr>
          <w:instrText xml:space="preserve"> PAGEREF _Toc485137435 \h </w:instrText>
        </w:r>
        <w:r>
          <w:rPr>
            <w:webHidden/>
          </w:rPr>
        </w:r>
      </w:ins>
      <w:r>
        <w:rPr>
          <w:webHidden/>
        </w:rPr>
        <w:fldChar w:fldCharType="separate"/>
      </w:r>
      <w:ins w:id="89" w:author="Helger" w:date="2017-06-13T17:14:00Z">
        <w:r>
          <w:rPr>
            <w:webHidden/>
          </w:rPr>
          <w:t>12</w:t>
        </w:r>
        <w:r>
          <w:rPr>
            <w:webHidden/>
          </w:rPr>
          <w:fldChar w:fldCharType="end"/>
        </w:r>
        <w:r w:rsidRPr="00777A87">
          <w:rPr>
            <w:rStyle w:val="Hyperlink"/>
          </w:rPr>
          <w:fldChar w:fldCharType="end"/>
        </w:r>
      </w:ins>
    </w:p>
    <w:p w:rsidR="002F349C" w:rsidRDefault="002F349C">
      <w:pPr>
        <w:pStyle w:val="Verzeichnis3"/>
        <w:rPr>
          <w:ins w:id="90" w:author="Helger" w:date="2017-06-13T17:14:00Z"/>
          <w:rFonts w:asciiTheme="minorHAnsi" w:eastAsiaTheme="minorEastAsia" w:hAnsiTheme="minorHAnsi" w:cstheme="minorBidi"/>
          <w:lang w:val="de-AT"/>
        </w:rPr>
      </w:pPr>
      <w:ins w:id="91" w:author="Helger" w:date="2017-06-13T17:14:00Z">
        <w:r w:rsidRPr="00777A87">
          <w:rPr>
            <w:rStyle w:val="Hyperlink"/>
          </w:rPr>
          <w:fldChar w:fldCharType="begin"/>
        </w:r>
        <w:r w:rsidRPr="00777A87">
          <w:rPr>
            <w:rStyle w:val="Hyperlink"/>
          </w:rPr>
          <w:instrText xml:space="preserve"> </w:instrText>
        </w:r>
        <w:r>
          <w:instrText>HYPERLINK \l "_Toc485137436"</w:instrText>
        </w:r>
        <w:r w:rsidRPr="00777A87">
          <w:rPr>
            <w:rStyle w:val="Hyperlink"/>
          </w:rPr>
          <w:instrText xml:space="preserve"> </w:instrText>
        </w:r>
        <w:r w:rsidRPr="00777A87">
          <w:rPr>
            <w:rStyle w:val="Hyperlink"/>
          </w:rPr>
        </w:r>
        <w:r w:rsidRPr="00777A87">
          <w:rPr>
            <w:rStyle w:val="Hyperlink"/>
          </w:rPr>
          <w:fldChar w:fldCharType="separate"/>
        </w:r>
        <w:r w:rsidRPr="00777A87">
          <w:rPr>
            <w:rStyle w:val="Hyperlink"/>
          </w:rPr>
          <w:t>POLICY 8</w:t>
        </w:r>
        <w:r>
          <w:rPr>
            <w:rFonts w:asciiTheme="minorHAnsi" w:eastAsiaTheme="minorEastAsia" w:hAnsiTheme="minorHAnsi" w:cstheme="minorBidi"/>
            <w:lang w:val="de-AT"/>
          </w:rPr>
          <w:tab/>
        </w:r>
        <w:r w:rsidRPr="00777A87">
          <w:rPr>
            <w:rStyle w:val="Hyperlink"/>
          </w:rPr>
          <w:t>XML attributes for Party Identifiers in UBL documents</w:t>
        </w:r>
        <w:r>
          <w:rPr>
            <w:webHidden/>
          </w:rPr>
          <w:tab/>
        </w:r>
        <w:r>
          <w:rPr>
            <w:webHidden/>
          </w:rPr>
          <w:fldChar w:fldCharType="begin"/>
        </w:r>
        <w:r>
          <w:rPr>
            <w:webHidden/>
          </w:rPr>
          <w:instrText xml:space="preserve"> PAGEREF _Toc485137436 \h </w:instrText>
        </w:r>
        <w:r>
          <w:rPr>
            <w:webHidden/>
          </w:rPr>
        </w:r>
      </w:ins>
      <w:r>
        <w:rPr>
          <w:webHidden/>
        </w:rPr>
        <w:fldChar w:fldCharType="separate"/>
      </w:r>
      <w:ins w:id="92" w:author="Helger" w:date="2017-06-13T17:14:00Z">
        <w:r>
          <w:rPr>
            <w:webHidden/>
          </w:rPr>
          <w:t>12</w:t>
        </w:r>
        <w:r>
          <w:rPr>
            <w:webHidden/>
          </w:rPr>
          <w:fldChar w:fldCharType="end"/>
        </w:r>
        <w:r w:rsidRPr="00777A87">
          <w:rPr>
            <w:rStyle w:val="Hyperlink"/>
          </w:rPr>
          <w:fldChar w:fldCharType="end"/>
        </w:r>
      </w:ins>
    </w:p>
    <w:p w:rsidR="002F349C" w:rsidRDefault="002F349C">
      <w:pPr>
        <w:pStyle w:val="Verzeichnis3"/>
        <w:rPr>
          <w:ins w:id="93" w:author="Helger" w:date="2017-06-13T17:14:00Z"/>
          <w:rFonts w:asciiTheme="minorHAnsi" w:eastAsiaTheme="minorEastAsia" w:hAnsiTheme="minorHAnsi" w:cstheme="minorBidi"/>
          <w:lang w:val="de-AT"/>
        </w:rPr>
      </w:pPr>
      <w:ins w:id="94" w:author="Helger" w:date="2017-06-13T17:14:00Z">
        <w:r w:rsidRPr="00777A87">
          <w:rPr>
            <w:rStyle w:val="Hyperlink"/>
          </w:rPr>
          <w:fldChar w:fldCharType="begin"/>
        </w:r>
        <w:r w:rsidRPr="00777A87">
          <w:rPr>
            <w:rStyle w:val="Hyperlink"/>
          </w:rPr>
          <w:instrText xml:space="preserve"> </w:instrText>
        </w:r>
        <w:r>
          <w:instrText>HYPERLINK \l "_Toc485137437"</w:instrText>
        </w:r>
        <w:r w:rsidRPr="00777A87">
          <w:rPr>
            <w:rStyle w:val="Hyperlink"/>
          </w:rPr>
          <w:instrText xml:space="preserve"> </w:instrText>
        </w:r>
        <w:r w:rsidRPr="00777A87">
          <w:rPr>
            <w:rStyle w:val="Hyperlink"/>
          </w:rPr>
        </w:r>
        <w:r w:rsidRPr="00777A87">
          <w:rPr>
            <w:rStyle w:val="Hyperlink"/>
          </w:rPr>
          <w:fldChar w:fldCharType="separate"/>
        </w:r>
        <w:r w:rsidRPr="00777A87">
          <w:rPr>
            <w:rStyle w:val="Hyperlink"/>
          </w:rPr>
          <w:t>POLICY 9</w:t>
        </w:r>
        <w:r>
          <w:rPr>
            <w:rFonts w:asciiTheme="minorHAnsi" w:eastAsiaTheme="minorEastAsia" w:hAnsiTheme="minorHAnsi" w:cstheme="minorBidi"/>
            <w:lang w:val="de-AT"/>
          </w:rPr>
          <w:tab/>
        </w:r>
        <w:r w:rsidRPr="00777A87">
          <w:rPr>
            <w:rStyle w:val="Hyperlink"/>
          </w:rPr>
          <w:t>Participant Identifiers for DNS</w:t>
        </w:r>
        <w:r>
          <w:rPr>
            <w:webHidden/>
          </w:rPr>
          <w:tab/>
        </w:r>
        <w:r>
          <w:rPr>
            <w:webHidden/>
          </w:rPr>
          <w:fldChar w:fldCharType="begin"/>
        </w:r>
        <w:r>
          <w:rPr>
            <w:webHidden/>
          </w:rPr>
          <w:instrText xml:space="preserve"> PAGEREF _Toc485137437 \h </w:instrText>
        </w:r>
        <w:r>
          <w:rPr>
            <w:webHidden/>
          </w:rPr>
        </w:r>
      </w:ins>
      <w:r>
        <w:rPr>
          <w:webHidden/>
        </w:rPr>
        <w:fldChar w:fldCharType="separate"/>
      </w:r>
      <w:ins w:id="95" w:author="Helger" w:date="2017-06-13T17:14:00Z">
        <w:r>
          <w:rPr>
            <w:webHidden/>
          </w:rPr>
          <w:t>13</w:t>
        </w:r>
        <w:r>
          <w:rPr>
            <w:webHidden/>
          </w:rPr>
          <w:fldChar w:fldCharType="end"/>
        </w:r>
        <w:r w:rsidRPr="00777A87">
          <w:rPr>
            <w:rStyle w:val="Hyperlink"/>
          </w:rPr>
          <w:fldChar w:fldCharType="end"/>
        </w:r>
      </w:ins>
    </w:p>
    <w:p w:rsidR="002F349C" w:rsidRDefault="002F349C">
      <w:pPr>
        <w:pStyle w:val="Verzeichnis1"/>
        <w:rPr>
          <w:ins w:id="96" w:author="Helger" w:date="2017-06-13T17:14:00Z"/>
          <w:rFonts w:asciiTheme="minorHAnsi" w:eastAsiaTheme="minorEastAsia" w:hAnsiTheme="minorHAnsi" w:cstheme="minorBidi"/>
          <w:kern w:val="0"/>
          <w:sz w:val="22"/>
          <w:lang w:val="de-AT" w:eastAsia="de-AT"/>
        </w:rPr>
      </w:pPr>
      <w:ins w:id="97" w:author="Helger" w:date="2017-06-13T17:14:00Z">
        <w:r w:rsidRPr="00777A87">
          <w:rPr>
            <w:rStyle w:val="Hyperlink"/>
          </w:rPr>
          <w:fldChar w:fldCharType="begin"/>
        </w:r>
        <w:r w:rsidRPr="00777A87">
          <w:rPr>
            <w:rStyle w:val="Hyperlink"/>
          </w:rPr>
          <w:instrText xml:space="preserve"> </w:instrText>
        </w:r>
        <w:r>
          <w:instrText>HYPERLINK \l "_Toc485137438"</w:instrText>
        </w:r>
        <w:r w:rsidRPr="00777A87">
          <w:rPr>
            <w:rStyle w:val="Hyperlink"/>
          </w:rPr>
          <w:instrText xml:space="preserve"> </w:instrText>
        </w:r>
        <w:r w:rsidRPr="00777A87">
          <w:rPr>
            <w:rStyle w:val="Hyperlink"/>
          </w:rPr>
        </w:r>
        <w:r w:rsidRPr="00777A87">
          <w:rPr>
            <w:rStyle w:val="Hyperlink"/>
          </w:rPr>
          <w:fldChar w:fldCharType="separate"/>
        </w:r>
        <w:r w:rsidRPr="00777A87">
          <w:rPr>
            <w:rStyle w:val="Hyperlink"/>
          </w:rPr>
          <w:t>4</w:t>
        </w:r>
        <w:r>
          <w:rPr>
            <w:rFonts w:asciiTheme="minorHAnsi" w:eastAsiaTheme="minorEastAsia" w:hAnsiTheme="minorHAnsi" w:cstheme="minorBidi"/>
            <w:kern w:val="0"/>
            <w:sz w:val="22"/>
            <w:lang w:val="de-AT" w:eastAsia="de-AT"/>
          </w:rPr>
          <w:tab/>
        </w:r>
        <w:r w:rsidRPr="00777A87">
          <w:rPr>
            <w:rStyle w:val="Hyperlink"/>
          </w:rPr>
          <w:t>Policies on Identifying Documents supported by PEPPOL</w:t>
        </w:r>
        <w:r>
          <w:rPr>
            <w:webHidden/>
          </w:rPr>
          <w:tab/>
        </w:r>
        <w:r>
          <w:rPr>
            <w:webHidden/>
          </w:rPr>
          <w:fldChar w:fldCharType="begin"/>
        </w:r>
        <w:r>
          <w:rPr>
            <w:webHidden/>
          </w:rPr>
          <w:instrText xml:space="preserve"> PAGEREF _Toc485137438 \h </w:instrText>
        </w:r>
        <w:r>
          <w:rPr>
            <w:webHidden/>
          </w:rPr>
        </w:r>
      </w:ins>
      <w:r>
        <w:rPr>
          <w:webHidden/>
        </w:rPr>
        <w:fldChar w:fldCharType="separate"/>
      </w:r>
      <w:ins w:id="98" w:author="Helger" w:date="2017-06-13T17:14:00Z">
        <w:r>
          <w:rPr>
            <w:webHidden/>
          </w:rPr>
          <w:t>15</w:t>
        </w:r>
        <w:r>
          <w:rPr>
            <w:webHidden/>
          </w:rPr>
          <w:fldChar w:fldCharType="end"/>
        </w:r>
        <w:r w:rsidRPr="00777A87">
          <w:rPr>
            <w:rStyle w:val="Hyperlink"/>
          </w:rPr>
          <w:fldChar w:fldCharType="end"/>
        </w:r>
      </w:ins>
    </w:p>
    <w:p w:rsidR="002F349C" w:rsidRDefault="002F349C">
      <w:pPr>
        <w:pStyle w:val="Verzeichnis2"/>
        <w:rPr>
          <w:ins w:id="99" w:author="Helger" w:date="2017-06-13T17:14:00Z"/>
          <w:rFonts w:asciiTheme="minorHAnsi" w:eastAsiaTheme="minorEastAsia" w:hAnsiTheme="minorHAnsi" w:cstheme="minorBidi"/>
          <w:lang w:val="de-AT"/>
        </w:rPr>
      </w:pPr>
      <w:ins w:id="100" w:author="Helger" w:date="2017-06-13T17:14:00Z">
        <w:r w:rsidRPr="00777A87">
          <w:rPr>
            <w:rStyle w:val="Hyperlink"/>
          </w:rPr>
          <w:fldChar w:fldCharType="begin"/>
        </w:r>
        <w:r w:rsidRPr="00777A87">
          <w:rPr>
            <w:rStyle w:val="Hyperlink"/>
          </w:rPr>
          <w:instrText xml:space="preserve"> </w:instrText>
        </w:r>
        <w:r>
          <w:instrText>HYPERLINK \l "_Toc485137439"</w:instrText>
        </w:r>
        <w:r w:rsidRPr="00777A87">
          <w:rPr>
            <w:rStyle w:val="Hyperlink"/>
          </w:rPr>
          <w:instrText xml:space="preserve"> </w:instrText>
        </w:r>
        <w:r w:rsidRPr="00777A87">
          <w:rPr>
            <w:rStyle w:val="Hyperlink"/>
          </w:rPr>
        </w:r>
        <w:r w:rsidRPr="00777A87">
          <w:rPr>
            <w:rStyle w:val="Hyperlink"/>
          </w:rPr>
          <w:fldChar w:fldCharType="separate"/>
        </w:r>
        <w:r w:rsidRPr="00777A87">
          <w:rPr>
            <w:rStyle w:val="Hyperlink"/>
          </w:rPr>
          <w:t>4.1</w:t>
        </w:r>
        <w:r>
          <w:rPr>
            <w:rFonts w:asciiTheme="minorHAnsi" w:eastAsiaTheme="minorEastAsia" w:hAnsiTheme="minorHAnsi" w:cstheme="minorBidi"/>
            <w:lang w:val="de-AT"/>
          </w:rPr>
          <w:tab/>
        </w:r>
        <w:r w:rsidRPr="00777A87">
          <w:rPr>
            <w:rStyle w:val="Hyperlink"/>
          </w:rPr>
          <w:t>Format</w:t>
        </w:r>
        <w:r>
          <w:rPr>
            <w:webHidden/>
          </w:rPr>
          <w:tab/>
        </w:r>
        <w:r>
          <w:rPr>
            <w:webHidden/>
          </w:rPr>
          <w:fldChar w:fldCharType="begin"/>
        </w:r>
        <w:r>
          <w:rPr>
            <w:webHidden/>
          </w:rPr>
          <w:instrText xml:space="preserve"> PAGEREF _Toc485137439 \h </w:instrText>
        </w:r>
        <w:r>
          <w:rPr>
            <w:webHidden/>
          </w:rPr>
        </w:r>
      </w:ins>
      <w:r>
        <w:rPr>
          <w:webHidden/>
        </w:rPr>
        <w:fldChar w:fldCharType="separate"/>
      </w:r>
      <w:ins w:id="101" w:author="Helger" w:date="2017-06-13T17:14:00Z">
        <w:r>
          <w:rPr>
            <w:webHidden/>
          </w:rPr>
          <w:t>15</w:t>
        </w:r>
        <w:r>
          <w:rPr>
            <w:webHidden/>
          </w:rPr>
          <w:fldChar w:fldCharType="end"/>
        </w:r>
        <w:r w:rsidRPr="00777A87">
          <w:rPr>
            <w:rStyle w:val="Hyperlink"/>
          </w:rPr>
          <w:fldChar w:fldCharType="end"/>
        </w:r>
      </w:ins>
    </w:p>
    <w:p w:rsidR="002F349C" w:rsidRDefault="002F349C">
      <w:pPr>
        <w:pStyle w:val="Verzeichnis3"/>
        <w:rPr>
          <w:ins w:id="102" w:author="Helger" w:date="2017-06-13T17:14:00Z"/>
          <w:rFonts w:asciiTheme="minorHAnsi" w:eastAsiaTheme="minorEastAsia" w:hAnsiTheme="minorHAnsi" w:cstheme="minorBidi"/>
          <w:lang w:val="de-AT"/>
        </w:rPr>
      </w:pPr>
      <w:ins w:id="103" w:author="Helger" w:date="2017-06-13T17:14:00Z">
        <w:r w:rsidRPr="00777A87">
          <w:rPr>
            <w:rStyle w:val="Hyperlink"/>
          </w:rPr>
          <w:fldChar w:fldCharType="begin"/>
        </w:r>
        <w:r w:rsidRPr="00777A87">
          <w:rPr>
            <w:rStyle w:val="Hyperlink"/>
          </w:rPr>
          <w:instrText xml:space="preserve"> </w:instrText>
        </w:r>
        <w:r>
          <w:instrText>HYPERLINK \l "_Toc485137440"</w:instrText>
        </w:r>
        <w:r w:rsidRPr="00777A87">
          <w:rPr>
            <w:rStyle w:val="Hyperlink"/>
          </w:rPr>
          <w:instrText xml:space="preserve"> </w:instrText>
        </w:r>
        <w:r w:rsidRPr="00777A87">
          <w:rPr>
            <w:rStyle w:val="Hyperlink"/>
          </w:rPr>
        </w:r>
        <w:r w:rsidRPr="00777A87">
          <w:rPr>
            <w:rStyle w:val="Hyperlink"/>
          </w:rPr>
          <w:fldChar w:fldCharType="separate"/>
        </w:r>
        <w:r w:rsidRPr="00777A87">
          <w:rPr>
            <w:rStyle w:val="Hyperlink"/>
          </w:rPr>
          <w:t>POLICY 10</w:t>
        </w:r>
        <w:r>
          <w:rPr>
            <w:rFonts w:asciiTheme="minorHAnsi" w:eastAsiaTheme="minorEastAsia" w:hAnsiTheme="minorHAnsi" w:cstheme="minorBidi"/>
            <w:lang w:val="de-AT"/>
          </w:rPr>
          <w:tab/>
        </w:r>
        <w:r w:rsidRPr="00777A87">
          <w:rPr>
            <w:rStyle w:val="Hyperlink"/>
          </w:rPr>
          <w:t>PEPPOL Document Type Identifier scheme</w:t>
        </w:r>
        <w:r>
          <w:rPr>
            <w:webHidden/>
          </w:rPr>
          <w:tab/>
        </w:r>
        <w:r>
          <w:rPr>
            <w:webHidden/>
          </w:rPr>
          <w:fldChar w:fldCharType="begin"/>
        </w:r>
        <w:r>
          <w:rPr>
            <w:webHidden/>
          </w:rPr>
          <w:instrText xml:space="preserve"> PAGEREF _Toc485137440 \h </w:instrText>
        </w:r>
        <w:r>
          <w:rPr>
            <w:webHidden/>
          </w:rPr>
        </w:r>
      </w:ins>
      <w:r>
        <w:rPr>
          <w:webHidden/>
        </w:rPr>
        <w:fldChar w:fldCharType="separate"/>
      </w:r>
      <w:ins w:id="104" w:author="Helger" w:date="2017-06-13T17:14:00Z">
        <w:r>
          <w:rPr>
            <w:webHidden/>
          </w:rPr>
          <w:t>15</w:t>
        </w:r>
        <w:r>
          <w:rPr>
            <w:webHidden/>
          </w:rPr>
          <w:fldChar w:fldCharType="end"/>
        </w:r>
        <w:r w:rsidRPr="00777A87">
          <w:rPr>
            <w:rStyle w:val="Hyperlink"/>
          </w:rPr>
          <w:fldChar w:fldCharType="end"/>
        </w:r>
      </w:ins>
    </w:p>
    <w:p w:rsidR="002F349C" w:rsidRDefault="002F349C">
      <w:pPr>
        <w:pStyle w:val="Verzeichnis3"/>
        <w:rPr>
          <w:ins w:id="105" w:author="Helger" w:date="2017-06-13T17:14:00Z"/>
          <w:rFonts w:asciiTheme="minorHAnsi" w:eastAsiaTheme="minorEastAsia" w:hAnsiTheme="minorHAnsi" w:cstheme="minorBidi"/>
          <w:lang w:val="de-AT"/>
        </w:rPr>
      </w:pPr>
      <w:ins w:id="106" w:author="Helger" w:date="2017-06-13T17:14:00Z">
        <w:r w:rsidRPr="00777A87">
          <w:rPr>
            <w:rStyle w:val="Hyperlink"/>
          </w:rPr>
          <w:fldChar w:fldCharType="begin"/>
        </w:r>
        <w:r w:rsidRPr="00777A87">
          <w:rPr>
            <w:rStyle w:val="Hyperlink"/>
          </w:rPr>
          <w:instrText xml:space="preserve"> </w:instrText>
        </w:r>
        <w:r>
          <w:instrText>HYPERLINK \l "_Toc485137441"</w:instrText>
        </w:r>
        <w:r w:rsidRPr="00777A87">
          <w:rPr>
            <w:rStyle w:val="Hyperlink"/>
          </w:rPr>
          <w:instrText xml:space="preserve"> </w:instrText>
        </w:r>
        <w:r w:rsidRPr="00777A87">
          <w:rPr>
            <w:rStyle w:val="Hyperlink"/>
          </w:rPr>
        </w:r>
        <w:r w:rsidRPr="00777A87">
          <w:rPr>
            <w:rStyle w:val="Hyperlink"/>
          </w:rPr>
          <w:fldChar w:fldCharType="separate"/>
        </w:r>
        <w:r w:rsidRPr="00777A87">
          <w:rPr>
            <w:rStyle w:val="Hyperlink"/>
          </w:rPr>
          <w:t>POLICY 11</w:t>
        </w:r>
        <w:r>
          <w:rPr>
            <w:rFonts w:asciiTheme="minorHAnsi" w:eastAsiaTheme="minorEastAsia" w:hAnsiTheme="minorHAnsi" w:cstheme="minorBidi"/>
            <w:lang w:val="de-AT"/>
          </w:rPr>
          <w:tab/>
        </w:r>
        <w:r w:rsidRPr="00777A87">
          <w:rPr>
            <w:rStyle w:val="Hyperlink"/>
          </w:rPr>
          <w:t>PEPPOL Customization Identifiers</w:t>
        </w:r>
        <w:r>
          <w:rPr>
            <w:webHidden/>
          </w:rPr>
          <w:tab/>
        </w:r>
        <w:r>
          <w:rPr>
            <w:webHidden/>
          </w:rPr>
          <w:fldChar w:fldCharType="begin"/>
        </w:r>
        <w:r>
          <w:rPr>
            <w:webHidden/>
          </w:rPr>
          <w:instrText xml:space="preserve"> PAGEREF _Toc485137441 \h </w:instrText>
        </w:r>
        <w:r>
          <w:rPr>
            <w:webHidden/>
          </w:rPr>
        </w:r>
      </w:ins>
      <w:r>
        <w:rPr>
          <w:webHidden/>
        </w:rPr>
        <w:fldChar w:fldCharType="separate"/>
      </w:r>
      <w:ins w:id="107" w:author="Helger" w:date="2017-06-13T17:14:00Z">
        <w:r>
          <w:rPr>
            <w:webHidden/>
          </w:rPr>
          <w:t>15</w:t>
        </w:r>
        <w:r>
          <w:rPr>
            <w:webHidden/>
          </w:rPr>
          <w:fldChar w:fldCharType="end"/>
        </w:r>
        <w:r w:rsidRPr="00777A87">
          <w:rPr>
            <w:rStyle w:val="Hyperlink"/>
          </w:rPr>
          <w:fldChar w:fldCharType="end"/>
        </w:r>
      </w:ins>
    </w:p>
    <w:p w:rsidR="002F349C" w:rsidRDefault="002F349C">
      <w:pPr>
        <w:pStyle w:val="Verzeichnis3"/>
        <w:rPr>
          <w:ins w:id="108" w:author="Helger" w:date="2017-06-13T17:14:00Z"/>
          <w:rFonts w:asciiTheme="minorHAnsi" w:eastAsiaTheme="minorEastAsia" w:hAnsiTheme="minorHAnsi" w:cstheme="minorBidi"/>
          <w:lang w:val="de-AT"/>
        </w:rPr>
      </w:pPr>
      <w:ins w:id="109" w:author="Helger" w:date="2017-06-13T17:14:00Z">
        <w:r w:rsidRPr="00777A87">
          <w:rPr>
            <w:rStyle w:val="Hyperlink"/>
          </w:rPr>
          <w:fldChar w:fldCharType="begin"/>
        </w:r>
        <w:r w:rsidRPr="00777A87">
          <w:rPr>
            <w:rStyle w:val="Hyperlink"/>
          </w:rPr>
          <w:instrText xml:space="preserve"> </w:instrText>
        </w:r>
        <w:r>
          <w:instrText>HYPERLINK \l "_Toc485137442"</w:instrText>
        </w:r>
        <w:r w:rsidRPr="00777A87">
          <w:rPr>
            <w:rStyle w:val="Hyperlink"/>
          </w:rPr>
          <w:instrText xml:space="preserve"> </w:instrText>
        </w:r>
        <w:r w:rsidRPr="00777A87">
          <w:rPr>
            <w:rStyle w:val="Hyperlink"/>
          </w:rPr>
        </w:r>
        <w:r w:rsidRPr="00777A87">
          <w:rPr>
            <w:rStyle w:val="Hyperlink"/>
          </w:rPr>
          <w:fldChar w:fldCharType="separate"/>
        </w:r>
        <w:r w:rsidRPr="00777A87">
          <w:rPr>
            <w:rStyle w:val="Hyperlink"/>
          </w:rPr>
          <w:t>POLICY 12</w:t>
        </w:r>
        <w:r>
          <w:rPr>
            <w:rFonts w:asciiTheme="minorHAnsi" w:eastAsiaTheme="minorEastAsia" w:hAnsiTheme="minorHAnsi" w:cstheme="minorBidi"/>
            <w:lang w:val="de-AT"/>
          </w:rPr>
          <w:tab/>
        </w:r>
        <w:r w:rsidRPr="00777A87">
          <w:rPr>
            <w:rStyle w:val="Hyperlink"/>
          </w:rPr>
          <w:t>Specifying Customization Identifiers in UBL documents</w:t>
        </w:r>
        <w:r>
          <w:rPr>
            <w:webHidden/>
          </w:rPr>
          <w:tab/>
        </w:r>
        <w:r>
          <w:rPr>
            <w:webHidden/>
          </w:rPr>
          <w:fldChar w:fldCharType="begin"/>
        </w:r>
        <w:r>
          <w:rPr>
            <w:webHidden/>
          </w:rPr>
          <w:instrText xml:space="preserve"> PAGEREF _Toc485137442 \h </w:instrText>
        </w:r>
        <w:r>
          <w:rPr>
            <w:webHidden/>
          </w:rPr>
        </w:r>
      </w:ins>
      <w:r>
        <w:rPr>
          <w:webHidden/>
        </w:rPr>
        <w:fldChar w:fldCharType="separate"/>
      </w:r>
      <w:ins w:id="110" w:author="Helger" w:date="2017-06-13T17:14:00Z">
        <w:r>
          <w:rPr>
            <w:webHidden/>
          </w:rPr>
          <w:t>16</w:t>
        </w:r>
        <w:r>
          <w:rPr>
            <w:webHidden/>
          </w:rPr>
          <w:fldChar w:fldCharType="end"/>
        </w:r>
        <w:r w:rsidRPr="00777A87">
          <w:rPr>
            <w:rStyle w:val="Hyperlink"/>
          </w:rPr>
          <w:fldChar w:fldCharType="end"/>
        </w:r>
      </w:ins>
    </w:p>
    <w:p w:rsidR="002F349C" w:rsidRDefault="002F349C">
      <w:pPr>
        <w:pStyle w:val="Verzeichnis3"/>
        <w:rPr>
          <w:ins w:id="111" w:author="Helger" w:date="2017-06-13T17:14:00Z"/>
          <w:rFonts w:asciiTheme="minorHAnsi" w:eastAsiaTheme="minorEastAsia" w:hAnsiTheme="minorHAnsi" w:cstheme="minorBidi"/>
          <w:lang w:val="de-AT"/>
        </w:rPr>
      </w:pPr>
      <w:ins w:id="112" w:author="Helger" w:date="2017-06-13T17:14:00Z">
        <w:r w:rsidRPr="00777A87">
          <w:rPr>
            <w:rStyle w:val="Hyperlink"/>
          </w:rPr>
          <w:fldChar w:fldCharType="begin"/>
        </w:r>
        <w:r w:rsidRPr="00777A87">
          <w:rPr>
            <w:rStyle w:val="Hyperlink"/>
          </w:rPr>
          <w:instrText xml:space="preserve"> </w:instrText>
        </w:r>
        <w:r>
          <w:instrText>HYPERLINK \l "_Toc485137443"</w:instrText>
        </w:r>
        <w:r w:rsidRPr="00777A87">
          <w:rPr>
            <w:rStyle w:val="Hyperlink"/>
          </w:rPr>
          <w:instrText xml:space="preserve"> </w:instrText>
        </w:r>
        <w:r w:rsidRPr="00777A87">
          <w:rPr>
            <w:rStyle w:val="Hyperlink"/>
          </w:rPr>
        </w:r>
        <w:r w:rsidRPr="00777A87">
          <w:rPr>
            <w:rStyle w:val="Hyperlink"/>
          </w:rPr>
          <w:fldChar w:fldCharType="separate"/>
        </w:r>
        <w:r w:rsidRPr="00777A87">
          <w:rPr>
            <w:rStyle w:val="Hyperlink"/>
          </w:rPr>
          <w:t>POLICY 13</w:t>
        </w:r>
        <w:r>
          <w:rPr>
            <w:rFonts w:asciiTheme="minorHAnsi" w:eastAsiaTheme="minorEastAsia" w:hAnsiTheme="minorHAnsi" w:cstheme="minorBidi"/>
            <w:lang w:val="de-AT"/>
          </w:rPr>
          <w:tab/>
        </w:r>
        <w:r w:rsidRPr="00777A87">
          <w:rPr>
            <w:rStyle w:val="Hyperlink"/>
          </w:rPr>
          <w:t>PEPPOL Document Type Identifiers</w:t>
        </w:r>
        <w:r>
          <w:rPr>
            <w:webHidden/>
          </w:rPr>
          <w:tab/>
        </w:r>
        <w:r>
          <w:rPr>
            <w:webHidden/>
          </w:rPr>
          <w:fldChar w:fldCharType="begin"/>
        </w:r>
        <w:r>
          <w:rPr>
            <w:webHidden/>
          </w:rPr>
          <w:instrText xml:space="preserve"> PAGEREF _Toc485137443 \h </w:instrText>
        </w:r>
        <w:r>
          <w:rPr>
            <w:webHidden/>
          </w:rPr>
        </w:r>
      </w:ins>
      <w:r>
        <w:rPr>
          <w:webHidden/>
        </w:rPr>
        <w:fldChar w:fldCharType="separate"/>
      </w:r>
      <w:ins w:id="113" w:author="Helger" w:date="2017-06-13T17:14:00Z">
        <w:r>
          <w:rPr>
            <w:webHidden/>
          </w:rPr>
          <w:t>16</w:t>
        </w:r>
        <w:r>
          <w:rPr>
            <w:webHidden/>
          </w:rPr>
          <w:fldChar w:fldCharType="end"/>
        </w:r>
        <w:r w:rsidRPr="00777A87">
          <w:rPr>
            <w:rStyle w:val="Hyperlink"/>
          </w:rPr>
          <w:fldChar w:fldCharType="end"/>
        </w:r>
      </w:ins>
    </w:p>
    <w:p w:rsidR="002F349C" w:rsidRDefault="002F349C">
      <w:pPr>
        <w:pStyle w:val="Verzeichnis3"/>
        <w:rPr>
          <w:ins w:id="114" w:author="Helger" w:date="2017-06-13T17:14:00Z"/>
          <w:rFonts w:asciiTheme="minorHAnsi" w:eastAsiaTheme="minorEastAsia" w:hAnsiTheme="minorHAnsi" w:cstheme="minorBidi"/>
          <w:lang w:val="de-AT"/>
        </w:rPr>
      </w:pPr>
      <w:ins w:id="115" w:author="Helger" w:date="2017-06-13T17:14:00Z">
        <w:r w:rsidRPr="00777A87">
          <w:rPr>
            <w:rStyle w:val="Hyperlink"/>
          </w:rPr>
          <w:fldChar w:fldCharType="begin"/>
        </w:r>
        <w:r w:rsidRPr="00777A87">
          <w:rPr>
            <w:rStyle w:val="Hyperlink"/>
          </w:rPr>
          <w:instrText xml:space="preserve"> </w:instrText>
        </w:r>
        <w:r>
          <w:instrText>HYPERLINK \l "_Toc485137444"</w:instrText>
        </w:r>
        <w:r w:rsidRPr="00777A87">
          <w:rPr>
            <w:rStyle w:val="Hyperlink"/>
          </w:rPr>
          <w:instrText xml:space="preserve"> </w:instrText>
        </w:r>
        <w:r w:rsidRPr="00777A87">
          <w:rPr>
            <w:rStyle w:val="Hyperlink"/>
          </w:rPr>
        </w:r>
        <w:r w:rsidRPr="00777A87">
          <w:rPr>
            <w:rStyle w:val="Hyperlink"/>
          </w:rPr>
          <w:fldChar w:fldCharType="separate"/>
        </w:r>
        <w:r w:rsidRPr="00777A87">
          <w:rPr>
            <w:rStyle w:val="Hyperlink"/>
          </w:rPr>
          <w:t>POLICY 14</w:t>
        </w:r>
        <w:r>
          <w:rPr>
            <w:rFonts w:asciiTheme="minorHAnsi" w:eastAsiaTheme="minorEastAsia" w:hAnsiTheme="minorHAnsi" w:cstheme="minorBidi"/>
            <w:lang w:val="de-AT"/>
          </w:rPr>
          <w:tab/>
        </w:r>
        <w:r w:rsidRPr="00777A87">
          <w:rPr>
            <w:rStyle w:val="Hyperlink"/>
          </w:rPr>
          <w:t>Specifying Document Type Identifiers in SMP documents</w:t>
        </w:r>
        <w:r>
          <w:rPr>
            <w:webHidden/>
          </w:rPr>
          <w:tab/>
        </w:r>
        <w:r>
          <w:rPr>
            <w:webHidden/>
          </w:rPr>
          <w:fldChar w:fldCharType="begin"/>
        </w:r>
        <w:r>
          <w:rPr>
            <w:webHidden/>
          </w:rPr>
          <w:instrText xml:space="preserve"> PAGEREF _Toc485137444 \h </w:instrText>
        </w:r>
        <w:r>
          <w:rPr>
            <w:webHidden/>
          </w:rPr>
        </w:r>
      </w:ins>
      <w:r>
        <w:rPr>
          <w:webHidden/>
        </w:rPr>
        <w:fldChar w:fldCharType="separate"/>
      </w:r>
      <w:ins w:id="116" w:author="Helger" w:date="2017-06-13T17:14:00Z">
        <w:r>
          <w:rPr>
            <w:webHidden/>
          </w:rPr>
          <w:t>16</w:t>
        </w:r>
        <w:r>
          <w:rPr>
            <w:webHidden/>
          </w:rPr>
          <w:fldChar w:fldCharType="end"/>
        </w:r>
        <w:r w:rsidRPr="00777A87">
          <w:rPr>
            <w:rStyle w:val="Hyperlink"/>
          </w:rPr>
          <w:fldChar w:fldCharType="end"/>
        </w:r>
      </w:ins>
    </w:p>
    <w:p w:rsidR="002F349C" w:rsidRDefault="002F349C">
      <w:pPr>
        <w:pStyle w:val="Verzeichnis2"/>
        <w:rPr>
          <w:ins w:id="117" w:author="Helger" w:date="2017-06-13T17:14:00Z"/>
          <w:rFonts w:asciiTheme="minorHAnsi" w:eastAsiaTheme="minorEastAsia" w:hAnsiTheme="minorHAnsi" w:cstheme="minorBidi"/>
          <w:lang w:val="de-AT"/>
        </w:rPr>
      </w:pPr>
      <w:ins w:id="118" w:author="Helger" w:date="2017-06-13T17:14:00Z">
        <w:r w:rsidRPr="00777A87">
          <w:rPr>
            <w:rStyle w:val="Hyperlink"/>
          </w:rPr>
          <w:fldChar w:fldCharType="begin"/>
        </w:r>
        <w:r w:rsidRPr="00777A87">
          <w:rPr>
            <w:rStyle w:val="Hyperlink"/>
          </w:rPr>
          <w:instrText xml:space="preserve"> </w:instrText>
        </w:r>
        <w:r>
          <w:instrText>HYPERLINK \l "_Toc485137446"</w:instrText>
        </w:r>
        <w:r w:rsidRPr="00777A87">
          <w:rPr>
            <w:rStyle w:val="Hyperlink"/>
          </w:rPr>
          <w:instrText xml:space="preserve"> </w:instrText>
        </w:r>
        <w:r w:rsidRPr="00777A87">
          <w:rPr>
            <w:rStyle w:val="Hyperlink"/>
          </w:rPr>
        </w:r>
        <w:r w:rsidRPr="00777A87">
          <w:rPr>
            <w:rStyle w:val="Hyperlink"/>
          </w:rPr>
          <w:fldChar w:fldCharType="separate"/>
        </w:r>
        <w:r w:rsidRPr="00777A87">
          <w:rPr>
            <w:rStyle w:val="Hyperlink"/>
          </w:rPr>
          <w:t>4.2</w:t>
        </w:r>
        <w:r>
          <w:rPr>
            <w:rFonts w:asciiTheme="minorHAnsi" w:eastAsiaTheme="minorEastAsia" w:hAnsiTheme="minorHAnsi" w:cstheme="minorBidi"/>
            <w:lang w:val="de-AT"/>
          </w:rPr>
          <w:tab/>
        </w:r>
        <w:r w:rsidRPr="00777A87">
          <w:rPr>
            <w:rStyle w:val="Hyperlink"/>
          </w:rPr>
          <w:t>Document Type Identifier Values</w:t>
        </w:r>
        <w:r>
          <w:rPr>
            <w:webHidden/>
          </w:rPr>
          <w:tab/>
        </w:r>
        <w:r>
          <w:rPr>
            <w:webHidden/>
          </w:rPr>
          <w:fldChar w:fldCharType="begin"/>
        </w:r>
        <w:r>
          <w:rPr>
            <w:webHidden/>
          </w:rPr>
          <w:instrText xml:space="preserve"> PAGEREF _Toc485137446 \h </w:instrText>
        </w:r>
        <w:r>
          <w:rPr>
            <w:webHidden/>
          </w:rPr>
        </w:r>
      </w:ins>
      <w:r>
        <w:rPr>
          <w:webHidden/>
        </w:rPr>
        <w:fldChar w:fldCharType="separate"/>
      </w:r>
      <w:ins w:id="119" w:author="Helger" w:date="2017-06-13T17:14:00Z">
        <w:r>
          <w:rPr>
            <w:webHidden/>
          </w:rPr>
          <w:t>17</w:t>
        </w:r>
        <w:r>
          <w:rPr>
            <w:webHidden/>
          </w:rPr>
          <w:fldChar w:fldCharType="end"/>
        </w:r>
        <w:r w:rsidRPr="00777A87">
          <w:rPr>
            <w:rStyle w:val="Hyperlink"/>
          </w:rPr>
          <w:fldChar w:fldCharType="end"/>
        </w:r>
      </w:ins>
    </w:p>
    <w:p w:rsidR="002F349C" w:rsidRDefault="002F349C">
      <w:pPr>
        <w:pStyle w:val="Verzeichnis1"/>
        <w:rPr>
          <w:ins w:id="120" w:author="Helger" w:date="2017-06-13T17:14:00Z"/>
          <w:rFonts w:asciiTheme="minorHAnsi" w:eastAsiaTheme="minorEastAsia" w:hAnsiTheme="minorHAnsi" w:cstheme="minorBidi"/>
          <w:kern w:val="0"/>
          <w:sz w:val="22"/>
          <w:lang w:val="de-AT" w:eastAsia="de-AT"/>
        </w:rPr>
      </w:pPr>
      <w:ins w:id="121" w:author="Helger" w:date="2017-06-13T17:14:00Z">
        <w:r w:rsidRPr="00777A87">
          <w:rPr>
            <w:rStyle w:val="Hyperlink"/>
          </w:rPr>
          <w:fldChar w:fldCharType="begin"/>
        </w:r>
        <w:r w:rsidRPr="00777A87">
          <w:rPr>
            <w:rStyle w:val="Hyperlink"/>
          </w:rPr>
          <w:instrText xml:space="preserve"> </w:instrText>
        </w:r>
        <w:r>
          <w:instrText>HYPERLINK \l "_Toc485137447"</w:instrText>
        </w:r>
        <w:r w:rsidRPr="00777A87">
          <w:rPr>
            <w:rStyle w:val="Hyperlink"/>
          </w:rPr>
          <w:instrText xml:space="preserve"> </w:instrText>
        </w:r>
        <w:r w:rsidRPr="00777A87">
          <w:rPr>
            <w:rStyle w:val="Hyperlink"/>
          </w:rPr>
        </w:r>
        <w:r w:rsidRPr="00777A87">
          <w:rPr>
            <w:rStyle w:val="Hyperlink"/>
          </w:rPr>
          <w:fldChar w:fldCharType="separate"/>
        </w:r>
        <w:r w:rsidRPr="00777A87">
          <w:rPr>
            <w:rStyle w:val="Hyperlink"/>
          </w:rPr>
          <w:t>5</w:t>
        </w:r>
        <w:r>
          <w:rPr>
            <w:rFonts w:asciiTheme="minorHAnsi" w:eastAsiaTheme="minorEastAsia" w:hAnsiTheme="minorHAnsi" w:cstheme="minorBidi"/>
            <w:kern w:val="0"/>
            <w:sz w:val="22"/>
            <w:lang w:val="de-AT" w:eastAsia="de-AT"/>
          </w:rPr>
          <w:tab/>
        </w:r>
        <w:r w:rsidRPr="00777A87">
          <w:rPr>
            <w:rStyle w:val="Hyperlink"/>
          </w:rPr>
          <w:t>Policy on Identifying Processes supported by PEPPOL</w:t>
        </w:r>
        <w:r>
          <w:rPr>
            <w:webHidden/>
          </w:rPr>
          <w:tab/>
        </w:r>
        <w:r>
          <w:rPr>
            <w:webHidden/>
          </w:rPr>
          <w:fldChar w:fldCharType="begin"/>
        </w:r>
        <w:r>
          <w:rPr>
            <w:webHidden/>
          </w:rPr>
          <w:instrText xml:space="preserve"> PAGEREF _Toc485137447 \h </w:instrText>
        </w:r>
        <w:r>
          <w:rPr>
            <w:webHidden/>
          </w:rPr>
        </w:r>
      </w:ins>
      <w:r>
        <w:rPr>
          <w:webHidden/>
        </w:rPr>
        <w:fldChar w:fldCharType="separate"/>
      </w:r>
      <w:ins w:id="122" w:author="Helger" w:date="2017-06-13T17:14:00Z">
        <w:r>
          <w:rPr>
            <w:webHidden/>
          </w:rPr>
          <w:t>18</w:t>
        </w:r>
        <w:r>
          <w:rPr>
            <w:webHidden/>
          </w:rPr>
          <w:fldChar w:fldCharType="end"/>
        </w:r>
        <w:r w:rsidRPr="00777A87">
          <w:rPr>
            <w:rStyle w:val="Hyperlink"/>
          </w:rPr>
          <w:fldChar w:fldCharType="end"/>
        </w:r>
      </w:ins>
    </w:p>
    <w:p w:rsidR="002F349C" w:rsidRDefault="002F349C">
      <w:pPr>
        <w:pStyle w:val="Verzeichnis2"/>
        <w:rPr>
          <w:ins w:id="123" w:author="Helger" w:date="2017-06-13T17:14:00Z"/>
          <w:rFonts w:asciiTheme="minorHAnsi" w:eastAsiaTheme="minorEastAsia" w:hAnsiTheme="minorHAnsi" w:cstheme="minorBidi"/>
          <w:lang w:val="de-AT"/>
        </w:rPr>
      </w:pPr>
      <w:ins w:id="124" w:author="Helger" w:date="2017-06-13T17:14:00Z">
        <w:r w:rsidRPr="00777A87">
          <w:rPr>
            <w:rStyle w:val="Hyperlink"/>
          </w:rPr>
          <w:fldChar w:fldCharType="begin"/>
        </w:r>
        <w:r w:rsidRPr="00777A87">
          <w:rPr>
            <w:rStyle w:val="Hyperlink"/>
          </w:rPr>
          <w:instrText xml:space="preserve"> </w:instrText>
        </w:r>
        <w:r>
          <w:instrText>HYPERLINK \l "_Toc485137448"</w:instrText>
        </w:r>
        <w:r w:rsidRPr="00777A87">
          <w:rPr>
            <w:rStyle w:val="Hyperlink"/>
          </w:rPr>
          <w:instrText xml:space="preserve"> </w:instrText>
        </w:r>
        <w:r w:rsidRPr="00777A87">
          <w:rPr>
            <w:rStyle w:val="Hyperlink"/>
          </w:rPr>
        </w:r>
        <w:r w:rsidRPr="00777A87">
          <w:rPr>
            <w:rStyle w:val="Hyperlink"/>
          </w:rPr>
          <w:fldChar w:fldCharType="separate"/>
        </w:r>
        <w:r w:rsidRPr="00777A87">
          <w:rPr>
            <w:rStyle w:val="Hyperlink"/>
          </w:rPr>
          <w:t>5.1</w:t>
        </w:r>
        <w:r>
          <w:rPr>
            <w:rFonts w:asciiTheme="minorHAnsi" w:eastAsiaTheme="minorEastAsia" w:hAnsiTheme="minorHAnsi" w:cstheme="minorBidi"/>
            <w:lang w:val="de-AT"/>
          </w:rPr>
          <w:tab/>
        </w:r>
        <w:r w:rsidRPr="00777A87">
          <w:rPr>
            <w:rStyle w:val="Hyperlink"/>
          </w:rPr>
          <w:t>Format</w:t>
        </w:r>
        <w:r>
          <w:rPr>
            <w:webHidden/>
          </w:rPr>
          <w:tab/>
        </w:r>
        <w:r>
          <w:rPr>
            <w:webHidden/>
          </w:rPr>
          <w:fldChar w:fldCharType="begin"/>
        </w:r>
        <w:r>
          <w:rPr>
            <w:webHidden/>
          </w:rPr>
          <w:instrText xml:space="preserve"> PAGEREF _Toc485137448 \h </w:instrText>
        </w:r>
        <w:r>
          <w:rPr>
            <w:webHidden/>
          </w:rPr>
        </w:r>
      </w:ins>
      <w:r>
        <w:rPr>
          <w:webHidden/>
        </w:rPr>
        <w:fldChar w:fldCharType="separate"/>
      </w:r>
      <w:ins w:id="125" w:author="Helger" w:date="2017-06-13T17:14:00Z">
        <w:r>
          <w:rPr>
            <w:webHidden/>
          </w:rPr>
          <w:t>18</w:t>
        </w:r>
        <w:r>
          <w:rPr>
            <w:webHidden/>
          </w:rPr>
          <w:fldChar w:fldCharType="end"/>
        </w:r>
        <w:r w:rsidRPr="00777A87">
          <w:rPr>
            <w:rStyle w:val="Hyperlink"/>
          </w:rPr>
          <w:fldChar w:fldCharType="end"/>
        </w:r>
      </w:ins>
    </w:p>
    <w:p w:rsidR="002F349C" w:rsidRDefault="002F349C">
      <w:pPr>
        <w:pStyle w:val="Verzeichnis3"/>
        <w:rPr>
          <w:ins w:id="126" w:author="Helger" w:date="2017-06-13T17:14:00Z"/>
          <w:rFonts w:asciiTheme="minorHAnsi" w:eastAsiaTheme="minorEastAsia" w:hAnsiTheme="minorHAnsi" w:cstheme="minorBidi"/>
          <w:lang w:val="de-AT"/>
        </w:rPr>
      </w:pPr>
      <w:ins w:id="127" w:author="Helger" w:date="2017-06-13T17:14:00Z">
        <w:r w:rsidRPr="00777A87">
          <w:rPr>
            <w:rStyle w:val="Hyperlink"/>
          </w:rPr>
          <w:fldChar w:fldCharType="begin"/>
        </w:r>
        <w:r w:rsidRPr="00777A87">
          <w:rPr>
            <w:rStyle w:val="Hyperlink"/>
          </w:rPr>
          <w:instrText xml:space="preserve"> </w:instrText>
        </w:r>
        <w:r>
          <w:instrText>HYPERLINK \l "_Toc485137449"</w:instrText>
        </w:r>
        <w:r w:rsidRPr="00777A87">
          <w:rPr>
            <w:rStyle w:val="Hyperlink"/>
          </w:rPr>
          <w:instrText xml:space="preserve"> </w:instrText>
        </w:r>
        <w:r w:rsidRPr="00777A87">
          <w:rPr>
            <w:rStyle w:val="Hyperlink"/>
          </w:rPr>
        </w:r>
        <w:r w:rsidRPr="00777A87">
          <w:rPr>
            <w:rStyle w:val="Hyperlink"/>
          </w:rPr>
          <w:fldChar w:fldCharType="separate"/>
        </w:r>
        <w:r w:rsidRPr="00777A87">
          <w:rPr>
            <w:rStyle w:val="Hyperlink"/>
          </w:rPr>
          <w:t>POLICY 15</w:t>
        </w:r>
        <w:r>
          <w:rPr>
            <w:rFonts w:asciiTheme="minorHAnsi" w:eastAsiaTheme="minorEastAsia" w:hAnsiTheme="minorHAnsi" w:cstheme="minorBidi"/>
            <w:lang w:val="de-AT"/>
          </w:rPr>
          <w:tab/>
        </w:r>
        <w:r w:rsidRPr="00777A87">
          <w:rPr>
            <w:rStyle w:val="Hyperlink"/>
          </w:rPr>
          <w:t>PEPPOL BusDox Process Identifier scheme</w:t>
        </w:r>
        <w:r>
          <w:rPr>
            <w:webHidden/>
          </w:rPr>
          <w:tab/>
        </w:r>
        <w:r>
          <w:rPr>
            <w:webHidden/>
          </w:rPr>
          <w:fldChar w:fldCharType="begin"/>
        </w:r>
        <w:r>
          <w:rPr>
            <w:webHidden/>
          </w:rPr>
          <w:instrText xml:space="preserve"> PAGEREF _Toc485137449 \h </w:instrText>
        </w:r>
        <w:r>
          <w:rPr>
            <w:webHidden/>
          </w:rPr>
        </w:r>
      </w:ins>
      <w:r>
        <w:rPr>
          <w:webHidden/>
        </w:rPr>
        <w:fldChar w:fldCharType="separate"/>
      </w:r>
      <w:ins w:id="128" w:author="Helger" w:date="2017-06-13T17:14:00Z">
        <w:r>
          <w:rPr>
            <w:webHidden/>
          </w:rPr>
          <w:t>18</w:t>
        </w:r>
        <w:r>
          <w:rPr>
            <w:webHidden/>
          </w:rPr>
          <w:fldChar w:fldCharType="end"/>
        </w:r>
        <w:r w:rsidRPr="00777A87">
          <w:rPr>
            <w:rStyle w:val="Hyperlink"/>
          </w:rPr>
          <w:fldChar w:fldCharType="end"/>
        </w:r>
      </w:ins>
    </w:p>
    <w:p w:rsidR="002F349C" w:rsidRDefault="002F349C">
      <w:pPr>
        <w:pStyle w:val="Verzeichnis3"/>
        <w:rPr>
          <w:ins w:id="129" w:author="Helger" w:date="2017-06-13T17:14:00Z"/>
          <w:rFonts w:asciiTheme="minorHAnsi" w:eastAsiaTheme="minorEastAsia" w:hAnsiTheme="minorHAnsi" w:cstheme="minorBidi"/>
          <w:lang w:val="de-AT"/>
        </w:rPr>
      </w:pPr>
      <w:ins w:id="130" w:author="Helger" w:date="2017-06-13T17:14:00Z">
        <w:r w:rsidRPr="00777A87">
          <w:rPr>
            <w:rStyle w:val="Hyperlink"/>
          </w:rPr>
          <w:fldChar w:fldCharType="begin"/>
        </w:r>
        <w:r w:rsidRPr="00777A87">
          <w:rPr>
            <w:rStyle w:val="Hyperlink"/>
          </w:rPr>
          <w:instrText xml:space="preserve"> </w:instrText>
        </w:r>
        <w:r>
          <w:instrText>HYPERLINK \l "_Toc485137450"</w:instrText>
        </w:r>
        <w:r w:rsidRPr="00777A87">
          <w:rPr>
            <w:rStyle w:val="Hyperlink"/>
          </w:rPr>
          <w:instrText xml:space="preserve"> </w:instrText>
        </w:r>
        <w:r w:rsidRPr="00777A87">
          <w:rPr>
            <w:rStyle w:val="Hyperlink"/>
          </w:rPr>
        </w:r>
        <w:r w:rsidRPr="00777A87">
          <w:rPr>
            <w:rStyle w:val="Hyperlink"/>
          </w:rPr>
          <w:fldChar w:fldCharType="separate"/>
        </w:r>
        <w:r w:rsidRPr="00777A87">
          <w:rPr>
            <w:rStyle w:val="Hyperlink"/>
          </w:rPr>
          <w:t>POLICY 16</w:t>
        </w:r>
        <w:r>
          <w:rPr>
            <w:rFonts w:asciiTheme="minorHAnsi" w:eastAsiaTheme="minorEastAsia" w:hAnsiTheme="minorHAnsi" w:cstheme="minorBidi"/>
            <w:lang w:val="de-AT"/>
          </w:rPr>
          <w:tab/>
        </w:r>
        <w:r w:rsidRPr="00777A87">
          <w:rPr>
            <w:rStyle w:val="Hyperlink"/>
          </w:rPr>
          <w:t>PEPPOL Process Identifiers</w:t>
        </w:r>
        <w:r>
          <w:rPr>
            <w:webHidden/>
          </w:rPr>
          <w:tab/>
        </w:r>
        <w:r>
          <w:rPr>
            <w:webHidden/>
          </w:rPr>
          <w:fldChar w:fldCharType="begin"/>
        </w:r>
        <w:r>
          <w:rPr>
            <w:webHidden/>
          </w:rPr>
          <w:instrText xml:space="preserve"> PAGEREF _Toc485137450 \h </w:instrText>
        </w:r>
        <w:r>
          <w:rPr>
            <w:webHidden/>
          </w:rPr>
        </w:r>
      </w:ins>
      <w:r>
        <w:rPr>
          <w:webHidden/>
        </w:rPr>
        <w:fldChar w:fldCharType="separate"/>
      </w:r>
      <w:ins w:id="131" w:author="Helger" w:date="2017-06-13T17:14:00Z">
        <w:r>
          <w:rPr>
            <w:webHidden/>
          </w:rPr>
          <w:t>18</w:t>
        </w:r>
        <w:r>
          <w:rPr>
            <w:webHidden/>
          </w:rPr>
          <w:fldChar w:fldCharType="end"/>
        </w:r>
        <w:r w:rsidRPr="00777A87">
          <w:rPr>
            <w:rStyle w:val="Hyperlink"/>
          </w:rPr>
          <w:fldChar w:fldCharType="end"/>
        </w:r>
      </w:ins>
    </w:p>
    <w:p w:rsidR="002F349C" w:rsidRDefault="002F349C">
      <w:pPr>
        <w:pStyle w:val="Verzeichnis3"/>
        <w:rPr>
          <w:ins w:id="132" w:author="Helger" w:date="2017-06-13T17:14:00Z"/>
          <w:rFonts w:asciiTheme="minorHAnsi" w:eastAsiaTheme="minorEastAsia" w:hAnsiTheme="minorHAnsi" w:cstheme="minorBidi"/>
          <w:lang w:val="de-AT"/>
        </w:rPr>
      </w:pPr>
      <w:ins w:id="133" w:author="Helger" w:date="2017-06-13T17:14:00Z">
        <w:r w:rsidRPr="00777A87">
          <w:rPr>
            <w:rStyle w:val="Hyperlink"/>
          </w:rPr>
          <w:fldChar w:fldCharType="begin"/>
        </w:r>
        <w:r w:rsidRPr="00777A87">
          <w:rPr>
            <w:rStyle w:val="Hyperlink"/>
          </w:rPr>
          <w:instrText xml:space="preserve"> </w:instrText>
        </w:r>
        <w:r>
          <w:instrText>HYPERLINK \l "_Toc485137451"</w:instrText>
        </w:r>
        <w:r w:rsidRPr="00777A87">
          <w:rPr>
            <w:rStyle w:val="Hyperlink"/>
          </w:rPr>
          <w:instrText xml:space="preserve"> </w:instrText>
        </w:r>
        <w:r w:rsidRPr="00777A87">
          <w:rPr>
            <w:rStyle w:val="Hyperlink"/>
          </w:rPr>
        </w:r>
        <w:r w:rsidRPr="00777A87">
          <w:rPr>
            <w:rStyle w:val="Hyperlink"/>
          </w:rPr>
          <w:fldChar w:fldCharType="separate"/>
        </w:r>
        <w:r w:rsidRPr="00777A87">
          <w:rPr>
            <w:rStyle w:val="Hyperlink"/>
          </w:rPr>
          <w:t>POLICY 17</w:t>
        </w:r>
        <w:r>
          <w:rPr>
            <w:rFonts w:asciiTheme="minorHAnsi" w:eastAsiaTheme="minorEastAsia" w:hAnsiTheme="minorHAnsi" w:cstheme="minorBidi"/>
            <w:lang w:val="de-AT"/>
          </w:rPr>
          <w:tab/>
        </w:r>
        <w:r w:rsidRPr="00777A87">
          <w:rPr>
            <w:rStyle w:val="Hyperlink"/>
          </w:rPr>
          <w:t>Specifying Process Identifiers in SMP documents</w:t>
        </w:r>
        <w:r>
          <w:rPr>
            <w:webHidden/>
          </w:rPr>
          <w:tab/>
        </w:r>
        <w:r>
          <w:rPr>
            <w:webHidden/>
          </w:rPr>
          <w:fldChar w:fldCharType="begin"/>
        </w:r>
        <w:r>
          <w:rPr>
            <w:webHidden/>
          </w:rPr>
          <w:instrText xml:space="preserve"> PAGEREF _Toc485137451 \h </w:instrText>
        </w:r>
        <w:r>
          <w:rPr>
            <w:webHidden/>
          </w:rPr>
        </w:r>
      </w:ins>
      <w:r>
        <w:rPr>
          <w:webHidden/>
        </w:rPr>
        <w:fldChar w:fldCharType="separate"/>
      </w:r>
      <w:ins w:id="134" w:author="Helger" w:date="2017-06-13T17:14:00Z">
        <w:r>
          <w:rPr>
            <w:webHidden/>
          </w:rPr>
          <w:t>18</w:t>
        </w:r>
        <w:r>
          <w:rPr>
            <w:webHidden/>
          </w:rPr>
          <w:fldChar w:fldCharType="end"/>
        </w:r>
        <w:r w:rsidRPr="00777A87">
          <w:rPr>
            <w:rStyle w:val="Hyperlink"/>
          </w:rPr>
          <w:fldChar w:fldCharType="end"/>
        </w:r>
      </w:ins>
    </w:p>
    <w:p w:rsidR="002F349C" w:rsidRDefault="002F349C">
      <w:pPr>
        <w:pStyle w:val="Verzeichnis2"/>
        <w:rPr>
          <w:ins w:id="135" w:author="Helger" w:date="2017-06-13T17:14:00Z"/>
          <w:rFonts w:asciiTheme="minorHAnsi" w:eastAsiaTheme="minorEastAsia" w:hAnsiTheme="minorHAnsi" w:cstheme="minorBidi"/>
          <w:lang w:val="de-AT"/>
        </w:rPr>
      </w:pPr>
      <w:ins w:id="136" w:author="Helger" w:date="2017-06-13T17:14:00Z">
        <w:r w:rsidRPr="00777A87">
          <w:rPr>
            <w:rStyle w:val="Hyperlink"/>
          </w:rPr>
          <w:fldChar w:fldCharType="begin"/>
        </w:r>
        <w:r w:rsidRPr="00777A87">
          <w:rPr>
            <w:rStyle w:val="Hyperlink"/>
          </w:rPr>
          <w:instrText xml:space="preserve"> </w:instrText>
        </w:r>
        <w:r>
          <w:instrText>HYPERLINK \l "_Toc485137452"</w:instrText>
        </w:r>
        <w:r w:rsidRPr="00777A87">
          <w:rPr>
            <w:rStyle w:val="Hyperlink"/>
          </w:rPr>
          <w:instrText xml:space="preserve"> </w:instrText>
        </w:r>
        <w:r w:rsidRPr="00777A87">
          <w:rPr>
            <w:rStyle w:val="Hyperlink"/>
          </w:rPr>
        </w:r>
        <w:r w:rsidRPr="00777A87">
          <w:rPr>
            <w:rStyle w:val="Hyperlink"/>
          </w:rPr>
          <w:fldChar w:fldCharType="separate"/>
        </w:r>
        <w:r w:rsidRPr="00777A87">
          <w:rPr>
            <w:rStyle w:val="Hyperlink"/>
          </w:rPr>
          <w:t>5.2</w:t>
        </w:r>
        <w:r>
          <w:rPr>
            <w:rFonts w:asciiTheme="minorHAnsi" w:eastAsiaTheme="minorEastAsia" w:hAnsiTheme="minorHAnsi" w:cstheme="minorBidi"/>
            <w:lang w:val="de-AT"/>
          </w:rPr>
          <w:tab/>
        </w:r>
        <w:r w:rsidRPr="00777A87">
          <w:rPr>
            <w:rStyle w:val="Hyperlink"/>
          </w:rPr>
          <w:t>Process ID values</w:t>
        </w:r>
        <w:r>
          <w:rPr>
            <w:webHidden/>
          </w:rPr>
          <w:tab/>
        </w:r>
        <w:r>
          <w:rPr>
            <w:webHidden/>
          </w:rPr>
          <w:fldChar w:fldCharType="begin"/>
        </w:r>
        <w:r>
          <w:rPr>
            <w:webHidden/>
          </w:rPr>
          <w:instrText xml:space="preserve"> PAGEREF _Toc485137452 \h </w:instrText>
        </w:r>
        <w:r>
          <w:rPr>
            <w:webHidden/>
          </w:rPr>
        </w:r>
      </w:ins>
      <w:r>
        <w:rPr>
          <w:webHidden/>
        </w:rPr>
        <w:fldChar w:fldCharType="separate"/>
      </w:r>
      <w:ins w:id="137" w:author="Helger" w:date="2017-06-13T17:14:00Z">
        <w:r>
          <w:rPr>
            <w:webHidden/>
          </w:rPr>
          <w:t>18</w:t>
        </w:r>
        <w:r>
          <w:rPr>
            <w:webHidden/>
          </w:rPr>
          <w:fldChar w:fldCharType="end"/>
        </w:r>
        <w:r w:rsidRPr="00777A87">
          <w:rPr>
            <w:rStyle w:val="Hyperlink"/>
          </w:rPr>
          <w:fldChar w:fldCharType="end"/>
        </w:r>
      </w:ins>
    </w:p>
    <w:p w:rsidR="002F349C" w:rsidRDefault="002F349C">
      <w:pPr>
        <w:pStyle w:val="Verzeichnis1"/>
        <w:rPr>
          <w:ins w:id="138" w:author="Helger" w:date="2017-06-13T17:14:00Z"/>
          <w:rFonts w:asciiTheme="minorHAnsi" w:eastAsiaTheme="minorEastAsia" w:hAnsiTheme="minorHAnsi" w:cstheme="minorBidi"/>
          <w:kern w:val="0"/>
          <w:sz w:val="22"/>
          <w:lang w:val="de-AT" w:eastAsia="de-AT"/>
        </w:rPr>
      </w:pPr>
      <w:ins w:id="139" w:author="Helger" w:date="2017-06-13T17:14:00Z">
        <w:r w:rsidRPr="00777A87">
          <w:rPr>
            <w:rStyle w:val="Hyperlink"/>
          </w:rPr>
          <w:fldChar w:fldCharType="begin"/>
        </w:r>
        <w:r w:rsidRPr="00777A87">
          <w:rPr>
            <w:rStyle w:val="Hyperlink"/>
          </w:rPr>
          <w:instrText xml:space="preserve"> </w:instrText>
        </w:r>
        <w:r>
          <w:instrText>HYPERLINK \l "_Toc485137560"</w:instrText>
        </w:r>
        <w:r w:rsidRPr="00777A87">
          <w:rPr>
            <w:rStyle w:val="Hyperlink"/>
          </w:rPr>
          <w:instrText xml:space="preserve"> </w:instrText>
        </w:r>
        <w:r w:rsidRPr="00777A87">
          <w:rPr>
            <w:rStyle w:val="Hyperlink"/>
          </w:rPr>
        </w:r>
        <w:r w:rsidRPr="00777A87">
          <w:rPr>
            <w:rStyle w:val="Hyperlink"/>
          </w:rPr>
          <w:fldChar w:fldCharType="separate"/>
        </w:r>
        <w:r w:rsidRPr="00777A87">
          <w:rPr>
            <w:rStyle w:val="Hyperlink"/>
          </w:rPr>
          <w:t>6</w:t>
        </w:r>
        <w:r>
          <w:rPr>
            <w:rFonts w:asciiTheme="minorHAnsi" w:eastAsiaTheme="minorEastAsia" w:hAnsiTheme="minorHAnsi" w:cstheme="minorBidi"/>
            <w:kern w:val="0"/>
            <w:sz w:val="22"/>
            <w:lang w:val="de-AT" w:eastAsia="de-AT"/>
          </w:rPr>
          <w:tab/>
        </w:r>
        <w:r w:rsidRPr="00777A87">
          <w:rPr>
            <w:rStyle w:val="Hyperlink"/>
          </w:rPr>
          <w:t>Policy on Identifying Transport Profiles in PEPPOL</w:t>
        </w:r>
        <w:r>
          <w:rPr>
            <w:webHidden/>
          </w:rPr>
          <w:tab/>
        </w:r>
        <w:r>
          <w:rPr>
            <w:webHidden/>
          </w:rPr>
          <w:fldChar w:fldCharType="begin"/>
        </w:r>
        <w:r>
          <w:rPr>
            <w:webHidden/>
          </w:rPr>
          <w:instrText xml:space="preserve"> PAGEREF _Toc485137560 \h </w:instrText>
        </w:r>
        <w:r>
          <w:rPr>
            <w:webHidden/>
          </w:rPr>
        </w:r>
      </w:ins>
      <w:r>
        <w:rPr>
          <w:webHidden/>
        </w:rPr>
        <w:fldChar w:fldCharType="separate"/>
      </w:r>
      <w:ins w:id="140" w:author="Helger" w:date="2017-06-13T17:14:00Z">
        <w:r>
          <w:rPr>
            <w:webHidden/>
          </w:rPr>
          <w:t>19</w:t>
        </w:r>
        <w:r>
          <w:rPr>
            <w:webHidden/>
          </w:rPr>
          <w:fldChar w:fldCharType="end"/>
        </w:r>
        <w:r w:rsidRPr="00777A87">
          <w:rPr>
            <w:rStyle w:val="Hyperlink"/>
          </w:rPr>
          <w:fldChar w:fldCharType="end"/>
        </w:r>
      </w:ins>
    </w:p>
    <w:p w:rsidR="002F349C" w:rsidRDefault="002F349C">
      <w:pPr>
        <w:pStyle w:val="Verzeichnis2"/>
        <w:rPr>
          <w:ins w:id="141" w:author="Helger" w:date="2017-06-13T17:14:00Z"/>
          <w:rFonts w:asciiTheme="minorHAnsi" w:eastAsiaTheme="minorEastAsia" w:hAnsiTheme="minorHAnsi" w:cstheme="minorBidi"/>
          <w:lang w:val="de-AT"/>
        </w:rPr>
      </w:pPr>
      <w:ins w:id="142" w:author="Helger" w:date="2017-06-13T17:14:00Z">
        <w:r w:rsidRPr="00777A87">
          <w:rPr>
            <w:rStyle w:val="Hyperlink"/>
          </w:rPr>
          <w:fldChar w:fldCharType="begin"/>
        </w:r>
        <w:r w:rsidRPr="00777A87">
          <w:rPr>
            <w:rStyle w:val="Hyperlink"/>
          </w:rPr>
          <w:instrText xml:space="preserve"> </w:instrText>
        </w:r>
        <w:r>
          <w:instrText>HYPERLINK \l "_Toc485137561"</w:instrText>
        </w:r>
        <w:r w:rsidRPr="00777A87">
          <w:rPr>
            <w:rStyle w:val="Hyperlink"/>
          </w:rPr>
          <w:instrText xml:space="preserve"> </w:instrText>
        </w:r>
        <w:r w:rsidRPr="00777A87">
          <w:rPr>
            <w:rStyle w:val="Hyperlink"/>
          </w:rPr>
        </w:r>
        <w:r w:rsidRPr="00777A87">
          <w:rPr>
            <w:rStyle w:val="Hyperlink"/>
          </w:rPr>
          <w:fldChar w:fldCharType="separate"/>
        </w:r>
        <w:r w:rsidRPr="00777A87">
          <w:rPr>
            <w:rStyle w:val="Hyperlink"/>
          </w:rPr>
          <w:t>6.1</w:t>
        </w:r>
        <w:r>
          <w:rPr>
            <w:rFonts w:asciiTheme="minorHAnsi" w:eastAsiaTheme="minorEastAsia" w:hAnsiTheme="minorHAnsi" w:cstheme="minorBidi"/>
            <w:lang w:val="de-AT"/>
          </w:rPr>
          <w:tab/>
        </w:r>
        <w:r w:rsidRPr="00777A87">
          <w:rPr>
            <w:rStyle w:val="Hyperlink"/>
          </w:rPr>
          <w:t>SMP</w:t>
        </w:r>
        <w:r>
          <w:rPr>
            <w:webHidden/>
          </w:rPr>
          <w:tab/>
        </w:r>
        <w:r>
          <w:rPr>
            <w:webHidden/>
          </w:rPr>
          <w:fldChar w:fldCharType="begin"/>
        </w:r>
        <w:r>
          <w:rPr>
            <w:webHidden/>
          </w:rPr>
          <w:instrText xml:space="preserve"> PAGEREF _Toc485137561 \h </w:instrText>
        </w:r>
        <w:r>
          <w:rPr>
            <w:webHidden/>
          </w:rPr>
        </w:r>
      </w:ins>
      <w:r>
        <w:rPr>
          <w:webHidden/>
        </w:rPr>
        <w:fldChar w:fldCharType="separate"/>
      </w:r>
      <w:ins w:id="143" w:author="Helger" w:date="2017-06-13T17:14:00Z">
        <w:r>
          <w:rPr>
            <w:webHidden/>
          </w:rPr>
          <w:t>19</w:t>
        </w:r>
        <w:r>
          <w:rPr>
            <w:webHidden/>
          </w:rPr>
          <w:fldChar w:fldCharType="end"/>
        </w:r>
        <w:r w:rsidRPr="00777A87">
          <w:rPr>
            <w:rStyle w:val="Hyperlink"/>
          </w:rPr>
          <w:fldChar w:fldCharType="end"/>
        </w:r>
      </w:ins>
    </w:p>
    <w:p w:rsidR="002F349C" w:rsidRDefault="002F349C">
      <w:pPr>
        <w:pStyle w:val="Verzeichnis3"/>
        <w:rPr>
          <w:ins w:id="144" w:author="Helger" w:date="2017-06-13T17:14:00Z"/>
          <w:rFonts w:asciiTheme="minorHAnsi" w:eastAsiaTheme="minorEastAsia" w:hAnsiTheme="minorHAnsi" w:cstheme="minorBidi"/>
          <w:lang w:val="de-AT"/>
        </w:rPr>
      </w:pPr>
      <w:ins w:id="145" w:author="Helger" w:date="2017-06-13T17:14:00Z">
        <w:r w:rsidRPr="00777A87">
          <w:rPr>
            <w:rStyle w:val="Hyperlink"/>
          </w:rPr>
          <w:fldChar w:fldCharType="begin"/>
        </w:r>
        <w:r w:rsidRPr="00777A87">
          <w:rPr>
            <w:rStyle w:val="Hyperlink"/>
          </w:rPr>
          <w:instrText xml:space="preserve"> </w:instrText>
        </w:r>
        <w:r>
          <w:instrText>HYPERLINK \l "_Toc485137562"</w:instrText>
        </w:r>
        <w:r w:rsidRPr="00777A87">
          <w:rPr>
            <w:rStyle w:val="Hyperlink"/>
          </w:rPr>
          <w:instrText xml:space="preserve"> </w:instrText>
        </w:r>
        <w:r w:rsidRPr="00777A87">
          <w:rPr>
            <w:rStyle w:val="Hyperlink"/>
          </w:rPr>
        </w:r>
        <w:r w:rsidRPr="00777A87">
          <w:rPr>
            <w:rStyle w:val="Hyperlink"/>
          </w:rPr>
          <w:fldChar w:fldCharType="separate"/>
        </w:r>
        <w:r w:rsidRPr="00777A87">
          <w:rPr>
            <w:rStyle w:val="Hyperlink"/>
          </w:rPr>
          <w:t>POLICY 18</w:t>
        </w:r>
        <w:r>
          <w:rPr>
            <w:rFonts w:asciiTheme="minorHAnsi" w:eastAsiaTheme="minorEastAsia" w:hAnsiTheme="minorHAnsi" w:cstheme="minorBidi"/>
            <w:lang w:val="de-AT"/>
          </w:rPr>
          <w:tab/>
        </w:r>
        <w:r w:rsidRPr="00777A87">
          <w:rPr>
            <w:rStyle w:val="Hyperlink"/>
          </w:rPr>
          <w:t>Specifying Transport Profiles in SMP documents</w:t>
        </w:r>
        <w:r>
          <w:rPr>
            <w:webHidden/>
          </w:rPr>
          <w:tab/>
        </w:r>
        <w:r>
          <w:rPr>
            <w:webHidden/>
          </w:rPr>
          <w:fldChar w:fldCharType="begin"/>
        </w:r>
        <w:r>
          <w:rPr>
            <w:webHidden/>
          </w:rPr>
          <w:instrText xml:space="preserve"> PAGEREF _Toc485137562 \h </w:instrText>
        </w:r>
        <w:r>
          <w:rPr>
            <w:webHidden/>
          </w:rPr>
        </w:r>
      </w:ins>
      <w:r>
        <w:rPr>
          <w:webHidden/>
        </w:rPr>
        <w:fldChar w:fldCharType="separate"/>
      </w:r>
      <w:ins w:id="146" w:author="Helger" w:date="2017-06-13T17:14:00Z">
        <w:r>
          <w:rPr>
            <w:webHidden/>
          </w:rPr>
          <w:t>19</w:t>
        </w:r>
        <w:r>
          <w:rPr>
            <w:webHidden/>
          </w:rPr>
          <w:fldChar w:fldCharType="end"/>
        </w:r>
        <w:r w:rsidRPr="00777A87">
          <w:rPr>
            <w:rStyle w:val="Hyperlink"/>
          </w:rPr>
          <w:fldChar w:fldCharType="end"/>
        </w:r>
      </w:ins>
    </w:p>
    <w:p w:rsidR="002F349C" w:rsidRDefault="002F349C">
      <w:pPr>
        <w:pStyle w:val="Verzeichnis1"/>
        <w:rPr>
          <w:ins w:id="147" w:author="Helger" w:date="2017-06-13T17:14:00Z"/>
          <w:rFonts w:asciiTheme="minorHAnsi" w:eastAsiaTheme="minorEastAsia" w:hAnsiTheme="minorHAnsi" w:cstheme="minorBidi"/>
          <w:kern w:val="0"/>
          <w:sz w:val="22"/>
          <w:lang w:val="de-AT" w:eastAsia="de-AT"/>
        </w:rPr>
      </w:pPr>
      <w:ins w:id="148" w:author="Helger" w:date="2017-06-13T17:14:00Z">
        <w:r w:rsidRPr="00777A87">
          <w:rPr>
            <w:rStyle w:val="Hyperlink"/>
          </w:rPr>
          <w:fldChar w:fldCharType="begin"/>
        </w:r>
        <w:r w:rsidRPr="00777A87">
          <w:rPr>
            <w:rStyle w:val="Hyperlink"/>
          </w:rPr>
          <w:instrText xml:space="preserve"> </w:instrText>
        </w:r>
        <w:r>
          <w:instrText>HYPERLINK \l "_Toc485137563"</w:instrText>
        </w:r>
        <w:r w:rsidRPr="00777A87">
          <w:rPr>
            <w:rStyle w:val="Hyperlink"/>
          </w:rPr>
          <w:instrText xml:space="preserve"> </w:instrText>
        </w:r>
        <w:r w:rsidRPr="00777A87">
          <w:rPr>
            <w:rStyle w:val="Hyperlink"/>
          </w:rPr>
        </w:r>
        <w:r w:rsidRPr="00777A87">
          <w:rPr>
            <w:rStyle w:val="Hyperlink"/>
          </w:rPr>
          <w:fldChar w:fldCharType="separate"/>
        </w:r>
        <w:r w:rsidRPr="00777A87">
          <w:rPr>
            <w:rStyle w:val="Hyperlink"/>
          </w:rPr>
          <w:t>7</w:t>
        </w:r>
        <w:r>
          <w:rPr>
            <w:rFonts w:asciiTheme="minorHAnsi" w:eastAsiaTheme="minorEastAsia" w:hAnsiTheme="minorHAnsi" w:cstheme="minorBidi"/>
            <w:kern w:val="0"/>
            <w:sz w:val="22"/>
            <w:lang w:val="de-AT" w:eastAsia="de-AT"/>
          </w:rPr>
          <w:tab/>
        </w:r>
        <w:r w:rsidRPr="00777A87">
          <w:rPr>
            <w:rStyle w:val="Hyperlink"/>
          </w:rPr>
          <w:t>Governance of this Policy</w:t>
        </w:r>
        <w:r>
          <w:rPr>
            <w:webHidden/>
          </w:rPr>
          <w:tab/>
        </w:r>
        <w:r>
          <w:rPr>
            <w:webHidden/>
          </w:rPr>
          <w:fldChar w:fldCharType="begin"/>
        </w:r>
        <w:r>
          <w:rPr>
            <w:webHidden/>
          </w:rPr>
          <w:instrText xml:space="preserve"> PAGEREF _Toc485137563 \h </w:instrText>
        </w:r>
        <w:r>
          <w:rPr>
            <w:webHidden/>
          </w:rPr>
        </w:r>
      </w:ins>
      <w:r>
        <w:rPr>
          <w:webHidden/>
        </w:rPr>
        <w:fldChar w:fldCharType="separate"/>
      </w:r>
      <w:ins w:id="149" w:author="Helger" w:date="2017-06-13T17:14:00Z">
        <w:r>
          <w:rPr>
            <w:webHidden/>
          </w:rPr>
          <w:t>20</w:t>
        </w:r>
        <w:r>
          <w:rPr>
            <w:webHidden/>
          </w:rPr>
          <w:fldChar w:fldCharType="end"/>
        </w:r>
        <w:r w:rsidRPr="00777A87">
          <w:rPr>
            <w:rStyle w:val="Hyperlink"/>
          </w:rPr>
          <w:fldChar w:fldCharType="end"/>
        </w:r>
      </w:ins>
    </w:p>
    <w:p w:rsidR="005F57EB" w:rsidRPr="001764ED" w:rsidDel="00055C84" w:rsidRDefault="005F57EB">
      <w:pPr>
        <w:pStyle w:val="Verzeichnis1"/>
        <w:rPr>
          <w:del w:id="150" w:author="Helger" w:date="2017-06-13T16:39:00Z"/>
          <w:kern w:val="0"/>
          <w:sz w:val="22"/>
          <w:lang w:val="nb-NO" w:eastAsia="nb-NO"/>
        </w:rPr>
      </w:pPr>
      <w:del w:id="151" w:author="Helger" w:date="2017-06-13T16:39:00Z">
        <w:r w:rsidRPr="00055C84" w:rsidDel="00055C84">
          <w:rPr>
            <w:rPrChange w:id="152" w:author="Helger" w:date="2017-06-13T16:39:00Z">
              <w:rPr>
                <w:rStyle w:val="Hyperlink"/>
              </w:rPr>
            </w:rPrChange>
          </w:rPr>
          <w:delText>1</w:delText>
        </w:r>
        <w:r w:rsidRPr="001764ED" w:rsidDel="00055C84">
          <w:rPr>
            <w:kern w:val="0"/>
            <w:sz w:val="22"/>
            <w:lang w:val="nb-NO" w:eastAsia="nb-NO"/>
          </w:rPr>
          <w:tab/>
        </w:r>
        <w:r w:rsidRPr="00055C84" w:rsidDel="00055C84">
          <w:rPr>
            <w:rPrChange w:id="153" w:author="Helger" w:date="2017-06-13T16:39:00Z">
              <w:rPr>
                <w:rStyle w:val="Hyperlink"/>
              </w:rPr>
            </w:rPrChange>
          </w:rPr>
          <w:delText>Introduction</w:delText>
        </w:r>
        <w:r w:rsidDel="00055C84">
          <w:rPr>
            <w:webHidden/>
          </w:rPr>
          <w:tab/>
          <w:delText>6</w:delText>
        </w:r>
      </w:del>
    </w:p>
    <w:p w:rsidR="005F57EB" w:rsidRPr="001764ED" w:rsidDel="00055C84" w:rsidRDefault="005F57EB">
      <w:pPr>
        <w:pStyle w:val="Verzeichnis2"/>
        <w:rPr>
          <w:del w:id="154" w:author="Helger" w:date="2017-06-13T16:39:00Z"/>
          <w:lang w:val="nb-NO" w:eastAsia="nb-NO"/>
        </w:rPr>
      </w:pPr>
      <w:del w:id="155" w:author="Helger" w:date="2017-06-13T16:39:00Z">
        <w:r w:rsidRPr="00055C84" w:rsidDel="00055C84">
          <w:rPr>
            <w:rPrChange w:id="156" w:author="Helger" w:date="2017-06-13T16:39:00Z">
              <w:rPr>
                <w:rStyle w:val="Hyperlink"/>
              </w:rPr>
            </w:rPrChange>
          </w:rPr>
          <w:delText>1.1</w:delText>
        </w:r>
        <w:r w:rsidRPr="001764ED" w:rsidDel="00055C84">
          <w:rPr>
            <w:lang w:val="nb-NO" w:eastAsia="nb-NO"/>
          </w:rPr>
          <w:tab/>
        </w:r>
        <w:r w:rsidRPr="00055C84" w:rsidDel="00055C84">
          <w:rPr>
            <w:rPrChange w:id="157" w:author="Helger" w:date="2017-06-13T16:39:00Z">
              <w:rPr>
                <w:rStyle w:val="Hyperlink"/>
              </w:rPr>
            </w:rPrChange>
          </w:rPr>
          <w:delText>Audience</w:delText>
        </w:r>
        <w:r w:rsidDel="00055C84">
          <w:rPr>
            <w:webHidden/>
          </w:rPr>
          <w:tab/>
          <w:delText>6</w:delText>
        </w:r>
      </w:del>
    </w:p>
    <w:p w:rsidR="005F57EB" w:rsidRPr="001764ED" w:rsidDel="00055C84" w:rsidRDefault="005F57EB">
      <w:pPr>
        <w:pStyle w:val="Verzeichnis2"/>
        <w:rPr>
          <w:del w:id="158" w:author="Helger" w:date="2017-06-13T16:39:00Z"/>
          <w:lang w:val="nb-NO" w:eastAsia="nb-NO"/>
        </w:rPr>
      </w:pPr>
      <w:del w:id="159" w:author="Helger" w:date="2017-06-13T16:39:00Z">
        <w:r w:rsidRPr="00055C84" w:rsidDel="00055C84">
          <w:rPr>
            <w:rPrChange w:id="160" w:author="Helger" w:date="2017-06-13T16:39:00Z">
              <w:rPr>
                <w:rStyle w:val="Hyperlink"/>
              </w:rPr>
            </w:rPrChange>
          </w:rPr>
          <w:delText>1.2</w:delText>
        </w:r>
        <w:r w:rsidRPr="001764ED" w:rsidDel="00055C84">
          <w:rPr>
            <w:lang w:val="nb-NO" w:eastAsia="nb-NO"/>
          </w:rPr>
          <w:tab/>
        </w:r>
        <w:r w:rsidRPr="00055C84" w:rsidDel="00055C84">
          <w:rPr>
            <w:rPrChange w:id="161" w:author="Helger" w:date="2017-06-13T16:39:00Z">
              <w:rPr>
                <w:rStyle w:val="Hyperlink"/>
              </w:rPr>
            </w:rPrChange>
          </w:rPr>
          <w:delText>Implementation and support</w:delText>
        </w:r>
        <w:r w:rsidDel="00055C84">
          <w:rPr>
            <w:webHidden/>
          </w:rPr>
          <w:tab/>
          <w:delText>6</w:delText>
        </w:r>
      </w:del>
    </w:p>
    <w:p w:rsidR="005F57EB" w:rsidRPr="001764ED" w:rsidDel="00055C84" w:rsidRDefault="005F57EB">
      <w:pPr>
        <w:pStyle w:val="Verzeichnis2"/>
        <w:rPr>
          <w:del w:id="162" w:author="Helger" w:date="2017-06-13T16:39:00Z"/>
          <w:lang w:val="nb-NO" w:eastAsia="nb-NO"/>
        </w:rPr>
      </w:pPr>
      <w:del w:id="163" w:author="Helger" w:date="2017-06-13T16:39:00Z">
        <w:r w:rsidRPr="00055C84" w:rsidDel="00055C84">
          <w:rPr>
            <w:rPrChange w:id="164" w:author="Helger" w:date="2017-06-13T16:39:00Z">
              <w:rPr>
                <w:rStyle w:val="Hyperlink"/>
              </w:rPr>
            </w:rPrChange>
          </w:rPr>
          <w:delText>1.3</w:delText>
        </w:r>
        <w:r w:rsidRPr="001764ED" w:rsidDel="00055C84">
          <w:rPr>
            <w:lang w:val="nb-NO" w:eastAsia="nb-NO"/>
          </w:rPr>
          <w:tab/>
        </w:r>
        <w:r w:rsidRPr="00055C84" w:rsidDel="00055C84">
          <w:rPr>
            <w:rPrChange w:id="165" w:author="Helger" w:date="2017-06-13T16:39:00Z">
              <w:rPr>
                <w:rStyle w:val="Hyperlink"/>
              </w:rPr>
            </w:rPrChange>
          </w:rPr>
          <w:delText>References</w:delText>
        </w:r>
        <w:r w:rsidDel="00055C84">
          <w:rPr>
            <w:webHidden/>
          </w:rPr>
          <w:tab/>
          <w:delText>6</w:delText>
        </w:r>
      </w:del>
    </w:p>
    <w:p w:rsidR="005F57EB" w:rsidRPr="001764ED" w:rsidDel="00055C84" w:rsidRDefault="005F57EB">
      <w:pPr>
        <w:pStyle w:val="Verzeichnis1"/>
        <w:rPr>
          <w:del w:id="166" w:author="Helger" w:date="2017-06-13T16:39:00Z"/>
          <w:kern w:val="0"/>
          <w:sz w:val="22"/>
          <w:lang w:val="nb-NO" w:eastAsia="nb-NO"/>
        </w:rPr>
      </w:pPr>
      <w:del w:id="167" w:author="Helger" w:date="2017-06-13T16:39:00Z">
        <w:r w:rsidRPr="00055C84" w:rsidDel="00055C84">
          <w:rPr>
            <w:rPrChange w:id="168" w:author="Helger" w:date="2017-06-13T16:39:00Z">
              <w:rPr>
                <w:rStyle w:val="Hyperlink"/>
              </w:rPr>
            </w:rPrChange>
          </w:rPr>
          <w:delText>2</w:delText>
        </w:r>
        <w:r w:rsidRPr="001764ED" w:rsidDel="00055C84">
          <w:rPr>
            <w:kern w:val="0"/>
            <w:sz w:val="22"/>
            <w:lang w:val="nb-NO" w:eastAsia="nb-NO"/>
          </w:rPr>
          <w:tab/>
        </w:r>
        <w:r w:rsidRPr="00055C84" w:rsidDel="00055C84">
          <w:rPr>
            <w:rPrChange w:id="169" w:author="Helger" w:date="2017-06-13T16:39:00Z">
              <w:rPr>
                <w:rStyle w:val="Hyperlink"/>
              </w:rPr>
            </w:rPrChange>
          </w:rPr>
          <w:delText>Introduction to identifiers</w:delText>
        </w:r>
        <w:r w:rsidDel="00055C84">
          <w:rPr>
            <w:webHidden/>
          </w:rPr>
          <w:tab/>
          <w:delText>8</w:delText>
        </w:r>
      </w:del>
    </w:p>
    <w:p w:rsidR="005F57EB" w:rsidRPr="001764ED" w:rsidDel="00055C84" w:rsidRDefault="005F57EB">
      <w:pPr>
        <w:pStyle w:val="Verzeichnis2"/>
        <w:rPr>
          <w:del w:id="170" w:author="Helger" w:date="2017-06-13T16:39:00Z"/>
          <w:lang w:val="nb-NO" w:eastAsia="nb-NO"/>
        </w:rPr>
      </w:pPr>
      <w:del w:id="171" w:author="Helger" w:date="2017-06-13T16:39:00Z">
        <w:r w:rsidRPr="00055C84" w:rsidDel="00055C84">
          <w:rPr>
            <w:rPrChange w:id="172" w:author="Helger" w:date="2017-06-13T16:39:00Z">
              <w:rPr>
                <w:rStyle w:val="Hyperlink"/>
              </w:rPr>
            </w:rPrChange>
          </w:rPr>
          <w:delText>2.1</w:delText>
        </w:r>
        <w:r w:rsidRPr="001764ED" w:rsidDel="00055C84">
          <w:rPr>
            <w:lang w:val="nb-NO" w:eastAsia="nb-NO"/>
          </w:rPr>
          <w:tab/>
        </w:r>
        <w:r w:rsidRPr="00055C84" w:rsidDel="00055C84">
          <w:rPr>
            <w:rPrChange w:id="173" w:author="Helger" w:date="2017-06-13T16:39:00Z">
              <w:rPr>
                <w:rStyle w:val="Hyperlink"/>
              </w:rPr>
            </w:rPrChange>
          </w:rPr>
          <w:delText>Scope</w:delText>
        </w:r>
        <w:r w:rsidDel="00055C84">
          <w:rPr>
            <w:webHidden/>
          </w:rPr>
          <w:tab/>
          <w:delText>8</w:delText>
        </w:r>
      </w:del>
    </w:p>
    <w:p w:rsidR="005F57EB" w:rsidRPr="001764ED" w:rsidDel="00055C84" w:rsidRDefault="005F57EB">
      <w:pPr>
        <w:pStyle w:val="Verzeichnis1"/>
        <w:rPr>
          <w:del w:id="174" w:author="Helger" w:date="2017-06-13T16:39:00Z"/>
          <w:kern w:val="0"/>
          <w:sz w:val="22"/>
          <w:lang w:val="nb-NO" w:eastAsia="nb-NO"/>
        </w:rPr>
      </w:pPr>
      <w:del w:id="175" w:author="Helger" w:date="2017-06-13T16:39:00Z">
        <w:r w:rsidRPr="00055C84" w:rsidDel="00055C84">
          <w:rPr>
            <w:rPrChange w:id="176" w:author="Helger" w:date="2017-06-13T16:39:00Z">
              <w:rPr>
                <w:rStyle w:val="Hyperlink"/>
              </w:rPr>
            </w:rPrChange>
          </w:rPr>
          <w:delText>3</w:delText>
        </w:r>
        <w:r w:rsidRPr="001764ED" w:rsidDel="00055C84">
          <w:rPr>
            <w:kern w:val="0"/>
            <w:sz w:val="22"/>
            <w:lang w:val="nb-NO" w:eastAsia="nb-NO"/>
          </w:rPr>
          <w:tab/>
        </w:r>
        <w:r w:rsidRPr="00055C84" w:rsidDel="00055C84">
          <w:rPr>
            <w:rPrChange w:id="177" w:author="Helger" w:date="2017-06-13T16:39:00Z">
              <w:rPr>
                <w:rStyle w:val="Hyperlink"/>
              </w:rPr>
            </w:rPrChange>
          </w:rPr>
          <w:delText>Policy for PEPPOL  Party Identification</w:delText>
        </w:r>
        <w:r w:rsidDel="00055C84">
          <w:rPr>
            <w:webHidden/>
          </w:rPr>
          <w:tab/>
          <w:delText>10</w:delText>
        </w:r>
      </w:del>
    </w:p>
    <w:p w:rsidR="005F57EB" w:rsidRPr="001764ED" w:rsidDel="00055C84" w:rsidRDefault="005F57EB">
      <w:pPr>
        <w:pStyle w:val="Verzeichnis2"/>
        <w:rPr>
          <w:del w:id="178" w:author="Helger" w:date="2017-06-13T16:39:00Z"/>
          <w:lang w:val="nb-NO" w:eastAsia="nb-NO"/>
        </w:rPr>
      </w:pPr>
      <w:del w:id="179" w:author="Helger" w:date="2017-06-13T16:39:00Z">
        <w:r w:rsidRPr="00055C84" w:rsidDel="00055C84">
          <w:rPr>
            <w:rPrChange w:id="180" w:author="Helger" w:date="2017-06-13T16:39:00Z">
              <w:rPr>
                <w:rStyle w:val="Hyperlink"/>
              </w:rPr>
            </w:rPrChange>
          </w:rPr>
          <w:delText>3.1</w:delText>
        </w:r>
        <w:r w:rsidRPr="001764ED" w:rsidDel="00055C84">
          <w:rPr>
            <w:lang w:val="nb-NO" w:eastAsia="nb-NO"/>
          </w:rPr>
          <w:tab/>
        </w:r>
        <w:r w:rsidRPr="00055C84" w:rsidDel="00055C84">
          <w:rPr>
            <w:rPrChange w:id="181" w:author="Helger" w:date="2017-06-13T16:39:00Z">
              <w:rPr>
                <w:rStyle w:val="Hyperlink"/>
              </w:rPr>
            </w:rPrChange>
          </w:rPr>
          <w:delText>Format</w:delText>
        </w:r>
        <w:r w:rsidDel="00055C84">
          <w:rPr>
            <w:webHidden/>
          </w:rPr>
          <w:tab/>
          <w:delText>10</w:delText>
        </w:r>
      </w:del>
    </w:p>
    <w:p w:rsidR="005F57EB" w:rsidRPr="001764ED" w:rsidDel="00055C84" w:rsidRDefault="005F57EB">
      <w:pPr>
        <w:pStyle w:val="Verzeichnis3"/>
        <w:rPr>
          <w:del w:id="182" w:author="Helger" w:date="2017-06-13T16:39:00Z"/>
          <w:lang w:val="nb-NO" w:eastAsia="nb-NO"/>
        </w:rPr>
      </w:pPr>
      <w:del w:id="183" w:author="Helger" w:date="2017-06-13T16:39:00Z">
        <w:r w:rsidRPr="00055C84" w:rsidDel="00055C84">
          <w:rPr>
            <w:rPrChange w:id="184" w:author="Helger" w:date="2017-06-13T16:39:00Z">
              <w:rPr>
                <w:rStyle w:val="Hyperlink"/>
              </w:rPr>
            </w:rPrChange>
          </w:rPr>
          <w:delText>POLICY 1</w:delText>
        </w:r>
        <w:r w:rsidRPr="001764ED" w:rsidDel="00055C84">
          <w:rPr>
            <w:lang w:val="nb-NO" w:eastAsia="nb-NO"/>
          </w:rPr>
          <w:tab/>
        </w:r>
        <w:r w:rsidRPr="00055C84" w:rsidDel="00055C84">
          <w:rPr>
            <w:rPrChange w:id="185" w:author="Helger" w:date="2017-06-13T16:39:00Z">
              <w:rPr>
                <w:rStyle w:val="Hyperlink"/>
              </w:rPr>
            </w:rPrChange>
          </w:rPr>
          <w:delText>Use of ISO15459 encoding</w:delText>
        </w:r>
        <w:r w:rsidDel="00055C84">
          <w:rPr>
            <w:webHidden/>
          </w:rPr>
          <w:tab/>
          <w:delText>10</w:delText>
        </w:r>
      </w:del>
    </w:p>
    <w:p w:rsidR="005F57EB" w:rsidRPr="001764ED" w:rsidDel="00055C84" w:rsidRDefault="005F57EB">
      <w:pPr>
        <w:pStyle w:val="Verzeichnis3"/>
        <w:rPr>
          <w:del w:id="186" w:author="Helger" w:date="2017-06-13T16:39:00Z"/>
          <w:lang w:val="nb-NO" w:eastAsia="nb-NO"/>
        </w:rPr>
      </w:pPr>
      <w:del w:id="187" w:author="Helger" w:date="2017-06-13T16:39:00Z">
        <w:r w:rsidRPr="00055C84" w:rsidDel="00055C84">
          <w:rPr>
            <w:rPrChange w:id="188" w:author="Helger" w:date="2017-06-13T16:39:00Z">
              <w:rPr>
                <w:rStyle w:val="Hyperlink"/>
              </w:rPr>
            </w:rPrChange>
          </w:rPr>
          <w:delText>POLICY 2</w:delText>
        </w:r>
        <w:r w:rsidRPr="001764ED" w:rsidDel="00055C84">
          <w:rPr>
            <w:lang w:val="nb-NO" w:eastAsia="nb-NO"/>
          </w:rPr>
          <w:tab/>
        </w:r>
        <w:r w:rsidRPr="00055C84" w:rsidDel="00055C84">
          <w:rPr>
            <w:rPrChange w:id="189" w:author="Helger" w:date="2017-06-13T16:39:00Z">
              <w:rPr>
                <w:rStyle w:val="Hyperlink"/>
              </w:rPr>
            </w:rPrChange>
          </w:rPr>
          <w:delText>Use of ISO15459 structure</w:delText>
        </w:r>
        <w:r w:rsidDel="00055C84">
          <w:rPr>
            <w:webHidden/>
          </w:rPr>
          <w:tab/>
          <w:delText>11</w:delText>
        </w:r>
      </w:del>
    </w:p>
    <w:p w:rsidR="005F57EB" w:rsidRPr="001764ED" w:rsidDel="00055C84" w:rsidRDefault="005F57EB">
      <w:pPr>
        <w:pStyle w:val="Verzeichnis3"/>
        <w:rPr>
          <w:del w:id="190" w:author="Helger" w:date="2017-06-13T16:39:00Z"/>
          <w:lang w:val="nb-NO" w:eastAsia="nb-NO"/>
        </w:rPr>
      </w:pPr>
      <w:del w:id="191" w:author="Helger" w:date="2017-06-13T16:39:00Z">
        <w:r w:rsidRPr="00055C84" w:rsidDel="00055C84">
          <w:rPr>
            <w:rPrChange w:id="192" w:author="Helger" w:date="2017-06-13T16:39:00Z">
              <w:rPr>
                <w:rStyle w:val="Hyperlink"/>
              </w:rPr>
            </w:rPrChange>
          </w:rPr>
          <w:delText>POLICY 3</w:delText>
        </w:r>
        <w:r w:rsidRPr="001764ED" w:rsidDel="00055C84">
          <w:rPr>
            <w:lang w:val="nb-NO" w:eastAsia="nb-NO"/>
          </w:rPr>
          <w:tab/>
        </w:r>
        <w:r w:rsidRPr="00055C84" w:rsidDel="00055C84">
          <w:rPr>
            <w:rPrChange w:id="193" w:author="Helger" w:date="2017-06-13T16:39:00Z">
              <w:rPr>
                <w:rStyle w:val="Hyperlink"/>
              </w:rPr>
            </w:rPrChange>
          </w:rPr>
          <w:delText>PEPPOL identifier value casing</w:delText>
        </w:r>
        <w:r w:rsidDel="00055C84">
          <w:rPr>
            <w:webHidden/>
          </w:rPr>
          <w:tab/>
          <w:delText>11</w:delText>
        </w:r>
      </w:del>
    </w:p>
    <w:p w:rsidR="005F57EB" w:rsidRPr="001764ED" w:rsidDel="00055C84" w:rsidRDefault="005F57EB">
      <w:pPr>
        <w:pStyle w:val="Verzeichnis3"/>
        <w:rPr>
          <w:del w:id="194" w:author="Helger" w:date="2017-06-13T16:39:00Z"/>
          <w:lang w:val="nb-NO" w:eastAsia="nb-NO"/>
        </w:rPr>
      </w:pPr>
      <w:del w:id="195" w:author="Helger" w:date="2017-06-13T16:39:00Z">
        <w:r w:rsidRPr="00055C84" w:rsidDel="00055C84">
          <w:rPr>
            <w:rPrChange w:id="196" w:author="Helger" w:date="2017-06-13T16:39:00Z">
              <w:rPr>
                <w:rStyle w:val="Hyperlink"/>
              </w:rPr>
            </w:rPrChange>
          </w:rPr>
          <w:delText>POLICY 4</w:delText>
        </w:r>
        <w:r w:rsidRPr="001764ED" w:rsidDel="00055C84">
          <w:rPr>
            <w:lang w:val="nb-NO" w:eastAsia="nb-NO"/>
          </w:rPr>
          <w:tab/>
        </w:r>
        <w:r w:rsidRPr="00055C84" w:rsidDel="00055C84">
          <w:rPr>
            <w:rPrChange w:id="197" w:author="Helger" w:date="2017-06-13T16:39:00Z">
              <w:rPr>
                <w:rStyle w:val="Hyperlink"/>
              </w:rPr>
            </w:rPrChange>
          </w:rPr>
          <w:delText>Coding of Issuing Agencies</w:delText>
        </w:r>
        <w:r w:rsidDel="00055C84">
          <w:rPr>
            <w:webHidden/>
          </w:rPr>
          <w:tab/>
          <w:delText>11</w:delText>
        </w:r>
      </w:del>
    </w:p>
    <w:p w:rsidR="005F57EB" w:rsidRPr="001764ED" w:rsidDel="00055C84" w:rsidRDefault="005F57EB">
      <w:pPr>
        <w:pStyle w:val="Verzeichnis2"/>
        <w:rPr>
          <w:del w:id="198" w:author="Helger" w:date="2017-06-13T16:39:00Z"/>
          <w:lang w:val="nb-NO" w:eastAsia="nb-NO"/>
        </w:rPr>
      </w:pPr>
      <w:del w:id="199" w:author="Helger" w:date="2017-06-13T16:39:00Z">
        <w:r w:rsidRPr="00055C84" w:rsidDel="00055C84">
          <w:rPr>
            <w:rPrChange w:id="200" w:author="Helger" w:date="2017-06-13T16:39:00Z">
              <w:rPr>
                <w:rStyle w:val="Hyperlink"/>
              </w:rPr>
            </w:rPrChange>
          </w:rPr>
          <w:delText>3.2</w:delText>
        </w:r>
        <w:r w:rsidRPr="001764ED" w:rsidDel="00055C84">
          <w:rPr>
            <w:lang w:val="nb-NO" w:eastAsia="nb-NO"/>
          </w:rPr>
          <w:tab/>
        </w:r>
        <w:r w:rsidRPr="00055C84" w:rsidDel="00055C84">
          <w:rPr>
            <w:rPrChange w:id="201" w:author="Helger" w:date="2017-06-13T16:39:00Z">
              <w:rPr>
                <w:rStyle w:val="Hyperlink"/>
              </w:rPr>
            </w:rPrChange>
          </w:rPr>
          <w:delText>Issuing Agency Code Values</w:delText>
        </w:r>
        <w:r w:rsidDel="00055C84">
          <w:rPr>
            <w:webHidden/>
          </w:rPr>
          <w:tab/>
          <w:delText>12</w:delText>
        </w:r>
      </w:del>
    </w:p>
    <w:p w:rsidR="005F57EB" w:rsidRPr="001764ED" w:rsidDel="00055C84" w:rsidRDefault="005F57EB">
      <w:pPr>
        <w:pStyle w:val="Verzeichnis3"/>
        <w:rPr>
          <w:del w:id="202" w:author="Helger" w:date="2017-06-13T16:39:00Z"/>
          <w:lang w:val="nb-NO" w:eastAsia="nb-NO"/>
        </w:rPr>
      </w:pPr>
      <w:del w:id="203" w:author="Helger" w:date="2017-06-13T16:39:00Z">
        <w:r w:rsidRPr="00055C84" w:rsidDel="00055C84">
          <w:rPr>
            <w:rPrChange w:id="204" w:author="Helger" w:date="2017-06-13T16:39:00Z">
              <w:rPr>
                <w:rStyle w:val="Hyperlink"/>
              </w:rPr>
            </w:rPrChange>
          </w:rPr>
          <w:delText>POLICY 5</w:delText>
        </w:r>
        <w:r w:rsidRPr="001764ED" w:rsidDel="00055C84">
          <w:rPr>
            <w:lang w:val="nb-NO" w:eastAsia="nb-NO"/>
          </w:rPr>
          <w:tab/>
        </w:r>
        <w:r w:rsidRPr="00055C84" w:rsidDel="00055C84">
          <w:rPr>
            <w:rPrChange w:id="205" w:author="Helger" w:date="2017-06-13T16:39:00Z">
              <w:rPr>
                <w:rStyle w:val="Hyperlink"/>
              </w:rPr>
            </w:rPrChange>
          </w:rPr>
          <w:delText>PEPPOL participant identifier scheme</w:delText>
        </w:r>
        <w:r w:rsidDel="00055C84">
          <w:rPr>
            <w:webHidden/>
          </w:rPr>
          <w:tab/>
          <w:delText>12</w:delText>
        </w:r>
      </w:del>
    </w:p>
    <w:p w:rsidR="005F57EB" w:rsidRPr="001764ED" w:rsidDel="00055C84" w:rsidRDefault="005F57EB">
      <w:pPr>
        <w:pStyle w:val="Verzeichnis3"/>
        <w:rPr>
          <w:del w:id="206" w:author="Helger" w:date="2017-06-13T16:39:00Z"/>
          <w:lang w:val="nb-NO" w:eastAsia="nb-NO"/>
        </w:rPr>
      </w:pPr>
      <w:del w:id="207" w:author="Helger" w:date="2017-06-13T16:39:00Z">
        <w:r w:rsidRPr="00055C84" w:rsidDel="00055C84">
          <w:rPr>
            <w:rPrChange w:id="208" w:author="Helger" w:date="2017-06-13T16:39:00Z">
              <w:rPr>
                <w:rStyle w:val="Hyperlink"/>
              </w:rPr>
            </w:rPrChange>
          </w:rPr>
          <w:delText>POLICY 6</w:delText>
        </w:r>
        <w:r w:rsidRPr="001764ED" w:rsidDel="00055C84">
          <w:rPr>
            <w:lang w:val="nb-NO" w:eastAsia="nb-NO"/>
          </w:rPr>
          <w:tab/>
        </w:r>
        <w:r w:rsidRPr="00055C84" w:rsidDel="00055C84">
          <w:rPr>
            <w:rPrChange w:id="209" w:author="Helger" w:date="2017-06-13T16:39:00Z">
              <w:rPr>
                <w:rStyle w:val="Hyperlink"/>
              </w:rPr>
            </w:rPrChange>
          </w:rPr>
          <w:delText>Numeric Codes for Issuing Agencies</w:delText>
        </w:r>
        <w:r w:rsidDel="00055C84">
          <w:rPr>
            <w:webHidden/>
          </w:rPr>
          <w:tab/>
          <w:delText>12</w:delText>
        </w:r>
      </w:del>
    </w:p>
    <w:p w:rsidR="005F57EB" w:rsidRPr="001764ED" w:rsidDel="00055C84" w:rsidRDefault="005F57EB">
      <w:pPr>
        <w:pStyle w:val="Verzeichnis3"/>
        <w:rPr>
          <w:del w:id="210" w:author="Helger" w:date="2017-06-13T16:39:00Z"/>
          <w:lang w:val="nb-NO" w:eastAsia="nb-NO"/>
        </w:rPr>
      </w:pPr>
      <w:del w:id="211" w:author="Helger" w:date="2017-06-13T16:39:00Z">
        <w:r w:rsidRPr="00055C84" w:rsidDel="00055C84">
          <w:rPr>
            <w:rPrChange w:id="212" w:author="Helger" w:date="2017-06-13T16:39:00Z">
              <w:rPr>
                <w:rStyle w:val="Hyperlink"/>
              </w:rPr>
            </w:rPrChange>
          </w:rPr>
          <w:delText>POLICY 7</w:delText>
        </w:r>
        <w:r w:rsidRPr="001764ED" w:rsidDel="00055C84">
          <w:rPr>
            <w:lang w:val="nb-NO" w:eastAsia="nb-NO"/>
          </w:rPr>
          <w:tab/>
        </w:r>
        <w:r w:rsidRPr="00055C84" w:rsidDel="00055C84">
          <w:rPr>
            <w:rPrChange w:id="213" w:author="Helger" w:date="2017-06-13T16:39:00Z">
              <w:rPr>
                <w:rStyle w:val="Hyperlink"/>
              </w:rPr>
            </w:rPrChange>
          </w:rPr>
          <w:delText>XML attributes for Participant Identifiers in BusDox</w:delText>
        </w:r>
        <w:r w:rsidDel="00055C84">
          <w:rPr>
            <w:webHidden/>
          </w:rPr>
          <w:tab/>
          <w:delText>13</w:delText>
        </w:r>
      </w:del>
    </w:p>
    <w:p w:rsidR="005F57EB" w:rsidRPr="001764ED" w:rsidDel="00055C84" w:rsidRDefault="005F57EB">
      <w:pPr>
        <w:pStyle w:val="Verzeichnis3"/>
        <w:rPr>
          <w:del w:id="214" w:author="Helger" w:date="2017-06-13T16:39:00Z"/>
          <w:lang w:val="nb-NO" w:eastAsia="nb-NO"/>
        </w:rPr>
      </w:pPr>
      <w:del w:id="215" w:author="Helger" w:date="2017-06-13T16:39:00Z">
        <w:r w:rsidRPr="00055C84" w:rsidDel="00055C84">
          <w:rPr>
            <w:rPrChange w:id="216" w:author="Helger" w:date="2017-06-13T16:39:00Z">
              <w:rPr>
                <w:rStyle w:val="Hyperlink"/>
              </w:rPr>
            </w:rPrChange>
          </w:rPr>
          <w:delText>POLICY 8</w:delText>
        </w:r>
        <w:r w:rsidRPr="001764ED" w:rsidDel="00055C84">
          <w:rPr>
            <w:lang w:val="nb-NO" w:eastAsia="nb-NO"/>
          </w:rPr>
          <w:tab/>
        </w:r>
        <w:r w:rsidRPr="00055C84" w:rsidDel="00055C84">
          <w:rPr>
            <w:rPrChange w:id="217" w:author="Helger" w:date="2017-06-13T16:39:00Z">
              <w:rPr>
                <w:rStyle w:val="Hyperlink"/>
              </w:rPr>
            </w:rPrChange>
          </w:rPr>
          <w:delText>XML attributes for Party Identifiers in UBL documents</w:delText>
        </w:r>
        <w:r w:rsidDel="00055C84">
          <w:rPr>
            <w:webHidden/>
          </w:rPr>
          <w:tab/>
          <w:delText>13</w:delText>
        </w:r>
      </w:del>
    </w:p>
    <w:p w:rsidR="005F57EB" w:rsidRPr="001764ED" w:rsidDel="00055C84" w:rsidRDefault="005F57EB">
      <w:pPr>
        <w:pStyle w:val="Verzeichnis3"/>
        <w:rPr>
          <w:del w:id="218" w:author="Helger" w:date="2017-06-13T16:39:00Z"/>
          <w:lang w:val="nb-NO" w:eastAsia="nb-NO"/>
        </w:rPr>
      </w:pPr>
      <w:del w:id="219" w:author="Helger" w:date="2017-06-13T16:39:00Z">
        <w:r w:rsidRPr="00055C84" w:rsidDel="00055C84">
          <w:rPr>
            <w:rPrChange w:id="220" w:author="Helger" w:date="2017-06-13T16:39:00Z">
              <w:rPr>
                <w:rStyle w:val="Hyperlink"/>
              </w:rPr>
            </w:rPrChange>
          </w:rPr>
          <w:delText>POLICY 9</w:delText>
        </w:r>
        <w:r w:rsidRPr="001764ED" w:rsidDel="00055C84">
          <w:rPr>
            <w:lang w:val="nb-NO" w:eastAsia="nb-NO"/>
          </w:rPr>
          <w:tab/>
        </w:r>
        <w:r w:rsidRPr="00055C84" w:rsidDel="00055C84">
          <w:rPr>
            <w:rPrChange w:id="221" w:author="Helger" w:date="2017-06-13T16:39:00Z">
              <w:rPr>
                <w:rStyle w:val="Hyperlink"/>
              </w:rPr>
            </w:rPrChange>
          </w:rPr>
          <w:delText>Participant Identifiers for DNS</w:delText>
        </w:r>
        <w:r w:rsidDel="00055C84">
          <w:rPr>
            <w:webHidden/>
          </w:rPr>
          <w:tab/>
          <w:delText>16</w:delText>
        </w:r>
      </w:del>
    </w:p>
    <w:p w:rsidR="005F57EB" w:rsidRPr="001764ED" w:rsidDel="00055C84" w:rsidRDefault="005F57EB">
      <w:pPr>
        <w:pStyle w:val="Verzeichnis1"/>
        <w:rPr>
          <w:del w:id="222" w:author="Helger" w:date="2017-06-13T16:39:00Z"/>
          <w:kern w:val="0"/>
          <w:sz w:val="22"/>
          <w:lang w:val="nb-NO" w:eastAsia="nb-NO"/>
        </w:rPr>
      </w:pPr>
      <w:del w:id="223" w:author="Helger" w:date="2017-06-13T16:39:00Z">
        <w:r w:rsidRPr="00055C84" w:rsidDel="00055C84">
          <w:rPr>
            <w:rPrChange w:id="224" w:author="Helger" w:date="2017-06-13T16:39:00Z">
              <w:rPr>
                <w:rStyle w:val="Hyperlink"/>
              </w:rPr>
            </w:rPrChange>
          </w:rPr>
          <w:delText>4</w:delText>
        </w:r>
        <w:r w:rsidRPr="001764ED" w:rsidDel="00055C84">
          <w:rPr>
            <w:kern w:val="0"/>
            <w:sz w:val="22"/>
            <w:lang w:val="nb-NO" w:eastAsia="nb-NO"/>
          </w:rPr>
          <w:tab/>
        </w:r>
        <w:r w:rsidRPr="00055C84" w:rsidDel="00055C84">
          <w:rPr>
            <w:rPrChange w:id="225" w:author="Helger" w:date="2017-06-13T16:39:00Z">
              <w:rPr>
                <w:rStyle w:val="Hyperlink"/>
              </w:rPr>
            </w:rPrChange>
          </w:rPr>
          <w:delText>Policies on Identifying Documents supported by PEPPOL</w:delText>
        </w:r>
        <w:r w:rsidDel="00055C84">
          <w:rPr>
            <w:webHidden/>
          </w:rPr>
          <w:tab/>
          <w:delText>18</w:delText>
        </w:r>
      </w:del>
    </w:p>
    <w:p w:rsidR="005F57EB" w:rsidRPr="001764ED" w:rsidDel="00055C84" w:rsidRDefault="005F57EB">
      <w:pPr>
        <w:pStyle w:val="Verzeichnis2"/>
        <w:rPr>
          <w:del w:id="226" w:author="Helger" w:date="2017-06-13T16:39:00Z"/>
          <w:lang w:val="nb-NO" w:eastAsia="nb-NO"/>
        </w:rPr>
      </w:pPr>
      <w:del w:id="227" w:author="Helger" w:date="2017-06-13T16:39:00Z">
        <w:r w:rsidRPr="00055C84" w:rsidDel="00055C84">
          <w:rPr>
            <w:rPrChange w:id="228" w:author="Helger" w:date="2017-06-13T16:39:00Z">
              <w:rPr>
                <w:rStyle w:val="Hyperlink"/>
              </w:rPr>
            </w:rPrChange>
          </w:rPr>
          <w:delText>4.1</w:delText>
        </w:r>
        <w:r w:rsidRPr="001764ED" w:rsidDel="00055C84">
          <w:rPr>
            <w:lang w:val="nb-NO" w:eastAsia="nb-NO"/>
          </w:rPr>
          <w:tab/>
        </w:r>
        <w:r w:rsidRPr="00055C84" w:rsidDel="00055C84">
          <w:rPr>
            <w:rPrChange w:id="229" w:author="Helger" w:date="2017-06-13T16:39:00Z">
              <w:rPr>
                <w:rStyle w:val="Hyperlink"/>
              </w:rPr>
            </w:rPrChange>
          </w:rPr>
          <w:delText>Format</w:delText>
        </w:r>
        <w:r w:rsidDel="00055C84">
          <w:rPr>
            <w:webHidden/>
          </w:rPr>
          <w:tab/>
          <w:delText>18</w:delText>
        </w:r>
      </w:del>
    </w:p>
    <w:p w:rsidR="005F57EB" w:rsidRPr="001764ED" w:rsidDel="00055C84" w:rsidRDefault="005F57EB">
      <w:pPr>
        <w:pStyle w:val="Verzeichnis3"/>
        <w:rPr>
          <w:del w:id="230" w:author="Helger" w:date="2017-06-13T16:39:00Z"/>
          <w:lang w:val="nb-NO" w:eastAsia="nb-NO"/>
        </w:rPr>
      </w:pPr>
      <w:del w:id="231" w:author="Helger" w:date="2017-06-13T16:39:00Z">
        <w:r w:rsidRPr="00055C84" w:rsidDel="00055C84">
          <w:rPr>
            <w:rPrChange w:id="232" w:author="Helger" w:date="2017-06-13T16:39:00Z">
              <w:rPr>
                <w:rStyle w:val="Hyperlink"/>
              </w:rPr>
            </w:rPrChange>
          </w:rPr>
          <w:delText>POLICY 10</w:delText>
        </w:r>
        <w:r w:rsidRPr="001764ED" w:rsidDel="00055C84">
          <w:rPr>
            <w:lang w:val="nb-NO" w:eastAsia="nb-NO"/>
          </w:rPr>
          <w:tab/>
        </w:r>
        <w:r w:rsidRPr="00055C84" w:rsidDel="00055C84">
          <w:rPr>
            <w:rPrChange w:id="233" w:author="Helger" w:date="2017-06-13T16:39:00Z">
              <w:rPr>
                <w:rStyle w:val="Hyperlink"/>
              </w:rPr>
            </w:rPrChange>
          </w:rPr>
          <w:delText>PEPPOL Document Type Identifier scheme</w:delText>
        </w:r>
        <w:r w:rsidDel="00055C84">
          <w:rPr>
            <w:webHidden/>
          </w:rPr>
          <w:tab/>
          <w:delText>18</w:delText>
        </w:r>
      </w:del>
    </w:p>
    <w:p w:rsidR="005F57EB" w:rsidRPr="001764ED" w:rsidDel="00055C84" w:rsidRDefault="005F57EB">
      <w:pPr>
        <w:pStyle w:val="Verzeichnis3"/>
        <w:rPr>
          <w:del w:id="234" w:author="Helger" w:date="2017-06-13T16:39:00Z"/>
          <w:lang w:val="nb-NO" w:eastAsia="nb-NO"/>
        </w:rPr>
      </w:pPr>
      <w:del w:id="235" w:author="Helger" w:date="2017-06-13T16:39:00Z">
        <w:r w:rsidRPr="00055C84" w:rsidDel="00055C84">
          <w:rPr>
            <w:rPrChange w:id="236" w:author="Helger" w:date="2017-06-13T16:39:00Z">
              <w:rPr>
                <w:rStyle w:val="Hyperlink"/>
              </w:rPr>
            </w:rPrChange>
          </w:rPr>
          <w:delText>POLICY 11</w:delText>
        </w:r>
        <w:r w:rsidRPr="001764ED" w:rsidDel="00055C84">
          <w:rPr>
            <w:lang w:val="nb-NO" w:eastAsia="nb-NO"/>
          </w:rPr>
          <w:tab/>
        </w:r>
        <w:r w:rsidRPr="00055C84" w:rsidDel="00055C84">
          <w:rPr>
            <w:rPrChange w:id="237" w:author="Helger" w:date="2017-06-13T16:39:00Z">
              <w:rPr>
                <w:rStyle w:val="Hyperlink"/>
              </w:rPr>
            </w:rPrChange>
          </w:rPr>
          <w:delText>PEPPOL Customization Identifiers</w:delText>
        </w:r>
        <w:r w:rsidDel="00055C84">
          <w:rPr>
            <w:webHidden/>
          </w:rPr>
          <w:tab/>
          <w:delText>18</w:delText>
        </w:r>
      </w:del>
    </w:p>
    <w:p w:rsidR="005F57EB" w:rsidRPr="001764ED" w:rsidDel="00055C84" w:rsidRDefault="005F57EB">
      <w:pPr>
        <w:pStyle w:val="Verzeichnis3"/>
        <w:rPr>
          <w:del w:id="238" w:author="Helger" w:date="2017-06-13T16:39:00Z"/>
          <w:lang w:val="nb-NO" w:eastAsia="nb-NO"/>
        </w:rPr>
      </w:pPr>
      <w:del w:id="239" w:author="Helger" w:date="2017-06-13T16:39:00Z">
        <w:r w:rsidRPr="00055C84" w:rsidDel="00055C84">
          <w:rPr>
            <w:rPrChange w:id="240" w:author="Helger" w:date="2017-06-13T16:39:00Z">
              <w:rPr>
                <w:rStyle w:val="Hyperlink"/>
              </w:rPr>
            </w:rPrChange>
          </w:rPr>
          <w:delText>POLICY 12</w:delText>
        </w:r>
        <w:r w:rsidRPr="001764ED" w:rsidDel="00055C84">
          <w:rPr>
            <w:lang w:val="nb-NO" w:eastAsia="nb-NO"/>
          </w:rPr>
          <w:tab/>
        </w:r>
        <w:r w:rsidRPr="00055C84" w:rsidDel="00055C84">
          <w:rPr>
            <w:rPrChange w:id="241" w:author="Helger" w:date="2017-06-13T16:39:00Z">
              <w:rPr>
                <w:rStyle w:val="Hyperlink"/>
              </w:rPr>
            </w:rPrChange>
          </w:rPr>
          <w:delText>Specifying Customization Identifiers in UBL documents</w:delText>
        </w:r>
        <w:r w:rsidDel="00055C84">
          <w:rPr>
            <w:webHidden/>
          </w:rPr>
          <w:tab/>
          <w:delText>19</w:delText>
        </w:r>
      </w:del>
    </w:p>
    <w:p w:rsidR="005F57EB" w:rsidRPr="001764ED" w:rsidDel="00055C84" w:rsidRDefault="005F57EB">
      <w:pPr>
        <w:pStyle w:val="Verzeichnis3"/>
        <w:rPr>
          <w:del w:id="242" w:author="Helger" w:date="2017-06-13T16:39:00Z"/>
          <w:lang w:val="nb-NO" w:eastAsia="nb-NO"/>
        </w:rPr>
      </w:pPr>
      <w:del w:id="243" w:author="Helger" w:date="2017-06-13T16:39:00Z">
        <w:r w:rsidRPr="00055C84" w:rsidDel="00055C84">
          <w:rPr>
            <w:rPrChange w:id="244" w:author="Helger" w:date="2017-06-13T16:39:00Z">
              <w:rPr>
                <w:rStyle w:val="Hyperlink"/>
              </w:rPr>
            </w:rPrChange>
          </w:rPr>
          <w:delText>POLICY 13</w:delText>
        </w:r>
        <w:r w:rsidRPr="001764ED" w:rsidDel="00055C84">
          <w:rPr>
            <w:lang w:val="nb-NO" w:eastAsia="nb-NO"/>
          </w:rPr>
          <w:tab/>
        </w:r>
        <w:r w:rsidRPr="00055C84" w:rsidDel="00055C84">
          <w:rPr>
            <w:rPrChange w:id="245" w:author="Helger" w:date="2017-06-13T16:39:00Z">
              <w:rPr>
                <w:rStyle w:val="Hyperlink"/>
              </w:rPr>
            </w:rPrChange>
          </w:rPr>
          <w:delText>PEPPOL Document Type Identifiers</w:delText>
        </w:r>
        <w:r w:rsidDel="00055C84">
          <w:rPr>
            <w:webHidden/>
          </w:rPr>
          <w:tab/>
          <w:delText>19</w:delText>
        </w:r>
      </w:del>
    </w:p>
    <w:p w:rsidR="005F57EB" w:rsidRPr="001764ED" w:rsidDel="00055C84" w:rsidRDefault="005F57EB">
      <w:pPr>
        <w:pStyle w:val="Verzeichnis3"/>
        <w:rPr>
          <w:del w:id="246" w:author="Helger" w:date="2017-06-13T16:39:00Z"/>
          <w:lang w:val="nb-NO" w:eastAsia="nb-NO"/>
        </w:rPr>
      </w:pPr>
      <w:del w:id="247" w:author="Helger" w:date="2017-06-13T16:39:00Z">
        <w:r w:rsidRPr="00055C84" w:rsidDel="00055C84">
          <w:rPr>
            <w:rPrChange w:id="248" w:author="Helger" w:date="2017-06-13T16:39:00Z">
              <w:rPr>
                <w:rStyle w:val="Hyperlink"/>
              </w:rPr>
            </w:rPrChange>
          </w:rPr>
          <w:delText>POLICY 14</w:delText>
        </w:r>
        <w:r w:rsidRPr="001764ED" w:rsidDel="00055C84">
          <w:rPr>
            <w:lang w:val="nb-NO" w:eastAsia="nb-NO"/>
          </w:rPr>
          <w:tab/>
        </w:r>
        <w:r w:rsidRPr="00055C84" w:rsidDel="00055C84">
          <w:rPr>
            <w:rPrChange w:id="249" w:author="Helger" w:date="2017-06-13T16:39:00Z">
              <w:rPr>
                <w:rStyle w:val="Hyperlink"/>
              </w:rPr>
            </w:rPrChange>
          </w:rPr>
          <w:delText>Specifying Document Type Identifiers in SMP documents</w:delText>
        </w:r>
        <w:r w:rsidDel="00055C84">
          <w:rPr>
            <w:webHidden/>
          </w:rPr>
          <w:tab/>
          <w:delText>19</w:delText>
        </w:r>
      </w:del>
    </w:p>
    <w:p w:rsidR="005F57EB" w:rsidRPr="001764ED" w:rsidDel="00055C84" w:rsidRDefault="005F57EB">
      <w:pPr>
        <w:pStyle w:val="Verzeichnis2"/>
        <w:rPr>
          <w:del w:id="250" w:author="Helger" w:date="2017-06-13T16:39:00Z"/>
          <w:lang w:val="nb-NO" w:eastAsia="nb-NO"/>
        </w:rPr>
      </w:pPr>
      <w:del w:id="251" w:author="Helger" w:date="2017-06-13T16:39:00Z">
        <w:r w:rsidRPr="00055C84" w:rsidDel="00055C84">
          <w:rPr>
            <w:rPrChange w:id="252" w:author="Helger" w:date="2017-06-13T16:39:00Z">
              <w:rPr>
                <w:rStyle w:val="Hyperlink"/>
              </w:rPr>
            </w:rPrChange>
          </w:rPr>
          <w:delText>4.2</w:delText>
        </w:r>
        <w:r w:rsidRPr="001764ED" w:rsidDel="00055C84">
          <w:rPr>
            <w:lang w:val="nb-NO" w:eastAsia="nb-NO"/>
          </w:rPr>
          <w:tab/>
        </w:r>
        <w:r w:rsidRPr="00055C84" w:rsidDel="00055C84">
          <w:rPr>
            <w:rPrChange w:id="253" w:author="Helger" w:date="2017-06-13T16:39:00Z">
              <w:rPr>
                <w:rStyle w:val="Hyperlink"/>
              </w:rPr>
            </w:rPrChange>
          </w:rPr>
          <w:delText>Document Type Identifier Values</w:delText>
        </w:r>
        <w:r w:rsidDel="00055C84">
          <w:rPr>
            <w:webHidden/>
          </w:rPr>
          <w:tab/>
          <w:delText>21</w:delText>
        </w:r>
      </w:del>
    </w:p>
    <w:p w:rsidR="005F57EB" w:rsidRPr="001764ED" w:rsidDel="00055C84" w:rsidRDefault="005F57EB">
      <w:pPr>
        <w:pStyle w:val="Verzeichnis1"/>
        <w:rPr>
          <w:del w:id="254" w:author="Helger" w:date="2017-06-13T16:39:00Z"/>
          <w:kern w:val="0"/>
          <w:sz w:val="22"/>
          <w:lang w:val="nb-NO" w:eastAsia="nb-NO"/>
        </w:rPr>
      </w:pPr>
      <w:del w:id="255" w:author="Helger" w:date="2017-06-13T16:39:00Z">
        <w:r w:rsidRPr="00055C84" w:rsidDel="00055C84">
          <w:rPr>
            <w:rPrChange w:id="256" w:author="Helger" w:date="2017-06-13T16:39:00Z">
              <w:rPr>
                <w:rStyle w:val="Hyperlink"/>
              </w:rPr>
            </w:rPrChange>
          </w:rPr>
          <w:delText>5</w:delText>
        </w:r>
        <w:r w:rsidRPr="001764ED" w:rsidDel="00055C84">
          <w:rPr>
            <w:kern w:val="0"/>
            <w:sz w:val="22"/>
            <w:lang w:val="nb-NO" w:eastAsia="nb-NO"/>
          </w:rPr>
          <w:tab/>
        </w:r>
        <w:r w:rsidRPr="00055C84" w:rsidDel="00055C84">
          <w:rPr>
            <w:rPrChange w:id="257" w:author="Helger" w:date="2017-06-13T16:39:00Z">
              <w:rPr>
                <w:rStyle w:val="Hyperlink"/>
              </w:rPr>
            </w:rPrChange>
          </w:rPr>
          <w:delText>Policy on Identifying Processes supported by PEPPOL</w:delText>
        </w:r>
        <w:r w:rsidDel="00055C84">
          <w:rPr>
            <w:webHidden/>
          </w:rPr>
          <w:tab/>
          <w:delText>24</w:delText>
        </w:r>
      </w:del>
    </w:p>
    <w:p w:rsidR="005F57EB" w:rsidRPr="001764ED" w:rsidDel="00055C84" w:rsidRDefault="005F57EB">
      <w:pPr>
        <w:pStyle w:val="Verzeichnis2"/>
        <w:rPr>
          <w:del w:id="258" w:author="Helger" w:date="2017-06-13T16:39:00Z"/>
          <w:lang w:val="nb-NO" w:eastAsia="nb-NO"/>
        </w:rPr>
      </w:pPr>
      <w:del w:id="259" w:author="Helger" w:date="2017-06-13T16:39:00Z">
        <w:r w:rsidRPr="00055C84" w:rsidDel="00055C84">
          <w:rPr>
            <w:rPrChange w:id="260" w:author="Helger" w:date="2017-06-13T16:39:00Z">
              <w:rPr>
                <w:rStyle w:val="Hyperlink"/>
              </w:rPr>
            </w:rPrChange>
          </w:rPr>
          <w:delText>5.1</w:delText>
        </w:r>
        <w:r w:rsidRPr="001764ED" w:rsidDel="00055C84">
          <w:rPr>
            <w:lang w:val="nb-NO" w:eastAsia="nb-NO"/>
          </w:rPr>
          <w:tab/>
        </w:r>
        <w:r w:rsidRPr="00055C84" w:rsidDel="00055C84">
          <w:rPr>
            <w:rPrChange w:id="261" w:author="Helger" w:date="2017-06-13T16:39:00Z">
              <w:rPr>
                <w:rStyle w:val="Hyperlink"/>
              </w:rPr>
            </w:rPrChange>
          </w:rPr>
          <w:delText>Format</w:delText>
        </w:r>
        <w:r w:rsidDel="00055C84">
          <w:rPr>
            <w:webHidden/>
          </w:rPr>
          <w:tab/>
          <w:delText>24</w:delText>
        </w:r>
      </w:del>
    </w:p>
    <w:p w:rsidR="005F57EB" w:rsidRPr="001764ED" w:rsidDel="00055C84" w:rsidRDefault="005F57EB">
      <w:pPr>
        <w:pStyle w:val="Verzeichnis3"/>
        <w:rPr>
          <w:del w:id="262" w:author="Helger" w:date="2017-06-13T16:39:00Z"/>
          <w:lang w:val="nb-NO" w:eastAsia="nb-NO"/>
        </w:rPr>
      </w:pPr>
      <w:del w:id="263" w:author="Helger" w:date="2017-06-13T16:39:00Z">
        <w:r w:rsidRPr="00055C84" w:rsidDel="00055C84">
          <w:rPr>
            <w:rPrChange w:id="264" w:author="Helger" w:date="2017-06-13T16:39:00Z">
              <w:rPr>
                <w:rStyle w:val="Hyperlink"/>
              </w:rPr>
            </w:rPrChange>
          </w:rPr>
          <w:delText>POLICY 15</w:delText>
        </w:r>
        <w:r w:rsidRPr="001764ED" w:rsidDel="00055C84">
          <w:rPr>
            <w:lang w:val="nb-NO" w:eastAsia="nb-NO"/>
          </w:rPr>
          <w:tab/>
        </w:r>
        <w:r w:rsidRPr="00055C84" w:rsidDel="00055C84">
          <w:rPr>
            <w:rPrChange w:id="265" w:author="Helger" w:date="2017-06-13T16:39:00Z">
              <w:rPr>
                <w:rStyle w:val="Hyperlink"/>
              </w:rPr>
            </w:rPrChange>
          </w:rPr>
          <w:delText>PEPPOL BusDox Process Identifier scheme</w:delText>
        </w:r>
        <w:r w:rsidDel="00055C84">
          <w:rPr>
            <w:webHidden/>
          </w:rPr>
          <w:tab/>
          <w:delText>24</w:delText>
        </w:r>
      </w:del>
    </w:p>
    <w:p w:rsidR="005F57EB" w:rsidRPr="001764ED" w:rsidDel="00055C84" w:rsidRDefault="005F57EB">
      <w:pPr>
        <w:pStyle w:val="Verzeichnis3"/>
        <w:rPr>
          <w:del w:id="266" w:author="Helger" w:date="2017-06-13T16:39:00Z"/>
          <w:lang w:val="nb-NO" w:eastAsia="nb-NO"/>
        </w:rPr>
      </w:pPr>
      <w:del w:id="267" w:author="Helger" w:date="2017-06-13T16:39:00Z">
        <w:r w:rsidRPr="00055C84" w:rsidDel="00055C84">
          <w:rPr>
            <w:rPrChange w:id="268" w:author="Helger" w:date="2017-06-13T16:39:00Z">
              <w:rPr>
                <w:rStyle w:val="Hyperlink"/>
              </w:rPr>
            </w:rPrChange>
          </w:rPr>
          <w:delText>POLICY 16</w:delText>
        </w:r>
        <w:r w:rsidRPr="001764ED" w:rsidDel="00055C84">
          <w:rPr>
            <w:lang w:val="nb-NO" w:eastAsia="nb-NO"/>
          </w:rPr>
          <w:tab/>
        </w:r>
        <w:r w:rsidRPr="00055C84" w:rsidDel="00055C84">
          <w:rPr>
            <w:rPrChange w:id="269" w:author="Helger" w:date="2017-06-13T16:39:00Z">
              <w:rPr>
                <w:rStyle w:val="Hyperlink"/>
              </w:rPr>
            </w:rPrChange>
          </w:rPr>
          <w:delText>PEPPOL Process Identifiers</w:delText>
        </w:r>
        <w:r w:rsidDel="00055C84">
          <w:rPr>
            <w:webHidden/>
          </w:rPr>
          <w:tab/>
          <w:delText>24</w:delText>
        </w:r>
      </w:del>
    </w:p>
    <w:p w:rsidR="005F57EB" w:rsidRPr="001764ED" w:rsidDel="00055C84" w:rsidRDefault="005F57EB">
      <w:pPr>
        <w:pStyle w:val="Verzeichnis3"/>
        <w:rPr>
          <w:del w:id="270" w:author="Helger" w:date="2017-06-13T16:39:00Z"/>
          <w:lang w:val="nb-NO" w:eastAsia="nb-NO"/>
        </w:rPr>
      </w:pPr>
      <w:del w:id="271" w:author="Helger" w:date="2017-06-13T16:39:00Z">
        <w:r w:rsidRPr="00055C84" w:rsidDel="00055C84">
          <w:rPr>
            <w:rPrChange w:id="272" w:author="Helger" w:date="2017-06-13T16:39:00Z">
              <w:rPr>
                <w:rStyle w:val="Hyperlink"/>
              </w:rPr>
            </w:rPrChange>
          </w:rPr>
          <w:delText>POLICY 17</w:delText>
        </w:r>
        <w:r w:rsidRPr="001764ED" w:rsidDel="00055C84">
          <w:rPr>
            <w:lang w:val="nb-NO" w:eastAsia="nb-NO"/>
          </w:rPr>
          <w:tab/>
        </w:r>
        <w:r w:rsidRPr="00055C84" w:rsidDel="00055C84">
          <w:rPr>
            <w:rPrChange w:id="273" w:author="Helger" w:date="2017-06-13T16:39:00Z">
              <w:rPr>
                <w:rStyle w:val="Hyperlink"/>
              </w:rPr>
            </w:rPrChange>
          </w:rPr>
          <w:delText>Specifying Process Identifiers in SMP documents</w:delText>
        </w:r>
        <w:r w:rsidDel="00055C84">
          <w:rPr>
            <w:webHidden/>
          </w:rPr>
          <w:tab/>
          <w:delText>24</w:delText>
        </w:r>
      </w:del>
    </w:p>
    <w:p w:rsidR="005F57EB" w:rsidRPr="001764ED" w:rsidDel="00055C84" w:rsidRDefault="005F57EB">
      <w:pPr>
        <w:pStyle w:val="Verzeichnis2"/>
        <w:rPr>
          <w:del w:id="274" w:author="Helger" w:date="2017-06-13T16:39:00Z"/>
          <w:lang w:val="nb-NO" w:eastAsia="nb-NO"/>
        </w:rPr>
      </w:pPr>
      <w:del w:id="275" w:author="Helger" w:date="2017-06-13T16:39:00Z">
        <w:r w:rsidRPr="00055C84" w:rsidDel="00055C84">
          <w:rPr>
            <w:rPrChange w:id="276" w:author="Helger" w:date="2017-06-13T16:39:00Z">
              <w:rPr>
                <w:rStyle w:val="Hyperlink"/>
              </w:rPr>
            </w:rPrChange>
          </w:rPr>
          <w:delText>5.2</w:delText>
        </w:r>
        <w:r w:rsidRPr="001764ED" w:rsidDel="00055C84">
          <w:rPr>
            <w:lang w:val="nb-NO" w:eastAsia="nb-NO"/>
          </w:rPr>
          <w:tab/>
        </w:r>
        <w:r w:rsidRPr="00055C84" w:rsidDel="00055C84">
          <w:rPr>
            <w:rPrChange w:id="277" w:author="Helger" w:date="2017-06-13T16:39:00Z">
              <w:rPr>
                <w:rStyle w:val="Hyperlink"/>
              </w:rPr>
            </w:rPrChange>
          </w:rPr>
          <w:delText>Process ID values</w:delText>
        </w:r>
        <w:r w:rsidDel="00055C84">
          <w:rPr>
            <w:webHidden/>
          </w:rPr>
          <w:tab/>
          <w:delText>24</w:delText>
        </w:r>
      </w:del>
    </w:p>
    <w:p w:rsidR="005F57EB" w:rsidRPr="001764ED" w:rsidDel="00055C84" w:rsidRDefault="005F57EB">
      <w:pPr>
        <w:pStyle w:val="Verzeichnis1"/>
        <w:rPr>
          <w:del w:id="278" w:author="Helger" w:date="2017-06-13T16:39:00Z"/>
          <w:kern w:val="0"/>
          <w:sz w:val="22"/>
          <w:lang w:val="nb-NO" w:eastAsia="nb-NO"/>
        </w:rPr>
      </w:pPr>
      <w:del w:id="279" w:author="Helger" w:date="2017-06-13T16:39:00Z">
        <w:r w:rsidRPr="00055C84" w:rsidDel="00055C84">
          <w:rPr>
            <w:rPrChange w:id="280" w:author="Helger" w:date="2017-06-13T16:39:00Z">
              <w:rPr>
                <w:rStyle w:val="Hyperlink"/>
              </w:rPr>
            </w:rPrChange>
          </w:rPr>
          <w:delText>6</w:delText>
        </w:r>
        <w:r w:rsidRPr="001764ED" w:rsidDel="00055C84">
          <w:rPr>
            <w:kern w:val="0"/>
            <w:sz w:val="22"/>
            <w:lang w:val="nb-NO" w:eastAsia="nb-NO"/>
          </w:rPr>
          <w:tab/>
        </w:r>
        <w:r w:rsidRPr="00055C84" w:rsidDel="00055C84">
          <w:rPr>
            <w:rPrChange w:id="281" w:author="Helger" w:date="2017-06-13T16:39:00Z">
              <w:rPr>
                <w:rStyle w:val="Hyperlink"/>
              </w:rPr>
            </w:rPrChange>
          </w:rPr>
          <w:delText>Policy on Identifying Transport Profiles in PEPPOL</w:delText>
        </w:r>
        <w:r w:rsidDel="00055C84">
          <w:rPr>
            <w:webHidden/>
          </w:rPr>
          <w:tab/>
          <w:delText>28</w:delText>
        </w:r>
      </w:del>
    </w:p>
    <w:p w:rsidR="005F57EB" w:rsidRPr="001764ED" w:rsidDel="00055C84" w:rsidRDefault="005F57EB">
      <w:pPr>
        <w:pStyle w:val="Verzeichnis2"/>
        <w:rPr>
          <w:del w:id="282" w:author="Helger" w:date="2017-06-13T16:39:00Z"/>
          <w:lang w:val="nb-NO" w:eastAsia="nb-NO"/>
        </w:rPr>
      </w:pPr>
      <w:del w:id="283" w:author="Helger" w:date="2017-06-13T16:39:00Z">
        <w:r w:rsidRPr="00055C84" w:rsidDel="00055C84">
          <w:rPr>
            <w:rPrChange w:id="284" w:author="Helger" w:date="2017-06-13T16:39:00Z">
              <w:rPr>
                <w:rStyle w:val="Hyperlink"/>
              </w:rPr>
            </w:rPrChange>
          </w:rPr>
          <w:delText>6.1</w:delText>
        </w:r>
        <w:r w:rsidRPr="001764ED" w:rsidDel="00055C84">
          <w:rPr>
            <w:lang w:val="nb-NO" w:eastAsia="nb-NO"/>
          </w:rPr>
          <w:tab/>
        </w:r>
        <w:r w:rsidRPr="00055C84" w:rsidDel="00055C84">
          <w:rPr>
            <w:rPrChange w:id="285" w:author="Helger" w:date="2017-06-13T16:39:00Z">
              <w:rPr>
                <w:rStyle w:val="Hyperlink"/>
              </w:rPr>
            </w:rPrChange>
          </w:rPr>
          <w:delText>SMP</w:delText>
        </w:r>
        <w:r w:rsidDel="00055C84">
          <w:rPr>
            <w:webHidden/>
          </w:rPr>
          <w:tab/>
          <w:delText>28</w:delText>
        </w:r>
      </w:del>
    </w:p>
    <w:p w:rsidR="005F57EB" w:rsidRPr="001764ED" w:rsidDel="00055C84" w:rsidRDefault="005F57EB">
      <w:pPr>
        <w:pStyle w:val="Verzeichnis3"/>
        <w:rPr>
          <w:del w:id="286" w:author="Helger" w:date="2017-06-13T16:39:00Z"/>
          <w:lang w:val="nb-NO" w:eastAsia="nb-NO"/>
        </w:rPr>
      </w:pPr>
      <w:del w:id="287" w:author="Helger" w:date="2017-06-13T16:39:00Z">
        <w:r w:rsidRPr="00055C84" w:rsidDel="00055C84">
          <w:rPr>
            <w:rPrChange w:id="288" w:author="Helger" w:date="2017-06-13T16:39:00Z">
              <w:rPr>
                <w:rStyle w:val="Hyperlink"/>
              </w:rPr>
            </w:rPrChange>
          </w:rPr>
          <w:delText>POLICY 18</w:delText>
        </w:r>
        <w:r w:rsidRPr="001764ED" w:rsidDel="00055C84">
          <w:rPr>
            <w:lang w:val="nb-NO" w:eastAsia="nb-NO"/>
          </w:rPr>
          <w:tab/>
        </w:r>
        <w:r w:rsidRPr="00055C84" w:rsidDel="00055C84">
          <w:rPr>
            <w:rPrChange w:id="289" w:author="Helger" w:date="2017-06-13T16:39:00Z">
              <w:rPr>
                <w:rStyle w:val="Hyperlink"/>
              </w:rPr>
            </w:rPrChange>
          </w:rPr>
          <w:delText>Specifying Transport Profiles in SMP documents</w:delText>
        </w:r>
        <w:r w:rsidDel="00055C84">
          <w:rPr>
            <w:webHidden/>
          </w:rPr>
          <w:tab/>
          <w:delText>28</w:delText>
        </w:r>
      </w:del>
    </w:p>
    <w:p w:rsidR="005F57EB" w:rsidRPr="001764ED" w:rsidDel="00055C84" w:rsidRDefault="005F57EB">
      <w:pPr>
        <w:pStyle w:val="Verzeichnis1"/>
        <w:rPr>
          <w:del w:id="290" w:author="Helger" w:date="2017-06-13T16:39:00Z"/>
          <w:kern w:val="0"/>
          <w:sz w:val="22"/>
          <w:lang w:val="nb-NO" w:eastAsia="nb-NO"/>
        </w:rPr>
      </w:pPr>
      <w:del w:id="291" w:author="Helger" w:date="2017-06-13T16:39:00Z">
        <w:r w:rsidRPr="00055C84" w:rsidDel="00055C84">
          <w:rPr>
            <w:rPrChange w:id="292" w:author="Helger" w:date="2017-06-13T16:39:00Z">
              <w:rPr>
                <w:rStyle w:val="Hyperlink"/>
              </w:rPr>
            </w:rPrChange>
          </w:rPr>
          <w:delText>7</w:delText>
        </w:r>
        <w:r w:rsidRPr="001764ED" w:rsidDel="00055C84">
          <w:rPr>
            <w:kern w:val="0"/>
            <w:sz w:val="22"/>
            <w:lang w:val="nb-NO" w:eastAsia="nb-NO"/>
          </w:rPr>
          <w:tab/>
        </w:r>
        <w:r w:rsidRPr="00055C84" w:rsidDel="00055C84">
          <w:rPr>
            <w:rPrChange w:id="293" w:author="Helger" w:date="2017-06-13T16:39:00Z">
              <w:rPr>
                <w:rStyle w:val="Hyperlink"/>
              </w:rPr>
            </w:rPrChange>
          </w:rPr>
          <w:delText>Governance of this Policy</w:delText>
        </w:r>
        <w:r w:rsidDel="00055C84">
          <w:rPr>
            <w:webHidden/>
          </w:rPr>
          <w:tab/>
          <w:delText>29</w:delText>
        </w:r>
      </w:del>
    </w:p>
    <w:p w:rsidR="00C66CC9" w:rsidRPr="00C66CC9" w:rsidRDefault="008A38F5" w:rsidP="00C66CC9">
      <w:r w:rsidRPr="001F4312">
        <w:fldChar w:fldCharType="end"/>
      </w:r>
      <w:bookmarkStart w:id="294" w:name="_Toc316247562"/>
    </w:p>
    <w:p w:rsidR="00455E1E" w:rsidRPr="006132BB" w:rsidRDefault="00483A49" w:rsidP="006132BB">
      <w:pPr>
        <w:pStyle w:val="berschrift1"/>
      </w:pPr>
      <w:r w:rsidRPr="006132BB">
        <w:lastRenderedPageBreak/>
        <w:t xml:space="preserve"> </w:t>
      </w:r>
      <w:bookmarkStart w:id="295" w:name="_Toc485137418"/>
      <w:r w:rsidRPr="006132BB">
        <w:t>Introduction</w:t>
      </w:r>
      <w:bookmarkEnd w:id="295"/>
    </w:p>
    <w:p w:rsidR="006B4C99" w:rsidRPr="006B4C99" w:rsidRDefault="00455E1E" w:rsidP="006B4C99">
      <w:pPr>
        <w:pStyle w:val="berschrift2"/>
      </w:pPr>
      <w:del w:id="296" w:author="Helger" w:date="2017-06-13T17:09:00Z">
        <w:r w:rsidRPr="006B4C99" w:rsidDel="001870DB">
          <w:delText xml:space="preserve"> </w:delText>
        </w:r>
        <w:r w:rsidR="00483A49" w:rsidRPr="006B4C99" w:rsidDel="001870DB">
          <w:delText xml:space="preserve"> </w:delText>
        </w:r>
      </w:del>
      <w:bookmarkStart w:id="297" w:name="_Toc485137419"/>
      <w:r w:rsidR="00856B5F">
        <w:t>Audience</w:t>
      </w:r>
      <w:bookmarkEnd w:id="297"/>
      <w:r w:rsidR="00856B5F">
        <w:t xml:space="preserve"> </w:t>
      </w:r>
    </w:p>
    <w:p w:rsidR="00EC186E" w:rsidRPr="00C95718" w:rsidRDefault="00483A49" w:rsidP="00EC186E">
      <w:pPr>
        <w:rPr>
          <w:lang w:bidi="ne-NP"/>
        </w:rPr>
      </w:pPr>
      <w:r>
        <w:rPr>
          <w:lang w:eastAsia="x-none"/>
        </w:rPr>
        <w:t xml:space="preserve">This document describes a PEPPOL policy and guidelines for use of identifiers within the PEPPOL network. </w:t>
      </w:r>
      <w:r w:rsidR="00264E53">
        <w:rPr>
          <w:lang w:eastAsia="x-none"/>
        </w:rPr>
        <w:t xml:space="preserve">The intended audience for this document are </w:t>
      </w:r>
      <w:r w:rsidR="00EC186E" w:rsidRPr="0071119E">
        <w:rPr>
          <w:lang w:bidi="ne-NP"/>
        </w:rPr>
        <w:t>is organizations wishing to be PEPPOL enabled for exchanging electronic invoices, and/or their ICT-suppliers</w:t>
      </w:r>
      <w:r w:rsidR="00EC186E">
        <w:rPr>
          <w:lang w:bidi="ne-NP"/>
        </w:rPr>
        <w:t xml:space="preserve">. </w:t>
      </w:r>
      <w:r w:rsidR="00EC186E" w:rsidRPr="0071119E">
        <w:rPr>
          <w:lang w:val="en-US" w:bidi="ne-NP"/>
        </w:rPr>
        <w:t>More specifically it is addressed towards the following roles:</w:t>
      </w:r>
    </w:p>
    <w:p w:rsidR="00EC186E" w:rsidRPr="0071119E" w:rsidRDefault="00EC186E" w:rsidP="00BF0A1A">
      <w:pPr>
        <w:numPr>
          <w:ilvl w:val="0"/>
          <w:numId w:val="13"/>
        </w:numPr>
      </w:pPr>
      <w:r w:rsidRPr="0071119E">
        <w:t>ICT Architects</w:t>
      </w:r>
    </w:p>
    <w:p w:rsidR="00EC186E" w:rsidRPr="0071119E" w:rsidRDefault="00EC186E" w:rsidP="00BF0A1A">
      <w:pPr>
        <w:numPr>
          <w:ilvl w:val="0"/>
          <w:numId w:val="13"/>
        </w:numPr>
      </w:pPr>
      <w:r w:rsidRPr="0071119E">
        <w:t>ICT Developers</w:t>
      </w:r>
    </w:p>
    <w:p w:rsidR="00EC186E" w:rsidRPr="00483A49" w:rsidRDefault="00EC186E" w:rsidP="00BF0A1A">
      <w:pPr>
        <w:numPr>
          <w:ilvl w:val="0"/>
          <w:numId w:val="13"/>
        </w:numPr>
      </w:pPr>
      <w:r w:rsidRPr="0071119E">
        <w:t>Business Experts</w:t>
      </w:r>
    </w:p>
    <w:p w:rsidR="00264E53" w:rsidRPr="006B4C99" w:rsidDel="002F349C" w:rsidRDefault="00264E53" w:rsidP="002F349C">
      <w:pPr>
        <w:pStyle w:val="berschrift2"/>
        <w:rPr>
          <w:del w:id="298" w:author="Helger" w:date="2017-06-13T17:13:00Z"/>
        </w:rPr>
        <w:pPrChange w:id="299" w:author="Helger" w:date="2017-06-13T17:13:00Z">
          <w:pPr>
            <w:pStyle w:val="berschrift2"/>
          </w:pPr>
        </w:pPrChange>
      </w:pPr>
      <w:bookmarkStart w:id="300" w:name="_Toc485137420"/>
      <w:r w:rsidRPr="006B4C99">
        <w:t>I</w:t>
      </w:r>
      <w:bookmarkEnd w:id="300"/>
      <w:del w:id="301" w:author="Helger" w:date="2017-06-13T17:13:00Z">
        <w:r w:rsidRPr="006B4C99" w:rsidDel="002F349C">
          <w:delText>mplementation and support</w:delText>
        </w:r>
      </w:del>
    </w:p>
    <w:p w:rsidR="00741CB9" w:rsidRPr="00F90122" w:rsidDel="002F349C" w:rsidRDefault="00741CB9" w:rsidP="002F349C">
      <w:pPr>
        <w:pStyle w:val="berschrift2"/>
        <w:rPr>
          <w:del w:id="302" w:author="Helger" w:date="2017-06-13T17:13:00Z"/>
        </w:rPr>
        <w:pPrChange w:id="303" w:author="Helger" w:date="2017-06-13T17:13:00Z">
          <w:pPr/>
        </w:pPrChange>
      </w:pPr>
      <w:del w:id="304" w:author="Helger" w:date="2017-06-13T17:13:00Z">
        <w:r w:rsidRPr="00F90122" w:rsidDel="002F349C">
          <w:delText>PEPPOL has set up the PEPPOL Enterprise Interoperability Architecture (EIA) – that presents the PEPPOL artefacts in a repository. The EIA repository is a three dimensional matrix for organizing results of the project. The PEPPOL EIA is a 3 dimensional cube you can navigate by clicking a one of the blue cell in the frame.</w:delText>
        </w:r>
        <w:r w:rsidR="00BB581A" w:rsidDel="002F349C">
          <w:delText xml:space="preserve"> </w:delText>
        </w:r>
        <w:r w:rsidRPr="00F90122" w:rsidDel="002F349C">
          <w:delText xml:space="preserve">For more information about the PEPPOL EIA, see </w:delText>
        </w:r>
        <w:r w:rsidR="0082373C" w:rsidDel="002F349C">
          <w:rPr>
            <w:iCs/>
          </w:rPr>
          <w:delText>[PEPPOL_EIA].</w:delText>
        </w:r>
        <w:bookmarkStart w:id="305" w:name="_Toc485137421"/>
        <w:bookmarkEnd w:id="305"/>
      </w:del>
    </w:p>
    <w:p w:rsidR="00264E53" w:rsidRPr="00264E53" w:rsidRDefault="00741CB9" w:rsidP="002F349C">
      <w:pPr>
        <w:pStyle w:val="berschrift2"/>
        <w:pPrChange w:id="306" w:author="Helger" w:date="2017-06-13T17:13:00Z">
          <w:pPr/>
        </w:pPrChange>
      </w:pPr>
      <w:del w:id="307" w:author="Helger" w:date="2017-06-13T17:13:00Z">
        <w:r w:rsidRPr="00F90122" w:rsidDel="002F349C">
          <w:rPr>
            <w:iCs/>
          </w:rPr>
          <w:delText xml:space="preserve">The latest version of this document can be found </w:delText>
        </w:r>
        <w:r w:rsidDel="002F349C">
          <w:rPr>
            <w:iCs/>
          </w:rPr>
          <w:delText>at</w:delText>
        </w:r>
        <w:r w:rsidRPr="00F90122" w:rsidDel="002F349C">
          <w:rPr>
            <w:iCs/>
          </w:rPr>
          <w:delText xml:space="preserve">: </w:delText>
        </w:r>
        <w:r w:rsidR="000F21E1" w:rsidRPr="000F21E1" w:rsidDel="002F349C">
          <w:rPr>
            <w:iCs/>
          </w:rPr>
          <w:delText xml:space="preserve">Transport Infrastructure </w:delText>
        </w:r>
        <w:r w:rsidR="0082373C" w:rsidDel="002F349C">
          <w:rPr>
            <w:iCs/>
          </w:rPr>
          <w:delText>/ ICT Architecture / Models.</w:delText>
        </w:r>
      </w:del>
      <w:bookmarkStart w:id="308" w:name="_Toc485137422"/>
      <w:bookmarkEnd w:id="308"/>
    </w:p>
    <w:p w:rsidR="00483A49" w:rsidRDefault="00483A49" w:rsidP="006B4C99">
      <w:pPr>
        <w:pStyle w:val="berschrift2"/>
      </w:pPr>
      <w:bookmarkStart w:id="309" w:name="_Toc485137423"/>
      <w:r w:rsidRPr="006B4C99">
        <w:t>References</w:t>
      </w:r>
      <w:bookmarkEnd w:id="309"/>
    </w:p>
    <w:tbl>
      <w:tblPr>
        <w:tblW w:w="48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9"/>
        <w:gridCol w:w="10431"/>
      </w:tblGrid>
      <w:tr w:rsidR="0082373C" w:rsidRPr="007852AB" w:rsidTr="00315B04">
        <w:tc>
          <w:tcPr>
            <w:tcW w:w="1237" w:type="pct"/>
            <w:shd w:val="clear" w:color="auto" w:fill="auto"/>
          </w:tcPr>
          <w:p w:rsidR="0082373C" w:rsidRPr="007852AB" w:rsidRDefault="0082373C" w:rsidP="007852AB">
            <w:pPr>
              <w:ind w:right="-143"/>
              <w:rPr>
                <w:iCs/>
              </w:rPr>
            </w:pPr>
            <w:r w:rsidRPr="007852AB">
              <w:rPr>
                <w:iCs/>
              </w:rPr>
              <w:t>[PEPPOL]</w:t>
            </w:r>
          </w:p>
        </w:tc>
        <w:tc>
          <w:tcPr>
            <w:tcW w:w="3763" w:type="pct"/>
            <w:shd w:val="clear" w:color="auto" w:fill="auto"/>
          </w:tcPr>
          <w:p w:rsidR="0082373C" w:rsidRPr="007852AB" w:rsidRDefault="00055C84" w:rsidP="007852AB">
            <w:pPr>
              <w:ind w:right="-143"/>
              <w:rPr>
                <w:iCs/>
              </w:rPr>
            </w:pPr>
            <w:r>
              <w:fldChar w:fldCharType="begin"/>
            </w:r>
            <w:r>
              <w:instrText xml:space="preserve"> HYPERLINK "http://www.peppol.eu/" </w:instrText>
            </w:r>
            <w:ins w:id="310" w:author="Helger" w:date="2017-06-13T16:39:00Z"/>
            <w:r>
              <w:fldChar w:fldCharType="separate"/>
            </w:r>
            <w:r w:rsidR="0082373C" w:rsidRPr="007852AB">
              <w:rPr>
                <w:rStyle w:val="Hyperlink"/>
                <w:iCs/>
              </w:rPr>
              <w:t>http://www.peppol.eu/</w:t>
            </w:r>
            <w:r>
              <w:rPr>
                <w:rStyle w:val="Hyperlink"/>
                <w:iCs/>
              </w:rPr>
              <w:fldChar w:fldCharType="end"/>
            </w:r>
          </w:p>
        </w:tc>
      </w:tr>
      <w:tr w:rsidR="001870DB" w:rsidRPr="007852AB" w:rsidTr="00315B04">
        <w:trPr>
          <w:ins w:id="311" w:author="Helger" w:date="2017-06-13T17:09:00Z"/>
        </w:trPr>
        <w:tc>
          <w:tcPr>
            <w:tcW w:w="1237" w:type="pct"/>
            <w:shd w:val="clear" w:color="auto" w:fill="auto"/>
          </w:tcPr>
          <w:p w:rsidR="001870DB" w:rsidRPr="007852AB" w:rsidRDefault="001870DB" w:rsidP="007852AB">
            <w:pPr>
              <w:ind w:right="-143"/>
              <w:rPr>
                <w:ins w:id="312" w:author="Helger" w:date="2017-06-13T17:09:00Z"/>
                <w:iCs/>
              </w:rPr>
            </w:pPr>
            <w:ins w:id="313" w:author="Helger" w:date="2017-06-13T17:09:00Z">
              <w:r>
                <w:rPr>
                  <w:iCs/>
                </w:rPr>
                <w:t>[</w:t>
              </w:r>
              <w:r>
                <w:t>PEPPOL_CL</w:t>
              </w:r>
              <w:r>
                <w:t>]</w:t>
              </w:r>
            </w:ins>
          </w:p>
        </w:tc>
        <w:tc>
          <w:tcPr>
            <w:tcW w:w="3763" w:type="pct"/>
            <w:shd w:val="clear" w:color="auto" w:fill="auto"/>
          </w:tcPr>
          <w:p w:rsidR="001870DB" w:rsidRDefault="001870DB" w:rsidP="001870DB">
            <w:pPr>
              <w:ind w:right="-143"/>
              <w:rPr>
                <w:ins w:id="314" w:author="Helger" w:date="2017-06-13T17:09:00Z"/>
              </w:rPr>
              <w:pPrChange w:id="315" w:author="Helger" w:date="2017-06-13T17:10:00Z">
                <w:pPr>
                  <w:ind w:right="-143"/>
                </w:pPr>
              </w:pPrChange>
            </w:pPr>
            <w:ins w:id="316" w:author="Helger" w:date="2017-06-13T17:10:00Z">
              <w:r>
                <w:fldChar w:fldCharType="begin"/>
              </w:r>
              <w:r>
                <w:instrText xml:space="preserve"> HYPERLINK "</w:instrText>
              </w:r>
              <w:r w:rsidRPr="001870DB">
                <w:instrText>https://github.com/OpenPEPPOL/ticc-codelist/tree/master/releases</w:instrText>
              </w:r>
              <w:r>
                <w:instrText xml:space="preserve">" </w:instrText>
              </w:r>
            </w:ins>
            <w:ins w:id="317" w:author="Helger" w:date="2017-06-13T17:14:00Z"/>
            <w:ins w:id="318" w:author="Helger" w:date="2017-06-13T17:10:00Z">
              <w:r>
                <w:fldChar w:fldCharType="separate"/>
              </w:r>
              <w:r w:rsidRPr="00CD463A">
                <w:rPr>
                  <w:rStyle w:val="Hyperlink"/>
                </w:rPr>
                <w:t>https://github.com/OpenPEPPOL/ticc-codelist/tree/master/releases</w:t>
              </w:r>
              <w:r>
                <w:fldChar w:fldCharType="end"/>
              </w:r>
            </w:ins>
          </w:p>
        </w:tc>
      </w:tr>
      <w:tr w:rsidR="0082373C" w:rsidRPr="007852AB" w:rsidDel="002F349C" w:rsidTr="00315B04">
        <w:trPr>
          <w:del w:id="319" w:author="Helger" w:date="2017-06-13T17:13:00Z"/>
        </w:trPr>
        <w:tc>
          <w:tcPr>
            <w:tcW w:w="1237" w:type="pct"/>
            <w:shd w:val="clear" w:color="auto" w:fill="auto"/>
          </w:tcPr>
          <w:p w:rsidR="0082373C" w:rsidRPr="007852AB" w:rsidDel="002F349C" w:rsidRDefault="0082373C" w:rsidP="007852AB">
            <w:pPr>
              <w:ind w:right="-143"/>
              <w:rPr>
                <w:del w:id="320" w:author="Helger" w:date="2017-06-13T17:13:00Z"/>
                <w:iCs/>
              </w:rPr>
            </w:pPr>
            <w:del w:id="321" w:author="Helger" w:date="2017-06-13T17:13:00Z">
              <w:r w:rsidRPr="007852AB" w:rsidDel="002F349C">
                <w:rPr>
                  <w:iCs/>
                </w:rPr>
                <w:delText>[PEPPOL_EIA]</w:delText>
              </w:r>
            </w:del>
          </w:p>
        </w:tc>
        <w:tc>
          <w:tcPr>
            <w:tcW w:w="3763" w:type="pct"/>
            <w:shd w:val="clear" w:color="auto" w:fill="auto"/>
          </w:tcPr>
          <w:p w:rsidR="0082373C" w:rsidRPr="007852AB" w:rsidDel="002F349C" w:rsidRDefault="00055C84" w:rsidP="007852AB">
            <w:pPr>
              <w:ind w:right="-143"/>
              <w:rPr>
                <w:del w:id="322" w:author="Helger" w:date="2017-06-13T17:13:00Z"/>
                <w:iCs/>
              </w:rPr>
            </w:pPr>
            <w:del w:id="323" w:author="Helger" w:date="2017-06-13T17:13:00Z">
              <w:r w:rsidDel="002F349C">
                <w:fldChar w:fldCharType="begin"/>
              </w:r>
              <w:r w:rsidDel="002F349C">
                <w:delInstrText xml:space="preserve"> HYPERLINK "http://www.peppol.eu/peppol_components/peppol-eia/eia" </w:delInstrText>
              </w:r>
              <w:r w:rsidDel="002F349C">
                <w:fldChar w:fldCharType="separate"/>
              </w:r>
              <w:r w:rsidR="0082373C" w:rsidRPr="007852AB" w:rsidDel="002F349C">
                <w:rPr>
                  <w:rStyle w:val="Hyperlink"/>
                  <w:iCs/>
                </w:rPr>
                <w:delText>http://www.peppol.eu/peppol_components/peppo</w:delText>
              </w:r>
              <w:r w:rsidR="0082373C" w:rsidRPr="007852AB" w:rsidDel="002F349C">
                <w:rPr>
                  <w:rStyle w:val="Hyperlink"/>
                  <w:iCs/>
                </w:rPr>
                <w:delText>l</w:delText>
              </w:r>
              <w:r w:rsidR="0082373C" w:rsidRPr="007852AB" w:rsidDel="002F349C">
                <w:rPr>
                  <w:rStyle w:val="Hyperlink"/>
                  <w:iCs/>
                </w:rPr>
                <w:delText>-eia/eia</w:delText>
              </w:r>
              <w:r w:rsidDel="002F349C">
                <w:rPr>
                  <w:rStyle w:val="Hyperlink"/>
                  <w:iCs/>
                </w:rPr>
                <w:fldChar w:fldCharType="end"/>
              </w:r>
            </w:del>
          </w:p>
        </w:tc>
      </w:tr>
      <w:tr w:rsidR="0082373C" w:rsidRPr="007852AB" w:rsidTr="00315B04">
        <w:tc>
          <w:tcPr>
            <w:tcW w:w="1237" w:type="pct"/>
            <w:shd w:val="clear" w:color="auto" w:fill="auto"/>
          </w:tcPr>
          <w:p w:rsidR="0082373C" w:rsidRPr="007852AB" w:rsidRDefault="0082373C" w:rsidP="007852AB">
            <w:pPr>
              <w:ind w:right="-143"/>
              <w:rPr>
                <w:bCs/>
                <w:lang w:val="en-US" w:bidi="ne-NP"/>
              </w:rPr>
            </w:pPr>
            <w:r w:rsidRPr="007852AB">
              <w:rPr>
                <w:bCs/>
                <w:lang w:val="en-US" w:bidi="ne-NP"/>
              </w:rPr>
              <w:t>[PEPPOL_PostAward]</w:t>
            </w:r>
          </w:p>
        </w:tc>
        <w:tc>
          <w:tcPr>
            <w:tcW w:w="3763" w:type="pct"/>
            <w:shd w:val="clear" w:color="auto" w:fill="auto"/>
          </w:tcPr>
          <w:p w:rsidR="0082373C" w:rsidRPr="007852AB" w:rsidRDefault="001870DB" w:rsidP="001870DB">
            <w:pPr>
              <w:ind w:right="-143"/>
              <w:rPr>
                <w:bCs/>
                <w:lang w:val="en-US" w:bidi="ne-NP"/>
              </w:rPr>
              <w:pPrChange w:id="324" w:author="Helger" w:date="2017-06-13T17:12:00Z">
                <w:pPr>
                  <w:ind w:right="-143"/>
                </w:pPr>
              </w:pPrChange>
            </w:pPr>
            <w:ins w:id="325" w:author="Helger" w:date="2017-06-13T17:12:00Z">
              <w:r>
                <w:fldChar w:fldCharType="begin"/>
              </w:r>
              <w:r>
                <w:instrText xml:space="preserve"> HYPERLINK "</w:instrText>
              </w:r>
              <w:r w:rsidRPr="001870DB">
                <w:instrText>https://peppol.eu/downloads/post-award/</w:instrText>
              </w:r>
              <w:r>
                <w:instrText xml:space="preserve">" </w:instrText>
              </w:r>
            </w:ins>
            <w:ins w:id="326" w:author="Helger" w:date="2017-06-13T17:14:00Z"/>
            <w:ins w:id="327" w:author="Helger" w:date="2017-06-13T17:12:00Z">
              <w:r>
                <w:fldChar w:fldCharType="separate"/>
              </w:r>
              <w:r w:rsidRPr="00CD463A">
                <w:rPr>
                  <w:rStyle w:val="Hyperlink"/>
                </w:rPr>
                <w:t>https://peppol.eu/downloads/post-award/</w:t>
              </w:r>
              <w:r>
                <w:fldChar w:fldCharType="end"/>
              </w:r>
            </w:ins>
            <w:del w:id="328" w:author="Helger" w:date="2017-06-13T17:12:00Z">
              <w:r w:rsidR="00055C84" w:rsidDel="001870DB">
                <w:fldChar w:fldCharType="begin"/>
              </w:r>
              <w:r w:rsidR="00055C84" w:rsidDel="001870DB">
                <w:delInstrText xml:space="preserve"> HYPERLINK "http://www.peppol.eu/peppol_components/peppol-eia/eia" \l "ict-architecture/post-award-eprocurement/models" </w:delInstrText>
              </w:r>
              <w:r w:rsidR="00055C84" w:rsidDel="001870DB">
                <w:fldChar w:fldCharType="separate"/>
              </w:r>
              <w:r w:rsidR="0082373C" w:rsidRPr="007852AB" w:rsidDel="001870DB">
                <w:rPr>
                  <w:rStyle w:val="Hyperlink"/>
                  <w:bCs/>
                  <w:lang w:val="en-US" w:bidi="ne-NP"/>
                </w:rPr>
                <w:delText>http://www.peppol.eu/peppol_components/peppol-eia/eia#ict-architecture/post-award-eprocurement/models</w:delText>
              </w:r>
              <w:r w:rsidR="00055C84" w:rsidDel="001870DB">
                <w:rPr>
                  <w:rStyle w:val="Hyperlink"/>
                  <w:bCs/>
                  <w:lang w:val="en-US" w:bidi="ne-NP"/>
                </w:rPr>
                <w:fldChar w:fldCharType="end"/>
              </w:r>
            </w:del>
          </w:p>
        </w:tc>
      </w:tr>
      <w:tr w:rsidR="0082373C" w:rsidRPr="0082373C" w:rsidTr="00315B04">
        <w:tc>
          <w:tcPr>
            <w:tcW w:w="1237" w:type="pct"/>
            <w:shd w:val="clear" w:color="auto" w:fill="auto"/>
          </w:tcPr>
          <w:p w:rsidR="0082373C" w:rsidRPr="007852AB" w:rsidRDefault="0082373C" w:rsidP="007852AB">
            <w:pPr>
              <w:ind w:right="-143"/>
              <w:rPr>
                <w:iCs/>
              </w:rPr>
            </w:pPr>
            <w:r w:rsidRPr="007852AB">
              <w:rPr>
                <w:iCs/>
              </w:rPr>
              <w:t>[PEPPOL_Transp]</w:t>
            </w:r>
          </w:p>
        </w:tc>
        <w:tc>
          <w:tcPr>
            <w:tcW w:w="3763" w:type="pct"/>
            <w:shd w:val="clear" w:color="auto" w:fill="auto"/>
          </w:tcPr>
          <w:p w:rsidR="0082373C" w:rsidRPr="0082373C" w:rsidRDefault="001870DB" w:rsidP="001870DB">
            <w:pPr>
              <w:ind w:right="-143"/>
              <w:pPrChange w:id="329" w:author="Helger" w:date="2017-06-13T17:12:00Z">
                <w:pPr>
                  <w:ind w:right="-143"/>
                </w:pPr>
              </w:pPrChange>
            </w:pPr>
            <w:ins w:id="330" w:author="Helger" w:date="2017-06-13T17:12:00Z">
              <w:r>
                <w:fldChar w:fldCharType="begin"/>
              </w:r>
              <w:r>
                <w:instrText xml:space="preserve"> HYPERLINK "</w:instrText>
              </w:r>
              <w:r w:rsidRPr="001870DB">
                <w:instrText>https://peppol.eu/downloads/the-peppol-edelivery-network-specifications/</w:instrText>
              </w:r>
              <w:r>
                <w:instrText xml:space="preserve">" </w:instrText>
              </w:r>
            </w:ins>
            <w:ins w:id="331" w:author="Helger" w:date="2017-06-13T17:14:00Z"/>
            <w:ins w:id="332" w:author="Helger" w:date="2017-06-13T17:12:00Z">
              <w:r>
                <w:fldChar w:fldCharType="separate"/>
              </w:r>
              <w:r w:rsidRPr="00CD463A">
                <w:rPr>
                  <w:rStyle w:val="Hyperlink"/>
                </w:rPr>
                <w:t>https://peppol.eu/downloads/the-peppol-edelivery-network-specifications/</w:t>
              </w:r>
              <w:r>
                <w:fldChar w:fldCharType="end"/>
              </w:r>
            </w:ins>
            <w:del w:id="333" w:author="Helger" w:date="2017-06-13T17:12:00Z">
              <w:r w:rsidR="00055C84" w:rsidDel="001870DB">
                <w:fldChar w:fldCharType="begin"/>
              </w:r>
              <w:r w:rsidR="00055C84" w:rsidDel="001870DB">
                <w:delInstrText xml:space="preserve"> HYPERLINK "http://www.peppol.eu/peppol_components/peppol-eia/eia" \l "ict-architecture/transport-infrastructure/models" </w:delInstrText>
              </w:r>
              <w:r w:rsidR="00055C84" w:rsidDel="001870DB">
                <w:fldChar w:fldCharType="separate"/>
              </w:r>
              <w:r w:rsidR="0082373C" w:rsidRPr="0082373C" w:rsidDel="001870DB">
                <w:rPr>
                  <w:rStyle w:val="Hyperlink"/>
                </w:rPr>
                <w:delText>http://www.peppol.eu/peppol_components/peppol-eia/eia#ict-architecture/transport-infrastructure/models</w:delText>
              </w:r>
              <w:r w:rsidR="00055C84" w:rsidDel="001870DB">
                <w:rPr>
                  <w:rStyle w:val="Hyperlink"/>
                </w:rPr>
                <w:fldChar w:fldCharType="end"/>
              </w:r>
            </w:del>
          </w:p>
        </w:tc>
      </w:tr>
      <w:tr w:rsidR="0082373C" w:rsidRPr="0082373C" w:rsidTr="00315B04">
        <w:tc>
          <w:tcPr>
            <w:tcW w:w="1237" w:type="pct"/>
            <w:shd w:val="clear" w:color="auto" w:fill="auto"/>
          </w:tcPr>
          <w:p w:rsidR="0082373C" w:rsidRPr="007852AB" w:rsidRDefault="0082373C" w:rsidP="007852AB">
            <w:pPr>
              <w:ind w:right="-143"/>
              <w:rPr>
                <w:iCs/>
              </w:rPr>
            </w:pPr>
            <w:r w:rsidRPr="007852AB">
              <w:rPr>
                <w:iCs/>
              </w:rPr>
              <w:t>[CEN_BII]</w:t>
            </w:r>
          </w:p>
        </w:tc>
        <w:tc>
          <w:tcPr>
            <w:tcW w:w="3763" w:type="pct"/>
            <w:shd w:val="clear" w:color="auto" w:fill="auto"/>
          </w:tcPr>
          <w:p w:rsidR="0082373C" w:rsidRPr="0082373C" w:rsidRDefault="00055C84" w:rsidP="007852AB">
            <w:pPr>
              <w:ind w:right="-143"/>
            </w:pPr>
            <w:r>
              <w:fldChar w:fldCharType="begin"/>
            </w:r>
            <w:r>
              <w:instrText xml:space="preserve"> HYPERLINK "http://www.cen.eu/cwa/bii/specs" </w:instrText>
            </w:r>
            <w:ins w:id="334" w:author="Helger" w:date="2017-06-13T16:39:00Z"/>
            <w:r>
              <w:fldChar w:fldCharType="separate"/>
            </w:r>
            <w:r w:rsidR="0082373C" w:rsidRPr="007852AB">
              <w:rPr>
                <w:rStyle w:val="Hyperlink"/>
                <w:iCs/>
              </w:rPr>
              <w:t>http://</w:t>
            </w:r>
            <w:r w:rsidR="0082373C" w:rsidRPr="0082373C">
              <w:rPr>
                <w:rStyle w:val="Hyperlink"/>
              </w:rPr>
              <w:t>www.cen.eu/cwa/bii/specs</w:t>
            </w:r>
            <w:r>
              <w:rPr>
                <w:rStyle w:val="Hyperlink"/>
              </w:rPr>
              <w:fldChar w:fldCharType="end"/>
            </w:r>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[CEN_BII2]</w:t>
            </w:r>
          </w:p>
        </w:tc>
        <w:tc>
          <w:tcPr>
            <w:tcW w:w="3763" w:type="pct"/>
            <w:shd w:val="clear" w:color="auto" w:fill="auto"/>
          </w:tcPr>
          <w:p w:rsidR="0082373C" w:rsidRPr="007852AB" w:rsidRDefault="00055C84" w:rsidP="007852AB">
            <w:pPr>
              <w:ind w:right="-143"/>
              <w:rPr>
                <w:iCs/>
              </w:rPr>
            </w:pPr>
            <w:r>
              <w:fldChar w:fldCharType="begin"/>
            </w:r>
            <w:r>
              <w:instrText xml:space="preserve"> HYPERLINK "http://www.cenbii.eu" </w:instrText>
            </w:r>
            <w:ins w:id="335" w:author="Helger" w:date="2017-06-13T16:39:00Z"/>
            <w:r>
              <w:fldChar w:fldCharType="separate"/>
            </w:r>
            <w:r w:rsidR="0082373C" w:rsidRPr="007852AB">
              <w:rPr>
                <w:rStyle w:val="Hyperlink"/>
                <w:iCs/>
              </w:rPr>
              <w:t>http://www.cenbii.eu</w:t>
            </w:r>
            <w:r>
              <w:rPr>
                <w:rStyle w:val="Hyperlink"/>
                <w:iCs/>
              </w:rPr>
              <w:fldChar w:fldCharType="end"/>
            </w:r>
          </w:p>
        </w:tc>
      </w:tr>
      <w:tr w:rsidR="003E3C6D" w:rsidRPr="0082373C" w:rsidTr="00315B04">
        <w:tc>
          <w:tcPr>
            <w:tcW w:w="1237" w:type="pct"/>
            <w:shd w:val="clear" w:color="auto" w:fill="auto"/>
          </w:tcPr>
          <w:p w:rsidR="003E3C6D" w:rsidRPr="0082373C" w:rsidRDefault="003E3C6D" w:rsidP="003E3C6D">
            <w:r>
              <w:t>[CEN_BII2_Guideline]</w:t>
            </w:r>
          </w:p>
        </w:tc>
        <w:tc>
          <w:tcPr>
            <w:tcW w:w="3763" w:type="pct"/>
            <w:shd w:val="clear" w:color="auto" w:fill="auto"/>
          </w:tcPr>
          <w:p w:rsidR="003E3C6D" w:rsidRPr="0082373C" w:rsidRDefault="00055C84" w:rsidP="00DA779F">
            <w:r>
              <w:fldChar w:fldCharType="begin"/>
            </w:r>
            <w:r>
              <w:instrText xml:space="preserve"> HYPERLINK "ftp://ftp.cen.eu/public/CWAs/BII2/CWA16558/CWA16558-Annex-C-BII-Guideline-ConformanceAndCustomizations-V1_0_0.pdf" </w:instrText>
            </w:r>
            <w:ins w:id="336" w:author="Helger" w:date="2017-06-13T16:39:00Z"/>
            <w:r>
              <w:fldChar w:fldCharType="separate"/>
            </w:r>
            <w:r w:rsidR="003E3C6D">
              <w:rPr>
                <w:rStyle w:val="Hyperlink"/>
              </w:rPr>
              <w:t>ftp://ftp.cen.eu/public/CWAs/BII2/CWA16558/CWA16558-Annex-C-BII-Guideline-ConformanceAndCustomizations-V1_0_0.pdf</w:t>
            </w:r>
            <w:r>
              <w:rPr>
                <w:rStyle w:val="Hyperlink"/>
              </w:rPr>
              <w:fldChar w:fldCharType="end"/>
            </w:r>
          </w:p>
        </w:tc>
      </w:tr>
      <w:tr w:rsidR="0082373C" w:rsidRPr="0082373C" w:rsidTr="00315B04">
        <w:tc>
          <w:tcPr>
            <w:tcW w:w="1237" w:type="pct"/>
            <w:shd w:val="clear" w:color="auto" w:fill="auto"/>
          </w:tcPr>
          <w:p w:rsidR="0082373C" w:rsidRPr="0082373C" w:rsidRDefault="0082373C" w:rsidP="00DA779F">
            <w:r w:rsidRPr="0082373C">
              <w:t>[ISO 15459]</w:t>
            </w:r>
          </w:p>
        </w:tc>
        <w:tc>
          <w:tcPr>
            <w:tcW w:w="3763" w:type="pct"/>
            <w:shd w:val="clear" w:color="auto" w:fill="auto"/>
          </w:tcPr>
          <w:p w:rsidR="0082373C" w:rsidRDefault="00055C84" w:rsidP="00DA779F">
            <w:r>
              <w:fldChar w:fldCharType="begin"/>
            </w:r>
            <w:r>
              <w:instrText xml:space="preserve"> HYPERLINK "http://www.iso.org/iso/iso_catalogue/catalogue_tc/catalogue_detail.htm?csnumber=51284" </w:instrText>
            </w:r>
            <w:ins w:id="337" w:author="Helger" w:date="2017-06-13T16:39:00Z"/>
            <w:r>
              <w:fldChar w:fldCharType="separate"/>
            </w:r>
            <w:r w:rsidR="0082373C" w:rsidRPr="0082373C">
              <w:rPr>
                <w:rStyle w:val="Hyperlink"/>
              </w:rPr>
              <w:t>http://www.iso.org/iso/iso_catalogue/catalogue_tc/catalogue_detail.htm?csnumber=51284</w:t>
            </w:r>
            <w:r>
              <w:rPr>
                <w:rStyle w:val="Hyperlink"/>
              </w:rPr>
              <w:fldChar w:fldCharType="end"/>
            </w:r>
          </w:p>
          <w:p w:rsidR="0082373C" w:rsidRPr="0082373C" w:rsidRDefault="00055C84" w:rsidP="00DA779F">
            <w:r>
              <w:fldChar w:fldCharType="begin"/>
            </w:r>
            <w:r>
              <w:instrText xml:space="preserve"> HYPERLINK "http://www.iso.org/iso/iso_catalogue/catalogue_tc/catalogue_detail.htm?csnumber=43349" </w:instrText>
            </w:r>
            <w:ins w:id="338" w:author="Helger" w:date="2017-06-13T16:39:00Z"/>
            <w:r>
              <w:fldChar w:fldCharType="separate"/>
            </w:r>
            <w:r w:rsidR="0082373C" w:rsidRPr="0082373C">
              <w:rPr>
                <w:rStyle w:val="Hyperlink"/>
              </w:rPr>
              <w:t>http://www.iso.org/iso/iso_catalogue/catalogue_tc/catalogue_detail.htm?csnumber=43349</w:t>
            </w:r>
            <w:r>
              <w:rPr>
                <w:rStyle w:val="Hyperlink"/>
              </w:rPr>
              <w:fldChar w:fldCharType="end"/>
            </w:r>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[ISO 9735 Service Code List (0007)]</w:t>
            </w:r>
          </w:p>
        </w:tc>
        <w:tc>
          <w:tcPr>
            <w:tcW w:w="3763" w:type="pct"/>
            <w:shd w:val="clear" w:color="auto" w:fill="auto"/>
          </w:tcPr>
          <w:p w:rsidR="0082373C" w:rsidRPr="007852AB" w:rsidRDefault="00055C84" w:rsidP="007852AB">
            <w:pPr>
              <w:ind w:right="-143"/>
              <w:rPr>
                <w:iCs/>
              </w:rPr>
            </w:pPr>
            <w:r>
              <w:fldChar w:fldCharType="begin"/>
            </w:r>
            <w:r>
              <w:instrText xml:space="preserve"> HYPERLINK "http://www.gefeg.com/jswg/cl/v41/40107/cl3.htm" </w:instrText>
            </w:r>
            <w:ins w:id="339" w:author="Helger" w:date="2017-06-13T16:39:00Z"/>
            <w:r>
              <w:fldChar w:fldCharType="separate"/>
            </w:r>
            <w:r w:rsidR="0082373C" w:rsidRPr="007852AB">
              <w:rPr>
                <w:rStyle w:val="Hyperlink"/>
                <w:iCs/>
              </w:rPr>
              <w:t>http://www.gefeg.com/jswg/cl/v41/40107/cl3.htm</w:t>
            </w:r>
            <w:r>
              <w:rPr>
                <w:rStyle w:val="Hyperlink"/>
                <w:iCs/>
              </w:rPr>
              <w:fldChar w:fldCharType="end"/>
            </w:r>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[ISO 6523]</w:t>
            </w:r>
          </w:p>
        </w:tc>
        <w:tc>
          <w:tcPr>
            <w:tcW w:w="3763" w:type="pct"/>
            <w:shd w:val="clear" w:color="auto" w:fill="auto"/>
          </w:tcPr>
          <w:p w:rsidR="0082373C" w:rsidRPr="007852AB" w:rsidRDefault="00055C84" w:rsidP="007852AB">
            <w:pPr>
              <w:ind w:right="-143"/>
              <w:rPr>
                <w:iCs/>
              </w:rPr>
            </w:pPr>
            <w:r>
              <w:fldChar w:fldCharType="begin"/>
            </w:r>
            <w:r>
              <w:instrText xml:space="preserve"> HYPERLINK "http://www.iso.org/iso/catalogue_detail?csnumber=25773" </w:instrText>
            </w:r>
            <w:ins w:id="340" w:author="Helger" w:date="2017-06-13T16:39:00Z"/>
            <w:r>
              <w:fldChar w:fldCharType="separate"/>
            </w:r>
            <w:r w:rsidR="0082373C" w:rsidRPr="007852AB">
              <w:rPr>
                <w:rStyle w:val="Hyperlink"/>
                <w:iCs/>
              </w:rPr>
              <w:t>http://www.iso.org/iso/catalogue_detail?csnumber=25773</w:t>
            </w:r>
            <w:r>
              <w:rPr>
                <w:rStyle w:val="Hyperlink"/>
                <w:iCs/>
              </w:rPr>
              <w:fldChar w:fldCharType="end"/>
            </w:r>
          </w:p>
        </w:tc>
      </w:tr>
      <w:tr w:rsidR="0082373C" w:rsidRPr="0082373C" w:rsidTr="00315B04">
        <w:tc>
          <w:tcPr>
            <w:tcW w:w="1237" w:type="pct"/>
            <w:shd w:val="clear" w:color="auto" w:fill="auto"/>
          </w:tcPr>
          <w:p w:rsidR="0082373C" w:rsidRPr="007852AB" w:rsidRDefault="0082373C" w:rsidP="007852AB">
            <w:pPr>
              <w:ind w:right="-143"/>
              <w:rPr>
                <w:iCs/>
              </w:rPr>
            </w:pPr>
            <w:r w:rsidRPr="007852AB">
              <w:rPr>
                <w:iCs/>
              </w:rPr>
              <w:t>[OASIS UBL]</w:t>
            </w:r>
          </w:p>
        </w:tc>
        <w:tc>
          <w:tcPr>
            <w:tcW w:w="3763" w:type="pct"/>
            <w:shd w:val="clear" w:color="auto" w:fill="auto"/>
          </w:tcPr>
          <w:p w:rsidR="0082373C" w:rsidRDefault="00055C84" w:rsidP="007852AB">
            <w:pPr>
              <w:ind w:right="-143"/>
            </w:pPr>
            <w:r>
              <w:fldChar w:fldCharType="begin"/>
            </w:r>
            <w:r>
              <w:instrText xml:space="preserve"> HYPERLINK "http://docs.oasis-open.org/ubl/os-UBL-2.0/UBL-2.0.html" </w:instrText>
            </w:r>
            <w:ins w:id="341" w:author="Helger" w:date="2017-06-13T16:39:00Z"/>
            <w:r>
              <w:fldChar w:fldCharType="separate"/>
            </w:r>
            <w:r w:rsidR="0082373C" w:rsidRPr="007852AB">
              <w:rPr>
                <w:rStyle w:val="Hyperlink"/>
                <w:iCs/>
              </w:rPr>
              <w:t>http://docs.oasis-open.org/ubl/os-UBL-2.0/UBL-2.0.html</w:t>
            </w:r>
            <w:r>
              <w:rPr>
                <w:rStyle w:val="Hyperlink"/>
                <w:iCs/>
              </w:rPr>
              <w:fldChar w:fldCharType="end"/>
            </w:r>
          </w:p>
          <w:p w:rsidR="0082373C" w:rsidRPr="0082373C" w:rsidRDefault="00055C84" w:rsidP="007852AB">
            <w:pPr>
              <w:ind w:right="-143"/>
            </w:pPr>
            <w:r>
              <w:fldChar w:fldCharType="begin"/>
            </w:r>
            <w:r>
              <w:instrText xml:space="preserve"> HYPERLINK "http://docs.oasis-open.org/ubl/os-UBL-2.0.zip" </w:instrText>
            </w:r>
            <w:ins w:id="342" w:author="Helger" w:date="2017-06-13T16:39:00Z"/>
            <w:r>
              <w:fldChar w:fldCharType="separate"/>
            </w:r>
            <w:r w:rsidR="0082373C" w:rsidRPr="007852AB">
              <w:rPr>
                <w:rStyle w:val="Hyperlink"/>
                <w:lang w:val="en-US"/>
              </w:rPr>
              <w:t>http://docs.oasis-open.org/ubl/os-UBL-2.0.zip</w:t>
            </w:r>
            <w:r>
              <w:rPr>
                <w:rStyle w:val="Hyperlink"/>
                <w:lang w:val="en-US"/>
              </w:rPr>
              <w:fldChar w:fldCharType="end"/>
            </w:r>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[OASIS ebCore]</w:t>
            </w:r>
          </w:p>
        </w:tc>
        <w:tc>
          <w:tcPr>
            <w:tcW w:w="3763" w:type="pct"/>
            <w:shd w:val="clear" w:color="auto" w:fill="auto"/>
          </w:tcPr>
          <w:p w:rsidR="0082373C" w:rsidRPr="007852AB" w:rsidRDefault="00055C84" w:rsidP="007852AB">
            <w:pPr>
              <w:ind w:right="-143"/>
              <w:rPr>
                <w:iCs/>
              </w:rPr>
            </w:pPr>
            <w:r>
              <w:fldChar w:fldCharType="begin"/>
            </w:r>
            <w:r>
              <w:instrText xml:space="preserve"> HYPERLINK "http://docs.oasis-open.org/ebcore/PartyIdType/v1.0/CD03/PartyIdType-1.0.html" </w:instrText>
            </w:r>
            <w:ins w:id="343" w:author="Helger" w:date="2017-06-13T16:39:00Z"/>
            <w:r>
              <w:fldChar w:fldCharType="separate"/>
            </w:r>
            <w:r w:rsidR="0082373C" w:rsidRPr="007852AB">
              <w:rPr>
                <w:rStyle w:val="Hyperlink"/>
                <w:iCs/>
              </w:rPr>
              <w:t>http://docs.oasis-open.org/ebcore/PartyIdType/v1.0/CD03/PartyIdType-1.0.html</w:t>
            </w:r>
            <w:r>
              <w:rPr>
                <w:rStyle w:val="Hyperlink"/>
                <w:iCs/>
              </w:rPr>
              <w:fldChar w:fldCharType="end"/>
            </w:r>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[UN/CEFACT]</w:t>
            </w:r>
          </w:p>
        </w:tc>
        <w:tc>
          <w:tcPr>
            <w:tcW w:w="3763" w:type="pct"/>
            <w:shd w:val="clear" w:color="auto" w:fill="auto"/>
          </w:tcPr>
          <w:p w:rsidR="0082373C" w:rsidRPr="007852AB" w:rsidRDefault="00055C84" w:rsidP="007852AB">
            <w:pPr>
              <w:ind w:right="-143"/>
              <w:rPr>
                <w:iCs/>
              </w:rPr>
            </w:pPr>
            <w:r>
              <w:fldChar w:fldCharType="begin"/>
            </w:r>
            <w:r>
              <w:instrText xml:space="preserve"> HYPERLINK "http://www.unece.org/cefact/" </w:instrText>
            </w:r>
            <w:ins w:id="344" w:author="Helger" w:date="2017-06-13T16:39:00Z"/>
            <w:r>
              <w:fldChar w:fldCharType="separate"/>
            </w:r>
            <w:r w:rsidR="0082373C" w:rsidRPr="007852AB">
              <w:rPr>
                <w:rStyle w:val="Hyperlink"/>
                <w:iCs/>
              </w:rPr>
              <w:t>http://www.unece.org/cefact/</w:t>
            </w:r>
            <w:r>
              <w:rPr>
                <w:rStyle w:val="Hyperlink"/>
                <w:iCs/>
              </w:rPr>
              <w:fldChar w:fldCharType="end"/>
            </w:r>
          </w:p>
        </w:tc>
      </w:tr>
    </w:tbl>
    <w:p w:rsidR="00F00D52" w:rsidRPr="006132BB" w:rsidRDefault="002279CE" w:rsidP="006132BB">
      <w:pPr>
        <w:pStyle w:val="berschrift1"/>
      </w:pPr>
      <w:bookmarkStart w:id="345" w:name="_Toc485137424"/>
      <w:r w:rsidRPr="006132BB">
        <w:lastRenderedPageBreak/>
        <w:t>Introduction</w:t>
      </w:r>
      <w:bookmarkEnd w:id="294"/>
      <w:r w:rsidR="00483A49" w:rsidRPr="006132BB">
        <w:t xml:space="preserve"> to </w:t>
      </w:r>
      <w:r w:rsidR="00264E53" w:rsidRPr="006132BB">
        <w:t>identifiers</w:t>
      </w:r>
      <w:bookmarkEnd w:id="345"/>
    </w:p>
    <w:p w:rsidR="00A721BD" w:rsidRDefault="0054021D" w:rsidP="0044033D">
      <w:r w:rsidRPr="001F4312">
        <w:t>Identifiers are information elements that establish the identity of objects, such as organiz</w:t>
      </w:r>
      <w:r w:rsidR="004B2E35">
        <w:t xml:space="preserve">ations, products, places, etc. </w:t>
      </w:r>
      <w:r w:rsidR="00A721BD" w:rsidRPr="001F4312">
        <w:t xml:space="preserve">The PEPPOL project uses </w:t>
      </w:r>
      <w:r w:rsidR="005D0438" w:rsidRPr="001F4312">
        <w:t xml:space="preserve">many </w:t>
      </w:r>
      <w:r w:rsidR="00A721BD" w:rsidRPr="001F4312">
        <w:t xml:space="preserve">identifiers in both its transport infrastructure and </w:t>
      </w:r>
      <w:r w:rsidR="005D0438" w:rsidRPr="001F4312">
        <w:t xml:space="preserve">within </w:t>
      </w:r>
      <w:r w:rsidR="00A721BD" w:rsidRPr="001F4312">
        <w:t>the document</w:t>
      </w:r>
      <w:r w:rsidR="005D0438" w:rsidRPr="001F4312">
        <w:t>s</w:t>
      </w:r>
      <w:r w:rsidR="00A721BD" w:rsidRPr="001F4312">
        <w:t xml:space="preserve"> exchang</w:t>
      </w:r>
      <w:r w:rsidR="004B2E35">
        <w:t xml:space="preserve">ed across that infrastructure. </w:t>
      </w:r>
      <w:r w:rsidR="00A721BD" w:rsidRPr="001F4312">
        <w:t xml:space="preserve">Two </w:t>
      </w:r>
      <w:r w:rsidR="0053746D" w:rsidRPr="001F4312">
        <w:t xml:space="preserve">of </w:t>
      </w:r>
      <w:r w:rsidR="00A721BD" w:rsidRPr="001F4312">
        <w:t>the significant identifiers are those for Parties (organizations, persons, etc.) and Services (business profiles, document types, etc). These are the “who” and the “what” of PEPPOL business exchanges.</w:t>
      </w:r>
    </w:p>
    <w:p w:rsidR="00A721BD" w:rsidRPr="001F4312" w:rsidRDefault="00A721BD" w:rsidP="00A721BD">
      <w:r w:rsidRPr="001F4312">
        <w:t xml:space="preserve">This document outlines the policy for using the correct identifiers </w:t>
      </w:r>
      <w:r w:rsidR="0053746D" w:rsidRPr="001F4312">
        <w:t xml:space="preserve">specifically </w:t>
      </w:r>
      <w:r w:rsidRPr="001F4312">
        <w:t>for these two areas</w:t>
      </w:r>
      <w:r w:rsidR="0053746D" w:rsidRPr="001F4312">
        <w:t xml:space="preserve"> but it also introduces principles for any identifiers used in the PEPPOL environment. </w:t>
      </w:r>
      <w:r w:rsidR="00F3218D" w:rsidRPr="001F4312">
        <w:t xml:space="preserve">Implementers failing to adhere to these policies seriously jeopardize the interoperability of the information being </w:t>
      </w:r>
      <w:r w:rsidR="002D3B5B" w:rsidRPr="001F4312">
        <w:t>exchanged</w:t>
      </w:r>
      <w:r w:rsidR="00F3218D" w:rsidRPr="001F4312">
        <w:t>.</w:t>
      </w:r>
      <w:r w:rsidR="004B2E35">
        <w:t xml:space="preserve"> </w:t>
      </w:r>
      <w:r w:rsidR="002D3B5B" w:rsidRPr="001F4312">
        <w:t xml:space="preserve">This policy </w:t>
      </w:r>
      <w:r w:rsidR="00F15C7D" w:rsidRPr="001F4312">
        <w:t>s</w:t>
      </w:r>
      <w:r w:rsidR="002D3B5B" w:rsidRPr="001F4312">
        <w:t>hould form a requirement of any PEPPOL participation agreements.</w:t>
      </w:r>
    </w:p>
    <w:p w:rsidR="009858FE" w:rsidRPr="001F4312" w:rsidRDefault="009858FE" w:rsidP="006B4C99">
      <w:pPr>
        <w:pStyle w:val="berschrift2"/>
      </w:pPr>
      <w:bookmarkStart w:id="346" w:name="_Toc316247563"/>
      <w:bookmarkStart w:id="347" w:name="_Toc485137425"/>
      <w:r w:rsidRPr="001F4312">
        <w:t>Scope</w:t>
      </w:r>
      <w:bookmarkEnd w:id="346"/>
      <w:bookmarkEnd w:id="347"/>
    </w:p>
    <w:p w:rsidR="00782E88" w:rsidRPr="001F4312" w:rsidRDefault="00F15C7D" w:rsidP="00BF0A1A">
      <w:pPr>
        <w:numPr>
          <w:ilvl w:val="0"/>
          <w:numId w:val="1"/>
        </w:numPr>
        <w:ind w:left="426"/>
      </w:pPr>
      <w:r w:rsidRPr="001F4312">
        <w:t>T</w:t>
      </w:r>
      <w:r w:rsidR="00A721BD" w:rsidRPr="001F4312">
        <w:t>he policy of a federated</w:t>
      </w:r>
      <w:r w:rsidRPr="001F4312">
        <w:rPr>
          <w:rStyle w:val="Funotenzeichen"/>
        </w:rPr>
        <w:footnoteReference w:id="4"/>
      </w:r>
      <w:r w:rsidR="00A721BD" w:rsidRPr="001F4312">
        <w:t xml:space="preserve"> scheme for </w:t>
      </w:r>
      <w:r w:rsidR="005D0438" w:rsidRPr="001F4312">
        <w:t xml:space="preserve">identifying </w:t>
      </w:r>
      <w:r w:rsidR="00A721BD" w:rsidRPr="001F4312">
        <w:t>Parties.</w:t>
      </w:r>
      <w:r w:rsidR="004C05DE">
        <w:br/>
      </w:r>
      <w:r w:rsidR="00C729D2" w:rsidRPr="001F4312">
        <w:t xml:space="preserve">Parties in the BusDox infrastructure </w:t>
      </w:r>
      <w:r w:rsidR="005D0438" w:rsidRPr="001F4312">
        <w:t xml:space="preserve">play the role of </w:t>
      </w:r>
      <w:r w:rsidR="004B2E35">
        <w:t xml:space="preserve">Participants. </w:t>
      </w:r>
      <w:r w:rsidR="005D0438" w:rsidRPr="001F4312">
        <w:t xml:space="preserve">There are sender and receiver Participants in any exchange, but the BusDox Service Metadata only publishes services defined for the receiver Participant. </w:t>
      </w:r>
      <w:r w:rsidR="006D5DB3" w:rsidRPr="001F4312">
        <w:t xml:space="preserve">The technical name for this identifier in BusDox is the Participant Identifier (or </w:t>
      </w:r>
      <w:r w:rsidR="007926BA" w:rsidRPr="001F4312">
        <w:t>iso6523-</w:t>
      </w:r>
      <w:r w:rsidR="006D5DB3" w:rsidRPr="001F4312">
        <w:t>actorid</w:t>
      </w:r>
      <w:r w:rsidR="007926BA" w:rsidRPr="001F4312">
        <w:t>-upis</w:t>
      </w:r>
      <w:r w:rsidR="006D5DB3" w:rsidRPr="001F4312">
        <w:t>)</w:t>
      </w:r>
      <w:r w:rsidR="00E40F5A">
        <w:t xml:space="preserve">. </w:t>
      </w:r>
      <w:r w:rsidR="00295F34">
        <w:t xml:space="preserve"> </w:t>
      </w:r>
      <w:r w:rsidR="004C05DE">
        <w:br/>
      </w:r>
      <w:r w:rsidR="005D0438" w:rsidRPr="001F4312">
        <w:t>Within each business document the</w:t>
      </w:r>
      <w:r w:rsidRPr="001F4312">
        <w:t>r</w:t>
      </w:r>
      <w:r w:rsidR="005D0438" w:rsidRPr="001F4312">
        <w:t xml:space="preserve">e are also Parties taking on business roles such </w:t>
      </w:r>
      <w:r w:rsidR="004B2E35">
        <w:t xml:space="preserve">as customer and supplier, etc. </w:t>
      </w:r>
      <w:r w:rsidR="005D0438" w:rsidRPr="001F4312">
        <w:t>Clearly there may be relationships between these Parties</w:t>
      </w:r>
      <w:r w:rsidR="006D5DB3" w:rsidRPr="001F4312">
        <w:t xml:space="preserve"> and the Participant Identifier</w:t>
      </w:r>
      <w:r w:rsidR="004B2E35">
        <w:t xml:space="preserve">. </w:t>
      </w:r>
      <w:r w:rsidR="005D0438" w:rsidRPr="001F4312">
        <w:t xml:space="preserve">Sometimes the Supplier Party is the receiver Participant for an Order document. Another example is that an Invoice may contain an identifier for EndpointID </w:t>
      </w:r>
      <w:r w:rsidR="002B4F3B" w:rsidRPr="001F4312">
        <w:t>equates</w:t>
      </w:r>
      <w:r w:rsidR="005D0438" w:rsidRPr="001F4312">
        <w:t xml:space="preserve"> to the re</w:t>
      </w:r>
      <w:r w:rsidR="004B2E35">
        <w:t xml:space="preserve">ceiver Participant in the SMP. </w:t>
      </w:r>
      <w:r w:rsidR="006D5DB3" w:rsidRPr="001F4312">
        <w:t xml:space="preserve">But neither of these are a reliable rule. </w:t>
      </w:r>
      <w:r w:rsidR="002B4F3B" w:rsidRPr="001F4312">
        <w:t>BII profiles do not (deliberately) include any ‘envelope’ information linking the document content to the transport infrastructure.</w:t>
      </w:r>
      <w:r w:rsidR="006D5DB3" w:rsidRPr="001F4312">
        <w:t xml:space="preserve"> </w:t>
      </w:r>
      <w:r w:rsidRPr="001F4312">
        <w:t>The relationship between identifiers within Documents and identifiers used in the transport infrastructure is not defined in the specifications</w:t>
      </w:r>
      <w:r w:rsidR="00A33494">
        <w:t>.</w:t>
      </w:r>
      <w:r w:rsidR="004C05DE">
        <w:br/>
      </w:r>
      <w:r w:rsidR="002B4F3B" w:rsidRPr="001F4312">
        <w:t xml:space="preserve">So whilst </w:t>
      </w:r>
      <w:r w:rsidR="00C729D2" w:rsidRPr="001F4312">
        <w:t xml:space="preserve">there is a relationship between these various Parties, </w:t>
      </w:r>
      <w:r w:rsidR="00CB4039" w:rsidRPr="001F4312">
        <w:t xml:space="preserve">we have no </w:t>
      </w:r>
      <w:r w:rsidR="00C729D2" w:rsidRPr="001F4312">
        <w:t xml:space="preserve">policy </w:t>
      </w:r>
      <w:r w:rsidR="00CB4039" w:rsidRPr="001F4312">
        <w:t xml:space="preserve">on how this should be done. </w:t>
      </w:r>
      <w:r w:rsidR="00C729D2" w:rsidRPr="001F4312">
        <w:t>This policy relates to the common use of different identification schemes to identify the appropriate Party within the context required.</w:t>
      </w:r>
      <w:r w:rsidR="004B2E35">
        <w:t xml:space="preserve"> </w:t>
      </w:r>
      <w:r w:rsidR="006D5DB3" w:rsidRPr="001F4312">
        <w:t xml:space="preserve">In other words, </w:t>
      </w:r>
      <w:r w:rsidR="009B2E7E" w:rsidRPr="001F4312">
        <w:t xml:space="preserve">identifiers </w:t>
      </w:r>
      <w:r w:rsidR="006D5DB3" w:rsidRPr="001F4312">
        <w:t xml:space="preserve">may have different values but the </w:t>
      </w:r>
      <w:r w:rsidR="009B2E7E" w:rsidRPr="001F4312">
        <w:t>method by which they are defined</w:t>
      </w:r>
      <w:r w:rsidR="006D5DB3" w:rsidRPr="001F4312">
        <w:t xml:space="preserve"> should be consistent.</w:t>
      </w:r>
      <w:r w:rsidR="004C05DE">
        <w:br/>
      </w:r>
      <w:r w:rsidR="00782E88" w:rsidRPr="001F4312">
        <w:t xml:space="preserve">Many schemes already exist for identifying Parties. PEPPOL has no intention of developing </w:t>
      </w:r>
      <w:r w:rsidR="00EC09F0">
        <w:t xml:space="preserve">yet </w:t>
      </w:r>
      <w:r w:rsidR="00782E88" w:rsidRPr="001F4312">
        <w:t>another. Our strategy is to recognize a range of different identification schemes and provide a code list of those recognized schemes</w:t>
      </w:r>
      <w:r w:rsidR="006D5DB3" w:rsidRPr="001F4312">
        <w:t xml:space="preserve"> based on international standards</w:t>
      </w:r>
      <w:r w:rsidR="00782E88" w:rsidRPr="001F4312">
        <w:t>.</w:t>
      </w:r>
    </w:p>
    <w:p w:rsidR="00160E2B" w:rsidRDefault="00F15C7D" w:rsidP="00160E2B">
      <w:pPr>
        <w:ind w:left="426"/>
      </w:pPr>
      <w:r w:rsidRPr="001F4312">
        <w:t>T</w:t>
      </w:r>
      <w:r w:rsidR="006D5DB3" w:rsidRPr="001F4312">
        <w:t xml:space="preserve">he policy for </w:t>
      </w:r>
      <w:r w:rsidR="00A721BD" w:rsidRPr="001F4312">
        <w:t xml:space="preserve">identifying </w:t>
      </w:r>
      <w:r w:rsidR="00CB4039" w:rsidRPr="001F4312">
        <w:t xml:space="preserve">Documents and </w:t>
      </w:r>
      <w:r w:rsidR="00A721BD" w:rsidRPr="001F4312">
        <w:t>Services</w:t>
      </w:r>
      <w:r w:rsidR="006D5DB3" w:rsidRPr="001F4312">
        <w:t xml:space="preserve"> used in PEPPOL </w:t>
      </w:r>
      <w:r w:rsidR="009B2E7E" w:rsidRPr="001F4312">
        <w:t>implementation of the BusDox messaging infrastructure</w:t>
      </w:r>
      <w:r w:rsidR="00A721BD" w:rsidRPr="001F4312">
        <w:t>.</w:t>
      </w:r>
      <w:r w:rsidR="004C05DE">
        <w:br/>
      </w:r>
      <w:r w:rsidR="00C729D2" w:rsidRPr="001F4312">
        <w:t>The BusDox infrastructure requires a</w:t>
      </w:r>
      <w:r w:rsidR="00CB4039" w:rsidRPr="001F4312">
        <w:t xml:space="preserve"> Participant </w:t>
      </w:r>
      <w:r w:rsidR="00C729D2" w:rsidRPr="001F4312">
        <w:t xml:space="preserve">sending a document </w:t>
      </w:r>
      <w:r w:rsidR="00A566BC" w:rsidRPr="001F4312">
        <w:t>to identify</w:t>
      </w:r>
      <w:r w:rsidR="00CB4039" w:rsidRPr="001F4312">
        <w:t xml:space="preserve"> </w:t>
      </w:r>
      <w:r w:rsidR="00A566BC" w:rsidRPr="001F4312">
        <w:t xml:space="preserve">both </w:t>
      </w:r>
      <w:r w:rsidR="00C729D2" w:rsidRPr="001F4312">
        <w:t xml:space="preserve">the </w:t>
      </w:r>
      <w:r w:rsidR="00CB4039" w:rsidRPr="001F4312">
        <w:t xml:space="preserve">receiving Participant and the </w:t>
      </w:r>
      <w:r w:rsidR="00C729D2" w:rsidRPr="001F4312">
        <w:t>service</w:t>
      </w:r>
      <w:r w:rsidR="00A566BC" w:rsidRPr="001F4312">
        <w:t xml:space="preserve"> </w:t>
      </w:r>
      <w:r w:rsidR="00C729D2" w:rsidRPr="001F4312">
        <w:t>that will receive the document. They (or their Access Point provider) achieve this by searching the Service Metadat</w:t>
      </w:r>
      <w:r w:rsidR="00F3218D" w:rsidRPr="001F4312">
        <w:t>a</w:t>
      </w:r>
      <w:r w:rsidR="00C729D2" w:rsidRPr="001F4312">
        <w:t xml:space="preserve"> Locator </w:t>
      </w:r>
      <w:r w:rsidR="00262880">
        <w:t xml:space="preserve">(SML) </w:t>
      </w:r>
      <w:r w:rsidR="00C729D2" w:rsidRPr="001F4312">
        <w:t xml:space="preserve">to find the relevant Service Metadata Publisher </w:t>
      </w:r>
      <w:r w:rsidR="00C77DBC">
        <w:t xml:space="preserve">(SMP) </w:t>
      </w:r>
      <w:r w:rsidR="00F3218D" w:rsidRPr="001F4312">
        <w:t xml:space="preserve">that </w:t>
      </w:r>
      <w:r w:rsidR="00C729D2" w:rsidRPr="001F4312">
        <w:t xml:space="preserve">can identify the endpoint address </w:t>
      </w:r>
      <w:r w:rsidR="006D5DB3" w:rsidRPr="001F4312">
        <w:t xml:space="preserve">(NB. not the same as the Endpoint ID in the business document) </w:t>
      </w:r>
      <w:r w:rsidR="00AC27B6" w:rsidRPr="001F4312">
        <w:t xml:space="preserve">within </w:t>
      </w:r>
      <w:r w:rsidR="00C729D2" w:rsidRPr="001F4312">
        <w:t xml:space="preserve">the </w:t>
      </w:r>
      <w:r w:rsidR="00BC44BB" w:rsidRPr="001F4312">
        <w:t>recipient</w:t>
      </w:r>
      <w:r w:rsidR="00AC27B6" w:rsidRPr="001F4312">
        <w:t>’s access point</w:t>
      </w:r>
      <w:r w:rsidR="00C729D2" w:rsidRPr="001F4312">
        <w:t>.</w:t>
      </w:r>
      <w:r w:rsidR="00F3218D" w:rsidRPr="001F4312">
        <w:t xml:space="preserve"> This endpoint address is the </w:t>
      </w:r>
      <w:r w:rsidR="006D5DB3" w:rsidRPr="001F4312">
        <w:t xml:space="preserve">service address where </w:t>
      </w:r>
      <w:r w:rsidR="00F3218D" w:rsidRPr="001F4312">
        <w:t xml:space="preserve">the document </w:t>
      </w:r>
      <w:r w:rsidR="00605A0C" w:rsidRPr="001F4312">
        <w:t>is accepted</w:t>
      </w:r>
      <w:r w:rsidR="00C77DBC">
        <w:t xml:space="preserve"> (AP)</w:t>
      </w:r>
      <w:r w:rsidR="00F3218D" w:rsidRPr="001F4312">
        <w:t>. The</w:t>
      </w:r>
      <w:r w:rsidR="006D5DB3" w:rsidRPr="001F4312">
        <w:t xml:space="preserve">refore it is important </w:t>
      </w:r>
      <w:r w:rsidR="00F3218D" w:rsidRPr="001F4312">
        <w:t xml:space="preserve">to </w:t>
      </w:r>
      <w:r w:rsidR="00BC397B" w:rsidRPr="001F4312">
        <w:t xml:space="preserve">define </w:t>
      </w:r>
      <w:r w:rsidR="00F3218D" w:rsidRPr="001F4312">
        <w:t xml:space="preserve">precisely what documents </w:t>
      </w:r>
      <w:r w:rsidR="006D5DB3" w:rsidRPr="001F4312">
        <w:t xml:space="preserve">and services </w:t>
      </w:r>
      <w:r w:rsidR="00F3218D" w:rsidRPr="001F4312">
        <w:t xml:space="preserve">can be </w:t>
      </w:r>
      <w:r w:rsidR="006D5DB3" w:rsidRPr="001F4312">
        <w:t xml:space="preserve">handled </w:t>
      </w:r>
      <w:r w:rsidR="00F3218D" w:rsidRPr="001F4312">
        <w:t xml:space="preserve">by the </w:t>
      </w:r>
      <w:r w:rsidR="00AC27B6" w:rsidRPr="001F4312">
        <w:t>receiving Participant</w:t>
      </w:r>
      <w:r w:rsidR="00F3218D" w:rsidRPr="001F4312">
        <w:t>.</w:t>
      </w:r>
      <w:r w:rsidR="004C05DE">
        <w:br/>
      </w:r>
      <w:r w:rsidR="00160E2B" w:rsidRPr="001F4312">
        <w:t xml:space="preserve">PEPPOL </w:t>
      </w:r>
      <w:r w:rsidR="00160E2B">
        <w:t xml:space="preserve">has set up </w:t>
      </w:r>
      <w:r w:rsidR="00160E2B" w:rsidRPr="001F4312">
        <w:t xml:space="preserve">Interoperability Specifications </w:t>
      </w:r>
      <w:r w:rsidR="00160E2B">
        <w:t xml:space="preserve">(BIS) </w:t>
      </w:r>
      <w:r w:rsidR="00160E2B" w:rsidRPr="001F4312">
        <w:t xml:space="preserve">based on the CEN BII </w:t>
      </w:r>
      <w:r w:rsidR="00160E2B">
        <w:t xml:space="preserve">specifications for business documents that can be exchanged. </w:t>
      </w:r>
      <w:r w:rsidR="00160E2B" w:rsidRPr="001F4312">
        <w:t xml:space="preserve">These can be identified by a combination of their document schema and type, BII transaction data model, and the </w:t>
      </w:r>
      <w:r w:rsidR="00160E2B">
        <w:t>BIS</w:t>
      </w:r>
      <w:r w:rsidR="00160E2B" w:rsidRPr="001F4312">
        <w:t xml:space="preserve"> (denoting business context </w:t>
      </w:r>
      <w:r w:rsidR="00160E2B" w:rsidRPr="001F4312">
        <w:lastRenderedPageBreak/>
        <w:t>of use).</w:t>
      </w:r>
      <w:r w:rsidR="00160E2B">
        <w:t xml:space="preserve"> </w:t>
      </w:r>
      <w:r w:rsidR="00160E2B" w:rsidRPr="00AD7BA9">
        <w:t xml:space="preserve">BII transaction model and PEPPOL BIS </w:t>
      </w:r>
      <w:r w:rsidR="00160E2B">
        <w:t xml:space="preserve">together form the process identifier to use. </w:t>
      </w:r>
      <w:r w:rsidR="00160E2B" w:rsidRPr="001F4312">
        <w:t xml:space="preserve">It is feasible that there may be further extensions of these for specific trading communities. </w:t>
      </w:r>
    </w:p>
    <w:p w:rsidR="008D548C" w:rsidRDefault="00AC27B6" w:rsidP="00E40F5A">
      <w:pPr>
        <w:ind w:left="426"/>
      </w:pPr>
      <w:r w:rsidRPr="001F4312">
        <w:t>The diagram below shows the relationship of these information elements.</w:t>
      </w:r>
    </w:p>
    <w:p w:rsidR="008D548C" w:rsidRPr="006132BB" w:rsidRDefault="00913E37" w:rsidP="006132BB">
      <w:r>
        <w:rPr>
          <w:noProof/>
          <w:lang w:val="de-AT"/>
        </w:rPr>
        <w:drawing>
          <wp:inline distT="0" distB="0" distL="0" distR="0">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rsidR="00FA528F" w:rsidRPr="006132BB" w:rsidRDefault="00D11EA7" w:rsidP="006132BB">
      <w:pPr>
        <w:pStyle w:val="berschrift1"/>
      </w:pPr>
      <w:bookmarkStart w:id="348" w:name="_Toc316247564"/>
      <w:bookmarkStart w:id="349" w:name="_Toc485137426"/>
      <w:r w:rsidRPr="006132BB">
        <w:lastRenderedPageBreak/>
        <w:t>Policy</w:t>
      </w:r>
      <w:r w:rsidR="00FA528F" w:rsidRPr="006132BB">
        <w:t xml:space="preserve"> </w:t>
      </w:r>
      <w:r w:rsidR="00CF2499" w:rsidRPr="006132BB">
        <w:t>for</w:t>
      </w:r>
      <w:r w:rsidR="00FA528F" w:rsidRPr="006132BB">
        <w:t xml:space="preserve"> PEPPOL Party Identification</w:t>
      </w:r>
      <w:bookmarkEnd w:id="348"/>
      <w:bookmarkEnd w:id="349"/>
    </w:p>
    <w:p w:rsidR="00FA1415" w:rsidRPr="001F4312" w:rsidRDefault="00EA5035" w:rsidP="00C61E07">
      <w:r w:rsidRPr="001F4312">
        <w:t xml:space="preserve">The following aspects are addressed in this policy: </w:t>
      </w:r>
    </w:p>
    <w:p w:rsidR="00FA1415" w:rsidRPr="001F4312" w:rsidRDefault="00EA5035" w:rsidP="00BF0A1A">
      <w:pPr>
        <w:numPr>
          <w:ilvl w:val="0"/>
          <w:numId w:val="2"/>
        </w:numPr>
        <w:ind w:left="708"/>
      </w:pPr>
      <w:r w:rsidRPr="001F4312">
        <w:t>The PEPPOL code list of Party Identification schemes used in BII documents.</w:t>
      </w:r>
      <w:r w:rsidR="00FA1415" w:rsidRPr="001F4312">
        <w:br/>
      </w:r>
      <w:r w:rsidR="00834A1D" w:rsidRPr="001F4312">
        <w:t>Note that the BII specifications (CWA 16073)</w:t>
      </w:r>
      <w:r w:rsidR="00834A1D" w:rsidRPr="001F4312">
        <w:rPr>
          <w:rStyle w:val="Funotenzeichen"/>
        </w:rPr>
        <w:footnoteReference w:id="5"/>
      </w:r>
      <w:r w:rsidR="00834A1D" w:rsidRPr="001F4312">
        <w:t xml:space="preserve"> do not specify any Party Identification Schemes.</w:t>
      </w:r>
    </w:p>
    <w:p w:rsidR="00EA5035" w:rsidRDefault="00EA5035" w:rsidP="00BF0A1A">
      <w:pPr>
        <w:numPr>
          <w:ilvl w:val="0"/>
          <w:numId w:val="2"/>
        </w:numPr>
        <w:ind w:left="708"/>
      </w:pPr>
      <w:r w:rsidRPr="001F4312">
        <w:t>The PEPPOL code list of Participant Identification format schemes used in BusDox metadata.</w:t>
      </w:r>
      <w:r w:rsidR="00FA1415" w:rsidRPr="001F4312">
        <w:br/>
      </w:r>
      <w:r w:rsidRPr="001F4312">
        <w:t xml:space="preserve">The PEPPOL BusDox transport Infrastructure </w:t>
      </w:r>
      <w:r w:rsidR="00ED7717">
        <w:t xml:space="preserve">is </w:t>
      </w:r>
      <w:r w:rsidRPr="001F4312">
        <w:t>documented in</w:t>
      </w:r>
      <w:r w:rsidR="00364783">
        <w:t xml:space="preserve"> the PEPPOL EIA, more information can be found at </w:t>
      </w:r>
      <w:r w:rsidR="00364783" w:rsidRPr="005576B6">
        <w:rPr>
          <w:iCs/>
        </w:rPr>
        <w:t>[PEPPOL_Transp]</w:t>
      </w:r>
      <w:r w:rsidR="00364783">
        <w:rPr>
          <w:iCs/>
        </w:rPr>
        <w:t xml:space="preserve">. </w:t>
      </w:r>
    </w:p>
    <w:p w:rsidR="00EA5035" w:rsidRPr="001F4312" w:rsidRDefault="00EA5035" w:rsidP="00C61E07">
      <w:r w:rsidRPr="001F4312">
        <w:t xml:space="preserve">PEPPOL will not implement its own scheme for identifying Parties. Instead </w:t>
      </w:r>
      <w:r w:rsidR="00ED7717">
        <w:t xml:space="preserve">it </w:t>
      </w:r>
      <w:r w:rsidRPr="001F4312">
        <w:t>will support a federated system for uniquely identifying parties following the ISO 15459 format scheme</w:t>
      </w:r>
      <w:r w:rsidR="00605A0C" w:rsidRPr="001F4312">
        <w:rPr>
          <w:rStyle w:val="Funotenzeichen"/>
        </w:rPr>
        <w:footnoteReference w:id="6"/>
      </w:r>
      <w:r w:rsidRPr="001F4312">
        <w:t xml:space="preserve"> for unique identifiers. This requires defining a controlled set of Issuing Agency Codes</w:t>
      </w:r>
      <w:r w:rsidRPr="001F4312">
        <w:rPr>
          <w:rStyle w:val="Funotenzeichen"/>
        </w:rPr>
        <w:footnoteReference w:id="7"/>
      </w:r>
      <w:r w:rsidRPr="001F4312">
        <w:t xml:space="preserve"> </w:t>
      </w:r>
      <w:r w:rsidR="00FE711F" w:rsidRPr="001F4312">
        <w:t>(IACs)</w:t>
      </w:r>
      <w:r w:rsidR="00EC1070" w:rsidRPr="001F4312">
        <w:t xml:space="preserve"> </w:t>
      </w:r>
      <w:r w:rsidRPr="001F4312">
        <w:t>for identification schemes (also known as party identifier types</w:t>
      </w:r>
      <w:r w:rsidRPr="001F4312">
        <w:rPr>
          <w:rStyle w:val="Funotenzeichen"/>
        </w:rPr>
        <w:footnoteReference w:id="8"/>
      </w:r>
      <w:r w:rsidRPr="001F4312">
        <w:t xml:space="preserve"> </w:t>
      </w:r>
      <w:r w:rsidR="00112E79" w:rsidRPr="001F4312">
        <w:t>or Identification code qualifier</w:t>
      </w:r>
      <w:r w:rsidR="00112E79" w:rsidRPr="001F4312">
        <w:rPr>
          <w:rStyle w:val="Funotenzeichen"/>
        </w:rPr>
        <w:footnoteReference w:id="9"/>
      </w:r>
      <w:r w:rsidR="00112E79" w:rsidRPr="001F4312">
        <w:t xml:space="preserve"> </w:t>
      </w:r>
      <w:r w:rsidRPr="001F4312">
        <w:t>or International Code Designators</w:t>
      </w:r>
      <w:r w:rsidRPr="001F4312">
        <w:rPr>
          <w:rStyle w:val="Funotenzeichen"/>
        </w:rPr>
        <w:footnoteReference w:id="10"/>
      </w:r>
      <w:r w:rsidR="00112E79" w:rsidRPr="001F4312">
        <w:t xml:space="preserve"> or Party ID Type</w:t>
      </w:r>
      <w:r w:rsidR="00112E79" w:rsidRPr="001F4312">
        <w:rPr>
          <w:rStyle w:val="Funotenzeichen"/>
        </w:rPr>
        <w:footnoteReference w:id="11"/>
      </w:r>
      <w:r w:rsidRPr="001F4312">
        <w:t xml:space="preserve">) required by PEPPOL </w:t>
      </w:r>
      <w:r w:rsidR="00EC1070" w:rsidRPr="001F4312">
        <w:t>implementations</w:t>
      </w:r>
      <w:r w:rsidR="00FA1415" w:rsidRPr="001F4312">
        <w:t>.</w:t>
      </w:r>
    </w:p>
    <w:p w:rsidR="00BC44BB" w:rsidRPr="001F4312" w:rsidRDefault="00EA5035" w:rsidP="00C61E07">
      <w:r w:rsidRPr="001F4312">
        <w:t>Each PEPPOL Party identifier</w:t>
      </w:r>
      <w:r w:rsidR="005D23A0" w:rsidRPr="001F4312">
        <w:t xml:space="preserve"> to be used in the federated system</w:t>
      </w:r>
      <w:r w:rsidRPr="001F4312">
        <w:t xml:space="preserve"> is a combination of the Issuing Agency Code and the value given by the Issuing Agency.</w:t>
      </w:r>
    </w:p>
    <w:p w:rsidR="00BC44BB" w:rsidRPr="001923A4" w:rsidRDefault="00BC397B" w:rsidP="006132BB">
      <w:pPr>
        <w:numPr>
          <w:ilvl w:val="0"/>
          <w:numId w:val="12"/>
        </w:numPr>
        <w:rPr>
          <w:lang w:eastAsia="it-IT"/>
        </w:rPr>
      </w:pPr>
      <w:r w:rsidRPr="001923A4">
        <w:rPr>
          <w:lang w:eastAsia="it-IT"/>
        </w:rPr>
        <w:t xml:space="preserve">For BusDox, it will be part of the PEPPOL SMP Provider agreement that SMP Providers have </w:t>
      </w:r>
      <w:r w:rsidRPr="006132BB">
        <w:t>suitable</w:t>
      </w:r>
      <w:r w:rsidRPr="001923A4">
        <w:rPr>
          <w:lang w:eastAsia="it-IT"/>
        </w:rPr>
        <w:t xml:space="preserve"> governance of their identification schemes when they enter, update and delete information on their SMP.</w:t>
      </w:r>
    </w:p>
    <w:p w:rsidR="00F46B3F" w:rsidRDefault="00BC44BB" w:rsidP="006132BB">
      <w:pPr>
        <w:numPr>
          <w:ilvl w:val="0"/>
          <w:numId w:val="12"/>
        </w:numPr>
        <w:rPr>
          <w:lang w:eastAsia="it-IT"/>
        </w:rPr>
      </w:pPr>
      <w:r w:rsidRPr="001923A4">
        <w:rPr>
          <w:lang w:eastAsia="it-IT"/>
        </w:rPr>
        <w:t xml:space="preserve">Within the </w:t>
      </w:r>
      <w:r w:rsidRPr="006132BB">
        <w:t>content</w:t>
      </w:r>
      <w:r w:rsidRPr="001923A4">
        <w:rPr>
          <w:lang w:eastAsia="it-IT"/>
        </w:rPr>
        <w:t xml:space="preserve"> of business </w:t>
      </w:r>
      <w:r w:rsidR="00BC397B" w:rsidRPr="001923A4">
        <w:rPr>
          <w:lang w:eastAsia="it-IT"/>
        </w:rPr>
        <w:t>documents, each PEPPOL Participant will be responsible for using the appropriate PEPPOL Party Identifier.</w:t>
      </w:r>
    </w:p>
    <w:p w:rsidR="00BC44BB" w:rsidRPr="006132BB" w:rsidRDefault="00F45C87" w:rsidP="006132BB">
      <w:r w:rsidRPr="006132BB">
        <w:t>This</w:t>
      </w:r>
      <w:r w:rsidR="00F46B3F" w:rsidRPr="006132BB">
        <w:t xml:space="preserve"> section defines the policies for the formatting and </w:t>
      </w:r>
      <w:r w:rsidRPr="006132BB">
        <w:t xml:space="preserve">the population of </w:t>
      </w:r>
      <w:r w:rsidR="00F46B3F" w:rsidRPr="006132BB">
        <w:t>value</w:t>
      </w:r>
      <w:r w:rsidRPr="006132BB">
        <w:t>s</w:t>
      </w:r>
      <w:r w:rsidR="00F46B3F" w:rsidRPr="006132BB">
        <w:t xml:space="preserve"> for Party Identifiers in </w:t>
      </w:r>
      <w:r w:rsidR="005D23A0" w:rsidRPr="006132BB">
        <w:t xml:space="preserve">federation used by </w:t>
      </w:r>
      <w:r w:rsidR="00F46B3F" w:rsidRPr="006132BB">
        <w:t>PEPPOL.</w:t>
      </w:r>
    </w:p>
    <w:p w:rsidR="00F46B3F" w:rsidRPr="001F4312" w:rsidRDefault="00CC61F3" w:rsidP="00C61E07">
      <w:r>
        <w:t>It should be pointed out here that t</w:t>
      </w:r>
      <w:r w:rsidR="00CD5FEE" w:rsidRPr="001F4312">
        <w:t xml:space="preserve">his policy covers </w:t>
      </w:r>
      <w:r w:rsidRPr="001F4312">
        <w:t xml:space="preserve">only </w:t>
      </w:r>
      <w:r w:rsidR="00CD5FEE" w:rsidRPr="001F4312">
        <w:t xml:space="preserve">use of </w:t>
      </w:r>
      <w:ins w:id="350" w:author="Helger" w:date="2017-06-13T16:52:00Z">
        <w:r w:rsidR="00A076F2">
          <w:t xml:space="preserve">UBL </w:t>
        </w:r>
      </w:ins>
      <w:r w:rsidR="00BC44BB" w:rsidRPr="001F4312">
        <w:t xml:space="preserve">document’s </w:t>
      </w:r>
      <w:r w:rsidR="001F4312" w:rsidRPr="00A076F2">
        <w:rPr>
          <w:rFonts w:ascii="Courier New" w:hAnsi="Courier New" w:cs="Courier New"/>
          <w:rPrChange w:id="351" w:author="Helger" w:date="2017-06-13T16:52:00Z">
            <w:rPr/>
          </w:rPrChange>
        </w:rPr>
        <w:t>Party/IdentifierID</w:t>
      </w:r>
      <w:r w:rsidR="001F4312" w:rsidRPr="001F4312">
        <w:t xml:space="preserve"> </w:t>
      </w:r>
      <w:r w:rsidR="00CD5FEE" w:rsidRPr="001F4312">
        <w:t xml:space="preserve">and </w:t>
      </w:r>
      <w:r w:rsidR="00CD5FEE" w:rsidRPr="00A076F2">
        <w:rPr>
          <w:rFonts w:ascii="Courier New" w:hAnsi="Courier New" w:cs="Courier New"/>
          <w:rPrChange w:id="352" w:author="Helger" w:date="2017-06-13T16:53:00Z">
            <w:rPr/>
          </w:rPrChange>
        </w:rPr>
        <w:t>Party/EndpointID</w:t>
      </w:r>
      <w:r w:rsidR="00F475A3" w:rsidRPr="001F4312">
        <w:t xml:space="preserve">. </w:t>
      </w:r>
      <w:r>
        <w:t xml:space="preserve">Other </w:t>
      </w:r>
      <w:ins w:id="353" w:author="Helger" w:date="2017-06-13T16:52:00Z">
        <w:r w:rsidR="00A076F2">
          <w:t xml:space="preserve">party </w:t>
        </w:r>
      </w:ins>
      <w:r>
        <w:t xml:space="preserve">identifiers within </w:t>
      </w:r>
      <w:ins w:id="354" w:author="Helger" w:date="2017-06-13T16:53:00Z">
        <w:r w:rsidR="00A076F2">
          <w:t xml:space="preserve">UBL </w:t>
        </w:r>
      </w:ins>
      <w:r>
        <w:t xml:space="preserve">documents are out of scope. </w:t>
      </w:r>
    </w:p>
    <w:p w:rsidR="00112E79" w:rsidRPr="001F4312" w:rsidRDefault="009F57D9" w:rsidP="006B4C99">
      <w:pPr>
        <w:pStyle w:val="berschrift2"/>
      </w:pPr>
      <w:bookmarkStart w:id="355" w:name="_Toc316247565"/>
      <w:bookmarkStart w:id="356" w:name="_Toc485137427"/>
      <w:r w:rsidRPr="001F4312">
        <w:t>Format</w:t>
      </w:r>
      <w:bookmarkEnd w:id="355"/>
      <w:bookmarkEnd w:id="356"/>
    </w:p>
    <w:p w:rsidR="009F57D9" w:rsidRPr="001F4312" w:rsidRDefault="00335DC4" w:rsidP="001F4312">
      <w:pPr>
        <w:pStyle w:val="PolicyHeader"/>
      </w:pPr>
      <w:bookmarkStart w:id="357" w:name="_Toc485137428"/>
      <w:r w:rsidRPr="001F4312">
        <w:t xml:space="preserve">Use of </w:t>
      </w:r>
      <w:r w:rsidR="00F46B3F" w:rsidRPr="001F4312">
        <w:t>ISO15459</w:t>
      </w:r>
      <w:r w:rsidR="00D326D2" w:rsidRPr="001F4312">
        <w:t xml:space="preserve"> encoding</w:t>
      </w:r>
      <w:bookmarkEnd w:id="357"/>
    </w:p>
    <w:p w:rsidR="009F57D9" w:rsidRPr="001F4312" w:rsidRDefault="009F57D9" w:rsidP="001F4312">
      <w:pPr>
        <w:pStyle w:val="Policy"/>
      </w:pPr>
      <w:r w:rsidRPr="001F4312">
        <w:t>Participant and Party Identifiers should adhere to ISO 15459 constraints:</w:t>
      </w:r>
    </w:p>
    <w:p w:rsidR="00AE10F5" w:rsidRDefault="00AE10F5" w:rsidP="001F4312">
      <w:pPr>
        <w:pStyle w:val="Policy"/>
      </w:pPr>
      <w:r>
        <w:t>- MUST be at least 1 character long (excluding the identifier scheme)</w:t>
      </w:r>
    </w:p>
    <w:p w:rsidR="009F57D9" w:rsidRPr="001F4312" w:rsidRDefault="001F4312" w:rsidP="001F4312">
      <w:pPr>
        <w:pStyle w:val="Policy"/>
      </w:pPr>
      <w:r w:rsidRPr="001F4312">
        <w:t xml:space="preserve">- </w:t>
      </w:r>
      <w:r w:rsidR="00AE10F5">
        <w:t xml:space="preserve">MUST NOT </w:t>
      </w:r>
      <w:r w:rsidR="00637E80">
        <w:t>be more than 50 characters long</w:t>
      </w:r>
      <w:r w:rsidR="00FE0D87">
        <w:t xml:space="preserve"> (excluding the identifier scheme)</w:t>
      </w:r>
    </w:p>
    <w:p w:rsidR="009F57D9" w:rsidRDefault="001F4312" w:rsidP="001F4312">
      <w:pPr>
        <w:pStyle w:val="Policy"/>
      </w:pPr>
      <w:r w:rsidRPr="001F4312">
        <w:t xml:space="preserve">- </w:t>
      </w:r>
      <w:r w:rsidR="0097706D">
        <w:t>MUST</w:t>
      </w:r>
      <w:r w:rsidR="0097706D" w:rsidRPr="001F4312">
        <w:t xml:space="preserve"> </w:t>
      </w:r>
      <w:r w:rsidR="009F57D9" w:rsidRPr="001F4312">
        <w:t>only contain characters and numeric digits from the invariant character set of ISO/IEC 646</w:t>
      </w:r>
      <w:r w:rsidRPr="001F4312">
        <w:t xml:space="preserve"> (ISO 7-bit coded character set)</w:t>
      </w:r>
    </w:p>
    <w:p w:rsidR="00FE0D87" w:rsidRPr="001F4312" w:rsidRDefault="00FE0D87" w:rsidP="00FE0D87">
      <w:pPr>
        <w:pStyle w:val="Policy"/>
      </w:pPr>
      <w:r>
        <w:t>Document Type</w:t>
      </w:r>
      <w:r w:rsidRPr="001F4312">
        <w:t xml:space="preserve"> Identifiers should adhere to </w:t>
      </w:r>
      <w:r>
        <w:t>the following</w:t>
      </w:r>
      <w:r w:rsidRPr="001F4312">
        <w:t xml:space="preserve"> constraints:</w:t>
      </w:r>
    </w:p>
    <w:p w:rsidR="00AE10F5" w:rsidRDefault="00AE10F5" w:rsidP="00AE10F5">
      <w:pPr>
        <w:pStyle w:val="Policy"/>
      </w:pPr>
      <w:r>
        <w:t>- MUST be at least 1 character long (excluding the identifier scheme)</w:t>
      </w:r>
    </w:p>
    <w:p w:rsidR="00FE0D87" w:rsidRPr="001F4312" w:rsidRDefault="00FE0D87" w:rsidP="00FE0D87">
      <w:pPr>
        <w:pStyle w:val="Policy"/>
      </w:pPr>
      <w:r w:rsidRPr="001F4312">
        <w:t xml:space="preserve">- </w:t>
      </w:r>
      <w:r w:rsidR="00AE10F5">
        <w:t>MUST NOT</w:t>
      </w:r>
      <w:r w:rsidRPr="001F4312">
        <w:t xml:space="preserve"> </w:t>
      </w:r>
      <w:r>
        <w:t>be more than 500 characters long (excluding the identifier scheme)</w:t>
      </w:r>
    </w:p>
    <w:p w:rsidR="00FE0D87" w:rsidRDefault="00FE0D87" w:rsidP="00FE0D87">
      <w:pPr>
        <w:pStyle w:val="Policy"/>
      </w:pPr>
      <w:r w:rsidRPr="001F4312">
        <w:lastRenderedPageBreak/>
        <w:t xml:space="preserve">- </w:t>
      </w:r>
      <w:r w:rsidR="0097706D">
        <w:t>MUST</w:t>
      </w:r>
      <w:r w:rsidR="0097706D" w:rsidRPr="001F4312">
        <w:t xml:space="preserve"> </w:t>
      </w:r>
      <w:r w:rsidRPr="001F4312">
        <w:t>only contain characters and numeric digits from the invariant character set of ISO</w:t>
      </w:r>
      <w:r>
        <w:t>-8859-1</w:t>
      </w:r>
    </w:p>
    <w:p w:rsidR="00FE0D87" w:rsidRPr="001F4312" w:rsidRDefault="00FE0D87" w:rsidP="00FE0D87">
      <w:pPr>
        <w:pStyle w:val="Policy"/>
      </w:pPr>
      <w:r>
        <w:t>Process</w:t>
      </w:r>
      <w:r w:rsidRPr="001F4312">
        <w:t xml:space="preserve"> Identifiers should adhere to </w:t>
      </w:r>
      <w:r>
        <w:t>the following</w:t>
      </w:r>
      <w:r w:rsidRPr="001F4312">
        <w:t xml:space="preserve"> constraints:</w:t>
      </w:r>
    </w:p>
    <w:p w:rsidR="00AE10F5" w:rsidRDefault="00AE10F5" w:rsidP="00AE10F5">
      <w:pPr>
        <w:pStyle w:val="Policy"/>
      </w:pPr>
      <w:r>
        <w:t>- MUST be at least 1 character long (excluding the identifier scheme)</w:t>
      </w:r>
    </w:p>
    <w:p w:rsidR="00FE0D87" w:rsidRPr="001F4312" w:rsidRDefault="00FE0D87" w:rsidP="00FE0D87">
      <w:pPr>
        <w:pStyle w:val="Policy"/>
      </w:pPr>
      <w:r w:rsidRPr="001F4312">
        <w:t xml:space="preserve">- </w:t>
      </w:r>
      <w:r w:rsidR="00AE10F5">
        <w:t>MUST NOT</w:t>
      </w:r>
      <w:r w:rsidRPr="001F4312">
        <w:t xml:space="preserve"> </w:t>
      </w:r>
      <w:r>
        <w:t>be more than 200 characters long (excluding the identifier scheme)</w:t>
      </w:r>
    </w:p>
    <w:p w:rsidR="00FE0D87" w:rsidRPr="001F4312" w:rsidRDefault="00FE0D87" w:rsidP="00FE0D87">
      <w:pPr>
        <w:pStyle w:val="Policy"/>
      </w:pPr>
      <w:r w:rsidRPr="001F4312">
        <w:t xml:space="preserve">- </w:t>
      </w:r>
      <w:r w:rsidR="0097706D">
        <w:t>MUST</w:t>
      </w:r>
      <w:r w:rsidR="0097706D" w:rsidRPr="001F4312">
        <w:t xml:space="preserve"> </w:t>
      </w:r>
      <w:r w:rsidRPr="001F4312">
        <w:t>only contain characters and numeric digits from the invariant character set of ISO</w:t>
      </w:r>
      <w:r>
        <w:t>-8859-1</w:t>
      </w:r>
    </w:p>
    <w:p w:rsidR="00DA409B" w:rsidRPr="006132BB" w:rsidRDefault="006132BB" w:rsidP="006132BB">
      <w:r>
        <w:t>Applies to: all identifiers in all components</w:t>
      </w:r>
    </w:p>
    <w:p w:rsidR="009858FE" w:rsidRPr="001F4312" w:rsidRDefault="00335DC4" w:rsidP="001F4312">
      <w:pPr>
        <w:pStyle w:val="PolicyHeader"/>
      </w:pPr>
      <w:bookmarkStart w:id="358" w:name="_Toc485137429"/>
      <w:r w:rsidRPr="001F4312">
        <w:t xml:space="preserve">Use of </w:t>
      </w:r>
      <w:r w:rsidR="00F46B3F" w:rsidRPr="001F4312">
        <w:t>ISO15459</w:t>
      </w:r>
      <w:r w:rsidR="00D326D2" w:rsidRPr="001F4312">
        <w:t xml:space="preserve"> structure</w:t>
      </w:r>
      <w:bookmarkEnd w:id="358"/>
    </w:p>
    <w:p w:rsidR="003F6A4B" w:rsidRPr="006132BB" w:rsidRDefault="003F6A4B" w:rsidP="006132BB">
      <w:pPr>
        <w:pStyle w:val="Policy"/>
      </w:pPr>
      <w:r w:rsidRPr="006132BB">
        <w:t xml:space="preserve">A Party identifier </w:t>
      </w:r>
      <w:r w:rsidR="003809D0" w:rsidRPr="006132BB">
        <w:t xml:space="preserve">used </w:t>
      </w:r>
      <w:r w:rsidRPr="006132BB">
        <w:t>in PEPPOL</w:t>
      </w:r>
      <w:r w:rsidR="00CB2B47" w:rsidRPr="006132BB">
        <w:t xml:space="preserve"> will comprise of</w:t>
      </w:r>
      <w:r w:rsidRPr="006132BB">
        <w:t>:</w:t>
      </w:r>
    </w:p>
    <w:p w:rsidR="003F6A4B" w:rsidRPr="006132BB" w:rsidRDefault="001F4312" w:rsidP="006132BB">
      <w:pPr>
        <w:pStyle w:val="Policy"/>
      </w:pPr>
      <w:r w:rsidRPr="006132BB">
        <w:t xml:space="preserve">- </w:t>
      </w:r>
      <w:r w:rsidR="003F6A4B" w:rsidRPr="006132BB">
        <w:t>An Issuing Agency Code</w:t>
      </w:r>
    </w:p>
    <w:p w:rsidR="003F6A4B" w:rsidRPr="006132BB" w:rsidRDefault="001F4312" w:rsidP="006132BB">
      <w:pPr>
        <w:pStyle w:val="Policy"/>
      </w:pPr>
      <w:r w:rsidRPr="006132BB">
        <w:t xml:space="preserve">- </w:t>
      </w:r>
      <w:r w:rsidR="003F6A4B" w:rsidRPr="006132BB">
        <w:t xml:space="preserve">The </w:t>
      </w:r>
      <w:r w:rsidR="00282925" w:rsidRPr="006132BB">
        <w:t>v</w:t>
      </w:r>
      <w:r w:rsidR="003F6A4B" w:rsidRPr="006132BB">
        <w:t>alue</w:t>
      </w:r>
      <w:r w:rsidR="00637E80" w:rsidRPr="006132BB">
        <w:t xml:space="preserve"> provided by the Issuing Agency</w:t>
      </w:r>
    </w:p>
    <w:p w:rsidR="00DA409B" w:rsidRPr="006132BB" w:rsidRDefault="006132BB" w:rsidP="006132BB">
      <w:bookmarkStart w:id="359" w:name="_Ref282382537"/>
      <w:bookmarkStart w:id="360" w:name="_Ref288664968"/>
      <w:bookmarkStart w:id="361" w:name="_Ref288665016"/>
      <w:r>
        <w:t>Applies to: all participant/party identifiers in all components</w:t>
      </w:r>
    </w:p>
    <w:p w:rsidR="00987E82" w:rsidRDefault="00987E82" w:rsidP="00987E82">
      <w:pPr>
        <w:pStyle w:val="PolicyHeader"/>
      </w:pPr>
      <w:bookmarkStart w:id="362" w:name="_Ref317443390"/>
      <w:bookmarkStart w:id="363" w:name="_Ref317443546"/>
      <w:bookmarkStart w:id="364" w:name="_Ref317490234"/>
      <w:bookmarkStart w:id="365" w:name="_Toc485137430"/>
      <w:r>
        <w:t>PEPPOL identifier value</w:t>
      </w:r>
      <w:bookmarkEnd w:id="359"/>
      <w:r w:rsidR="00B7135A">
        <w:t xml:space="preserve"> casing</w:t>
      </w:r>
      <w:bookmarkEnd w:id="360"/>
      <w:bookmarkEnd w:id="361"/>
      <w:bookmarkEnd w:id="362"/>
      <w:bookmarkEnd w:id="363"/>
      <w:bookmarkEnd w:id="364"/>
      <w:bookmarkEnd w:id="365"/>
    </w:p>
    <w:p w:rsidR="00987E82" w:rsidRDefault="00987E82" w:rsidP="00987E82">
      <w:pPr>
        <w:pStyle w:val="Policy"/>
      </w:pPr>
      <w:r>
        <w:t xml:space="preserve">All PEPPOL </w:t>
      </w:r>
      <w:r w:rsidR="006D1F48">
        <w:t xml:space="preserve">participant </w:t>
      </w:r>
      <w:r>
        <w:t xml:space="preserve">identifier values have to be treated </w:t>
      </w:r>
      <w:r w:rsidRPr="00A076F2">
        <w:rPr>
          <w:u w:val="single"/>
          <w:rPrChange w:id="366" w:author="Helger" w:date="2017-06-13T16:56:00Z">
            <w:rPr/>
          </w:rPrChange>
        </w:rPr>
        <w:t>case insensitive</w:t>
      </w:r>
      <w:r>
        <w:t xml:space="preserve"> even if the underlying scheme requires a case sensitive value.</w:t>
      </w:r>
    </w:p>
    <w:p w:rsidR="00282925" w:rsidRDefault="00282925" w:rsidP="00987E82">
      <w:pPr>
        <w:pStyle w:val="Policy"/>
        <w:rPr>
          <w:ins w:id="367" w:author="Helger" w:date="2017-06-13T16:56:00Z"/>
        </w:rPr>
      </w:pPr>
      <w:r>
        <w:t xml:space="preserve">All PEPPOL document </w:t>
      </w:r>
      <w:r w:rsidR="00235DA3">
        <w:t xml:space="preserve">type </w:t>
      </w:r>
      <w:del w:id="368" w:author="Helger" w:date="2017-06-13T16:56:00Z">
        <w:r w:rsidDel="00A076F2">
          <w:delText xml:space="preserve">and process identifier </w:delText>
        </w:r>
      </w:del>
      <w:r>
        <w:t xml:space="preserve">values have to be treated </w:t>
      </w:r>
      <w:r w:rsidRPr="00A076F2">
        <w:rPr>
          <w:u w:val="single"/>
          <w:rPrChange w:id="369" w:author="Helger" w:date="2017-06-13T16:56:00Z">
            <w:rPr/>
          </w:rPrChange>
        </w:rPr>
        <w:t>case sensitive</w:t>
      </w:r>
      <w:r>
        <w:t>.</w:t>
      </w:r>
    </w:p>
    <w:p w:rsidR="00A076F2" w:rsidRDefault="00A076F2" w:rsidP="00987E82">
      <w:pPr>
        <w:pStyle w:val="Policy"/>
      </w:pPr>
      <w:ins w:id="370" w:author="Helger" w:date="2017-06-13T16:56:00Z">
        <w:r>
          <w:t xml:space="preserve">All PEPPOL process identifier values have to be treated </w:t>
        </w:r>
        <w:r w:rsidRPr="00A076F2">
          <w:rPr>
            <w:u w:val="single"/>
            <w:rPrChange w:id="371" w:author="Helger" w:date="2017-06-13T16:56:00Z">
              <w:rPr/>
            </w:rPrChange>
          </w:rPr>
          <w:t>case sensitive</w:t>
        </w:r>
        <w:r>
          <w:t>.</w:t>
        </w:r>
      </w:ins>
    </w:p>
    <w:p w:rsidR="00DA409B" w:rsidRDefault="00867E11" w:rsidP="006132BB">
      <w:pPr>
        <w:rPr>
          <w:ins w:id="372" w:author="Helger" w:date="2017-06-13T17:00:00Z"/>
        </w:rPr>
      </w:pPr>
      <w:r>
        <w:t>Applies to: all identifiers in all components</w:t>
      </w:r>
    </w:p>
    <w:p w:rsidR="00465246" w:rsidRPr="006132BB" w:rsidRDefault="00465246" w:rsidP="006132BB">
      <w:ins w:id="373" w:author="Helger" w:date="2017-06-13T17:00:00Z">
        <w:r>
          <w:t xml:space="preserve">Note: all identifier scheme values are case sensitive (see </w:t>
        </w:r>
        <w:r>
          <w:fldChar w:fldCharType="begin"/>
        </w:r>
        <w:r>
          <w:instrText xml:space="preserve"> REF _Ref282443957 \r \h </w:instrText>
        </w:r>
      </w:ins>
      <w:r>
        <w:fldChar w:fldCharType="separate"/>
      </w:r>
      <w:ins w:id="374" w:author="Helger" w:date="2017-06-13T17:14:00Z">
        <w:r w:rsidR="002F349C">
          <w:t>POLICY 5</w:t>
        </w:r>
      </w:ins>
      <w:ins w:id="375" w:author="Helger" w:date="2017-06-13T17:00:00Z">
        <w:r>
          <w:fldChar w:fldCharType="end"/>
        </w:r>
        <w:r>
          <w:t xml:space="preserve">, </w:t>
        </w:r>
      </w:ins>
      <w:ins w:id="376" w:author="Helger" w:date="2017-06-13T17:01:00Z">
        <w:r>
          <w:fldChar w:fldCharType="begin"/>
        </w:r>
        <w:r>
          <w:instrText xml:space="preserve"> REF _Ref282436422 \r \h </w:instrText>
        </w:r>
      </w:ins>
      <w:r>
        <w:fldChar w:fldCharType="separate"/>
      </w:r>
      <w:ins w:id="377" w:author="Helger" w:date="2017-06-13T17:14:00Z">
        <w:r w:rsidR="002F349C">
          <w:t>POLICY 10</w:t>
        </w:r>
      </w:ins>
      <w:ins w:id="378" w:author="Helger" w:date="2017-06-13T17:01:00Z">
        <w:r>
          <w:fldChar w:fldCharType="end"/>
        </w:r>
        <w:r>
          <w:t xml:space="preserve"> and </w:t>
        </w:r>
        <w:r>
          <w:fldChar w:fldCharType="begin"/>
        </w:r>
        <w:r>
          <w:instrText xml:space="preserve"> REF _Ref281927369 \r \h </w:instrText>
        </w:r>
      </w:ins>
      <w:r>
        <w:fldChar w:fldCharType="separate"/>
      </w:r>
      <w:ins w:id="379" w:author="Helger" w:date="2017-06-13T17:14:00Z">
        <w:r w:rsidR="002F349C">
          <w:t>POLICY 15</w:t>
        </w:r>
      </w:ins>
      <w:ins w:id="380" w:author="Helger" w:date="2017-06-13T17:01:00Z">
        <w:r>
          <w:fldChar w:fldCharType="end"/>
        </w:r>
      </w:ins>
      <w:ins w:id="381" w:author="Helger" w:date="2017-06-13T17:00:00Z">
        <w:r>
          <w:t>)</w:t>
        </w:r>
      </w:ins>
    </w:p>
    <w:p w:rsidR="00987E82" w:rsidRPr="003F6527" w:rsidRDefault="00987E82" w:rsidP="00987E82">
      <w:pPr>
        <w:rPr>
          <w:b/>
          <w:sz w:val="24"/>
        </w:rPr>
      </w:pPr>
      <w:r w:rsidRPr="003F6527">
        <w:rPr>
          <w:b/>
          <w:sz w:val="24"/>
        </w:rPr>
        <w:t>Example</w:t>
      </w:r>
      <w:r w:rsidR="0070575D" w:rsidRPr="003F6527">
        <w:rPr>
          <w:b/>
          <w:sz w:val="24"/>
        </w:rPr>
        <w:t>s</w:t>
      </w:r>
      <w:r w:rsidRPr="003F6527">
        <w:rPr>
          <w:b/>
          <w:sz w:val="24"/>
        </w:rPr>
        <w:t>:</w:t>
      </w:r>
    </w:p>
    <w:p w:rsidR="00987E82" w:rsidRDefault="00987E82" w:rsidP="00987E82">
      <w:r>
        <w:t xml:space="preserve">Participant identifier </w:t>
      </w:r>
      <w:r w:rsidR="00C43D9B">
        <w:t xml:space="preserve">value </w:t>
      </w:r>
      <w:r w:rsidR="006F2DCD">
        <w:t>“</w:t>
      </w:r>
      <w:r>
        <w:t>0088:abc</w:t>
      </w:r>
      <w:r w:rsidR="006F2DCD">
        <w:t>”</w:t>
      </w:r>
      <w:r>
        <w:t xml:space="preserve"> is equal to </w:t>
      </w:r>
      <w:r w:rsidR="006F2DCD">
        <w:t>“</w:t>
      </w:r>
      <w:r>
        <w:t>0088:ABc</w:t>
      </w:r>
      <w:r w:rsidR="006F2DCD">
        <w:t>”</w:t>
      </w:r>
    </w:p>
    <w:p w:rsidR="001B41C1" w:rsidRDefault="001B41C1" w:rsidP="00987E82">
      <w:r>
        <w:t xml:space="preserve">Participant identifier </w:t>
      </w:r>
      <w:r w:rsidR="00C43D9B">
        <w:t xml:space="preserve">value </w:t>
      </w:r>
      <w:r w:rsidR="006F2DCD">
        <w:t>“</w:t>
      </w:r>
      <w:r>
        <w:t>0088:abc</w:t>
      </w:r>
      <w:r w:rsidR="006F2DCD">
        <w:t>”</w:t>
      </w:r>
      <w:r>
        <w:t xml:space="preserve"> is </w:t>
      </w:r>
      <w:r w:rsidR="00444DEE">
        <w:t>NOT equal to</w:t>
      </w:r>
      <w:r>
        <w:t xml:space="preserve"> </w:t>
      </w:r>
      <w:r w:rsidR="006F2DCD">
        <w:t>“</w:t>
      </w:r>
      <w:r>
        <w:t>0010:abc</w:t>
      </w:r>
      <w:r w:rsidR="006F2DCD">
        <w:t>”</w:t>
      </w:r>
    </w:p>
    <w:p w:rsidR="007A2F88" w:rsidRPr="006132BB" w:rsidRDefault="007A2F88" w:rsidP="006132BB"/>
    <w:p w:rsidR="007A2F88" w:rsidRDefault="0070575D" w:rsidP="00987E82">
      <w:r>
        <w:t xml:space="preserve">Document </w:t>
      </w:r>
      <w:r w:rsidR="00235DA3">
        <w:t xml:space="preserve">type </w:t>
      </w:r>
      <w:r>
        <w:t xml:space="preserve">identifier value </w:t>
      </w:r>
    </w:p>
    <w:p w:rsidR="007A2F88" w:rsidRPr="003F6527" w:rsidRDefault="0070575D" w:rsidP="003F6527">
      <w:pPr>
        <w:pStyle w:val="Code"/>
        <w:shd w:val="clear" w:color="auto" w:fill="FFFFFF"/>
        <w:ind w:left="567"/>
      </w:pPr>
      <w:r w:rsidRPr="003F6527">
        <w:t>“urn:oasis:names:specification:ubl:schema:xsd:Catalogue-2::Catalogue##urn:www.cenbii.eu:transaction:biicoretrdm019:ver1.0:#urn:www.pepp</w:t>
      </w:r>
      <w:r w:rsidR="00867E11">
        <w:t>ol.eu:bis:peppol1a:ver1.0::2.0”</w:t>
      </w:r>
    </w:p>
    <w:p w:rsidR="007A2F88" w:rsidRDefault="0070575D" w:rsidP="00987E82">
      <w:r>
        <w:t xml:space="preserve">is </w:t>
      </w:r>
      <w:r w:rsidR="006D1F48">
        <w:t xml:space="preserve">NOT </w:t>
      </w:r>
      <w:r>
        <w:t xml:space="preserve">equal to </w:t>
      </w:r>
    </w:p>
    <w:p w:rsidR="0070575D" w:rsidRDefault="0070575D" w:rsidP="003F6527">
      <w:pPr>
        <w:pStyle w:val="Code"/>
        <w:shd w:val="clear" w:color="auto" w:fill="FFFFFF"/>
        <w:ind w:left="567"/>
      </w:pPr>
      <w:r>
        <w:t>“</w:t>
      </w:r>
      <w:r w:rsidRPr="0070575D">
        <w:t>URN:OASIS:NAMES:SPECIFICATION:UBL:SCHEMA:XSD:CATALOGUE-2::CATALOGUE##URN:WWW.CENBII.EU:TRANSACTION:BIICORETRDM019:VER1.0:#URN:WWW.PEPPOL.EU:BIS:PEPPOL1A:VER1.0::2.0</w:t>
      </w:r>
      <w:r>
        <w:t>”</w:t>
      </w:r>
    </w:p>
    <w:p w:rsidR="007A2F88" w:rsidRDefault="007A2F88" w:rsidP="00987E82"/>
    <w:p w:rsidR="007A2F88" w:rsidRDefault="0070575D" w:rsidP="00987E82">
      <w:r>
        <w:t xml:space="preserve">Process identifier value </w:t>
      </w:r>
    </w:p>
    <w:p w:rsidR="007A2F88" w:rsidRDefault="0070575D" w:rsidP="003F6527">
      <w:pPr>
        <w:pStyle w:val="Code"/>
        <w:shd w:val="clear" w:color="auto" w:fill="FFFFFF"/>
        <w:ind w:left="567"/>
      </w:pPr>
      <w:r>
        <w:t>“</w:t>
      </w:r>
      <w:r w:rsidRPr="0070575D">
        <w:t>urn:www.cenbii.eu:profile:bii06:ver1.0</w:t>
      </w:r>
      <w:r>
        <w:t>”</w:t>
      </w:r>
      <w:del w:id="382" w:author="Helger" w:date="2017-05-03T10:53:00Z">
        <w:r w:rsidDel="007936C9">
          <w:delText xml:space="preserve"> </w:delText>
        </w:r>
      </w:del>
    </w:p>
    <w:p w:rsidR="007A2F88" w:rsidRDefault="0070575D" w:rsidP="00987E82">
      <w:r>
        <w:t xml:space="preserve">is </w:t>
      </w:r>
      <w:r w:rsidR="006D1F48">
        <w:t xml:space="preserve">NOT </w:t>
      </w:r>
      <w:r>
        <w:t xml:space="preserve">equal to </w:t>
      </w:r>
    </w:p>
    <w:p w:rsidR="0070575D" w:rsidRPr="006D1F48" w:rsidRDefault="0070575D" w:rsidP="003F6527">
      <w:pPr>
        <w:pStyle w:val="Code"/>
        <w:shd w:val="clear" w:color="auto" w:fill="FFFFFF"/>
        <w:ind w:left="567"/>
      </w:pPr>
      <w:r>
        <w:t>“</w:t>
      </w:r>
      <w:r w:rsidRPr="0070575D">
        <w:t>URN:WWW.CENBII.EU:PROFILE:BII06:VER1.0</w:t>
      </w:r>
      <w:r>
        <w:t>”</w:t>
      </w:r>
    </w:p>
    <w:p w:rsidR="00B61A2A" w:rsidRPr="001F4312" w:rsidRDefault="00335DC4" w:rsidP="001F4312">
      <w:pPr>
        <w:pStyle w:val="PolicyHeader"/>
      </w:pPr>
      <w:bookmarkStart w:id="383" w:name="_Toc485137431"/>
      <w:r w:rsidRPr="001F4312">
        <w:t xml:space="preserve">Coding of </w:t>
      </w:r>
      <w:r w:rsidR="00B61A2A" w:rsidRPr="001F4312">
        <w:t>Issuing Agenc</w:t>
      </w:r>
      <w:r w:rsidRPr="001F4312">
        <w:t>ies</w:t>
      </w:r>
      <w:bookmarkEnd w:id="383"/>
    </w:p>
    <w:p w:rsidR="001F4312" w:rsidRPr="001407A3" w:rsidRDefault="00B61A2A" w:rsidP="001407A3">
      <w:pPr>
        <w:pStyle w:val="Policy"/>
      </w:pPr>
      <w:r w:rsidRPr="001407A3">
        <w:t>All Issuing Agency Codes for Party Identifiers are to be taken from the normative version of the code list desc</w:t>
      </w:r>
      <w:r w:rsidR="001F4312" w:rsidRPr="001407A3">
        <w:t>ribed in the following section.</w:t>
      </w:r>
    </w:p>
    <w:p w:rsidR="00B61A2A" w:rsidRPr="001407A3" w:rsidRDefault="00465246" w:rsidP="001407A3">
      <w:pPr>
        <w:pStyle w:val="Policy"/>
      </w:pPr>
      <w:ins w:id="384" w:author="Helger" w:date="2017-06-13T16:57:00Z">
        <w:r>
          <w:t>This list is maintained by the OpenPEPPOL TICC.</w:t>
        </w:r>
      </w:ins>
      <w:del w:id="385" w:author="Helger" w:date="2017-06-13T16:57:00Z">
        <w:r w:rsidR="00B61A2A" w:rsidRPr="001407A3" w:rsidDel="00465246">
          <w:delText>Currently this is maintained within PEPPOL but it is intended to transfer</w:delText>
        </w:r>
        <w:r w:rsidR="00867E11" w:rsidDel="00465246">
          <w:delText xml:space="preserve"> this responsibility to the CEN </w:delText>
        </w:r>
        <w:r w:rsidR="00B61A2A" w:rsidRPr="001407A3" w:rsidDel="00465246">
          <w:delText>BII2 works</w:delText>
        </w:r>
        <w:r w:rsidR="00E371C2" w:rsidRPr="001407A3" w:rsidDel="00465246">
          <w:delText xml:space="preserve">hop in the near </w:delText>
        </w:r>
        <w:r w:rsidR="00B61A2A" w:rsidRPr="001407A3" w:rsidDel="00465246">
          <w:delText>future,</w:delText>
        </w:r>
      </w:del>
      <w:r w:rsidR="00B61A2A" w:rsidRPr="001407A3">
        <w:t xml:space="preserve"> </w:t>
      </w:r>
      <w:del w:id="386" w:author="Helger" w:date="2017-06-13T16:57:00Z">
        <w:r w:rsidR="00B61A2A" w:rsidRPr="001407A3" w:rsidDel="00465246">
          <w:delText>and for long term sustainability</w:delText>
        </w:r>
        <w:r w:rsidR="00E371C2" w:rsidRPr="001407A3" w:rsidDel="00465246">
          <w:delText>,</w:delText>
        </w:r>
        <w:r w:rsidR="00B61A2A" w:rsidRPr="001407A3" w:rsidDel="00465246">
          <w:delText xml:space="preserve"> to a permanent standards organization.</w:delText>
        </w:r>
        <w:r w:rsidR="00E371C2" w:rsidRPr="001407A3" w:rsidDel="00465246">
          <w:delText xml:space="preserve"> </w:delText>
        </w:r>
      </w:del>
      <w:r w:rsidR="00E371C2" w:rsidRPr="001407A3">
        <w:t>This maintenance is necessary because of the potential for growth of this code list.</w:t>
      </w:r>
    </w:p>
    <w:p w:rsidR="00DA409B" w:rsidRPr="006132BB" w:rsidRDefault="00867E11" w:rsidP="006132BB">
      <w:bookmarkStart w:id="387" w:name="_Toc316247566"/>
      <w:r>
        <w:lastRenderedPageBreak/>
        <w:t>Applies to: all participant/party identifiers in all components</w:t>
      </w:r>
    </w:p>
    <w:p w:rsidR="00CB2B47" w:rsidRPr="001F4312" w:rsidRDefault="00963991" w:rsidP="006B4C99">
      <w:pPr>
        <w:pStyle w:val="berschrift2"/>
      </w:pPr>
      <w:bookmarkStart w:id="388" w:name="_Toc485137432"/>
      <w:r w:rsidRPr="001F4312">
        <w:t xml:space="preserve">Issuing Agency Code </w:t>
      </w:r>
      <w:r w:rsidR="009F57D9" w:rsidRPr="001F4312">
        <w:t>Values</w:t>
      </w:r>
      <w:bookmarkEnd w:id="387"/>
      <w:bookmarkEnd w:id="388"/>
    </w:p>
    <w:p w:rsidR="00025260" w:rsidRPr="001F4312" w:rsidRDefault="00EA5035" w:rsidP="00031029">
      <w:r w:rsidRPr="001F4312">
        <w:t xml:space="preserve">The </w:t>
      </w:r>
      <w:r w:rsidR="007602B4" w:rsidRPr="001F4312">
        <w:t xml:space="preserve">values for the </w:t>
      </w:r>
      <w:r w:rsidR="003F6A4B" w:rsidRPr="001F4312">
        <w:t xml:space="preserve">initial </w:t>
      </w:r>
      <w:r w:rsidR="007602B4" w:rsidRPr="001F4312">
        <w:t xml:space="preserve">PEPPOL </w:t>
      </w:r>
      <w:r w:rsidR="003F6A4B" w:rsidRPr="001F4312">
        <w:t xml:space="preserve">Issuing Agency Code </w:t>
      </w:r>
      <w:r w:rsidR="003809D0" w:rsidRPr="001F4312">
        <w:t xml:space="preserve">list </w:t>
      </w:r>
      <w:r w:rsidR="00992AEB" w:rsidRPr="001F4312">
        <w:t xml:space="preserve">were taken from </w:t>
      </w:r>
      <w:r w:rsidR="003809D0" w:rsidRPr="001F4312">
        <w:t xml:space="preserve">the </w:t>
      </w:r>
      <w:r w:rsidR="003F6A4B" w:rsidRPr="001F4312">
        <w:t>NESUBL PartyID code list</w:t>
      </w:r>
      <w:r w:rsidR="00335DC4" w:rsidRPr="001F4312">
        <w:rPr>
          <w:rStyle w:val="Funotenzeichen"/>
        </w:rPr>
        <w:footnoteReference w:id="12"/>
      </w:r>
      <w:r w:rsidR="003F6A4B" w:rsidRPr="001F4312">
        <w:t xml:space="preserve"> </w:t>
      </w:r>
      <w:r w:rsidR="007602B4" w:rsidRPr="001F4312">
        <w:t xml:space="preserve">but </w:t>
      </w:r>
      <w:r w:rsidR="00992AEB" w:rsidRPr="001F4312">
        <w:t xml:space="preserve">this </w:t>
      </w:r>
      <w:r w:rsidRPr="001F4312">
        <w:t xml:space="preserve">has been </w:t>
      </w:r>
      <w:r w:rsidR="003F6A4B" w:rsidRPr="001F4312">
        <w:t xml:space="preserve">extended to cover </w:t>
      </w:r>
      <w:r w:rsidR="00992AEB" w:rsidRPr="001F4312">
        <w:t xml:space="preserve">use by </w:t>
      </w:r>
      <w:r w:rsidR="003F6A4B" w:rsidRPr="001F4312">
        <w:t xml:space="preserve">all PEPPOL </w:t>
      </w:r>
      <w:del w:id="389" w:author="Helger" w:date="2017-06-13T16:58:00Z">
        <w:r w:rsidR="003F6A4B" w:rsidRPr="001F4312" w:rsidDel="00465246">
          <w:delText>pilots</w:delText>
        </w:r>
        <w:r w:rsidRPr="001F4312" w:rsidDel="00465246">
          <w:delText xml:space="preserve"> </w:delText>
        </w:r>
      </w:del>
      <w:ins w:id="390" w:author="Helger" w:date="2017-06-13T16:58:00Z">
        <w:r w:rsidR="00465246">
          <w:t>participants</w:t>
        </w:r>
        <w:r w:rsidR="00465246" w:rsidRPr="001F4312">
          <w:t xml:space="preserve"> </w:t>
        </w:r>
      </w:ins>
      <w:r w:rsidRPr="001F4312">
        <w:t xml:space="preserve">and </w:t>
      </w:r>
      <w:r w:rsidR="00992AEB" w:rsidRPr="001F4312">
        <w:t xml:space="preserve">includes </w:t>
      </w:r>
      <w:r w:rsidRPr="001F4312">
        <w:t xml:space="preserve">other known Issuing Agencies (from </w:t>
      </w:r>
      <w:r w:rsidR="0064547B">
        <w:t xml:space="preserve">e.g. </w:t>
      </w:r>
      <w:r w:rsidRPr="001F4312">
        <w:t>ISO 6523</w:t>
      </w:r>
      <w:r w:rsidR="00265992">
        <w:rPr>
          <w:rStyle w:val="Funotenzeichen"/>
        </w:rPr>
        <w:footnoteReference w:id="13"/>
      </w:r>
      <w:r w:rsidRPr="001F4312">
        <w:t>)</w:t>
      </w:r>
      <w:r w:rsidR="003F6A4B" w:rsidRPr="001F4312">
        <w:t>.</w:t>
      </w:r>
    </w:p>
    <w:p w:rsidR="00782E88" w:rsidRPr="001F4312" w:rsidRDefault="007602B4" w:rsidP="00031029">
      <w:r w:rsidRPr="001F4312">
        <w:t xml:space="preserve">It is </w:t>
      </w:r>
      <w:r w:rsidR="00335DC4" w:rsidRPr="001F4312">
        <w:t xml:space="preserve">significant </w:t>
      </w:r>
      <w:r w:rsidRPr="001F4312">
        <w:t xml:space="preserve">that this list will need ongoing </w:t>
      </w:r>
      <w:r w:rsidR="00992AEB" w:rsidRPr="001F4312">
        <w:t>extension</w:t>
      </w:r>
      <w:r w:rsidR="00FC7D27" w:rsidRPr="001F4312">
        <w:t xml:space="preserve"> under governance procedures currently being developed</w:t>
      </w:r>
      <w:r w:rsidR="00C712B9" w:rsidRPr="001F4312">
        <w:t xml:space="preserve"> (see section on Governance)</w:t>
      </w:r>
      <w:r w:rsidR="00FC7D27" w:rsidRPr="001F4312">
        <w:t xml:space="preserve">. </w:t>
      </w:r>
      <w:r w:rsidR="00E371C2" w:rsidRPr="001F4312">
        <w:t>To e</w:t>
      </w:r>
      <w:r w:rsidR="00782E88" w:rsidRPr="001F4312">
        <w:t>nsure sustainability and proper governance it is proposed to include only Issuing Agency Code</w:t>
      </w:r>
      <w:r w:rsidR="003F105F" w:rsidRPr="001F4312">
        <w:t>s</w:t>
      </w:r>
      <w:r w:rsidR="00E371C2" w:rsidRPr="001F4312">
        <w:t xml:space="preserve"> (IACs)</w:t>
      </w:r>
      <w:r w:rsidR="00782E88" w:rsidRPr="001F4312">
        <w:t xml:space="preserve"> in the </w:t>
      </w:r>
      <w:r w:rsidR="00E371C2" w:rsidRPr="001F4312">
        <w:t>following order of priority</w:t>
      </w:r>
      <w:r w:rsidR="00782E88" w:rsidRPr="001F4312">
        <w:t>:</w:t>
      </w:r>
    </w:p>
    <w:p w:rsidR="00782E88" w:rsidRPr="00031029" w:rsidRDefault="00782E88" w:rsidP="00BF0A1A">
      <w:pPr>
        <w:numPr>
          <w:ilvl w:val="0"/>
          <w:numId w:val="5"/>
        </w:numPr>
      </w:pPr>
      <w:r w:rsidRPr="00031029">
        <w:t>International recognized standard schemes</w:t>
      </w:r>
      <w:r w:rsidR="00E371C2" w:rsidRPr="00031029">
        <w:t>, then</w:t>
      </w:r>
    </w:p>
    <w:p w:rsidR="00782E88" w:rsidRPr="00031029" w:rsidRDefault="00782E88" w:rsidP="00BF0A1A">
      <w:pPr>
        <w:numPr>
          <w:ilvl w:val="0"/>
          <w:numId w:val="5"/>
        </w:numPr>
      </w:pPr>
      <w:r w:rsidRPr="00031029">
        <w:t>International de-facto accepted schemes</w:t>
      </w:r>
      <w:r w:rsidR="00E371C2" w:rsidRPr="00031029">
        <w:t>, then</w:t>
      </w:r>
    </w:p>
    <w:p w:rsidR="00782E88" w:rsidRPr="00031029" w:rsidRDefault="00782E88" w:rsidP="00BF0A1A">
      <w:pPr>
        <w:numPr>
          <w:ilvl w:val="0"/>
          <w:numId w:val="5"/>
        </w:numPr>
      </w:pPr>
      <w:r w:rsidRPr="00031029">
        <w:t>Nationally defined schemes</w:t>
      </w:r>
    </w:p>
    <w:p w:rsidR="00025260" w:rsidRPr="001F4312" w:rsidRDefault="00093E65" w:rsidP="00031029">
      <w:r w:rsidRPr="001F4312">
        <w:t xml:space="preserve">Note that BusDox uses a numeric code value for Issuing Agencies whereas </w:t>
      </w:r>
      <w:r w:rsidR="00867E11">
        <w:t xml:space="preserve">CEN </w:t>
      </w:r>
      <w:r w:rsidRPr="001F4312">
        <w:t xml:space="preserve">BII uses mnemonic values. </w:t>
      </w:r>
      <w:r w:rsidR="00025260" w:rsidRPr="001F4312">
        <w:t xml:space="preserve">To assist in aligning the mnemonic codes of </w:t>
      </w:r>
      <w:r w:rsidR="00867E11">
        <w:t xml:space="preserve">CEN </w:t>
      </w:r>
      <w:r w:rsidR="00025260" w:rsidRPr="001F4312">
        <w:t xml:space="preserve">BII with the numeric codes of BusDox, each </w:t>
      </w:r>
      <w:r w:rsidRPr="001F4312">
        <w:t xml:space="preserve">BII mnemonic </w:t>
      </w:r>
      <w:r w:rsidR="00025260" w:rsidRPr="001F4312">
        <w:t>code has been given a numeric equivalent based on the ISO 6523 set of International Code Designators. The actual values for numeric International Code Designators were based on the following allocation criteria:</w:t>
      </w:r>
    </w:p>
    <w:p w:rsidR="00025260" w:rsidRPr="00031029" w:rsidRDefault="00025260" w:rsidP="00BF0A1A">
      <w:pPr>
        <w:numPr>
          <w:ilvl w:val="0"/>
          <w:numId w:val="4"/>
        </w:numPr>
      </w:pPr>
      <w:r w:rsidRPr="00031029">
        <w:t>ISO 6523 International Code Designator (if known), or</w:t>
      </w:r>
    </w:p>
    <w:p w:rsidR="00025260" w:rsidRPr="00031029" w:rsidRDefault="00025260" w:rsidP="00BF0A1A">
      <w:pPr>
        <w:numPr>
          <w:ilvl w:val="0"/>
          <w:numId w:val="4"/>
        </w:numPr>
      </w:pPr>
      <w:r w:rsidRPr="00031029">
        <w:t>ISO 9735 Identification code qualifier (if known), or</w:t>
      </w:r>
    </w:p>
    <w:p w:rsidR="00025260" w:rsidRPr="00031029" w:rsidRDefault="00025260" w:rsidP="00BF0A1A">
      <w:pPr>
        <w:numPr>
          <w:ilvl w:val="0"/>
          <w:numId w:val="4"/>
        </w:numPr>
      </w:pPr>
      <w:r w:rsidRPr="00031029">
        <w:t>An incremental number starting from 9900 (issued by PEPPOL/</w:t>
      </w:r>
      <w:r w:rsidR="00867E11">
        <w:t xml:space="preserve">CEN </w:t>
      </w:r>
      <w:r w:rsidRPr="00031029">
        <w:t>BII)</w:t>
      </w:r>
    </w:p>
    <w:p w:rsidR="009A7EAF" w:rsidRDefault="00CE0A58" w:rsidP="00031029">
      <w:r w:rsidRPr="00031029">
        <w:t>Even though</w:t>
      </w:r>
      <w:r w:rsidR="00093E65" w:rsidRPr="00031029">
        <w:t xml:space="preserve"> these </w:t>
      </w:r>
      <w:r w:rsidR="009A7EAF" w:rsidRPr="00031029">
        <w:t xml:space="preserve">numeric </w:t>
      </w:r>
      <w:r w:rsidR="00093E65" w:rsidRPr="00031029">
        <w:t xml:space="preserve">values are based on ISO code sets, they form a separate </w:t>
      </w:r>
      <w:r w:rsidR="00867E11">
        <w:t xml:space="preserve">CEN </w:t>
      </w:r>
      <w:r w:rsidR="00093E65" w:rsidRPr="00031029">
        <w:t xml:space="preserve">BII code set because they contain additional values. Therefore the Issuing Agency for all numeric codes </w:t>
      </w:r>
      <w:r w:rsidR="00A667A7" w:rsidRPr="00031029">
        <w:t xml:space="preserve">is </w:t>
      </w:r>
      <w:r w:rsidR="00867E11">
        <w:t xml:space="preserve">CEN </w:t>
      </w:r>
      <w:r w:rsidR="00093E65" w:rsidRPr="00031029">
        <w:t>BII</w:t>
      </w:r>
      <w:r w:rsidR="00A667A7" w:rsidRPr="00031029">
        <w:t xml:space="preserve"> </w:t>
      </w:r>
      <w:r w:rsidR="00867E11">
        <w:t xml:space="preserve">and </w:t>
      </w:r>
      <w:r w:rsidR="00A667A7" w:rsidRPr="00031029">
        <w:t>not ISO 6523</w:t>
      </w:r>
      <w:r w:rsidR="00093E65" w:rsidRPr="00031029">
        <w:t>.</w:t>
      </w:r>
    </w:p>
    <w:p w:rsidR="00031029" w:rsidRDefault="00031029" w:rsidP="00031029">
      <w:pPr>
        <w:pStyle w:val="PolicyHeader"/>
      </w:pPr>
      <w:bookmarkStart w:id="391" w:name="_Ref282443957"/>
      <w:bookmarkStart w:id="392" w:name="_Toc485137433"/>
      <w:r>
        <w:t xml:space="preserve">PEPPOL </w:t>
      </w:r>
      <w:r w:rsidR="00987E82">
        <w:t xml:space="preserve">participant </w:t>
      </w:r>
      <w:r>
        <w:t>identifier scheme</w:t>
      </w:r>
      <w:bookmarkEnd w:id="391"/>
      <w:bookmarkEnd w:id="392"/>
    </w:p>
    <w:p w:rsidR="00031029" w:rsidRDefault="00031029" w:rsidP="00031029">
      <w:pPr>
        <w:pStyle w:val="Policy"/>
      </w:pPr>
      <w:r>
        <w:t>The PEPPOL identifier scheme for using this list of issuing agenc</w:t>
      </w:r>
      <w:r w:rsidR="008D36FE">
        <w:t>ies</w:t>
      </w:r>
      <w:r>
        <w:t xml:space="preserve"> is:</w:t>
      </w:r>
    </w:p>
    <w:p w:rsidR="00031029" w:rsidRPr="0064547B" w:rsidRDefault="001A1330" w:rsidP="00031029">
      <w:pPr>
        <w:pStyle w:val="Policy"/>
        <w:rPr>
          <w:rFonts w:ascii="Courier New" w:hAnsi="Courier New"/>
        </w:rPr>
      </w:pPr>
      <w:r w:rsidRPr="0064547B">
        <w:rPr>
          <w:rFonts w:ascii="Courier New" w:hAnsi="Courier New"/>
        </w:rPr>
        <w:t>i</w:t>
      </w:r>
      <w:r w:rsidR="00031029" w:rsidRPr="0064547B">
        <w:rPr>
          <w:rFonts w:ascii="Courier New" w:hAnsi="Courier New"/>
        </w:rPr>
        <w:t>so6</w:t>
      </w:r>
      <w:r w:rsidR="00FD51B0" w:rsidRPr="0064547B">
        <w:rPr>
          <w:rFonts w:ascii="Courier New" w:hAnsi="Courier New"/>
        </w:rPr>
        <w:t>5</w:t>
      </w:r>
      <w:r w:rsidR="00031029" w:rsidRPr="0064547B">
        <w:rPr>
          <w:rFonts w:ascii="Courier New" w:hAnsi="Courier New"/>
        </w:rPr>
        <w:t>23-actorid-upis</w:t>
      </w:r>
    </w:p>
    <w:p w:rsidR="00DA409B" w:rsidRDefault="00FB56E2" w:rsidP="00DA409B">
      <w:pPr>
        <w:rPr>
          <w:ins w:id="393" w:author="Helger" w:date="2017-06-13T16:59:00Z"/>
        </w:rPr>
      </w:pPr>
      <w:r>
        <w:t>Note: Participant identifier, party identifier and business identifier are used interchangeable in the different PEPPOL documents.</w:t>
      </w:r>
    </w:p>
    <w:p w:rsidR="00465246" w:rsidRDefault="00465246" w:rsidP="00DA409B">
      <w:ins w:id="394" w:author="Helger" w:date="2017-06-13T16:59:00Z">
        <w:r>
          <w:t xml:space="preserve">Note: this scheme identifier is always case sensitive </w:t>
        </w:r>
      </w:ins>
      <w:ins w:id="395" w:author="Helger" w:date="2017-06-13T17:00:00Z">
        <w:r>
          <w:t>–</w:t>
        </w:r>
      </w:ins>
      <w:ins w:id="396" w:author="Helger" w:date="2017-06-13T16:59:00Z">
        <w:r>
          <w:t xml:space="preserve"> only </w:t>
        </w:r>
      </w:ins>
      <w:ins w:id="397" w:author="Helger" w:date="2017-06-13T17:00:00Z">
        <w:r>
          <w:t>the identifier value is case insensitive</w:t>
        </w:r>
      </w:ins>
      <w:ins w:id="398" w:author="Helger" w:date="2017-06-13T17:01:00Z">
        <w:r w:rsidR="00C7372E">
          <w:t xml:space="preserve"> (see </w:t>
        </w:r>
        <w:r w:rsidR="00C7372E">
          <w:fldChar w:fldCharType="begin"/>
        </w:r>
        <w:r w:rsidR="00C7372E">
          <w:instrText xml:space="preserve"> REF _Ref317443390 \r \h </w:instrText>
        </w:r>
      </w:ins>
      <w:r w:rsidR="00C7372E">
        <w:fldChar w:fldCharType="separate"/>
      </w:r>
      <w:ins w:id="399" w:author="Helger" w:date="2017-06-13T17:14:00Z">
        <w:r w:rsidR="002F349C">
          <w:t>POLICY 3</w:t>
        </w:r>
      </w:ins>
      <w:ins w:id="400" w:author="Helger" w:date="2017-06-13T17:01:00Z">
        <w:r w:rsidR="00C7372E">
          <w:fldChar w:fldCharType="end"/>
        </w:r>
        <w:r w:rsidR="00C7372E">
          <w:t>)</w:t>
        </w:r>
      </w:ins>
    </w:p>
    <w:p w:rsidR="00867E11" w:rsidRPr="006132BB" w:rsidRDefault="00867E11" w:rsidP="00DA409B">
      <w:r>
        <w:t xml:space="preserve">Applies to: all participant/party identifiers in all </w:t>
      </w:r>
      <w:r w:rsidR="009E44C9">
        <w:t xml:space="preserve">BusDox </w:t>
      </w:r>
      <w:r>
        <w:t>components</w:t>
      </w:r>
    </w:p>
    <w:p w:rsidR="00C51725" w:rsidRPr="00031029" w:rsidRDefault="002142B2" w:rsidP="00031029">
      <w:pPr>
        <w:pStyle w:val="PolicyHeader"/>
      </w:pPr>
      <w:bookmarkStart w:id="401" w:name="_Toc485137434"/>
      <w:r w:rsidRPr="00031029">
        <w:t>Numeric Codes for Issu</w:t>
      </w:r>
      <w:r w:rsidR="00C51725" w:rsidRPr="00031029">
        <w:t>ing Agencies</w:t>
      </w:r>
      <w:bookmarkEnd w:id="401"/>
    </w:p>
    <w:p w:rsidR="00C51725" w:rsidRPr="001F4312" w:rsidRDefault="00C51725" w:rsidP="00031029">
      <w:pPr>
        <w:pStyle w:val="Policy"/>
      </w:pPr>
      <w:r w:rsidRPr="001F4312">
        <w:t>The numeric</w:t>
      </w:r>
      <w:r w:rsidR="00F73185" w:rsidRPr="001F4312">
        <w:t xml:space="preserve"> ISO6523</w:t>
      </w:r>
      <w:r w:rsidR="002D79A5" w:rsidRPr="001F4312">
        <w:t xml:space="preserve"> </w:t>
      </w:r>
      <w:r w:rsidRPr="001F4312">
        <w:t xml:space="preserve">code set </w:t>
      </w:r>
      <w:r w:rsidR="002D79A5" w:rsidRPr="001F4312">
        <w:t xml:space="preserve">as used in </w:t>
      </w:r>
      <w:r w:rsidR="00867E11">
        <w:t>PEPPOL</w:t>
      </w:r>
      <w:r w:rsidR="002D79A5" w:rsidRPr="001F4312">
        <w:t xml:space="preserve"> </w:t>
      </w:r>
      <w:r w:rsidRPr="001F4312">
        <w:t xml:space="preserve">include </w:t>
      </w:r>
      <w:r w:rsidR="002D79A5" w:rsidRPr="001F4312">
        <w:t>additional code values not part of the official ISO 6523 code set</w:t>
      </w:r>
      <w:r w:rsidRPr="001F4312">
        <w:t xml:space="preserve"> and so cannot be referred to as the official ISO 6523 code set</w:t>
      </w:r>
      <w:r w:rsidR="00335DC4" w:rsidRPr="001F4312">
        <w:rPr>
          <w:rStyle w:val="Funotenzeichen"/>
        </w:rPr>
        <w:footnoteReference w:id="14"/>
      </w:r>
      <w:r w:rsidR="00402E6A">
        <w:t xml:space="preserve">. The codes </w:t>
      </w:r>
      <w:r w:rsidR="00402E6A">
        <w:lastRenderedPageBreak/>
        <w:t xml:space="preserve">starting with “99” are extending this code set. </w:t>
      </w:r>
      <w:r w:rsidR="00402E6A" w:rsidRPr="00402E6A">
        <w:t>For convenience the term “ISO6523” is used for all codes and indicates the origin of many code values used.</w:t>
      </w:r>
    </w:p>
    <w:p w:rsidR="00DA409B" w:rsidRPr="00DA409B" w:rsidRDefault="00867E11" w:rsidP="00DA409B">
      <w:r>
        <w:t xml:space="preserve">Applies to: all participant/party identifiers in all </w:t>
      </w:r>
      <w:r w:rsidR="009E44C9">
        <w:t xml:space="preserve">BusDox </w:t>
      </w:r>
      <w:r>
        <w:t>components</w:t>
      </w:r>
    </w:p>
    <w:p w:rsidR="001356A9" w:rsidRPr="009846B9" w:rsidRDefault="001356A9" w:rsidP="009846B9">
      <w:pPr>
        <w:pStyle w:val="PolicyHeader"/>
      </w:pPr>
      <w:bookmarkStart w:id="402" w:name="_Toc485137435"/>
      <w:r w:rsidRPr="009846B9">
        <w:t>XML attributes for Participant Identifiers</w:t>
      </w:r>
      <w:r w:rsidR="00554639" w:rsidRPr="009846B9">
        <w:t xml:space="preserve"> in BusDox</w:t>
      </w:r>
      <w:bookmarkEnd w:id="402"/>
    </w:p>
    <w:p w:rsidR="001407A3" w:rsidRDefault="00AD7BA9" w:rsidP="009846B9">
      <w:pPr>
        <w:pStyle w:val="Policy"/>
      </w:pPr>
      <w:r w:rsidRPr="00AD7BA9">
        <w:t xml:space="preserve">The “scheme” attribute must be populated with the value "iso6523-actorid-upis" </w:t>
      </w:r>
      <w:r>
        <w:t xml:space="preserve">(see </w:t>
      </w:r>
      <w:r>
        <w:fldChar w:fldCharType="begin"/>
      </w:r>
      <w:r>
        <w:instrText xml:space="preserve"> REF _Ref282443957 \r \h </w:instrText>
      </w:r>
      <w:r>
        <w:fldChar w:fldCharType="separate"/>
      </w:r>
      <w:r w:rsidR="002F349C">
        <w:t>POLICY 5</w:t>
      </w:r>
      <w:r>
        <w:fldChar w:fldCharType="end"/>
      </w:r>
      <w:r>
        <w:t xml:space="preserve">) </w:t>
      </w:r>
      <w:r w:rsidRPr="00AD7BA9">
        <w:t>in all instances of the “ParticipantIdentifier” element.</w:t>
      </w:r>
    </w:p>
    <w:p w:rsidR="007A2F88" w:rsidRDefault="00867E11" w:rsidP="001407A3">
      <w:r>
        <w:t>Applies to: XML documents used in the SMP</w:t>
      </w:r>
    </w:p>
    <w:p w:rsidR="001356A9" w:rsidRPr="003F6527" w:rsidRDefault="00900A19" w:rsidP="001407A3">
      <w:pPr>
        <w:rPr>
          <w:b/>
          <w:sz w:val="24"/>
        </w:rPr>
      </w:pPr>
      <w:r w:rsidRPr="003F6527">
        <w:rPr>
          <w:b/>
          <w:sz w:val="24"/>
        </w:rPr>
        <w:t>E</w:t>
      </w:r>
      <w:r w:rsidR="001356A9" w:rsidRPr="003F6527">
        <w:rPr>
          <w:b/>
          <w:sz w:val="24"/>
        </w:rPr>
        <w:t>xample:</w:t>
      </w:r>
    </w:p>
    <w:p w:rsidR="001356A9" w:rsidRPr="001407A3" w:rsidRDefault="001356A9" w:rsidP="003F6527">
      <w:pPr>
        <w:pStyle w:val="Code"/>
        <w:shd w:val="clear" w:color="auto" w:fill="FFFFFF"/>
        <w:ind w:left="567"/>
      </w:pPr>
      <w:r w:rsidRPr="001407A3">
        <w:t>&lt;ParticipantIdentifier scheme=</w:t>
      </w:r>
      <w:r w:rsidR="00914147" w:rsidRPr="003F6527">
        <w:t>"</w:t>
      </w:r>
      <w:r w:rsidR="009846B9" w:rsidRPr="001407A3">
        <w:t>i</w:t>
      </w:r>
      <w:r w:rsidRPr="001407A3">
        <w:t>so6523</w:t>
      </w:r>
      <w:r w:rsidR="009846B9" w:rsidRPr="001407A3">
        <w:t>-actorid-upis</w:t>
      </w:r>
      <w:r w:rsidR="00914147" w:rsidRPr="003F6527">
        <w:t>"</w:t>
      </w:r>
      <w:r w:rsidRPr="001407A3">
        <w:t>&gt;0088:4035811991014&lt;/ParticipantIdentifier&gt;</w:t>
      </w:r>
    </w:p>
    <w:p w:rsidR="001356A9" w:rsidRPr="002F4FC6" w:rsidRDefault="001356A9" w:rsidP="002F4FC6">
      <w:pPr>
        <w:pStyle w:val="PolicyHeader"/>
      </w:pPr>
      <w:bookmarkStart w:id="403" w:name="_Toc485137436"/>
      <w:r w:rsidRPr="002F4FC6">
        <w:t>XML attributes for Party Identifiers in UBL document</w:t>
      </w:r>
      <w:r w:rsidR="00A667A7" w:rsidRPr="002F4FC6">
        <w:t>s</w:t>
      </w:r>
      <w:bookmarkEnd w:id="403"/>
    </w:p>
    <w:p w:rsidR="001356A9" w:rsidRPr="00AD7BA9" w:rsidRDefault="000B5606" w:rsidP="002F4FC6">
      <w:pPr>
        <w:pStyle w:val="Policy"/>
        <w:rPr>
          <w:lang w:val="en-US"/>
        </w:rPr>
      </w:pPr>
      <w:r w:rsidRPr="002F4FC6">
        <w:t>The “schemeID</w:t>
      </w:r>
      <w:r w:rsidR="001356A9" w:rsidRPr="002F4FC6">
        <w:t xml:space="preserve">” attribute must </w:t>
      </w:r>
      <w:r w:rsidRPr="002F4FC6">
        <w:t xml:space="preserve">be populated </w:t>
      </w:r>
      <w:r w:rsidR="001356A9" w:rsidRPr="002F4FC6">
        <w:t>in all instances of the “ID” element when used with</w:t>
      </w:r>
      <w:r w:rsidR="00E77265" w:rsidRPr="002F4FC6">
        <w:t>in</w:t>
      </w:r>
      <w:r w:rsidR="001356A9" w:rsidRPr="002F4FC6">
        <w:t xml:space="preserve"> a “PartyIdentification” container and in all instances of the “EndpointID” element when used with</w:t>
      </w:r>
      <w:r w:rsidR="00E77265" w:rsidRPr="002F4FC6">
        <w:t>in</w:t>
      </w:r>
      <w:r w:rsidR="002F4FC6">
        <w:t xml:space="preserve"> a “Party” container.</w:t>
      </w:r>
      <w:r w:rsidR="00402E6A">
        <w:t xml:space="preserve"> </w:t>
      </w:r>
      <w:r w:rsidR="00402E6A" w:rsidRPr="00402E6A">
        <w:t>The valid values are defined in the code list as “schemeID”.</w:t>
      </w:r>
    </w:p>
    <w:p w:rsidR="00217273" w:rsidRDefault="00217273" w:rsidP="002F4FC6">
      <w:pPr>
        <w:pStyle w:val="Policy"/>
      </w:pPr>
      <w:r w:rsidRPr="001407A3">
        <w:t>Note</w:t>
      </w:r>
      <w:r>
        <w:t>:</w:t>
      </w:r>
      <w:r w:rsidRPr="001407A3">
        <w:t xml:space="preserve"> the optional attributes </w:t>
      </w:r>
      <w:ins w:id="404" w:author="Helger" w:date="2017-06-13T17:02:00Z">
        <w:r w:rsidR="00C7372E">
          <w:t>“</w:t>
        </w:r>
      </w:ins>
      <w:r w:rsidRPr="001407A3">
        <w:t>schemeAgencyName</w:t>
      </w:r>
      <w:ins w:id="405" w:author="Helger" w:date="2017-06-13T17:02:00Z">
        <w:r w:rsidR="00C7372E">
          <w:t>”</w:t>
        </w:r>
      </w:ins>
      <w:r w:rsidRPr="001407A3">
        <w:t xml:space="preserve"> and </w:t>
      </w:r>
      <w:ins w:id="406" w:author="Helger" w:date="2017-06-13T17:02:00Z">
        <w:r w:rsidR="00C7372E">
          <w:t>“</w:t>
        </w:r>
      </w:ins>
      <w:r w:rsidRPr="001407A3">
        <w:t>schemeURI</w:t>
      </w:r>
      <w:ins w:id="407" w:author="Helger" w:date="2017-06-13T17:02:00Z">
        <w:r w:rsidR="00C7372E">
          <w:t>”</w:t>
        </w:r>
      </w:ins>
      <w:r w:rsidRPr="001407A3">
        <w:t xml:space="preserve"> can be ignored.</w:t>
      </w:r>
    </w:p>
    <w:p w:rsidR="00402E6A" w:rsidRPr="002F4FC6" w:rsidRDefault="00402E6A" w:rsidP="002F4FC6">
      <w:pPr>
        <w:pStyle w:val="Policy"/>
      </w:pPr>
      <w:r>
        <w:t xml:space="preserve">Note: the attribute “schemeID” is mandatory for </w:t>
      </w:r>
      <w:ins w:id="408" w:author="Helger" w:date="2017-06-13T17:02:00Z">
        <w:r w:rsidR="00C7372E">
          <w:t>“</w:t>
        </w:r>
      </w:ins>
      <w:r>
        <w:t>PartyIdentification</w:t>
      </w:r>
      <w:ins w:id="409" w:author="Helger" w:date="2017-06-13T17:02:00Z">
        <w:r w:rsidR="00C7372E">
          <w:t>”</w:t>
        </w:r>
      </w:ins>
      <w:r>
        <w:t xml:space="preserve"> and </w:t>
      </w:r>
      <w:ins w:id="410" w:author="Helger" w:date="2017-06-13T17:02:00Z">
        <w:r w:rsidR="00C7372E">
          <w:t>“</w:t>
        </w:r>
      </w:ins>
      <w:r>
        <w:t>EndpointID</w:t>
      </w:r>
      <w:ins w:id="411" w:author="Helger" w:date="2017-06-13T17:02:00Z">
        <w:r w:rsidR="00C7372E">
          <w:t>”</w:t>
        </w:r>
      </w:ins>
      <w:r>
        <w:t xml:space="preserve"> in CEN BII</w:t>
      </w:r>
    </w:p>
    <w:p w:rsidR="007A2F88" w:rsidRDefault="00867E11" w:rsidP="001407A3">
      <w:r>
        <w:t xml:space="preserve">Applies to: </w:t>
      </w:r>
      <w:r w:rsidR="00DB77B3">
        <w:t xml:space="preserve">Document </w:t>
      </w:r>
      <w:r>
        <w:t>used in a PEPPOL BIS</w:t>
      </w:r>
      <w:r w:rsidR="00DB77B3">
        <w:t xml:space="preserve"> with UBL syntax mapping</w:t>
      </w:r>
    </w:p>
    <w:p w:rsidR="001356A9" w:rsidRPr="003F6527" w:rsidRDefault="00900A19" w:rsidP="001407A3">
      <w:pPr>
        <w:rPr>
          <w:b/>
          <w:sz w:val="24"/>
        </w:rPr>
      </w:pPr>
      <w:r w:rsidRPr="003F6527">
        <w:rPr>
          <w:b/>
          <w:sz w:val="24"/>
        </w:rPr>
        <w:t>E</w:t>
      </w:r>
      <w:r w:rsidR="001356A9" w:rsidRPr="003F6527">
        <w:rPr>
          <w:b/>
          <w:sz w:val="24"/>
        </w:rPr>
        <w:t>xample:</w:t>
      </w:r>
    </w:p>
    <w:p w:rsidR="001356A9" w:rsidRPr="001407A3" w:rsidRDefault="001356A9" w:rsidP="003F6527">
      <w:pPr>
        <w:pStyle w:val="Code"/>
        <w:shd w:val="clear" w:color="auto" w:fill="FFFFFF"/>
        <w:ind w:left="567"/>
      </w:pPr>
      <w:r w:rsidRPr="001407A3">
        <w:t>&lt;cac:PartyIdentification&gt;</w:t>
      </w:r>
    </w:p>
    <w:p w:rsidR="001356A9" w:rsidRPr="001407A3" w:rsidRDefault="002F4FC6" w:rsidP="003F6527">
      <w:pPr>
        <w:pStyle w:val="Code"/>
        <w:shd w:val="clear" w:color="auto" w:fill="FFFFFF"/>
        <w:ind w:left="567"/>
      </w:pPr>
      <w:r w:rsidRPr="001407A3">
        <w:t xml:space="preserve">  </w:t>
      </w:r>
      <w:r w:rsidR="001356A9" w:rsidRPr="001407A3">
        <w:t>&lt;cbc:ID schemeID=</w:t>
      </w:r>
      <w:r w:rsidR="00914147" w:rsidRPr="003F6527">
        <w:t>"</w:t>
      </w:r>
      <w:r w:rsidR="001356A9" w:rsidRPr="001407A3">
        <w:t>GLN</w:t>
      </w:r>
      <w:r w:rsidR="00914147" w:rsidRPr="003F6527">
        <w:t>"</w:t>
      </w:r>
      <w:r w:rsidRPr="001407A3">
        <w:t>&gt;</w:t>
      </w:r>
      <w:r w:rsidR="001356A9" w:rsidRPr="001407A3">
        <w:t>4035811991014&lt;/cbc:ID&gt;</w:t>
      </w:r>
    </w:p>
    <w:p w:rsidR="001356A9" w:rsidRPr="001407A3" w:rsidRDefault="001356A9" w:rsidP="003F6527">
      <w:pPr>
        <w:pStyle w:val="Code"/>
        <w:shd w:val="clear" w:color="auto" w:fill="FFFFFF"/>
        <w:ind w:left="567"/>
      </w:pPr>
      <w:r w:rsidRPr="001407A3">
        <w:t>&lt;/cac:PartyIdentification&gt;</w:t>
      </w:r>
    </w:p>
    <w:p w:rsidR="001356A9" w:rsidRPr="001407A3" w:rsidRDefault="00E77265" w:rsidP="001407A3">
      <w:r w:rsidRPr="001407A3">
        <w:t>and</w:t>
      </w:r>
    </w:p>
    <w:p w:rsidR="00E77265" w:rsidRPr="001407A3" w:rsidRDefault="00E77265" w:rsidP="003F6527">
      <w:pPr>
        <w:pStyle w:val="Code"/>
        <w:shd w:val="clear" w:color="auto" w:fill="FFFFFF"/>
        <w:ind w:left="567"/>
      </w:pPr>
      <w:r w:rsidRPr="001407A3">
        <w:t>&lt;cac:Party&gt;</w:t>
      </w:r>
    </w:p>
    <w:p w:rsidR="00E77265" w:rsidRPr="001407A3" w:rsidRDefault="002F4FC6" w:rsidP="003F6527">
      <w:pPr>
        <w:pStyle w:val="Code"/>
        <w:shd w:val="clear" w:color="auto" w:fill="FFFFFF"/>
        <w:ind w:left="567"/>
      </w:pPr>
      <w:r w:rsidRPr="001407A3">
        <w:t xml:space="preserve">  </w:t>
      </w:r>
      <w:r w:rsidR="00E77265" w:rsidRPr="001407A3">
        <w:t>&lt;cbc:</w:t>
      </w:r>
      <w:r w:rsidR="00A848C7" w:rsidRPr="001407A3">
        <w:t>Endpoint</w:t>
      </w:r>
      <w:r w:rsidR="00E77265" w:rsidRPr="001407A3">
        <w:t>ID schemeID=</w:t>
      </w:r>
      <w:r w:rsidR="00914147" w:rsidRPr="003F6527">
        <w:t>"</w:t>
      </w:r>
      <w:r w:rsidR="00E77265" w:rsidRPr="001407A3">
        <w:t>GLN</w:t>
      </w:r>
      <w:r w:rsidR="00914147" w:rsidRPr="003F6527">
        <w:t>"</w:t>
      </w:r>
      <w:r w:rsidR="00E77265" w:rsidRPr="001407A3">
        <w:t>&gt;4035811991014&lt;/cbc:EndpointID&gt;</w:t>
      </w:r>
    </w:p>
    <w:p w:rsidR="00E77265" w:rsidRPr="001407A3" w:rsidRDefault="00E77265" w:rsidP="003F6527">
      <w:pPr>
        <w:pStyle w:val="Code"/>
        <w:shd w:val="clear" w:color="auto" w:fill="FFFFFF"/>
        <w:ind w:left="567"/>
      </w:pPr>
      <w:r w:rsidRPr="001407A3">
        <w:t>&lt;/cac:Party&gt;</w:t>
      </w:r>
    </w:p>
    <w:p w:rsidR="0035668A" w:rsidRPr="001F4312" w:rsidDel="002A3ECC" w:rsidRDefault="005F1CA1" w:rsidP="002A3ECC">
      <w:pPr>
        <w:rPr>
          <w:del w:id="412" w:author="Helger" w:date="2017-06-13T16:29:00Z"/>
        </w:rPr>
      </w:pPr>
      <w:del w:id="413" w:author="Helger" w:date="2017-06-13T17:07:00Z">
        <w:r w:rsidRPr="001F4312" w:rsidDel="001870DB">
          <w:delText xml:space="preserve">The </w:delText>
        </w:r>
      </w:del>
      <w:del w:id="414" w:author="Helger" w:date="2017-06-13T14:57:00Z">
        <w:r w:rsidR="00F70EE9" w:rsidDel="009F4391">
          <w:delText>non-</w:delText>
        </w:r>
      </w:del>
      <w:ins w:id="415" w:author="Helger" w:date="2017-06-13T17:07:00Z">
        <w:r w:rsidR="001870DB">
          <w:t>A</w:t>
        </w:r>
      </w:ins>
      <w:ins w:id="416" w:author="Helger" w:date="2017-06-13T14:57:00Z">
        <w:r w:rsidR="009F4391">
          <w:t xml:space="preserve"> </w:t>
        </w:r>
      </w:ins>
      <w:r w:rsidR="00F70EE9">
        <w:t xml:space="preserve">normative </w:t>
      </w:r>
      <w:del w:id="417" w:author="Helger" w:date="2017-06-13T17:07:00Z">
        <w:r w:rsidR="00F70EE9" w:rsidDel="001870DB">
          <w:delText xml:space="preserve">version </w:delText>
        </w:r>
      </w:del>
      <w:ins w:id="418" w:author="Helger" w:date="2017-06-13T17:07:00Z">
        <w:r w:rsidR="001870DB">
          <w:t>list</w:t>
        </w:r>
        <w:r w:rsidR="001870DB">
          <w:t xml:space="preserve"> </w:t>
        </w:r>
      </w:ins>
      <w:r w:rsidR="00F70EE9">
        <w:t xml:space="preserve">of </w:t>
      </w:r>
      <w:ins w:id="419" w:author="Helger" w:date="2017-06-13T17:08:00Z">
        <w:r w:rsidR="001870DB">
          <w:t xml:space="preserve">all PEPPOL </w:t>
        </w:r>
      </w:ins>
      <w:del w:id="420" w:author="Helger" w:date="2017-06-13T17:08:00Z">
        <w:r w:rsidR="00F70EE9" w:rsidDel="001870DB">
          <w:delText xml:space="preserve">the </w:delText>
        </w:r>
      </w:del>
      <w:ins w:id="421" w:author="Helger" w:date="2017-06-13T17:08:00Z">
        <w:r w:rsidR="001870DB">
          <w:t xml:space="preserve">Identifier </w:t>
        </w:r>
      </w:ins>
      <w:r w:rsidR="001356A9" w:rsidRPr="001F4312">
        <w:t xml:space="preserve">Issuing Agency code </w:t>
      </w:r>
      <w:r w:rsidRPr="001F4312">
        <w:t xml:space="preserve">values </w:t>
      </w:r>
      <w:r w:rsidR="001356A9" w:rsidRPr="001F4312">
        <w:t xml:space="preserve">and metadata </w:t>
      </w:r>
      <w:del w:id="422" w:author="Helger" w:date="2017-06-13T14:57:00Z">
        <w:r w:rsidR="00F70EE9" w:rsidDel="009F4391">
          <w:delText>is</w:delText>
        </w:r>
        <w:r w:rsidR="000F2DA9" w:rsidRPr="001F4312" w:rsidDel="009F4391">
          <w:delText xml:space="preserve"> shown in the following table</w:delText>
        </w:r>
        <w:r w:rsidR="00F70EE9" w:rsidDel="009F4391">
          <w:delText xml:space="preserve">. The latest normative version </w:delText>
        </w:r>
      </w:del>
      <w:r w:rsidR="00AC5DA8">
        <w:t>can be found at [PEPPOL</w:t>
      </w:r>
      <w:ins w:id="423" w:author="Helger" w:date="2017-06-13T17:02:00Z">
        <w:r w:rsidR="00C7372E">
          <w:t>_</w:t>
        </w:r>
      </w:ins>
      <w:ins w:id="424" w:author="Helger" w:date="2017-06-13T14:57:00Z">
        <w:r w:rsidR="009F4391">
          <w:t>CL</w:t>
        </w:r>
      </w:ins>
      <w:r w:rsidR="00F70EE9">
        <w:t>].</w:t>
      </w:r>
    </w:p>
    <w:tbl>
      <w:tblPr>
        <w:tblStyle w:val="MittlereSchattierung2-Akzent11"/>
        <w:tblW w:w="4924" w:type="pct"/>
        <w:tblLayout w:type="fixed"/>
        <w:tblLook w:val="0420" w:firstRow="1" w:lastRow="0" w:firstColumn="0" w:lastColumn="0" w:noHBand="0" w:noVBand="1"/>
        <w:tblPrChange w:id="425" w:author="Helger" w:date="2017-04-24T19:20:00Z">
          <w:tblPr>
            <w:tblW w:w="4924" w:type="pct"/>
            <w:tblBorders>
              <w:top w:val="single" w:sz="18" w:space="0" w:color="auto"/>
              <w:bottom w:val="single" w:sz="18" w:space="0" w:color="auto"/>
            </w:tblBorders>
            <w:tblLayout w:type="fixed"/>
            <w:tblLook w:val="0420" w:firstRow="1" w:lastRow="0" w:firstColumn="0" w:lastColumn="0" w:noHBand="0" w:noVBand="1"/>
          </w:tblPr>
        </w:tblPrChange>
      </w:tblPr>
      <w:tblGrid>
        <w:gridCol w:w="2117"/>
        <w:gridCol w:w="1770"/>
        <w:gridCol w:w="8001"/>
        <w:gridCol w:w="2114"/>
        <w:tblGridChange w:id="426">
          <w:tblGrid>
            <w:gridCol w:w="1468"/>
            <w:gridCol w:w="1227"/>
            <w:gridCol w:w="5545"/>
            <w:gridCol w:w="1465"/>
          </w:tblGrid>
        </w:tblGridChange>
      </w:tblGrid>
      <w:tr w:rsidR="00E835EE" w:rsidRPr="00DE2B4B" w:rsidDel="009F4391" w:rsidTr="001C0EB0">
        <w:trPr>
          <w:cnfStyle w:val="100000000000" w:firstRow="1" w:lastRow="0" w:firstColumn="0" w:lastColumn="0" w:oddVBand="0" w:evenVBand="0" w:oddHBand="0" w:evenHBand="0" w:firstRowFirstColumn="0" w:firstRowLastColumn="0" w:lastRowFirstColumn="0" w:lastRowLastColumn="0"/>
          <w:del w:id="427" w:author="Helger" w:date="2017-06-13T14:57:00Z"/>
        </w:trPr>
        <w:tc>
          <w:tcPr>
            <w:tcW w:w="756" w:type="pct"/>
            <w:noWrap/>
            <w:tcPrChange w:id="428" w:author="Helger" w:date="2017-04-24T19:20:00Z">
              <w:tcPr>
                <w:tcW w:w="756" w:type="pct"/>
                <w:noWrap/>
              </w:tcPr>
            </w:tcPrChange>
          </w:tcPr>
          <w:p w:rsidR="00180663" w:rsidRPr="00F71403" w:rsidDel="009F4391" w:rsidRDefault="00E835EE" w:rsidP="002A3ECC">
            <w:pPr>
              <w:cnfStyle w:val="100000000000" w:firstRow="1" w:lastRow="0" w:firstColumn="0" w:lastColumn="0" w:oddVBand="0" w:evenVBand="0" w:oddHBand="0" w:evenHBand="0" w:firstRowFirstColumn="0" w:firstRowLastColumn="0" w:lastRowFirstColumn="0" w:lastRowLastColumn="0"/>
              <w:rPr>
                <w:del w:id="429" w:author="Helger" w:date="2017-06-13T14:57:00Z"/>
                <w:b w:val="0"/>
                <w:bCs w:val="0"/>
              </w:rPr>
            </w:pPr>
            <w:del w:id="430" w:author="Helger" w:date="2017-06-13T14:57:00Z">
              <w:r w:rsidRPr="00F71403" w:rsidDel="009F4391">
                <w:rPr>
                  <w:b w:val="0"/>
                  <w:bCs w:val="0"/>
                </w:rPr>
                <w:delText>S</w:delText>
              </w:r>
              <w:r w:rsidR="00180663" w:rsidRPr="00F71403" w:rsidDel="009F4391">
                <w:rPr>
                  <w:b w:val="0"/>
                  <w:bCs w:val="0"/>
                </w:rPr>
                <w:delText>cheme</w:delText>
              </w:r>
              <w:r w:rsidRPr="00F71403" w:rsidDel="009F4391">
                <w:rPr>
                  <w:b w:val="0"/>
                  <w:bCs w:val="0"/>
                </w:rPr>
                <w:delText xml:space="preserve"> </w:delText>
              </w:r>
              <w:r w:rsidR="00180663" w:rsidRPr="00F71403" w:rsidDel="009F4391">
                <w:rPr>
                  <w:b w:val="0"/>
                  <w:bCs w:val="0"/>
                </w:rPr>
                <w:delText>ID</w:delText>
              </w:r>
            </w:del>
          </w:p>
        </w:tc>
        <w:tc>
          <w:tcPr>
            <w:tcW w:w="632" w:type="pct"/>
            <w:tcPrChange w:id="431" w:author="Helger" w:date="2017-04-24T19:20:00Z">
              <w:tcPr>
                <w:tcW w:w="632" w:type="pct"/>
              </w:tcPr>
            </w:tcPrChange>
          </w:tcPr>
          <w:p w:rsidR="00180663" w:rsidRPr="00F71403" w:rsidDel="009F4391" w:rsidRDefault="00E835EE" w:rsidP="002A3ECC">
            <w:pPr>
              <w:cnfStyle w:val="100000000000" w:firstRow="1" w:lastRow="0" w:firstColumn="0" w:lastColumn="0" w:oddVBand="0" w:evenVBand="0" w:oddHBand="0" w:evenHBand="0" w:firstRowFirstColumn="0" w:firstRowLastColumn="0" w:lastRowFirstColumn="0" w:lastRowLastColumn="0"/>
              <w:rPr>
                <w:del w:id="432" w:author="Helger" w:date="2017-06-13T14:57:00Z"/>
                <w:b w:val="0"/>
                <w:bCs w:val="0"/>
              </w:rPr>
              <w:pPrChange w:id="433" w:author="Helger" w:date="2017-06-13T16:29:00Z">
                <w:pPr>
                  <w:jc w:val="center"/>
                  <w:cnfStyle w:val="100000000000" w:firstRow="1" w:lastRow="0" w:firstColumn="0" w:lastColumn="0" w:oddVBand="0" w:evenVBand="0" w:oddHBand="0" w:evenHBand="0" w:firstRowFirstColumn="0" w:firstRowLastColumn="0" w:lastRowFirstColumn="0" w:lastRowLastColumn="0"/>
                </w:pPr>
              </w:pPrChange>
            </w:pPr>
            <w:del w:id="434" w:author="Helger" w:date="2017-06-13T14:57:00Z">
              <w:r w:rsidRPr="00F71403" w:rsidDel="009F4391">
                <w:rPr>
                  <w:b w:val="0"/>
                  <w:bCs w:val="0"/>
                </w:rPr>
                <w:delText>Numerical code</w:delText>
              </w:r>
            </w:del>
          </w:p>
        </w:tc>
        <w:tc>
          <w:tcPr>
            <w:tcW w:w="2857" w:type="pct"/>
            <w:noWrap/>
            <w:tcPrChange w:id="435" w:author="Helger" w:date="2017-04-24T19:20:00Z">
              <w:tcPr>
                <w:tcW w:w="2857" w:type="pct"/>
                <w:noWrap/>
              </w:tcPr>
            </w:tcPrChange>
          </w:tcPr>
          <w:p w:rsidR="00180663" w:rsidRPr="00F71403" w:rsidDel="009F4391" w:rsidRDefault="00E835EE" w:rsidP="002A3ECC">
            <w:pPr>
              <w:cnfStyle w:val="100000000000" w:firstRow="1" w:lastRow="0" w:firstColumn="0" w:lastColumn="0" w:oddVBand="0" w:evenVBand="0" w:oddHBand="0" w:evenHBand="0" w:firstRowFirstColumn="0" w:firstRowLastColumn="0" w:lastRowFirstColumn="0" w:lastRowLastColumn="0"/>
              <w:rPr>
                <w:del w:id="436" w:author="Helger" w:date="2017-06-13T14:57:00Z"/>
                <w:b w:val="0"/>
                <w:bCs w:val="0"/>
              </w:rPr>
              <w:pPrChange w:id="437" w:author="Helger" w:date="2017-06-13T16:29:00Z">
                <w:pPr>
                  <w:jc w:val="center"/>
                  <w:cnfStyle w:val="100000000000" w:firstRow="1" w:lastRow="0" w:firstColumn="0" w:lastColumn="0" w:oddVBand="0" w:evenVBand="0" w:oddHBand="0" w:evenHBand="0" w:firstRowFirstColumn="0" w:firstRowLastColumn="0" w:lastRowFirstColumn="0" w:lastRowLastColumn="0"/>
                </w:pPr>
              </w:pPrChange>
            </w:pPr>
            <w:del w:id="438" w:author="Helger" w:date="2017-06-13T14:57:00Z">
              <w:r w:rsidRPr="00F71403" w:rsidDel="009F4391">
                <w:rPr>
                  <w:b w:val="0"/>
                  <w:bCs w:val="0"/>
                </w:rPr>
                <w:delText>Scheme agency name</w:delText>
              </w:r>
            </w:del>
          </w:p>
        </w:tc>
        <w:tc>
          <w:tcPr>
            <w:tcW w:w="755" w:type="pct"/>
            <w:tcPrChange w:id="439" w:author="Helger" w:date="2017-04-24T19:20:00Z">
              <w:tcPr>
                <w:tcW w:w="755" w:type="pct"/>
              </w:tcPr>
            </w:tcPrChange>
          </w:tcPr>
          <w:p w:rsidR="00180663" w:rsidRPr="00F71403" w:rsidDel="009F4391" w:rsidRDefault="00180663" w:rsidP="002A3ECC">
            <w:pPr>
              <w:cnfStyle w:val="100000000000" w:firstRow="1" w:lastRow="0" w:firstColumn="0" w:lastColumn="0" w:oddVBand="0" w:evenVBand="0" w:oddHBand="0" w:evenHBand="0" w:firstRowFirstColumn="0" w:firstRowLastColumn="0" w:lastRowFirstColumn="0" w:lastRowLastColumn="0"/>
              <w:rPr>
                <w:del w:id="440" w:author="Helger" w:date="2017-06-13T14:57:00Z"/>
                <w:b w:val="0"/>
                <w:bCs w:val="0"/>
              </w:rPr>
              <w:pPrChange w:id="441" w:author="Helger" w:date="2017-06-13T16:29:00Z">
                <w:pPr>
                  <w:jc w:val="center"/>
                  <w:cnfStyle w:val="100000000000" w:firstRow="1" w:lastRow="0" w:firstColumn="0" w:lastColumn="0" w:oddVBand="0" w:evenVBand="0" w:oddHBand="0" w:evenHBand="0" w:firstRowFirstColumn="0" w:firstRowLastColumn="0" w:lastRowFirstColumn="0" w:lastRowLastColumn="0"/>
                </w:pPr>
              </w:pPrChange>
            </w:pPr>
            <w:del w:id="442" w:author="Helger" w:date="2017-06-13T14:57:00Z">
              <w:r w:rsidRPr="00F71403" w:rsidDel="009F4391">
                <w:rPr>
                  <w:b w:val="0"/>
                  <w:bCs w:val="0"/>
                </w:rPr>
                <w:delText>Deprecated</w:delText>
              </w:r>
              <w:r w:rsidR="00E835EE" w:rsidRPr="00F71403" w:rsidDel="009F4391">
                <w:rPr>
                  <w:b w:val="0"/>
                  <w:bCs w:val="0"/>
                </w:rPr>
                <w:delText>?</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443" w:author="Helger" w:date="2017-06-13T14:57:00Z"/>
        </w:trPr>
        <w:tc>
          <w:tcPr>
            <w:tcW w:w="756" w:type="pct"/>
            <w:noWrap/>
            <w:tcPrChange w:id="444" w:author="Helger" w:date="2017-04-24T19:20:00Z">
              <w:tcPr>
                <w:tcW w:w="756" w:type="pct"/>
                <w:noWrap/>
              </w:tcPr>
            </w:tcPrChange>
          </w:tcPr>
          <w:p w:rsidR="00F03CDF" w:rsidRPr="00F71403" w:rsidDel="009F4391" w:rsidRDefault="009E0B1F" w:rsidP="002A3ECC">
            <w:pPr>
              <w:cnfStyle w:val="000000100000" w:firstRow="0" w:lastRow="0" w:firstColumn="0" w:lastColumn="0" w:oddVBand="0" w:evenVBand="0" w:oddHBand="1" w:evenHBand="0" w:firstRowFirstColumn="0" w:firstRowLastColumn="0" w:lastRowFirstColumn="0" w:lastRowLastColumn="0"/>
              <w:rPr>
                <w:del w:id="445" w:author="Helger" w:date="2017-06-13T14:57:00Z"/>
                <w:rFonts w:cs="Calibri"/>
              </w:rPr>
            </w:pPr>
            <w:del w:id="446" w:author="Helger" w:date="2017-06-13T14:57:00Z">
              <w:r w:rsidRPr="00F71403" w:rsidDel="009F4391">
                <w:rPr>
                  <w:rFonts w:cs="Calibri"/>
                </w:rPr>
                <w:delText>FR:SIRENE</w:delText>
              </w:r>
            </w:del>
          </w:p>
        </w:tc>
        <w:tc>
          <w:tcPr>
            <w:tcW w:w="632" w:type="pct"/>
            <w:tcPrChange w:id="447" w:author="Helger" w:date="2017-04-24T19:20:00Z">
              <w:tcPr>
                <w:tcW w:w="632" w:type="pct"/>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448" w:author="Helger" w:date="2017-06-13T14:57:00Z"/>
                <w:rFonts w:cs="Calibri"/>
              </w:rPr>
              <w:pPrChange w:id="449"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450" w:author="Helger" w:date="2017-06-13T14:57:00Z">
              <w:r w:rsidRPr="00F71403" w:rsidDel="009F4391">
                <w:rPr>
                  <w:rFonts w:cs="Calibri"/>
                </w:rPr>
                <w:delText>0002</w:delText>
              </w:r>
            </w:del>
          </w:p>
        </w:tc>
        <w:tc>
          <w:tcPr>
            <w:tcW w:w="2857" w:type="pct"/>
            <w:noWrap/>
            <w:tcPrChange w:id="451" w:author="Helger" w:date="2017-04-24T19:20:00Z">
              <w:tcPr>
                <w:tcW w:w="2857"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452" w:author="Helger" w:date="2017-06-13T14:57:00Z"/>
                <w:rFonts w:cs="Calibri"/>
              </w:rPr>
            </w:pPr>
            <w:del w:id="453" w:author="Helger" w:date="2017-06-13T14:57:00Z">
              <w:r w:rsidRPr="00F71403" w:rsidDel="009F4391">
                <w:rPr>
                  <w:rFonts w:cs="Calibri"/>
                </w:rPr>
                <w:delText>Institut National de la Statistique et des Etudes Economiques, (I.N.S.E.E.)</w:delText>
              </w:r>
            </w:del>
          </w:p>
        </w:tc>
        <w:tc>
          <w:tcPr>
            <w:tcW w:w="755" w:type="pct"/>
            <w:tcPrChange w:id="454" w:author="Helger" w:date="2017-04-24T19:20:00Z">
              <w:tcPr>
                <w:tcW w:w="755" w:type="pct"/>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455" w:author="Helger" w:date="2017-06-13T14:57:00Z"/>
                <w:rFonts w:cs="Calibri"/>
              </w:rPr>
              <w:pPrChange w:id="456" w:author="Helger" w:date="2017-06-13T16:29:00Z">
                <w:pPr>
                  <w:cnfStyle w:val="000000100000" w:firstRow="0" w:lastRow="0" w:firstColumn="0" w:lastColumn="0" w:oddVBand="0" w:evenVBand="0" w:oddHBand="1" w:evenHBand="0" w:firstRowFirstColumn="0" w:firstRowLastColumn="0" w:lastRowFirstColumn="0" w:lastRowLastColumn="0"/>
                </w:pPr>
              </w:pPrChange>
            </w:pPr>
            <w:del w:id="457" w:author="Helger" w:date="2017-06-13T14:57:00Z">
              <w:r w:rsidRPr="00F71403" w:rsidDel="009F4391">
                <w:rPr>
                  <w:rFonts w:cs="Calibri"/>
                </w:rPr>
                <w:delText>false</w:delText>
              </w:r>
            </w:del>
          </w:p>
        </w:tc>
      </w:tr>
      <w:tr w:rsidR="00F03CDF" w:rsidRPr="00F71403" w:rsidDel="009F4391" w:rsidTr="001C0EB0">
        <w:trPr>
          <w:del w:id="458" w:author="Helger" w:date="2017-06-13T14:57:00Z"/>
        </w:trPr>
        <w:tc>
          <w:tcPr>
            <w:tcW w:w="756" w:type="pct"/>
            <w:noWrap/>
            <w:tcPrChange w:id="459" w:author="Helger" w:date="2017-04-24T19:20:00Z">
              <w:tcPr>
                <w:tcW w:w="756" w:type="pct"/>
                <w:shd w:val="clear" w:color="auto" w:fill="auto"/>
                <w:noWrap/>
              </w:tcPr>
            </w:tcPrChange>
          </w:tcPr>
          <w:p w:rsidR="00F03CDF" w:rsidRPr="00F71403" w:rsidDel="009F4391" w:rsidRDefault="00F03CDF" w:rsidP="002A3ECC">
            <w:pPr>
              <w:rPr>
                <w:del w:id="460" w:author="Helger" w:date="2017-06-13T14:57:00Z"/>
                <w:rFonts w:cs="Calibri"/>
              </w:rPr>
            </w:pPr>
            <w:del w:id="461" w:author="Helger" w:date="2017-06-13T14:57:00Z">
              <w:r w:rsidRPr="00F71403" w:rsidDel="009F4391">
                <w:rPr>
                  <w:rFonts w:cs="Calibri"/>
                </w:rPr>
                <w:delText>SE:ORGNR</w:delText>
              </w:r>
            </w:del>
          </w:p>
        </w:tc>
        <w:tc>
          <w:tcPr>
            <w:tcW w:w="632" w:type="pct"/>
            <w:tcPrChange w:id="462" w:author="Helger" w:date="2017-04-24T19:20:00Z">
              <w:tcPr>
                <w:tcW w:w="632" w:type="pct"/>
                <w:shd w:val="clear" w:color="auto" w:fill="auto"/>
              </w:tcPr>
            </w:tcPrChange>
          </w:tcPr>
          <w:p w:rsidR="00F03CDF" w:rsidRPr="00F71403" w:rsidDel="009F4391" w:rsidRDefault="00F03CDF" w:rsidP="002A3ECC">
            <w:pPr>
              <w:rPr>
                <w:del w:id="463" w:author="Helger" w:date="2017-06-13T14:57:00Z"/>
                <w:rFonts w:cs="Calibri"/>
              </w:rPr>
              <w:pPrChange w:id="464" w:author="Helger" w:date="2017-06-13T16:29:00Z">
                <w:pPr>
                  <w:jc w:val="right"/>
                </w:pPr>
              </w:pPrChange>
            </w:pPr>
            <w:del w:id="465" w:author="Helger" w:date="2017-06-13T14:57:00Z">
              <w:r w:rsidRPr="00F71403" w:rsidDel="009F4391">
                <w:rPr>
                  <w:rFonts w:cs="Calibri"/>
                </w:rPr>
                <w:delText>0007</w:delText>
              </w:r>
            </w:del>
          </w:p>
        </w:tc>
        <w:tc>
          <w:tcPr>
            <w:tcW w:w="2857" w:type="pct"/>
            <w:noWrap/>
            <w:tcPrChange w:id="466" w:author="Helger" w:date="2017-04-24T19:20:00Z">
              <w:tcPr>
                <w:tcW w:w="2857" w:type="pct"/>
                <w:shd w:val="clear" w:color="auto" w:fill="auto"/>
                <w:noWrap/>
              </w:tcPr>
            </w:tcPrChange>
          </w:tcPr>
          <w:p w:rsidR="00F03CDF" w:rsidRPr="00F71403" w:rsidDel="009F4391" w:rsidRDefault="00F03CDF" w:rsidP="002A3ECC">
            <w:pPr>
              <w:rPr>
                <w:del w:id="467" w:author="Helger" w:date="2017-06-13T14:57:00Z"/>
                <w:rFonts w:cs="Calibri"/>
              </w:rPr>
            </w:pPr>
            <w:del w:id="468" w:author="Helger" w:date="2017-06-13T14:57:00Z">
              <w:r w:rsidRPr="00F71403" w:rsidDel="009F4391">
                <w:rPr>
                  <w:rFonts w:cs="Calibri"/>
                </w:rPr>
                <w:delText>The National Tax Board</w:delText>
              </w:r>
            </w:del>
          </w:p>
        </w:tc>
        <w:tc>
          <w:tcPr>
            <w:tcW w:w="755" w:type="pct"/>
            <w:tcPrChange w:id="469" w:author="Helger" w:date="2017-04-24T19:20:00Z">
              <w:tcPr>
                <w:tcW w:w="755" w:type="pct"/>
                <w:shd w:val="clear" w:color="auto" w:fill="auto"/>
              </w:tcPr>
            </w:tcPrChange>
          </w:tcPr>
          <w:p w:rsidR="00F03CDF" w:rsidRPr="00F71403" w:rsidDel="009F4391" w:rsidRDefault="00F03CDF" w:rsidP="002A3ECC">
            <w:pPr>
              <w:rPr>
                <w:del w:id="470" w:author="Helger" w:date="2017-06-13T14:57:00Z"/>
                <w:rFonts w:cs="Calibri"/>
              </w:rPr>
              <w:pPrChange w:id="471" w:author="Helger" w:date="2017-06-13T16:29:00Z">
                <w:pPr/>
              </w:pPrChange>
            </w:pPr>
            <w:del w:id="472" w:author="Helger" w:date="2017-06-13T14:57:00Z">
              <w:r w:rsidRPr="00F71403" w:rsidDel="009F4391">
                <w:rPr>
                  <w:rFonts w:cs="Calibri"/>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473" w:author="Helger" w:date="2017-06-13T14:57:00Z"/>
        </w:trPr>
        <w:tc>
          <w:tcPr>
            <w:tcW w:w="756" w:type="pct"/>
            <w:noWrap/>
            <w:tcPrChange w:id="474" w:author="Helger" w:date="2017-04-24T19:20:00Z">
              <w:tcPr>
                <w:tcW w:w="756" w:type="pct"/>
                <w:noWrap/>
              </w:tcPr>
            </w:tcPrChange>
          </w:tcPr>
          <w:p w:rsidR="009E0B1F" w:rsidRPr="00F71403" w:rsidDel="009F4391" w:rsidRDefault="009E0B1F" w:rsidP="002A3ECC">
            <w:pPr>
              <w:cnfStyle w:val="000000100000" w:firstRow="0" w:lastRow="0" w:firstColumn="0" w:lastColumn="0" w:oddVBand="0" w:evenVBand="0" w:oddHBand="1" w:evenHBand="0" w:firstRowFirstColumn="0" w:firstRowLastColumn="0" w:lastRowFirstColumn="0" w:lastRowLastColumn="0"/>
              <w:rPr>
                <w:del w:id="475" w:author="Helger" w:date="2017-06-13T14:57:00Z"/>
                <w:rFonts w:cs="Calibri"/>
              </w:rPr>
            </w:pPr>
            <w:del w:id="476" w:author="Helger" w:date="2017-06-13T14:57:00Z">
              <w:r w:rsidRPr="00F71403" w:rsidDel="009F4391">
                <w:rPr>
                  <w:rFonts w:cs="Calibri"/>
                </w:rPr>
                <w:delText>FR:SIRET</w:delText>
              </w:r>
            </w:del>
          </w:p>
        </w:tc>
        <w:tc>
          <w:tcPr>
            <w:tcW w:w="632" w:type="pct"/>
            <w:tcPrChange w:id="477" w:author="Helger" w:date="2017-04-24T19:20:00Z">
              <w:tcPr>
                <w:tcW w:w="632" w:type="pct"/>
              </w:tcPr>
            </w:tcPrChange>
          </w:tcPr>
          <w:p w:rsidR="009E0B1F" w:rsidRPr="00F71403" w:rsidDel="009F4391" w:rsidRDefault="009E0B1F" w:rsidP="002A3ECC">
            <w:pPr>
              <w:cnfStyle w:val="000000100000" w:firstRow="0" w:lastRow="0" w:firstColumn="0" w:lastColumn="0" w:oddVBand="0" w:evenVBand="0" w:oddHBand="1" w:evenHBand="0" w:firstRowFirstColumn="0" w:firstRowLastColumn="0" w:lastRowFirstColumn="0" w:lastRowLastColumn="0"/>
              <w:rPr>
                <w:del w:id="478" w:author="Helger" w:date="2017-06-13T14:57:00Z"/>
                <w:rFonts w:cs="Calibri"/>
              </w:rPr>
              <w:pPrChange w:id="479"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480" w:author="Helger" w:date="2017-06-13T14:57:00Z">
              <w:r w:rsidRPr="00F71403" w:rsidDel="009F4391">
                <w:rPr>
                  <w:rFonts w:cs="Calibri"/>
                </w:rPr>
                <w:delText>0009</w:delText>
              </w:r>
            </w:del>
          </w:p>
        </w:tc>
        <w:tc>
          <w:tcPr>
            <w:tcW w:w="2857" w:type="pct"/>
            <w:noWrap/>
            <w:tcPrChange w:id="481" w:author="Helger" w:date="2017-04-24T19:20:00Z">
              <w:tcPr>
                <w:tcW w:w="2857" w:type="pct"/>
                <w:noWrap/>
              </w:tcPr>
            </w:tcPrChange>
          </w:tcPr>
          <w:p w:rsidR="009E0B1F" w:rsidRPr="00F71403" w:rsidDel="009F4391" w:rsidRDefault="009E0B1F" w:rsidP="002A3ECC">
            <w:pPr>
              <w:cnfStyle w:val="000000100000" w:firstRow="0" w:lastRow="0" w:firstColumn="0" w:lastColumn="0" w:oddVBand="0" w:evenVBand="0" w:oddHBand="1" w:evenHBand="0" w:firstRowFirstColumn="0" w:firstRowLastColumn="0" w:lastRowFirstColumn="0" w:lastRowLastColumn="0"/>
              <w:rPr>
                <w:del w:id="482" w:author="Helger" w:date="2017-06-13T14:57:00Z"/>
                <w:rFonts w:cs="Calibri"/>
              </w:rPr>
            </w:pPr>
            <w:del w:id="483" w:author="Helger" w:date="2017-06-13T14:57:00Z">
              <w:r w:rsidRPr="00F71403" w:rsidDel="009F4391">
                <w:rPr>
                  <w:rFonts w:cs="Calibri"/>
                </w:rPr>
                <w:delText>DU PONT DE NEMOURS</w:delText>
              </w:r>
            </w:del>
          </w:p>
        </w:tc>
        <w:tc>
          <w:tcPr>
            <w:tcW w:w="755" w:type="pct"/>
            <w:tcPrChange w:id="484" w:author="Helger" w:date="2017-04-24T19:20:00Z">
              <w:tcPr>
                <w:tcW w:w="755" w:type="pct"/>
              </w:tcPr>
            </w:tcPrChange>
          </w:tcPr>
          <w:p w:rsidR="009E0B1F" w:rsidRPr="00F71403" w:rsidDel="009F4391" w:rsidRDefault="009E0B1F" w:rsidP="002A3ECC">
            <w:pPr>
              <w:cnfStyle w:val="000000100000" w:firstRow="0" w:lastRow="0" w:firstColumn="0" w:lastColumn="0" w:oddVBand="0" w:evenVBand="0" w:oddHBand="1" w:evenHBand="0" w:firstRowFirstColumn="0" w:firstRowLastColumn="0" w:lastRowFirstColumn="0" w:lastRowLastColumn="0"/>
              <w:rPr>
                <w:del w:id="485" w:author="Helger" w:date="2017-06-13T14:57:00Z"/>
                <w:rFonts w:cs="Calibri"/>
              </w:rPr>
              <w:pPrChange w:id="486" w:author="Helger" w:date="2017-06-13T16:29:00Z">
                <w:pPr>
                  <w:cnfStyle w:val="000000100000" w:firstRow="0" w:lastRow="0" w:firstColumn="0" w:lastColumn="0" w:oddVBand="0" w:evenVBand="0" w:oddHBand="1" w:evenHBand="0" w:firstRowFirstColumn="0" w:firstRowLastColumn="0" w:lastRowFirstColumn="0" w:lastRowLastColumn="0"/>
                </w:pPr>
              </w:pPrChange>
            </w:pPr>
            <w:del w:id="487" w:author="Helger" w:date="2017-06-13T14:57:00Z">
              <w:r w:rsidRPr="00F71403" w:rsidDel="009F4391">
                <w:rPr>
                  <w:rFonts w:cs="Calibri"/>
                </w:rPr>
                <w:delText>false</w:delText>
              </w:r>
            </w:del>
          </w:p>
        </w:tc>
      </w:tr>
      <w:tr w:rsidR="00F03CDF" w:rsidRPr="00F71403" w:rsidDel="009F4391" w:rsidTr="001C0EB0">
        <w:trPr>
          <w:del w:id="488" w:author="Helger" w:date="2017-06-13T14:57:00Z"/>
        </w:trPr>
        <w:tc>
          <w:tcPr>
            <w:tcW w:w="756" w:type="pct"/>
            <w:noWrap/>
            <w:tcPrChange w:id="489" w:author="Helger" w:date="2017-04-24T19:20:00Z">
              <w:tcPr>
                <w:tcW w:w="756" w:type="pct"/>
                <w:shd w:val="clear" w:color="auto" w:fill="auto"/>
                <w:noWrap/>
              </w:tcPr>
            </w:tcPrChange>
          </w:tcPr>
          <w:p w:rsidR="00F03CDF" w:rsidRPr="00F71403" w:rsidDel="009F4391" w:rsidRDefault="00F03CDF" w:rsidP="002A3ECC">
            <w:pPr>
              <w:rPr>
                <w:del w:id="490" w:author="Helger" w:date="2017-06-13T14:57:00Z"/>
                <w:rFonts w:cs="Calibri"/>
              </w:rPr>
            </w:pPr>
            <w:del w:id="491" w:author="Helger" w:date="2017-06-13T14:57:00Z">
              <w:r w:rsidRPr="00F71403" w:rsidDel="009F4391">
                <w:rPr>
                  <w:rFonts w:cs="Calibri"/>
                </w:rPr>
                <w:delText>FI:OVT</w:delText>
              </w:r>
            </w:del>
          </w:p>
        </w:tc>
        <w:tc>
          <w:tcPr>
            <w:tcW w:w="632" w:type="pct"/>
            <w:tcPrChange w:id="492" w:author="Helger" w:date="2017-04-24T19:20:00Z">
              <w:tcPr>
                <w:tcW w:w="632" w:type="pct"/>
                <w:shd w:val="clear" w:color="auto" w:fill="auto"/>
              </w:tcPr>
            </w:tcPrChange>
          </w:tcPr>
          <w:p w:rsidR="00F03CDF" w:rsidRPr="00F71403" w:rsidDel="009F4391" w:rsidRDefault="00F03CDF" w:rsidP="002A3ECC">
            <w:pPr>
              <w:rPr>
                <w:del w:id="493" w:author="Helger" w:date="2017-06-13T14:57:00Z"/>
                <w:rFonts w:cs="Calibri"/>
              </w:rPr>
              <w:pPrChange w:id="494" w:author="Helger" w:date="2017-06-13T16:29:00Z">
                <w:pPr>
                  <w:jc w:val="right"/>
                </w:pPr>
              </w:pPrChange>
            </w:pPr>
            <w:del w:id="495" w:author="Helger" w:date="2017-06-13T14:57:00Z">
              <w:r w:rsidRPr="00F71403" w:rsidDel="009F4391">
                <w:rPr>
                  <w:rFonts w:cs="Calibri"/>
                </w:rPr>
                <w:delText>0037</w:delText>
              </w:r>
            </w:del>
          </w:p>
        </w:tc>
        <w:tc>
          <w:tcPr>
            <w:tcW w:w="2857" w:type="pct"/>
            <w:noWrap/>
            <w:tcPrChange w:id="496" w:author="Helger" w:date="2017-04-24T19:20:00Z">
              <w:tcPr>
                <w:tcW w:w="2857" w:type="pct"/>
                <w:shd w:val="clear" w:color="auto" w:fill="auto"/>
                <w:noWrap/>
              </w:tcPr>
            </w:tcPrChange>
          </w:tcPr>
          <w:p w:rsidR="00F03CDF" w:rsidRPr="00F71403" w:rsidDel="009F4391" w:rsidRDefault="00F03CDF" w:rsidP="002A3ECC">
            <w:pPr>
              <w:rPr>
                <w:del w:id="497" w:author="Helger" w:date="2017-06-13T14:57:00Z"/>
                <w:rFonts w:cs="Calibri"/>
              </w:rPr>
            </w:pPr>
            <w:del w:id="498" w:author="Helger" w:date="2017-06-13T14:57:00Z">
              <w:r w:rsidRPr="00F71403" w:rsidDel="009F4391">
                <w:rPr>
                  <w:rFonts w:cs="Calibri"/>
                </w:rPr>
                <w:delText>National Board of Taxes, (Verohallitus)</w:delText>
              </w:r>
            </w:del>
          </w:p>
        </w:tc>
        <w:tc>
          <w:tcPr>
            <w:tcW w:w="755" w:type="pct"/>
            <w:tcPrChange w:id="499" w:author="Helger" w:date="2017-04-24T19:20:00Z">
              <w:tcPr>
                <w:tcW w:w="755" w:type="pct"/>
                <w:shd w:val="clear" w:color="auto" w:fill="auto"/>
              </w:tcPr>
            </w:tcPrChange>
          </w:tcPr>
          <w:p w:rsidR="00F03CDF" w:rsidRPr="00F71403" w:rsidDel="009F4391" w:rsidRDefault="00F03CDF" w:rsidP="002A3ECC">
            <w:pPr>
              <w:rPr>
                <w:del w:id="500" w:author="Helger" w:date="2017-06-13T14:57:00Z"/>
                <w:rFonts w:cs="Calibri"/>
              </w:rPr>
              <w:pPrChange w:id="501" w:author="Helger" w:date="2017-06-13T16:29:00Z">
                <w:pPr/>
              </w:pPrChange>
            </w:pPr>
            <w:del w:id="502" w:author="Helger" w:date="2017-06-13T14:57:00Z">
              <w:r w:rsidRPr="00F71403" w:rsidDel="009F4391">
                <w:rPr>
                  <w:rFonts w:cs="Calibri"/>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503" w:author="Helger" w:date="2017-06-13T14:57:00Z"/>
        </w:trPr>
        <w:tc>
          <w:tcPr>
            <w:tcW w:w="756" w:type="pct"/>
            <w:noWrap/>
            <w:tcPrChange w:id="504" w:author="Helger" w:date="2017-04-24T19:20:00Z">
              <w:tcPr>
                <w:tcW w:w="756"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505" w:author="Helger" w:date="2017-06-13T14:57:00Z"/>
                <w:rFonts w:cs="Calibri"/>
              </w:rPr>
            </w:pPr>
            <w:del w:id="506" w:author="Helger" w:date="2017-06-13T14:57:00Z">
              <w:r w:rsidRPr="00F71403" w:rsidDel="009F4391">
                <w:rPr>
                  <w:rFonts w:cs="Calibri"/>
                </w:rPr>
                <w:delText>DUNS</w:delText>
              </w:r>
            </w:del>
          </w:p>
        </w:tc>
        <w:tc>
          <w:tcPr>
            <w:tcW w:w="632" w:type="pct"/>
            <w:tcPrChange w:id="507" w:author="Helger" w:date="2017-04-24T19:20:00Z">
              <w:tcPr>
                <w:tcW w:w="632" w:type="pct"/>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508" w:author="Helger" w:date="2017-06-13T14:57:00Z"/>
                <w:rFonts w:cs="Calibri"/>
              </w:rPr>
              <w:pPrChange w:id="509"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510" w:author="Helger" w:date="2017-06-13T14:57:00Z">
              <w:r w:rsidRPr="00F71403" w:rsidDel="009F4391">
                <w:rPr>
                  <w:rFonts w:cs="Calibri"/>
                </w:rPr>
                <w:delText>0060</w:delText>
              </w:r>
            </w:del>
          </w:p>
        </w:tc>
        <w:tc>
          <w:tcPr>
            <w:tcW w:w="2857" w:type="pct"/>
            <w:noWrap/>
            <w:tcPrChange w:id="511" w:author="Helger" w:date="2017-04-24T19:20:00Z">
              <w:tcPr>
                <w:tcW w:w="2857"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512" w:author="Helger" w:date="2017-06-13T14:57:00Z"/>
                <w:rFonts w:cs="Calibri"/>
              </w:rPr>
            </w:pPr>
            <w:del w:id="513" w:author="Helger" w:date="2017-06-13T14:57:00Z">
              <w:r w:rsidRPr="00F71403" w:rsidDel="009F4391">
                <w:rPr>
                  <w:rFonts w:cs="Calibri"/>
                </w:rPr>
                <w:delText>Dun and Bradstreet Ltd</w:delText>
              </w:r>
            </w:del>
          </w:p>
        </w:tc>
        <w:tc>
          <w:tcPr>
            <w:tcW w:w="755" w:type="pct"/>
            <w:tcPrChange w:id="514" w:author="Helger" w:date="2017-04-24T19:20:00Z">
              <w:tcPr>
                <w:tcW w:w="755" w:type="pct"/>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515" w:author="Helger" w:date="2017-06-13T14:57:00Z"/>
                <w:rFonts w:cs="Calibri"/>
              </w:rPr>
              <w:pPrChange w:id="516" w:author="Helger" w:date="2017-06-13T16:29:00Z">
                <w:pPr>
                  <w:cnfStyle w:val="000000100000" w:firstRow="0" w:lastRow="0" w:firstColumn="0" w:lastColumn="0" w:oddVBand="0" w:evenVBand="0" w:oddHBand="1" w:evenHBand="0" w:firstRowFirstColumn="0" w:firstRowLastColumn="0" w:lastRowFirstColumn="0" w:lastRowLastColumn="0"/>
                </w:pPr>
              </w:pPrChange>
            </w:pPr>
            <w:del w:id="517" w:author="Helger" w:date="2017-06-13T14:57:00Z">
              <w:r w:rsidRPr="00F71403" w:rsidDel="009F4391">
                <w:rPr>
                  <w:rFonts w:cs="Calibri"/>
                </w:rPr>
                <w:delText>false</w:delText>
              </w:r>
            </w:del>
          </w:p>
        </w:tc>
      </w:tr>
      <w:tr w:rsidR="00F03CDF" w:rsidRPr="00F71403" w:rsidDel="009F4391" w:rsidTr="001C0EB0">
        <w:trPr>
          <w:del w:id="518" w:author="Helger" w:date="2017-06-13T14:57:00Z"/>
        </w:trPr>
        <w:tc>
          <w:tcPr>
            <w:tcW w:w="756" w:type="pct"/>
            <w:noWrap/>
            <w:tcPrChange w:id="519" w:author="Helger" w:date="2017-04-24T19:20:00Z">
              <w:tcPr>
                <w:tcW w:w="756" w:type="pct"/>
                <w:shd w:val="clear" w:color="auto" w:fill="auto"/>
                <w:noWrap/>
              </w:tcPr>
            </w:tcPrChange>
          </w:tcPr>
          <w:p w:rsidR="00F03CDF" w:rsidRPr="00F71403" w:rsidDel="009F4391" w:rsidRDefault="00F03CDF" w:rsidP="002A3ECC">
            <w:pPr>
              <w:rPr>
                <w:del w:id="520" w:author="Helger" w:date="2017-06-13T14:57:00Z"/>
                <w:rFonts w:cs="Calibri"/>
              </w:rPr>
            </w:pPr>
            <w:del w:id="521" w:author="Helger" w:date="2017-06-13T14:57:00Z">
              <w:r w:rsidRPr="00F71403" w:rsidDel="009F4391">
                <w:rPr>
                  <w:rFonts w:cs="Calibri"/>
                </w:rPr>
                <w:delText>GLN</w:delText>
              </w:r>
            </w:del>
          </w:p>
        </w:tc>
        <w:tc>
          <w:tcPr>
            <w:tcW w:w="632" w:type="pct"/>
            <w:tcPrChange w:id="522" w:author="Helger" w:date="2017-04-24T19:20:00Z">
              <w:tcPr>
                <w:tcW w:w="632" w:type="pct"/>
                <w:shd w:val="clear" w:color="auto" w:fill="auto"/>
              </w:tcPr>
            </w:tcPrChange>
          </w:tcPr>
          <w:p w:rsidR="00F03CDF" w:rsidRPr="00F71403" w:rsidDel="009F4391" w:rsidRDefault="00F03CDF" w:rsidP="002A3ECC">
            <w:pPr>
              <w:rPr>
                <w:del w:id="523" w:author="Helger" w:date="2017-06-13T14:57:00Z"/>
                <w:rFonts w:cs="Calibri"/>
              </w:rPr>
              <w:pPrChange w:id="524" w:author="Helger" w:date="2017-06-13T16:29:00Z">
                <w:pPr>
                  <w:jc w:val="right"/>
                </w:pPr>
              </w:pPrChange>
            </w:pPr>
            <w:del w:id="525" w:author="Helger" w:date="2017-06-13T14:57:00Z">
              <w:r w:rsidRPr="00F71403" w:rsidDel="009F4391">
                <w:rPr>
                  <w:rFonts w:cs="Calibri"/>
                </w:rPr>
                <w:delText>0088</w:delText>
              </w:r>
            </w:del>
          </w:p>
        </w:tc>
        <w:tc>
          <w:tcPr>
            <w:tcW w:w="2857" w:type="pct"/>
            <w:noWrap/>
            <w:tcPrChange w:id="526" w:author="Helger" w:date="2017-04-24T19:20:00Z">
              <w:tcPr>
                <w:tcW w:w="2857" w:type="pct"/>
                <w:shd w:val="clear" w:color="auto" w:fill="auto"/>
                <w:noWrap/>
              </w:tcPr>
            </w:tcPrChange>
          </w:tcPr>
          <w:p w:rsidR="00F03CDF" w:rsidRPr="00F71403" w:rsidDel="009F4391" w:rsidRDefault="0050134F" w:rsidP="002A3ECC">
            <w:pPr>
              <w:rPr>
                <w:del w:id="527" w:author="Helger" w:date="2017-06-13T14:57:00Z"/>
                <w:rFonts w:cs="Calibri"/>
              </w:rPr>
            </w:pPr>
            <w:del w:id="528" w:author="Helger" w:date="2017-06-13T14:57:00Z">
              <w:r w:rsidDel="009F4391">
                <w:rPr>
                  <w:rFonts w:cs="Calibri"/>
                </w:rPr>
                <w:delText>GS1</w:delText>
              </w:r>
            </w:del>
          </w:p>
        </w:tc>
        <w:tc>
          <w:tcPr>
            <w:tcW w:w="755" w:type="pct"/>
            <w:tcPrChange w:id="529" w:author="Helger" w:date="2017-04-24T19:20:00Z">
              <w:tcPr>
                <w:tcW w:w="755" w:type="pct"/>
                <w:shd w:val="clear" w:color="auto" w:fill="auto"/>
              </w:tcPr>
            </w:tcPrChange>
          </w:tcPr>
          <w:p w:rsidR="00F03CDF" w:rsidRPr="00F71403" w:rsidDel="009F4391" w:rsidRDefault="00F03CDF" w:rsidP="002A3ECC">
            <w:pPr>
              <w:rPr>
                <w:del w:id="530" w:author="Helger" w:date="2017-06-13T14:57:00Z"/>
                <w:rFonts w:cs="Calibri"/>
              </w:rPr>
              <w:pPrChange w:id="531" w:author="Helger" w:date="2017-06-13T16:29:00Z">
                <w:pPr/>
              </w:pPrChange>
            </w:pPr>
            <w:del w:id="532" w:author="Helger" w:date="2017-06-13T14:57:00Z">
              <w:r w:rsidRPr="00F71403" w:rsidDel="009F4391">
                <w:rPr>
                  <w:rFonts w:cs="Calibri"/>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533" w:author="Helger" w:date="2017-06-13T14:57:00Z"/>
        </w:trPr>
        <w:tc>
          <w:tcPr>
            <w:tcW w:w="756" w:type="pct"/>
            <w:noWrap/>
            <w:tcPrChange w:id="534" w:author="Helger" w:date="2017-04-24T19:20:00Z">
              <w:tcPr>
                <w:tcW w:w="756"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535" w:author="Helger" w:date="2017-06-13T14:57:00Z"/>
                <w:rFonts w:cs="Calibri"/>
              </w:rPr>
            </w:pPr>
            <w:del w:id="536" w:author="Helger" w:date="2017-06-13T14:57:00Z">
              <w:r w:rsidRPr="00F71403" w:rsidDel="009F4391">
                <w:rPr>
                  <w:rFonts w:cs="Calibri"/>
                </w:rPr>
                <w:delText>DK:P</w:delText>
              </w:r>
            </w:del>
          </w:p>
        </w:tc>
        <w:tc>
          <w:tcPr>
            <w:tcW w:w="632" w:type="pct"/>
            <w:tcPrChange w:id="537" w:author="Helger" w:date="2017-04-24T19:20:00Z">
              <w:tcPr>
                <w:tcW w:w="632" w:type="pct"/>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538" w:author="Helger" w:date="2017-06-13T14:57:00Z"/>
                <w:rFonts w:cs="Calibri"/>
              </w:rPr>
              <w:pPrChange w:id="539"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540" w:author="Helger" w:date="2017-06-13T14:57:00Z">
              <w:r w:rsidRPr="00F71403" w:rsidDel="009F4391">
                <w:rPr>
                  <w:rFonts w:cs="Calibri"/>
                </w:rPr>
                <w:delText>0096</w:delText>
              </w:r>
            </w:del>
          </w:p>
        </w:tc>
        <w:tc>
          <w:tcPr>
            <w:tcW w:w="2857" w:type="pct"/>
            <w:noWrap/>
            <w:tcPrChange w:id="541" w:author="Helger" w:date="2017-04-24T19:20:00Z">
              <w:tcPr>
                <w:tcW w:w="2857"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542" w:author="Helger" w:date="2017-06-13T14:57:00Z"/>
                <w:rFonts w:cs="Calibri"/>
              </w:rPr>
            </w:pPr>
            <w:del w:id="543" w:author="Helger" w:date="2017-06-13T14:57:00Z">
              <w:r w:rsidRPr="00F71403" w:rsidDel="009F4391">
                <w:rPr>
                  <w:rFonts w:cs="Calibri"/>
                </w:rPr>
                <w:delText>Danish Chamber of Commerce</w:delText>
              </w:r>
            </w:del>
          </w:p>
        </w:tc>
        <w:tc>
          <w:tcPr>
            <w:tcW w:w="755" w:type="pct"/>
            <w:tcPrChange w:id="544" w:author="Helger" w:date="2017-04-24T19:20:00Z">
              <w:tcPr>
                <w:tcW w:w="755" w:type="pct"/>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545" w:author="Helger" w:date="2017-06-13T14:57:00Z"/>
                <w:rFonts w:cs="Calibri"/>
              </w:rPr>
              <w:pPrChange w:id="546" w:author="Helger" w:date="2017-06-13T16:29:00Z">
                <w:pPr>
                  <w:cnfStyle w:val="000000100000" w:firstRow="0" w:lastRow="0" w:firstColumn="0" w:lastColumn="0" w:oddVBand="0" w:evenVBand="0" w:oddHBand="1" w:evenHBand="0" w:firstRowFirstColumn="0" w:firstRowLastColumn="0" w:lastRowFirstColumn="0" w:lastRowLastColumn="0"/>
                </w:pPr>
              </w:pPrChange>
            </w:pPr>
            <w:del w:id="547" w:author="Helger" w:date="2017-06-13T14:57:00Z">
              <w:r w:rsidRPr="00F71403" w:rsidDel="009F4391">
                <w:rPr>
                  <w:rFonts w:cs="Calibri"/>
                </w:rPr>
                <w:delText>false</w:delText>
              </w:r>
            </w:del>
          </w:p>
        </w:tc>
      </w:tr>
      <w:tr w:rsidR="00F03CDF" w:rsidRPr="00F71403" w:rsidDel="009F4391" w:rsidTr="001C0EB0">
        <w:trPr>
          <w:del w:id="548" w:author="Helger" w:date="2017-06-13T14:57:00Z"/>
        </w:trPr>
        <w:tc>
          <w:tcPr>
            <w:tcW w:w="756" w:type="pct"/>
            <w:noWrap/>
            <w:tcPrChange w:id="549" w:author="Helger" w:date="2017-04-24T19:20:00Z">
              <w:tcPr>
                <w:tcW w:w="756" w:type="pct"/>
                <w:shd w:val="clear" w:color="auto" w:fill="auto"/>
                <w:noWrap/>
              </w:tcPr>
            </w:tcPrChange>
          </w:tcPr>
          <w:p w:rsidR="00F03CDF" w:rsidRPr="00F71403" w:rsidDel="009F4391" w:rsidRDefault="00F03CDF" w:rsidP="002A3ECC">
            <w:pPr>
              <w:rPr>
                <w:del w:id="550" w:author="Helger" w:date="2017-06-13T14:57:00Z"/>
                <w:rFonts w:cs="Calibri"/>
              </w:rPr>
            </w:pPr>
            <w:del w:id="551" w:author="Helger" w:date="2017-06-13T14:57:00Z">
              <w:r w:rsidRPr="00F71403" w:rsidDel="009F4391">
                <w:rPr>
                  <w:rFonts w:cs="Calibri"/>
                </w:rPr>
                <w:delText>IT:FTI</w:delText>
              </w:r>
            </w:del>
          </w:p>
        </w:tc>
        <w:tc>
          <w:tcPr>
            <w:tcW w:w="632" w:type="pct"/>
            <w:tcPrChange w:id="552" w:author="Helger" w:date="2017-04-24T19:20:00Z">
              <w:tcPr>
                <w:tcW w:w="632" w:type="pct"/>
                <w:shd w:val="clear" w:color="auto" w:fill="auto"/>
              </w:tcPr>
            </w:tcPrChange>
          </w:tcPr>
          <w:p w:rsidR="00F03CDF" w:rsidRPr="00F71403" w:rsidDel="009F4391" w:rsidRDefault="00F03CDF" w:rsidP="002A3ECC">
            <w:pPr>
              <w:rPr>
                <w:del w:id="553" w:author="Helger" w:date="2017-06-13T14:57:00Z"/>
                <w:rFonts w:cs="Calibri"/>
              </w:rPr>
              <w:pPrChange w:id="554" w:author="Helger" w:date="2017-06-13T16:29:00Z">
                <w:pPr>
                  <w:jc w:val="right"/>
                </w:pPr>
              </w:pPrChange>
            </w:pPr>
            <w:del w:id="555" w:author="Helger" w:date="2017-06-13T14:57:00Z">
              <w:r w:rsidRPr="00F71403" w:rsidDel="009F4391">
                <w:rPr>
                  <w:rFonts w:cs="Calibri"/>
                </w:rPr>
                <w:delText>0097</w:delText>
              </w:r>
            </w:del>
          </w:p>
        </w:tc>
        <w:tc>
          <w:tcPr>
            <w:tcW w:w="2857" w:type="pct"/>
            <w:noWrap/>
            <w:tcPrChange w:id="556" w:author="Helger" w:date="2017-04-24T19:20:00Z">
              <w:tcPr>
                <w:tcW w:w="2857" w:type="pct"/>
                <w:shd w:val="clear" w:color="auto" w:fill="auto"/>
                <w:noWrap/>
              </w:tcPr>
            </w:tcPrChange>
          </w:tcPr>
          <w:p w:rsidR="00F03CDF" w:rsidRPr="00F71403" w:rsidDel="009F4391" w:rsidRDefault="00F03CDF" w:rsidP="002A3ECC">
            <w:pPr>
              <w:rPr>
                <w:del w:id="557" w:author="Helger" w:date="2017-06-13T14:57:00Z"/>
                <w:rFonts w:cs="Calibri"/>
              </w:rPr>
            </w:pPr>
            <w:del w:id="558" w:author="Helger" w:date="2017-06-13T14:57:00Z">
              <w:r w:rsidRPr="00F71403" w:rsidDel="009F4391">
                <w:rPr>
                  <w:rFonts w:cs="Calibri"/>
                </w:rPr>
                <w:delText>FTI - Ediforum Italia</w:delText>
              </w:r>
            </w:del>
          </w:p>
        </w:tc>
        <w:tc>
          <w:tcPr>
            <w:tcW w:w="755" w:type="pct"/>
            <w:tcPrChange w:id="559" w:author="Helger" w:date="2017-04-24T19:20:00Z">
              <w:tcPr>
                <w:tcW w:w="755" w:type="pct"/>
                <w:shd w:val="clear" w:color="auto" w:fill="auto"/>
              </w:tcPr>
            </w:tcPrChange>
          </w:tcPr>
          <w:p w:rsidR="00F03CDF" w:rsidRPr="00F71403" w:rsidDel="009F4391" w:rsidRDefault="00F03CDF" w:rsidP="002A3ECC">
            <w:pPr>
              <w:rPr>
                <w:del w:id="560" w:author="Helger" w:date="2017-06-13T14:57:00Z"/>
                <w:rFonts w:cs="Calibri"/>
              </w:rPr>
              <w:pPrChange w:id="561" w:author="Helger" w:date="2017-06-13T16:29:00Z">
                <w:pPr/>
              </w:pPrChange>
            </w:pPr>
            <w:del w:id="562" w:author="Helger" w:date="2017-06-13T14:57:00Z">
              <w:r w:rsidRPr="00F71403" w:rsidDel="009F4391">
                <w:rPr>
                  <w:rFonts w:cs="Calibri"/>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563" w:author="Helger" w:date="2017-06-13T14:57:00Z"/>
        </w:trPr>
        <w:tc>
          <w:tcPr>
            <w:tcW w:w="756" w:type="pct"/>
            <w:noWrap/>
            <w:tcPrChange w:id="564" w:author="Helger" w:date="2017-04-24T19:20:00Z">
              <w:tcPr>
                <w:tcW w:w="756" w:type="pct"/>
                <w:noWrap/>
              </w:tcPr>
            </w:tcPrChange>
          </w:tcPr>
          <w:p w:rsidR="00E734A2" w:rsidRPr="00F71403" w:rsidDel="009F4391" w:rsidRDefault="00E734A2" w:rsidP="002A3ECC">
            <w:pPr>
              <w:cnfStyle w:val="000000100000" w:firstRow="0" w:lastRow="0" w:firstColumn="0" w:lastColumn="0" w:oddVBand="0" w:evenVBand="0" w:oddHBand="1" w:evenHBand="0" w:firstRowFirstColumn="0" w:firstRowLastColumn="0" w:lastRowFirstColumn="0" w:lastRowLastColumn="0"/>
              <w:rPr>
                <w:del w:id="565" w:author="Helger" w:date="2017-06-13T14:57:00Z"/>
                <w:rFonts w:cs="Calibri"/>
              </w:rPr>
            </w:pPr>
            <w:del w:id="566" w:author="Helger" w:date="2017-06-13T14:57:00Z">
              <w:r w:rsidRPr="00F71403" w:rsidDel="009F4391">
                <w:rPr>
                  <w:rFonts w:cs="Calibri"/>
                </w:rPr>
                <w:delText>NL:KVK</w:delText>
              </w:r>
            </w:del>
          </w:p>
        </w:tc>
        <w:tc>
          <w:tcPr>
            <w:tcW w:w="632" w:type="pct"/>
            <w:tcPrChange w:id="567" w:author="Helger" w:date="2017-04-24T19:20:00Z">
              <w:tcPr>
                <w:tcW w:w="632" w:type="pct"/>
              </w:tcPr>
            </w:tcPrChange>
          </w:tcPr>
          <w:p w:rsidR="00E734A2" w:rsidRPr="00F71403" w:rsidDel="009F4391" w:rsidRDefault="00E734A2" w:rsidP="002A3ECC">
            <w:pPr>
              <w:cnfStyle w:val="000000100000" w:firstRow="0" w:lastRow="0" w:firstColumn="0" w:lastColumn="0" w:oddVBand="0" w:evenVBand="0" w:oddHBand="1" w:evenHBand="0" w:firstRowFirstColumn="0" w:firstRowLastColumn="0" w:lastRowFirstColumn="0" w:lastRowLastColumn="0"/>
              <w:rPr>
                <w:del w:id="568" w:author="Helger" w:date="2017-06-13T14:57:00Z"/>
                <w:rFonts w:cs="Calibri"/>
              </w:rPr>
              <w:pPrChange w:id="569"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570" w:author="Helger" w:date="2017-06-13T14:57:00Z">
              <w:r w:rsidRPr="00F71403" w:rsidDel="009F4391">
                <w:rPr>
                  <w:rFonts w:cs="Calibri"/>
                </w:rPr>
                <w:delText>0106</w:delText>
              </w:r>
            </w:del>
          </w:p>
        </w:tc>
        <w:tc>
          <w:tcPr>
            <w:tcW w:w="2857" w:type="pct"/>
            <w:noWrap/>
            <w:tcPrChange w:id="571" w:author="Helger" w:date="2017-04-24T19:20:00Z">
              <w:tcPr>
                <w:tcW w:w="2857" w:type="pct"/>
                <w:noWrap/>
              </w:tcPr>
            </w:tcPrChange>
          </w:tcPr>
          <w:p w:rsidR="00E734A2" w:rsidRPr="002A3ECC" w:rsidDel="009F4391" w:rsidRDefault="00E734A2" w:rsidP="002A3ECC">
            <w:pPr>
              <w:cnfStyle w:val="000000100000" w:firstRow="0" w:lastRow="0" w:firstColumn="0" w:lastColumn="0" w:oddVBand="0" w:evenVBand="0" w:oddHBand="1" w:evenHBand="0" w:firstRowFirstColumn="0" w:firstRowLastColumn="0" w:lastRowFirstColumn="0" w:lastRowLastColumn="0"/>
              <w:rPr>
                <w:del w:id="572" w:author="Helger" w:date="2017-06-13T14:57:00Z"/>
                <w:rFonts w:cs="Calibri"/>
                <w:lang w:val="en-US"/>
                <w:rPrChange w:id="573" w:author="Helger" w:date="2017-06-13T16:29:00Z">
                  <w:rPr>
                    <w:del w:id="574" w:author="Helger" w:date="2017-06-13T14:57:00Z"/>
                    <w:rFonts w:cs="Calibri"/>
                    <w:lang w:val="de-AT"/>
                  </w:rPr>
                </w:rPrChange>
              </w:rPr>
            </w:pPr>
            <w:del w:id="575" w:author="Helger" w:date="2017-06-13T14:57:00Z">
              <w:r w:rsidRPr="002A3ECC" w:rsidDel="009F4391">
                <w:rPr>
                  <w:rFonts w:cs="Calibri"/>
                  <w:lang w:val="en-US"/>
                  <w:rPrChange w:id="576" w:author="Helger" w:date="2017-06-13T16:29:00Z">
                    <w:rPr>
                      <w:rFonts w:cs="Calibri"/>
                      <w:lang w:val="de-AT"/>
                    </w:rPr>
                  </w:rPrChange>
                </w:rPr>
                <w:delText>Vereniging van Kamers van Koophandel en Fabrieken in Nederland, Scheme</w:delText>
              </w:r>
            </w:del>
          </w:p>
        </w:tc>
        <w:tc>
          <w:tcPr>
            <w:tcW w:w="755" w:type="pct"/>
            <w:tcPrChange w:id="577" w:author="Helger" w:date="2017-04-24T19:20:00Z">
              <w:tcPr>
                <w:tcW w:w="755" w:type="pct"/>
              </w:tcPr>
            </w:tcPrChange>
          </w:tcPr>
          <w:p w:rsidR="00E734A2" w:rsidRPr="002A3ECC" w:rsidDel="009F4391" w:rsidRDefault="00E734A2" w:rsidP="002A3ECC">
            <w:pPr>
              <w:cnfStyle w:val="000000100000" w:firstRow="0" w:lastRow="0" w:firstColumn="0" w:lastColumn="0" w:oddVBand="0" w:evenVBand="0" w:oddHBand="1" w:evenHBand="0" w:firstRowFirstColumn="0" w:firstRowLastColumn="0" w:lastRowFirstColumn="0" w:lastRowLastColumn="0"/>
              <w:rPr>
                <w:del w:id="578" w:author="Helger" w:date="2017-06-13T14:57:00Z"/>
                <w:rFonts w:cs="Calibri"/>
                <w:lang w:val="en-US"/>
                <w:rPrChange w:id="579" w:author="Helger" w:date="2017-06-13T16:29:00Z">
                  <w:rPr>
                    <w:del w:id="580" w:author="Helger" w:date="2017-06-13T14:57:00Z"/>
                    <w:rFonts w:cs="Calibri"/>
                    <w:lang w:val="de-AT"/>
                  </w:rPr>
                </w:rPrChange>
              </w:rPr>
              <w:pPrChange w:id="581" w:author="Helger" w:date="2017-06-13T16:29:00Z">
                <w:pPr>
                  <w:cnfStyle w:val="000000100000" w:firstRow="0" w:lastRow="0" w:firstColumn="0" w:lastColumn="0" w:oddVBand="0" w:evenVBand="0" w:oddHBand="1" w:evenHBand="0" w:firstRowFirstColumn="0" w:firstRowLastColumn="0" w:lastRowFirstColumn="0" w:lastRowLastColumn="0"/>
                </w:pPr>
              </w:pPrChange>
            </w:pPr>
            <w:del w:id="582" w:author="Helger" w:date="2017-06-13T14:57:00Z">
              <w:r w:rsidRPr="002A3ECC" w:rsidDel="009F4391">
                <w:rPr>
                  <w:rFonts w:cs="Calibri"/>
                  <w:lang w:val="en-US"/>
                  <w:rPrChange w:id="583" w:author="Helger" w:date="2017-06-13T16:29:00Z">
                    <w:rPr>
                      <w:rFonts w:cs="Calibri"/>
                      <w:lang w:val="de-AT"/>
                    </w:rPr>
                  </w:rPrChange>
                </w:rPr>
                <w:delText>false</w:delText>
              </w:r>
            </w:del>
          </w:p>
        </w:tc>
      </w:tr>
      <w:tr w:rsidR="00F03CDF" w:rsidRPr="00F71403" w:rsidDel="009F4391" w:rsidTr="001C0EB0">
        <w:trPr>
          <w:del w:id="584" w:author="Helger" w:date="2017-06-13T14:57:00Z"/>
        </w:trPr>
        <w:tc>
          <w:tcPr>
            <w:tcW w:w="756" w:type="pct"/>
            <w:noWrap/>
            <w:tcPrChange w:id="585" w:author="Helger" w:date="2017-04-24T19:20:00Z">
              <w:tcPr>
                <w:tcW w:w="756" w:type="pct"/>
                <w:shd w:val="clear" w:color="auto" w:fill="auto"/>
                <w:noWrap/>
              </w:tcPr>
            </w:tcPrChange>
          </w:tcPr>
          <w:p w:rsidR="00F03CDF" w:rsidRPr="00F71403" w:rsidDel="009F4391" w:rsidRDefault="00F03CDF" w:rsidP="002A3ECC">
            <w:pPr>
              <w:rPr>
                <w:del w:id="586" w:author="Helger" w:date="2017-06-13T14:57:00Z"/>
                <w:rFonts w:cs="Calibri"/>
              </w:rPr>
            </w:pPr>
            <w:del w:id="587" w:author="Helger" w:date="2017-06-13T14:57:00Z">
              <w:r w:rsidRPr="00F71403" w:rsidDel="009F4391">
                <w:rPr>
                  <w:rFonts w:cs="Calibri"/>
                </w:rPr>
                <w:delText>IT:SIA</w:delText>
              </w:r>
            </w:del>
          </w:p>
        </w:tc>
        <w:tc>
          <w:tcPr>
            <w:tcW w:w="632" w:type="pct"/>
            <w:tcPrChange w:id="588" w:author="Helger" w:date="2017-04-24T19:20:00Z">
              <w:tcPr>
                <w:tcW w:w="632" w:type="pct"/>
                <w:shd w:val="clear" w:color="auto" w:fill="auto"/>
              </w:tcPr>
            </w:tcPrChange>
          </w:tcPr>
          <w:p w:rsidR="00F03CDF" w:rsidRPr="00F71403" w:rsidDel="009F4391" w:rsidRDefault="00F03CDF" w:rsidP="002A3ECC">
            <w:pPr>
              <w:rPr>
                <w:del w:id="589" w:author="Helger" w:date="2017-06-13T14:57:00Z"/>
                <w:rFonts w:cs="Calibri"/>
              </w:rPr>
              <w:pPrChange w:id="590" w:author="Helger" w:date="2017-06-13T16:29:00Z">
                <w:pPr>
                  <w:jc w:val="right"/>
                </w:pPr>
              </w:pPrChange>
            </w:pPr>
            <w:del w:id="591" w:author="Helger" w:date="2017-06-13T14:57:00Z">
              <w:r w:rsidRPr="00F71403" w:rsidDel="009F4391">
                <w:rPr>
                  <w:rFonts w:cs="Calibri"/>
                </w:rPr>
                <w:delText>0135</w:delText>
              </w:r>
            </w:del>
          </w:p>
        </w:tc>
        <w:tc>
          <w:tcPr>
            <w:tcW w:w="2857" w:type="pct"/>
            <w:noWrap/>
            <w:tcPrChange w:id="592" w:author="Helger" w:date="2017-04-24T19:20:00Z">
              <w:tcPr>
                <w:tcW w:w="2857" w:type="pct"/>
                <w:shd w:val="clear" w:color="auto" w:fill="auto"/>
                <w:noWrap/>
              </w:tcPr>
            </w:tcPrChange>
          </w:tcPr>
          <w:p w:rsidR="00F03CDF" w:rsidRPr="00F71403" w:rsidDel="009F4391" w:rsidRDefault="00F03CDF" w:rsidP="002A3ECC">
            <w:pPr>
              <w:rPr>
                <w:del w:id="593" w:author="Helger" w:date="2017-06-13T14:57:00Z"/>
                <w:rFonts w:cs="Calibri"/>
              </w:rPr>
            </w:pPr>
            <w:del w:id="594" w:author="Helger" w:date="2017-06-13T14:57:00Z">
              <w:r w:rsidRPr="00F71403" w:rsidDel="009F4391">
                <w:rPr>
                  <w:rFonts w:cs="Calibri"/>
                </w:rPr>
                <w:delText>SIA-Società Interbancaria per l'Automazione S.p.A.</w:delText>
              </w:r>
            </w:del>
          </w:p>
        </w:tc>
        <w:tc>
          <w:tcPr>
            <w:tcW w:w="755" w:type="pct"/>
            <w:tcPrChange w:id="595" w:author="Helger" w:date="2017-04-24T19:20:00Z">
              <w:tcPr>
                <w:tcW w:w="755" w:type="pct"/>
                <w:shd w:val="clear" w:color="auto" w:fill="auto"/>
              </w:tcPr>
            </w:tcPrChange>
          </w:tcPr>
          <w:p w:rsidR="00F03CDF" w:rsidRPr="00F71403" w:rsidDel="009F4391" w:rsidRDefault="00F03CDF" w:rsidP="002A3ECC">
            <w:pPr>
              <w:rPr>
                <w:del w:id="596" w:author="Helger" w:date="2017-06-13T14:57:00Z"/>
                <w:rFonts w:cs="Calibri"/>
              </w:rPr>
              <w:pPrChange w:id="597" w:author="Helger" w:date="2017-06-13T16:29:00Z">
                <w:pPr/>
              </w:pPrChange>
            </w:pPr>
            <w:del w:id="598" w:author="Helger" w:date="2017-06-13T14:57:00Z">
              <w:r w:rsidRPr="00F71403" w:rsidDel="009F4391">
                <w:rPr>
                  <w:rFonts w:cs="Calibri"/>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599" w:author="Helger" w:date="2017-06-13T14:57:00Z"/>
        </w:trPr>
        <w:tc>
          <w:tcPr>
            <w:tcW w:w="756" w:type="pct"/>
            <w:noWrap/>
            <w:tcPrChange w:id="600" w:author="Helger" w:date="2017-04-24T19:20:00Z">
              <w:tcPr>
                <w:tcW w:w="756"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601" w:author="Helger" w:date="2017-06-13T14:57:00Z"/>
                <w:rFonts w:cs="Calibri"/>
              </w:rPr>
            </w:pPr>
            <w:del w:id="602" w:author="Helger" w:date="2017-06-13T14:57:00Z">
              <w:r w:rsidRPr="00F71403" w:rsidDel="009F4391">
                <w:rPr>
                  <w:rFonts w:cs="Calibri"/>
                </w:rPr>
                <w:delText>IT:SECETI</w:delText>
              </w:r>
            </w:del>
          </w:p>
        </w:tc>
        <w:tc>
          <w:tcPr>
            <w:tcW w:w="632" w:type="pct"/>
            <w:tcPrChange w:id="603" w:author="Helger" w:date="2017-04-24T19:20:00Z">
              <w:tcPr>
                <w:tcW w:w="632" w:type="pct"/>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604" w:author="Helger" w:date="2017-06-13T14:57:00Z"/>
                <w:rFonts w:cs="Calibri"/>
              </w:rPr>
              <w:pPrChange w:id="605"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606" w:author="Helger" w:date="2017-06-13T14:57:00Z">
              <w:r w:rsidRPr="00F71403" w:rsidDel="009F4391">
                <w:rPr>
                  <w:rFonts w:cs="Calibri"/>
                </w:rPr>
                <w:delText>0142</w:delText>
              </w:r>
            </w:del>
          </w:p>
        </w:tc>
        <w:tc>
          <w:tcPr>
            <w:tcW w:w="2857" w:type="pct"/>
            <w:noWrap/>
            <w:tcPrChange w:id="607" w:author="Helger" w:date="2017-04-24T19:20:00Z">
              <w:tcPr>
                <w:tcW w:w="2857"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608" w:author="Helger" w:date="2017-06-13T14:57:00Z"/>
                <w:rFonts w:cs="Calibri"/>
              </w:rPr>
            </w:pPr>
            <w:del w:id="609" w:author="Helger" w:date="2017-06-13T14:57:00Z">
              <w:r w:rsidRPr="00F71403" w:rsidDel="009F4391">
                <w:rPr>
                  <w:rFonts w:cs="Calibri"/>
                </w:rPr>
                <w:delText>Servizi Centralizzati SECETI S.p.A.</w:delText>
              </w:r>
            </w:del>
          </w:p>
        </w:tc>
        <w:tc>
          <w:tcPr>
            <w:tcW w:w="755" w:type="pct"/>
            <w:tcPrChange w:id="610" w:author="Helger" w:date="2017-04-24T19:20:00Z">
              <w:tcPr>
                <w:tcW w:w="755" w:type="pct"/>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611" w:author="Helger" w:date="2017-06-13T14:57:00Z"/>
                <w:rFonts w:cs="Calibri"/>
              </w:rPr>
              <w:pPrChange w:id="612" w:author="Helger" w:date="2017-06-13T16:29:00Z">
                <w:pPr>
                  <w:cnfStyle w:val="000000100000" w:firstRow="0" w:lastRow="0" w:firstColumn="0" w:lastColumn="0" w:oddVBand="0" w:evenVBand="0" w:oddHBand="1" w:evenHBand="0" w:firstRowFirstColumn="0" w:firstRowLastColumn="0" w:lastRowFirstColumn="0" w:lastRowLastColumn="0"/>
                </w:pPr>
              </w:pPrChange>
            </w:pPr>
            <w:del w:id="613" w:author="Helger" w:date="2017-06-13T14:57:00Z">
              <w:r w:rsidRPr="00F71403" w:rsidDel="009F4391">
                <w:rPr>
                  <w:rFonts w:cs="Calibri"/>
                </w:rPr>
                <w:delText>false</w:delText>
              </w:r>
            </w:del>
          </w:p>
        </w:tc>
      </w:tr>
      <w:tr w:rsidR="00F03CDF" w:rsidRPr="00F71403" w:rsidDel="009F4391" w:rsidTr="001C0EB0">
        <w:trPr>
          <w:del w:id="614" w:author="Helger" w:date="2017-06-13T14:57:00Z"/>
        </w:trPr>
        <w:tc>
          <w:tcPr>
            <w:tcW w:w="756" w:type="pct"/>
            <w:noWrap/>
            <w:tcPrChange w:id="615" w:author="Helger" w:date="2017-04-24T19:20:00Z">
              <w:tcPr>
                <w:tcW w:w="756" w:type="pct"/>
                <w:shd w:val="clear" w:color="auto" w:fill="auto"/>
                <w:noWrap/>
              </w:tcPr>
            </w:tcPrChange>
          </w:tcPr>
          <w:p w:rsidR="00F03CDF" w:rsidRPr="00F71403" w:rsidDel="009F4391" w:rsidRDefault="00F03CDF" w:rsidP="002A3ECC">
            <w:pPr>
              <w:rPr>
                <w:del w:id="616" w:author="Helger" w:date="2017-06-13T14:57:00Z"/>
                <w:rFonts w:cs="Calibri"/>
              </w:rPr>
            </w:pPr>
            <w:del w:id="617" w:author="Helger" w:date="2017-06-13T14:57:00Z">
              <w:r w:rsidRPr="00F71403" w:rsidDel="009F4391">
                <w:rPr>
                  <w:rFonts w:cs="Calibri"/>
                </w:rPr>
                <w:delText>DK:CPR</w:delText>
              </w:r>
            </w:del>
          </w:p>
        </w:tc>
        <w:tc>
          <w:tcPr>
            <w:tcW w:w="632" w:type="pct"/>
            <w:tcPrChange w:id="618" w:author="Helger" w:date="2017-04-24T19:20:00Z">
              <w:tcPr>
                <w:tcW w:w="632" w:type="pct"/>
                <w:shd w:val="clear" w:color="auto" w:fill="auto"/>
              </w:tcPr>
            </w:tcPrChange>
          </w:tcPr>
          <w:p w:rsidR="00F03CDF" w:rsidRPr="00F71403" w:rsidDel="009F4391" w:rsidRDefault="00F03CDF" w:rsidP="002A3ECC">
            <w:pPr>
              <w:rPr>
                <w:del w:id="619" w:author="Helger" w:date="2017-06-13T14:57:00Z"/>
                <w:rFonts w:cs="Calibri"/>
              </w:rPr>
              <w:pPrChange w:id="620" w:author="Helger" w:date="2017-06-13T16:29:00Z">
                <w:pPr>
                  <w:jc w:val="right"/>
                </w:pPr>
              </w:pPrChange>
            </w:pPr>
            <w:del w:id="621" w:author="Helger" w:date="2017-06-13T14:57:00Z">
              <w:r w:rsidRPr="00F71403" w:rsidDel="009F4391">
                <w:rPr>
                  <w:rFonts w:cs="Calibri"/>
                </w:rPr>
                <w:delText>9901</w:delText>
              </w:r>
            </w:del>
          </w:p>
        </w:tc>
        <w:tc>
          <w:tcPr>
            <w:tcW w:w="2857" w:type="pct"/>
            <w:noWrap/>
            <w:tcPrChange w:id="622" w:author="Helger" w:date="2017-04-24T19:20:00Z">
              <w:tcPr>
                <w:tcW w:w="2857" w:type="pct"/>
                <w:shd w:val="clear" w:color="auto" w:fill="auto"/>
                <w:noWrap/>
              </w:tcPr>
            </w:tcPrChange>
          </w:tcPr>
          <w:p w:rsidR="00F03CDF" w:rsidRPr="00F71403" w:rsidDel="009F4391" w:rsidRDefault="00F03CDF" w:rsidP="002A3ECC">
            <w:pPr>
              <w:rPr>
                <w:del w:id="623" w:author="Helger" w:date="2017-06-13T14:57:00Z"/>
                <w:rFonts w:cs="Calibri"/>
              </w:rPr>
            </w:pPr>
            <w:del w:id="624" w:author="Helger" w:date="2017-06-13T14:57:00Z">
              <w:r w:rsidRPr="00F71403" w:rsidDel="009F4391">
                <w:rPr>
                  <w:rFonts w:cs="Calibri"/>
                </w:rPr>
                <w:delText>Danish Ministry of the Interior and Health</w:delText>
              </w:r>
            </w:del>
          </w:p>
        </w:tc>
        <w:tc>
          <w:tcPr>
            <w:tcW w:w="755" w:type="pct"/>
            <w:tcPrChange w:id="625" w:author="Helger" w:date="2017-04-24T19:20:00Z">
              <w:tcPr>
                <w:tcW w:w="755" w:type="pct"/>
                <w:shd w:val="clear" w:color="auto" w:fill="auto"/>
              </w:tcPr>
            </w:tcPrChange>
          </w:tcPr>
          <w:p w:rsidR="00F03CDF" w:rsidRPr="00F71403" w:rsidDel="009F4391" w:rsidRDefault="00F03CDF" w:rsidP="002A3ECC">
            <w:pPr>
              <w:rPr>
                <w:del w:id="626" w:author="Helger" w:date="2017-06-13T14:57:00Z"/>
                <w:rFonts w:cs="Calibri"/>
              </w:rPr>
              <w:pPrChange w:id="627" w:author="Helger" w:date="2017-06-13T16:29:00Z">
                <w:pPr/>
              </w:pPrChange>
            </w:pPr>
            <w:del w:id="628" w:author="Helger" w:date="2017-06-13T14:57:00Z">
              <w:r w:rsidRPr="00F71403" w:rsidDel="009F4391">
                <w:rPr>
                  <w:rFonts w:cs="Calibri"/>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629" w:author="Helger" w:date="2017-06-13T14:57:00Z"/>
        </w:trPr>
        <w:tc>
          <w:tcPr>
            <w:tcW w:w="756" w:type="pct"/>
            <w:noWrap/>
            <w:tcPrChange w:id="630" w:author="Helger" w:date="2017-04-24T19:20:00Z">
              <w:tcPr>
                <w:tcW w:w="756"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631" w:author="Helger" w:date="2017-06-13T14:57:00Z"/>
                <w:rFonts w:cs="Calibri"/>
              </w:rPr>
            </w:pPr>
            <w:del w:id="632" w:author="Helger" w:date="2017-06-13T14:57:00Z">
              <w:r w:rsidRPr="00F71403" w:rsidDel="009F4391">
                <w:rPr>
                  <w:rFonts w:cs="Calibri"/>
                </w:rPr>
                <w:delText>DK:CVR</w:delText>
              </w:r>
            </w:del>
          </w:p>
        </w:tc>
        <w:tc>
          <w:tcPr>
            <w:tcW w:w="632" w:type="pct"/>
            <w:tcPrChange w:id="633" w:author="Helger" w:date="2017-04-24T19:20:00Z">
              <w:tcPr>
                <w:tcW w:w="632" w:type="pct"/>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634" w:author="Helger" w:date="2017-06-13T14:57:00Z"/>
                <w:rFonts w:cs="Calibri"/>
              </w:rPr>
              <w:pPrChange w:id="635"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636" w:author="Helger" w:date="2017-06-13T14:57:00Z">
              <w:r w:rsidRPr="00F71403" w:rsidDel="009F4391">
                <w:rPr>
                  <w:rFonts w:cs="Calibri"/>
                </w:rPr>
                <w:delText>9902</w:delText>
              </w:r>
            </w:del>
          </w:p>
        </w:tc>
        <w:tc>
          <w:tcPr>
            <w:tcW w:w="2857" w:type="pct"/>
            <w:noWrap/>
            <w:tcPrChange w:id="637" w:author="Helger" w:date="2017-04-24T19:20:00Z">
              <w:tcPr>
                <w:tcW w:w="2857"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638" w:author="Helger" w:date="2017-06-13T14:57:00Z"/>
                <w:rFonts w:cs="Calibri"/>
              </w:rPr>
            </w:pPr>
            <w:del w:id="639" w:author="Helger" w:date="2017-06-13T14:57:00Z">
              <w:r w:rsidRPr="00F71403" w:rsidDel="009F4391">
                <w:rPr>
                  <w:rFonts w:cs="Calibri"/>
                </w:rPr>
                <w:delText>The Danish Commerce and Companies Agency</w:delText>
              </w:r>
            </w:del>
          </w:p>
        </w:tc>
        <w:tc>
          <w:tcPr>
            <w:tcW w:w="755" w:type="pct"/>
            <w:tcPrChange w:id="640" w:author="Helger" w:date="2017-04-24T19:20:00Z">
              <w:tcPr>
                <w:tcW w:w="755" w:type="pct"/>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641" w:author="Helger" w:date="2017-06-13T14:57:00Z"/>
                <w:rFonts w:cs="Calibri"/>
              </w:rPr>
              <w:pPrChange w:id="642" w:author="Helger" w:date="2017-06-13T16:29:00Z">
                <w:pPr>
                  <w:cnfStyle w:val="000000100000" w:firstRow="0" w:lastRow="0" w:firstColumn="0" w:lastColumn="0" w:oddVBand="0" w:evenVBand="0" w:oddHBand="1" w:evenHBand="0" w:firstRowFirstColumn="0" w:firstRowLastColumn="0" w:lastRowFirstColumn="0" w:lastRowLastColumn="0"/>
                </w:pPr>
              </w:pPrChange>
            </w:pPr>
            <w:del w:id="643" w:author="Helger" w:date="2017-06-13T14:57:00Z">
              <w:r w:rsidRPr="00F71403" w:rsidDel="009F4391">
                <w:rPr>
                  <w:rFonts w:cs="Calibri"/>
                </w:rPr>
                <w:delText>false</w:delText>
              </w:r>
            </w:del>
          </w:p>
        </w:tc>
      </w:tr>
      <w:tr w:rsidR="00F03CDF" w:rsidRPr="00F71403" w:rsidDel="009F4391" w:rsidTr="001C0EB0">
        <w:trPr>
          <w:del w:id="644" w:author="Helger" w:date="2017-06-13T14:57:00Z"/>
        </w:trPr>
        <w:tc>
          <w:tcPr>
            <w:tcW w:w="756" w:type="pct"/>
            <w:noWrap/>
            <w:tcPrChange w:id="645" w:author="Helger" w:date="2017-04-24T19:20:00Z">
              <w:tcPr>
                <w:tcW w:w="756" w:type="pct"/>
                <w:shd w:val="clear" w:color="auto" w:fill="auto"/>
                <w:noWrap/>
              </w:tcPr>
            </w:tcPrChange>
          </w:tcPr>
          <w:p w:rsidR="00F03CDF" w:rsidRPr="00F71403" w:rsidDel="009F4391" w:rsidRDefault="00F03CDF" w:rsidP="002A3ECC">
            <w:pPr>
              <w:rPr>
                <w:del w:id="646" w:author="Helger" w:date="2017-06-13T14:57:00Z"/>
                <w:rFonts w:cs="Calibri"/>
              </w:rPr>
            </w:pPr>
            <w:del w:id="647" w:author="Helger" w:date="2017-06-13T14:57:00Z">
              <w:r w:rsidRPr="00F71403" w:rsidDel="009F4391">
                <w:rPr>
                  <w:rFonts w:cs="Calibri"/>
                </w:rPr>
                <w:delText>DK:SE</w:delText>
              </w:r>
            </w:del>
          </w:p>
        </w:tc>
        <w:tc>
          <w:tcPr>
            <w:tcW w:w="632" w:type="pct"/>
            <w:tcPrChange w:id="648" w:author="Helger" w:date="2017-04-24T19:20:00Z">
              <w:tcPr>
                <w:tcW w:w="632" w:type="pct"/>
                <w:shd w:val="clear" w:color="auto" w:fill="auto"/>
              </w:tcPr>
            </w:tcPrChange>
          </w:tcPr>
          <w:p w:rsidR="00F03CDF" w:rsidRPr="00F71403" w:rsidDel="009F4391" w:rsidRDefault="00F03CDF" w:rsidP="002A3ECC">
            <w:pPr>
              <w:rPr>
                <w:del w:id="649" w:author="Helger" w:date="2017-06-13T14:57:00Z"/>
                <w:rFonts w:cs="Calibri"/>
              </w:rPr>
              <w:pPrChange w:id="650" w:author="Helger" w:date="2017-06-13T16:29:00Z">
                <w:pPr>
                  <w:jc w:val="right"/>
                </w:pPr>
              </w:pPrChange>
            </w:pPr>
            <w:del w:id="651" w:author="Helger" w:date="2017-06-13T14:57:00Z">
              <w:r w:rsidRPr="00F71403" w:rsidDel="009F4391">
                <w:rPr>
                  <w:rFonts w:cs="Calibri"/>
                </w:rPr>
                <w:delText>9904</w:delText>
              </w:r>
            </w:del>
          </w:p>
        </w:tc>
        <w:tc>
          <w:tcPr>
            <w:tcW w:w="2857" w:type="pct"/>
            <w:noWrap/>
            <w:tcPrChange w:id="652" w:author="Helger" w:date="2017-04-24T19:20:00Z">
              <w:tcPr>
                <w:tcW w:w="2857" w:type="pct"/>
                <w:shd w:val="clear" w:color="auto" w:fill="auto"/>
                <w:noWrap/>
              </w:tcPr>
            </w:tcPrChange>
          </w:tcPr>
          <w:p w:rsidR="00F03CDF" w:rsidRPr="00F71403" w:rsidDel="009F4391" w:rsidRDefault="00F03CDF" w:rsidP="002A3ECC">
            <w:pPr>
              <w:rPr>
                <w:del w:id="653" w:author="Helger" w:date="2017-06-13T14:57:00Z"/>
                <w:rFonts w:cs="Calibri"/>
              </w:rPr>
            </w:pPr>
            <w:del w:id="654" w:author="Helger" w:date="2017-06-13T14:57:00Z">
              <w:r w:rsidRPr="00F71403" w:rsidDel="009F4391">
                <w:rPr>
                  <w:rFonts w:cs="Calibri"/>
                </w:rPr>
                <w:delText>Danish Ministry of Taxation, Central Customs and Tax Administration</w:delText>
              </w:r>
            </w:del>
          </w:p>
        </w:tc>
        <w:tc>
          <w:tcPr>
            <w:tcW w:w="755" w:type="pct"/>
            <w:tcPrChange w:id="655" w:author="Helger" w:date="2017-04-24T19:20:00Z">
              <w:tcPr>
                <w:tcW w:w="755" w:type="pct"/>
                <w:shd w:val="clear" w:color="auto" w:fill="auto"/>
              </w:tcPr>
            </w:tcPrChange>
          </w:tcPr>
          <w:p w:rsidR="00F03CDF" w:rsidRPr="00F71403" w:rsidDel="009F4391" w:rsidRDefault="00F03CDF" w:rsidP="002A3ECC">
            <w:pPr>
              <w:rPr>
                <w:del w:id="656" w:author="Helger" w:date="2017-06-13T14:57:00Z"/>
                <w:rFonts w:cs="Calibri"/>
              </w:rPr>
              <w:pPrChange w:id="657" w:author="Helger" w:date="2017-06-13T16:29:00Z">
                <w:pPr/>
              </w:pPrChange>
            </w:pPr>
            <w:del w:id="658" w:author="Helger" w:date="2017-06-13T14:57:00Z">
              <w:r w:rsidRPr="00F71403" w:rsidDel="009F4391">
                <w:rPr>
                  <w:rFonts w:cs="Calibri"/>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659" w:author="Helger" w:date="2017-06-13T14:57:00Z"/>
        </w:trPr>
        <w:tc>
          <w:tcPr>
            <w:tcW w:w="756" w:type="pct"/>
            <w:noWrap/>
            <w:tcPrChange w:id="660" w:author="Helger" w:date="2017-04-24T19:20:00Z">
              <w:tcPr>
                <w:tcW w:w="756"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661" w:author="Helger" w:date="2017-06-13T14:57:00Z"/>
                <w:rFonts w:cs="Calibri"/>
              </w:rPr>
            </w:pPr>
            <w:del w:id="662" w:author="Helger" w:date="2017-06-13T14:57:00Z">
              <w:r w:rsidRPr="00F71403" w:rsidDel="009F4391">
                <w:rPr>
                  <w:rFonts w:cs="Calibri"/>
                </w:rPr>
                <w:delText>DK:VANS</w:delText>
              </w:r>
            </w:del>
          </w:p>
        </w:tc>
        <w:tc>
          <w:tcPr>
            <w:tcW w:w="632" w:type="pct"/>
            <w:tcPrChange w:id="663" w:author="Helger" w:date="2017-04-24T19:20:00Z">
              <w:tcPr>
                <w:tcW w:w="632" w:type="pct"/>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664" w:author="Helger" w:date="2017-06-13T14:57:00Z"/>
                <w:rFonts w:cs="Calibri"/>
              </w:rPr>
              <w:pPrChange w:id="665"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666" w:author="Helger" w:date="2017-06-13T14:57:00Z">
              <w:r w:rsidRPr="00F71403" w:rsidDel="009F4391">
                <w:rPr>
                  <w:rFonts w:cs="Calibri"/>
                </w:rPr>
                <w:delText>9905</w:delText>
              </w:r>
            </w:del>
          </w:p>
        </w:tc>
        <w:tc>
          <w:tcPr>
            <w:tcW w:w="2857" w:type="pct"/>
            <w:noWrap/>
            <w:tcPrChange w:id="667" w:author="Helger" w:date="2017-04-24T19:20:00Z">
              <w:tcPr>
                <w:tcW w:w="2857"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668" w:author="Helger" w:date="2017-06-13T14:57:00Z"/>
                <w:rFonts w:cs="Calibri"/>
              </w:rPr>
            </w:pPr>
            <w:del w:id="669" w:author="Helger" w:date="2017-06-13T14:57:00Z">
              <w:r w:rsidRPr="00F71403" w:rsidDel="009F4391">
                <w:rPr>
                  <w:rFonts w:cs="Calibri"/>
                </w:rPr>
                <w:delText>Danish VANS providers</w:delText>
              </w:r>
            </w:del>
          </w:p>
        </w:tc>
        <w:tc>
          <w:tcPr>
            <w:tcW w:w="755" w:type="pct"/>
            <w:tcPrChange w:id="670" w:author="Helger" w:date="2017-04-24T19:20:00Z">
              <w:tcPr>
                <w:tcW w:w="755" w:type="pct"/>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671" w:author="Helger" w:date="2017-06-13T14:57:00Z"/>
                <w:rFonts w:cs="Calibri"/>
              </w:rPr>
              <w:pPrChange w:id="672" w:author="Helger" w:date="2017-06-13T16:29:00Z">
                <w:pPr>
                  <w:cnfStyle w:val="000000100000" w:firstRow="0" w:lastRow="0" w:firstColumn="0" w:lastColumn="0" w:oddVBand="0" w:evenVBand="0" w:oddHBand="1" w:evenHBand="0" w:firstRowFirstColumn="0" w:firstRowLastColumn="0" w:lastRowFirstColumn="0" w:lastRowLastColumn="0"/>
                </w:pPr>
              </w:pPrChange>
            </w:pPr>
            <w:del w:id="673" w:author="Helger" w:date="2017-06-13T14:57:00Z">
              <w:r w:rsidRPr="00F71403" w:rsidDel="009F4391">
                <w:rPr>
                  <w:rFonts w:cs="Calibri"/>
                </w:rPr>
                <w:delText>false</w:delText>
              </w:r>
            </w:del>
          </w:p>
        </w:tc>
      </w:tr>
      <w:tr w:rsidR="00F03CDF" w:rsidRPr="00F71403" w:rsidDel="009F4391" w:rsidTr="001C0EB0">
        <w:trPr>
          <w:del w:id="674" w:author="Helger" w:date="2017-06-13T14:57:00Z"/>
        </w:trPr>
        <w:tc>
          <w:tcPr>
            <w:tcW w:w="756" w:type="pct"/>
            <w:noWrap/>
            <w:tcPrChange w:id="675" w:author="Helger" w:date="2017-04-24T19:20:00Z">
              <w:tcPr>
                <w:tcW w:w="756" w:type="pct"/>
                <w:shd w:val="clear" w:color="auto" w:fill="auto"/>
                <w:noWrap/>
              </w:tcPr>
            </w:tcPrChange>
          </w:tcPr>
          <w:p w:rsidR="00F03CDF" w:rsidRPr="00F71403" w:rsidDel="009F4391" w:rsidRDefault="00F03CDF" w:rsidP="002A3ECC">
            <w:pPr>
              <w:rPr>
                <w:del w:id="676" w:author="Helger" w:date="2017-06-13T14:57:00Z"/>
                <w:rFonts w:cs="Calibri"/>
              </w:rPr>
            </w:pPr>
            <w:del w:id="677" w:author="Helger" w:date="2017-06-13T14:57:00Z">
              <w:r w:rsidRPr="00F71403" w:rsidDel="009F4391">
                <w:rPr>
                  <w:rFonts w:cs="Calibri"/>
                </w:rPr>
                <w:delText>IT:VAT</w:delText>
              </w:r>
            </w:del>
          </w:p>
        </w:tc>
        <w:tc>
          <w:tcPr>
            <w:tcW w:w="632" w:type="pct"/>
            <w:tcPrChange w:id="678" w:author="Helger" w:date="2017-04-24T19:20:00Z">
              <w:tcPr>
                <w:tcW w:w="632" w:type="pct"/>
                <w:shd w:val="clear" w:color="auto" w:fill="auto"/>
              </w:tcPr>
            </w:tcPrChange>
          </w:tcPr>
          <w:p w:rsidR="00F03CDF" w:rsidRPr="00F71403" w:rsidDel="009F4391" w:rsidRDefault="00F03CDF" w:rsidP="002A3ECC">
            <w:pPr>
              <w:rPr>
                <w:del w:id="679" w:author="Helger" w:date="2017-06-13T14:57:00Z"/>
                <w:rFonts w:cs="Calibri"/>
              </w:rPr>
              <w:pPrChange w:id="680" w:author="Helger" w:date="2017-06-13T16:29:00Z">
                <w:pPr>
                  <w:jc w:val="right"/>
                </w:pPr>
              </w:pPrChange>
            </w:pPr>
            <w:del w:id="681" w:author="Helger" w:date="2017-06-13T14:57:00Z">
              <w:r w:rsidRPr="00F71403" w:rsidDel="009F4391">
                <w:rPr>
                  <w:rFonts w:cs="Calibri"/>
                </w:rPr>
                <w:delText>9906</w:delText>
              </w:r>
            </w:del>
          </w:p>
        </w:tc>
        <w:tc>
          <w:tcPr>
            <w:tcW w:w="2857" w:type="pct"/>
            <w:noWrap/>
            <w:tcPrChange w:id="682" w:author="Helger" w:date="2017-04-24T19:20:00Z">
              <w:tcPr>
                <w:tcW w:w="2857" w:type="pct"/>
                <w:shd w:val="clear" w:color="auto" w:fill="auto"/>
                <w:noWrap/>
              </w:tcPr>
            </w:tcPrChange>
          </w:tcPr>
          <w:p w:rsidR="00F03CDF" w:rsidRPr="00F71403" w:rsidDel="009F4391" w:rsidRDefault="00F03CDF" w:rsidP="002A3ECC">
            <w:pPr>
              <w:rPr>
                <w:del w:id="683" w:author="Helger" w:date="2017-06-13T14:57:00Z"/>
                <w:rFonts w:cs="Calibri"/>
              </w:rPr>
            </w:pPr>
            <w:del w:id="684" w:author="Helger" w:date="2017-06-13T14:57:00Z">
              <w:r w:rsidRPr="00F71403" w:rsidDel="009F4391">
                <w:rPr>
                  <w:rFonts w:cs="Calibri"/>
                </w:rPr>
                <w:delText>Ufficio responsabile gestione partite IVA</w:delText>
              </w:r>
            </w:del>
          </w:p>
        </w:tc>
        <w:tc>
          <w:tcPr>
            <w:tcW w:w="755" w:type="pct"/>
            <w:tcPrChange w:id="685" w:author="Helger" w:date="2017-04-24T19:20:00Z">
              <w:tcPr>
                <w:tcW w:w="755" w:type="pct"/>
                <w:shd w:val="clear" w:color="auto" w:fill="auto"/>
              </w:tcPr>
            </w:tcPrChange>
          </w:tcPr>
          <w:p w:rsidR="00F03CDF" w:rsidRPr="00F71403" w:rsidDel="009F4391" w:rsidRDefault="00F03CDF" w:rsidP="002A3ECC">
            <w:pPr>
              <w:rPr>
                <w:del w:id="686" w:author="Helger" w:date="2017-06-13T14:57:00Z"/>
                <w:rFonts w:cs="Calibri"/>
              </w:rPr>
              <w:pPrChange w:id="687" w:author="Helger" w:date="2017-06-13T16:29:00Z">
                <w:pPr/>
              </w:pPrChange>
            </w:pPr>
            <w:del w:id="688" w:author="Helger" w:date="2017-06-13T14:57:00Z">
              <w:r w:rsidRPr="00F71403" w:rsidDel="009F4391">
                <w:rPr>
                  <w:rFonts w:cs="Calibri"/>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689" w:author="Helger" w:date="2017-06-13T14:57:00Z"/>
        </w:trPr>
        <w:tc>
          <w:tcPr>
            <w:tcW w:w="756" w:type="pct"/>
            <w:noWrap/>
            <w:tcPrChange w:id="690" w:author="Helger" w:date="2017-04-24T19:20:00Z">
              <w:tcPr>
                <w:tcW w:w="756"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691" w:author="Helger" w:date="2017-06-13T14:57:00Z"/>
                <w:rFonts w:cs="Calibri"/>
              </w:rPr>
            </w:pPr>
            <w:del w:id="692" w:author="Helger" w:date="2017-06-13T14:57:00Z">
              <w:r w:rsidRPr="00F71403" w:rsidDel="009F4391">
                <w:rPr>
                  <w:rFonts w:cs="Calibri"/>
                </w:rPr>
                <w:delText>IT:CF</w:delText>
              </w:r>
            </w:del>
          </w:p>
        </w:tc>
        <w:tc>
          <w:tcPr>
            <w:tcW w:w="632" w:type="pct"/>
            <w:tcPrChange w:id="693" w:author="Helger" w:date="2017-04-24T19:20:00Z">
              <w:tcPr>
                <w:tcW w:w="632" w:type="pct"/>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694" w:author="Helger" w:date="2017-06-13T14:57:00Z"/>
                <w:rFonts w:cs="Calibri"/>
              </w:rPr>
              <w:pPrChange w:id="695"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696" w:author="Helger" w:date="2017-06-13T14:57:00Z">
              <w:r w:rsidRPr="00F71403" w:rsidDel="009F4391">
                <w:rPr>
                  <w:rFonts w:cs="Calibri"/>
                </w:rPr>
                <w:delText>9907</w:delText>
              </w:r>
            </w:del>
          </w:p>
        </w:tc>
        <w:tc>
          <w:tcPr>
            <w:tcW w:w="2857" w:type="pct"/>
            <w:noWrap/>
            <w:tcPrChange w:id="697" w:author="Helger" w:date="2017-04-24T19:20:00Z">
              <w:tcPr>
                <w:tcW w:w="2857"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698" w:author="Helger" w:date="2017-06-13T14:57:00Z"/>
                <w:rFonts w:cs="Calibri"/>
              </w:rPr>
            </w:pPr>
            <w:del w:id="699" w:author="Helger" w:date="2017-06-13T14:57:00Z">
              <w:r w:rsidRPr="00F71403" w:rsidDel="009F4391">
                <w:rPr>
                  <w:rFonts w:cs="Calibri"/>
                </w:rPr>
                <w:delText>TAX Authority</w:delText>
              </w:r>
            </w:del>
          </w:p>
        </w:tc>
        <w:tc>
          <w:tcPr>
            <w:tcW w:w="755" w:type="pct"/>
            <w:tcPrChange w:id="700" w:author="Helger" w:date="2017-04-24T19:20:00Z">
              <w:tcPr>
                <w:tcW w:w="755" w:type="pct"/>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701" w:author="Helger" w:date="2017-06-13T14:57:00Z"/>
                <w:rFonts w:cs="Calibri"/>
              </w:rPr>
              <w:pPrChange w:id="702" w:author="Helger" w:date="2017-06-13T16:29:00Z">
                <w:pPr>
                  <w:cnfStyle w:val="000000100000" w:firstRow="0" w:lastRow="0" w:firstColumn="0" w:lastColumn="0" w:oddVBand="0" w:evenVBand="0" w:oddHBand="1" w:evenHBand="0" w:firstRowFirstColumn="0" w:firstRowLastColumn="0" w:lastRowFirstColumn="0" w:lastRowLastColumn="0"/>
                </w:pPr>
              </w:pPrChange>
            </w:pPr>
            <w:del w:id="703" w:author="Helger" w:date="2017-06-13T14:57:00Z">
              <w:r w:rsidRPr="00F71403" w:rsidDel="009F4391">
                <w:rPr>
                  <w:rFonts w:cs="Calibri"/>
                </w:rPr>
                <w:delText>false</w:delText>
              </w:r>
            </w:del>
          </w:p>
        </w:tc>
      </w:tr>
      <w:tr w:rsidR="00F03CDF" w:rsidRPr="00F71403" w:rsidDel="009F4391" w:rsidTr="001C0EB0">
        <w:trPr>
          <w:del w:id="704" w:author="Helger" w:date="2017-06-13T14:57:00Z"/>
        </w:trPr>
        <w:tc>
          <w:tcPr>
            <w:tcW w:w="756" w:type="pct"/>
            <w:noWrap/>
            <w:tcPrChange w:id="705" w:author="Helger" w:date="2017-04-24T19:20:00Z">
              <w:tcPr>
                <w:tcW w:w="756" w:type="pct"/>
                <w:shd w:val="clear" w:color="auto" w:fill="auto"/>
                <w:noWrap/>
              </w:tcPr>
            </w:tcPrChange>
          </w:tcPr>
          <w:p w:rsidR="00F03CDF" w:rsidRPr="00F71403" w:rsidDel="009F4391" w:rsidRDefault="00F03CDF" w:rsidP="002A3ECC">
            <w:pPr>
              <w:rPr>
                <w:del w:id="706" w:author="Helger" w:date="2017-06-13T14:57:00Z"/>
                <w:rFonts w:cs="Calibri"/>
              </w:rPr>
            </w:pPr>
            <w:del w:id="707" w:author="Helger" w:date="2017-06-13T14:57:00Z">
              <w:r w:rsidRPr="00F71403" w:rsidDel="009F4391">
                <w:rPr>
                  <w:rFonts w:cs="Calibri"/>
                </w:rPr>
                <w:delText>NO:ORGNR</w:delText>
              </w:r>
            </w:del>
          </w:p>
        </w:tc>
        <w:tc>
          <w:tcPr>
            <w:tcW w:w="632" w:type="pct"/>
            <w:tcPrChange w:id="708" w:author="Helger" w:date="2017-04-24T19:20:00Z">
              <w:tcPr>
                <w:tcW w:w="632" w:type="pct"/>
                <w:shd w:val="clear" w:color="auto" w:fill="auto"/>
              </w:tcPr>
            </w:tcPrChange>
          </w:tcPr>
          <w:p w:rsidR="00F03CDF" w:rsidRPr="00F71403" w:rsidDel="009F4391" w:rsidRDefault="00F03CDF" w:rsidP="002A3ECC">
            <w:pPr>
              <w:rPr>
                <w:del w:id="709" w:author="Helger" w:date="2017-06-13T14:57:00Z"/>
                <w:rFonts w:cs="Calibri"/>
              </w:rPr>
              <w:pPrChange w:id="710" w:author="Helger" w:date="2017-06-13T16:29:00Z">
                <w:pPr>
                  <w:jc w:val="right"/>
                </w:pPr>
              </w:pPrChange>
            </w:pPr>
            <w:del w:id="711" w:author="Helger" w:date="2017-06-13T14:57:00Z">
              <w:r w:rsidRPr="00F71403" w:rsidDel="009F4391">
                <w:rPr>
                  <w:rFonts w:cs="Calibri"/>
                </w:rPr>
                <w:delText>9908</w:delText>
              </w:r>
            </w:del>
          </w:p>
        </w:tc>
        <w:tc>
          <w:tcPr>
            <w:tcW w:w="2857" w:type="pct"/>
            <w:noWrap/>
            <w:tcPrChange w:id="712" w:author="Helger" w:date="2017-04-24T19:20:00Z">
              <w:tcPr>
                <w:tcW w:w="2857" w:type="pct"/>
                <w:shd w:val="clear" w:color="auto" w:fill="auto"/>
                <w:noWrap/>
              </w:tcPr>
            </w:tcPrChange>
          </w:tcPr>
          <w:p w:rsidR="00F03CDF" w:rsidRPr="00F71403" w:rsidDel="009F4391" w:rsidRDefault="00F03CDF" w:rsidP="002A3ECC">
            <w:pPr>
              <w:rPr>
                <w:del w:id="713" w:author="Helger" w:date="2017-06-13T14:57:00Z"/>
                <w:rFonts w:cs="Calibri"/>
              </w:rPr>
            </w:pPr>
            <w:del w:id="714" w:author="Helger" w:date="2017-06-13T14:57:00Z">
              <w:r w:rsidRPr="00F71403" w:rsidDel="009F4391">
                <w:rPr>
                  <w:rFonts w:cs="Calibri"/>
                </w:rPr>
                <w:delText>Enhetsregisteret ved Bronnoysundregisterne</w:delText>
              </w:r>
            </w:del>
          </w:p>
        </w:tc>
        <w:tc>
          <w:tcPr>
            <w:tcW w:w="755" w:type="pct"/>
            <w:tcPrChange w:id="715" w:author="Helger" w:date="2017-04-24T19:20:00Z">
              <w:tcPr>
                <w:tcW w:w="755" w:type="pct"/>
                <w:shd w:val="clear" w:color="auto" w:fill="auto"/>
              </w:tcPr>
            </w:tcPrChange>
          </w:tcPr>
          <w:p w:rsidR="00F03CDF" w:rsidRPr="00F71403" w:rsidDel="009F4391" w:rsidRDefault="00F03CDF" w:rsidP="002A3ECC">
            <w:pPr>
              <w:rPr>
                <w:del w:id="716" w:author="Helger" w:date="2017-06-13T14:57:00Z"/>
                <w:rFonts w:cs="Calibri"/>
              </w:rPr>
              <w:pPrChange w:id="717" w:author="Helger" w:date="2017-06-13T16:29:00Z">
                <w:pPr/>
              </w:pPrChange>
            </w:pPr>
            <w:del w:id="718" w:author="Helger" w:date="2017-06-13T14:57:00Z">
              <w:r w:rsidRPr="00F71403" w:rsidDel="009F4391">
                <w:rPr>
                  <w:rFonts w:cs="Calibri"/>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719" w:author="Helger" w:date="2017-06-13T14:57:00Z"/>
        </w:trPr>
        <w:tc>
          <w:tcPr>
            <w:tcW w:w="756" w:type="pct"/>
            <w:noWrap/>
            <w:tcPrChange w:id="720" w:author="Helger" w:date="2017-04-24T19:20:00Z">
              <w:tcPr>
                <w:tcW w:w="756" w:type="pct"/>
                <w:noWrap/>
              </w:tcPr>
            </w:tcPrChange>
          </w:tcPr>
          <w:p w:rsidR="00F03CDF" w:rsidRPr="001147C8" w:rsidDel="009F4391" w:rsidRDefault="00F03CDF" w:rsidP="002A3ECC">
            <w:pPr>
              <w:cnfStyle w:val="000000100000" w:firstRow="0" w:lastRow="0" w:firstColumn="0" w:lastColumn="0" w:oddVBand="0" w:evenVBand="0" w:oddHBand="1" w:evenHBand="0" w:firstRowFirstColumn="0" w:firstRowLastColumn="0" w:lastRowFirstColumn="0" w:lastRowLastColumn="0"/>
              <w:rPr>
                <w:del w:id="721" w:author="Helger" w:date="2017-06-13T14:57:00Z"/>
                <w:rFonts w:cs="Calibri"/>
              </w:rPr>
            </w:pPr>
            <w:del w:id="722" w:author="Helger" w:date="2017-06-13T14:57:00Z">
              <w:r w:rsidRPr="001147C8" w:rsidDel="009F4391">
                <w:rPr>
                  <w:rFonts w:cs="Calibri"/>
                </w:rPr>
                <w:delText>NO:VAT</w:delText>
              </w:r>
            </w:del>
          </w:p>
        </w:tc>
        <w:tc>
          <w:tcPr>
            <w:tcW w:w="632" w:type="pct"/>
            <w:tcPrChange w:id="723" w:author="Helger" w:date="2017-04-24T19:20:00Z">
              <w:tcPr>
                <w:tcW w:w="632" w:type="pct"/>
              </w:tcPr>
            </w:tcPrChange>
          </w:tcPr>
          <w:p w:rsidR="00F03CDF" w:rsidRPr="001147C8" w:rsidDel="009F4391" w:rsidRDefault="00F03CDF" w:rsidP="002A3ECC">
            <w:pPr>
              <w:cnfStyle w:val="000000100000" w:firstRow="0" w:lastRow="0" w:firstColumn="0" w:lastColumn="0" w:oddVBand="0" w:evenVBand="0" w:oddHBand="1" w:evenHBand="0" w:firstRowFirstColumn="0" w:firstRowLastColumn="0" w:lastRowFirstColumn="0" w:lastRowLastColumn="0"/>
              <w:rPr>
                <w:del w:id="724" w:author="Helger" w:date="2017-06-13T14:57:00Z"/>
                <w:rFonts w:cs="Calibri"/>
              </w:rPr>
              <w:pPrChange w:id="725"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726" w:author="Helger" w:date="2017-06-13T14:57:00Z">
              <w:r w:rsidRPr="001147C8" w:rsidDel="009F4391">
                <w:rPr>
                  <w:rFonts w:cs="Calibri"/>
                </w:rPr>
                <w:delText>9909</w:delText>
              </w:r>
            </w:del>
          </w:p>
        </w:tc>
        <w:tc>
          <w:tcPr>
            <w:tcW w:w="2857" w:type="pct"/>
            <w:noWrap/>
            <w:tcPrChange w:id="727" w:author="Helger" w:date="2017-04-24T19:20:00Z">
              <w:tcPr>
                <w:tcW w:w="2857"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728" w:author="Helger" w:date="2017-06-13T14:57:00Z"/>
                <w:rFonts w:cs="Calibri"/>
              </w:rPr>
            </w:pPr>
            <w:del w:id="729" w:author="Helger" w:date="2017-06-13T14:57:00Z">
              <w:r w:rsidRPr="00F71403" w:rsidDel="009F4391">
                <w:rPr>
                  <w:rFonts w:cs="Calibri"/>
                </w:rPr>
                <w:delText>Enhetsregisteret ved Bronnoysundregisterne</w:delText>
              </w:r>
            </w:del>
          </w:p>
        </w:tc>
        <w:tc>
          <w:tcPr>
            <w:tcW w:w="755" w:type="pct"/>
            <w:tcPrChange w:id="730" w:author="Helger" w:date="2017-04-24T19:20:00Z">
              <w:tcPr>
                <w:tcW w:w="755" w:type="pct"/>
              </w:tcPr>
            </w:tcPrChange>
          </w:tcPr>
          <w:p w:rsidR="00F03CDF" w:rsidRPr="00F71403" w:rsidDel="009F4391" w:rsidRDefault="001147C8" w:rsidP="002A3ECC">
            <w:pPr>
              <w:cnfStyle w:val="000000100000" w:firstRow="0" w:lastRow="0" w:firstColumn="0" w:lastColumn="0" w:oddVBand="0" w:evenVBand="0" w:oddHBand="1" w:evenHBand="0" w:firstRowFirstColumn="0" w:firstRowLastColumn="0" w:lastRowFirstColumn="0" w:lastRowLastColumn="0"/>
              <w:rPr>
                <w:del w:id="731" w:author="Helger" w:date="2017-06-13T14:57:00Z"/>
                <w:rFonts w:cs="Calibri"/>
              </w:rPr>
              <w:pPrChange w:id="732" w:author="Helger" w:date="2017-06-13T16:29:00Z">
                <w:pPr>
                  <w:cnfStyle w:val="000000100000" w:firstRow="0" w:lastRow="0" w:firstColumn="0" w:lastColumn="0" w:oddVBand="0" w:evenVBand="0" w:oddHBand="1" w:evenHBand="0" w:firstRowFirstColumn="0" w:firstRowLastColumn="0" w:lastRowFirstColumn="0" w:lastRowLastColumn="0"/>
                </w:pPr>
              </w:pPrChange>
            </w:pPr>
            <w:del w:id="733" w:author="Helger" w:date="2017-06-13T14:57:00Z">
              <w:r w:rsidDel="009F4391">
                <w:rPr>
                  <w:rFonts w:cs="Calibri"/>
                </w:rPr>
                <w:delText>false</w:delText>
              </w:r>
            </w:del>
          </w:p>
        </w:tc>
      </w:tr>
      <w:tr w:rsidR="00F03CDF" w:rsidRPr="00F71403" w:rsidDel="009F4391" w:rsidTr="001C0EB0">
        <w:trPr>
          <w:del w:id="734" w:author="Helger" w:date="2017-06-13T14:57:00Z"/>
        </w:trPr>
        <w:tc>
          <w:tcPr>
            <w:tcW w:w="756" w:type="pct"/>
            <w:noWrap/>
            <w:tcPrChange w:id="735" w:author="Helger" w:date="2017-04-24T19:20:00Z">
              <w:tcPr>
                <w:tcW w:w="756" w:type="pct"/>
                <w:shd w:val="clear" w:color="auto" w:fill="auto"/>
                <w:noWrap/>
              </w:tcPr>
            </w:tcPrChange>
          </w:tcPr>
          <w:p w:rsidR="00F03CDF" w:rsidRPr="00F71403" w:rsidDel="009F4391" w:rsidRDefault="00F03CDF" w:rsidP="002A3ECC">
            <w:pPr>
              <w:rPr>
                <w:del w:id="736" w:author="Helger" w:date="2017-06-13T14:57:00Z"/>
                <w:rFonts w:cs="Calibri"/>
              </w:rPr>
            </w:pPr>
            <w:del w:id="737" w:author="Helger" w:date="2017-06-13T14:57:00Z">
              <w:r w:rsidRPr="00F71403" w:rsidDel="009F4391">
                <w:rPr>
                  <w:rFonts w:cs="Calibri"/>
                </w:rPr>
                <w:delText>HU:VAT</w:delText>
              </w:r>
            </w:del>
          </w:p>
        </w:tc>
        <w:tc>
          <w:tcPr>
            <w:tcW w:w="632" w:type="pct"/>
            <w:tcPrChange w:id="738" w:author="Helger" w:date="2017-04-24T19:20:00Z">
              <w:tcPr>
                <w:tcW w:w="632" w:type="pct"/>
                <w:shd w:val="clear" w:color="auto" w:fill="auto"/>
              </w:tcPr>
            </w:tcPrChange>
          </w:tcPr>
          <w:p w:rsidR="00F03CDF" w:rsidRPr="00F71403" w:rsidDel="009F4391" w:rsidRDefault="00F03CDF" w:rsidP="002A3ECC">
            <w:pPr>
              <w:rPr>
                <w:del w:id="739" w:author="Helger" w:date="2017-06-13T14:57:00Z"/>
                <w:rFonts w:cs="Calibri"/>
              </w:rPr>
              <w:pPrChange w:id="740" w:author="Helger" w:date="2017-06-13T16:29:00Z">
                <w:pPr>
                  <w:jc w:val="right"/>
                </w:pPr>
              </w:pPrChange>
            </w:pPr>
            <w:del w:id="741" w:author="Helger" w:date="2017-06-13T14:57:00Z">
              <w:r w:rsidRPr="00F71403" w:rsidDel="009F4391">
                <w:rPr>
                  <w:rFonts w:cs="Calibri"/>
                </w:rPr>
                <w:delText>9910</w:delText>
              </w:r>
            </w:del>
          </w:p>
        </w:tc>
        <w:tc>
          <w:tcPr>
            <w:tcW w:w="2857" w:type="pct"/>
            <w:noWrap/>
            <w:tcPrChange w:id="742" w:author="Helger" w:date="2017-04-24T19:20:00Z">
              <w:tcPr>
                <w:tcW w:w="2857" w:type="pct"/>
                <w:shd w:val="clear" w:color="auto" w:fill="auto"/>
                <w:noWrap/>
              </w:tcPr>
            </w:tcPrChange>
          </w:tcPr>
          <w:p w:rsidR="00F03CDF" w:rsidRPr="00F71403" w:rsidDel="009F4391" w:rsidRDefault="00F03CDF" w:rsidP="002A3ECC">
            <w:pPr>
              <w:rPr>
                <w:del w:id="743" w:author="Helger" w:date="2017-06-13T14:57:00Z"/>
                <w:rFonts w:cs="Calibri"/>
              </w:rPr>
            </w:pPr>
          </w:p>
        </w:tc>
        <w:tc>
          <w:tcPr>
            <w:tcW w:w="755" w:type="pct"/>
            <w:tcPrChange w:id="744" w:author="Helger" w:date="2017-04-24T19:20:00Z">
              <w:tcPr>
                <w:tcW w:w="755" w:type="pct"/>
                <w:shd w:val="clear" w:color="auto" w:fill="auto"/>
              </w:tcPr>
            </w:tcPrChange>
          </w:tcPr>
          <w:p w:rsidR="00F03CDF" w:rsidRPr="00F71403" w:rsidDel="009F4391" w:rsidRDefault="00F03CDF" w:rsidP="002A3ECC">
            <w:pPr>
              <w:rPr>
                <w:del w:id="745" w:author="Helger" w:date="2017-06-13T14:57:00Z"/>
                <w:rFonts w:cs="Calibri"/>
              </w:rPr>
              <w:pPrChange w:id="746" w:author="Helger" w:date="2017-06-13T16:29:00Z">
                <w:pPr/>
              </w:pPrChange>
            </w:pPr>
            <w:del w:id="747" w:author="Helger" w:date="2017-06-13T14:57:00Z">
              <w:r w:rsidRPr="00F71403" w:rsidDel="009F4391">
                <w:rPr>
                  <w:rFonts w:cs="Calibri"/>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748" w:author="Helger" w:date="2017-06-13T14:57:00Z"/>
        </w:trPr>
        <w:tc>
          <w:tcPr>
            <w:tcW w:w="756" w:type="pct"/>
            <w:noWrap/>
            <w:tcPrChange w:id="749" w:author="Helger" w:date="2017-04-24T19:20:00Z">
              <w:tcPr>
                <w:tcW w:w="756"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750" w:author="Helger" w:date="2017-06-13T14:57:00Z"/>
                <w:rFonts w:cs="Calibri"/>
                <w:strike/>
              </w:rPr>
            </w:pPr>
            <w:del w:id="751" w:author="Helger" w:date="2017-06-13T14:57:00Z">
              <w:r w:rsidRPr="00F71403" w:rsidDel="009F4391">
                <w:rPr>
                  <w:rFonts w:cs="Calibri"/>
                  <w:strike/>
                </w:rPr>
                <w:delText>EU:VAT</w:delText>
              </w:r>
            </w:del>
          </w:p>
        </w:tc>
        <w:tc>
          <w:tcPr>
            <w:tcW w:w="632" w:type="pct"/>
            <w:tcPrChange w:id="752" w:author="Helger" w:date="2017-04-24T19:20:00Z">
              <w:tcPr>
                <w:tcW w:w="632" w:type="pct"/>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753" w:author="Helger" w:date="2017-06-13T14:57:00Z"/>
                <w:rFonts w:cs="Calibri"/>
                <w:strike/>
              </w:rPr>
              <w:pPrChange w:id="754"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755" w:author="Helger" w:date="2017-06-13T14:57:00Z">
              <w:r w:rsidRPr="00F71403" w:rsidDel="009F4391">
                <w:rPr>
                  <w:rFonts w:cs="Calibri"/>
                  <w:strike/>
                </w:rPr>
                <w:delText>9912</w:delText>
              </w:r>
            </w:del>
          </w:p>
        </w:tc>
        <w:tc>
          <w:tcPr>
            <w:tcW w:w="2857" w:type="pct"/>
            <w:noWrap/>
            <w:tcPrChange w:id="756" w:author="Helger" w:date="2017-04-24T19:20:00Z">
              <w:tcPr>
                <w:tcW w:w="2857"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757" w:author="Helger" w:date="2017-06-13T14:57:00Z"/>
                <w:rFonts w:cs="Calibri"/>
              </w:rPr>
            </w:pPr>
            <w:del w:id="758" w:author="Helger" w:date="2017-06-13T14:57:00Z">
              <w:r w:rsidRPr="00F71403" w:rsidDel="009F4391">
                <w:rPr>
                  <w:rFonts w:cs="Calibri"/>
                </w:rPr>
                <w:delText>National ministries of Economy</w:delText>
              </w:r>
            </w:del>
          </w:p>
        </w:tc>
        <w:tc>
          <w:tcPr>
            <w:tcW w:w="755" w:type="pct"/>
            <w:tcPrChange w:id="759" w:author="Helger" w:date="2017-04-24T19:20:00Z">
              <w:tcPr>
                <w:tcW w:w="755" w:type="pct"/>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760" w:author="Helger" w:date="2017-06-13T14:57:00Z"/>
                <w:rFonts w:cs="Calibri"/>
              </w:rPr>
              <w:pPrChange w:id="761" w:author="Helger" w:date="2017-06-13T16:29:00Z">
                <w:pPr>
                  <w:cnfStyle w:val="000000100000" w:firstRow="0" w:lastRow="0" w:firstColumn="0" w:lastColumn="0" w:oddVBand="0" w:evenVBand="0" w:oddHBand="1" w:evenHBand="0" w:firstRowFirstColumn="0" w:firstRowLastColumn="0" w:lastRowFirstColumn="0" w:lastRowLastColumn="0"/>
                </w:pPr>
              </w:pPrChange>
            </w:pPr>
            <w:del w:id="762" w:author="Helger" w:date="2017-06-13T14:57:00Z">
              <w:r w:rsidRPr="00F71403" w:rsidDel="009F4391">
                <w:rPr>
                  <w:rFonts w:cs="Calibri"/>
                </w:rPr>
                <w:delText>true</w:delText>
              </w:r>
            </w:del>
          </w:p>
        </w:tc>
      </w:tr>
      <w:tr w:rsidR="00F03CDF" w:rsidRPr="00F71403" w:rsidDel="009F4391" w:rsidTr="001C0EB0">
        <w:trPr>
          <w:del w:id="763" w:author="Helger" w:date="2017-06-13T14:57:00Z"/>
        </w:trPr>
        <w:tc>
          <w:tcPr>
            <w:tcW w:w="756" w:type="pct"/>
            <w:noWrap/>
            <w:tcPrChange w:id="764" w:author="Helger" w:date="2017-04-24T19:20:00Z">
              <w:tcPr>
                <w:tcW w:w="756" w:type="pct"/>
                <w:shd w:val="clear" w:color="auto" w:fill="auto"/>
                <w:noWrap/>
              </w:tcPr>
            </w:tcPrChange>
          </w:tcPr>
          <w:p w:rsidR="00F03CDF" w:rsidRPr="00F71403" w:rsidDel="009F4391" w:rsidRDefault="00F03CDF" w:rsidP="002A3ECC">
            <w:pPr>
              <w:rPr>
                <w:del w:id="765" w:author="Helger" w:date="2017-06-13T14:57:00Z"/>
                <w:rFonts w:cs="Calibri"/>
              </w:rPr>
            </w:pPr>
            <w:del w:id="766" w:author="Helger" w:date="2017-06-13T14:57:00Z">
              <w:r w:rsidRPr="00F71403" w:rsidDel="009F4391">
                <w:rPr>
                  <w:rFonts w:cs="Calibri"/>
                </w:rPr>
                <w:delText>EU:REID</w:delText>
              </w:r>
            </w:del>
          </w:p>
        </w:tc>
        <w:tc>
          <w:tcPr>
            <w:tcW w:w="632" w:type="pct"/>
            <w:tcPrChange w:id="767" w:author="Helger" w:date="2017-04-24T19:20:00Z">
              <w:tcPr>
                <w:tcW w:w="632" w:type="pct"/>
                <w:shd w:val="clear" w:color="auto" w:fill="auto"/>
              </w:tcPr>
            </w:tcPrChange>
          </w:tcPr>
          <w:p w:rsidR="00F03CDF" w:rsidRPr="00F71403" w:rsidDel="009F4391" w:rsidRDefault="00F03CDF" w:rsidP="002A3ECC">
            <w:pPr>
              <w:rPr>
                <w:del w:id="768" w:author="Helger" w:date="2017-06-13T14:57:00Z"/>
                <w:rFonts w:cs="Calibri"/>
              </w:rPr>
              <w:pPrChange w:id="769" w:author="Helger" w:date="2017-06-13T16:29:00Z">
                <w:pPr>
                  <w:jc w:val="right"/>
                </w:pPr>
              </w:pPrChange>
            </w:pPr>
            <w:del w:id="770" w:author="Helger" w:date="2017-06-13T14:57:00Z">
              <w:r w:rsidRPr="00F71403" w:rsidDel="009F4391">
                <w:rPr>
                  <w:rFonts w:cs="Calibri"/>
                </w:rPr>
                <w:delText>9913</w:delText>
              </w:r>
            </w:del>
          </w:p>
        </w:tc>
        <w:tc>
          <w:tcPr>
            <w:tcW w:w="2857" w:type="pct"/>
            <w:noWrap/>
            <w:tcPrChange w:id="771" w:author="Helger" w:date="2017-04-24T19:20:00Z">
              <w:tcPr>
                <w:tcW w:w="2857" w:type="pct"/>
                <w:shd w:val="clear" w:color="auto" w:fill="auto"/>
                <w:noWrap/>
              </w:tcPr>
            </w:tcPrChange>
          </w:tcPr>
          <w:p w:rsidR="00F03CDF" w:rsidRPr="00F71403" w:rsidDel="009F4391" w:rsidRDefault="00F03CDF" w:rsidP="002A3ECC">
            <w:pPr>
              <w:rPr>
                <w:del w:id="772" w:author="Helger" w:date="2017-06-13T14:57:00Z"/>
                <w:rFonts w:cs="Calibri"/>
              </w:rPr>
            </w:pPr>
            <w:del w:id="773" w:author="Helger" w:date="2017-06-13T14:57:00Z">
              <w:r w:rsidRPr="00F71403" w:rsidDel="009F4391">
                <w:rPr>
                  <w:rFonts w:cs="Calibri"/>
                </w:rPr>
                <w:delText>Business Registers Network</w:delText>
              </w:r>
            </w:del>
          </w:p>
        </w:tc>
        <w:tc>
          <w:tcPr>
            <w:tcW w:w="755" w:type="pct"/>
            <w:tcPrChange w:id="774" w:author="Helger" w:date="2017-04-24T19:20:00Z">
              <w:tcPr>
                <w:tcW w:w="755" w:type="pct"/>
                <w:shd w:val="clear" w:color="auto" w:fill="auto"/>
              </w:tcPr>
            </w:tcPrChange>
          </w:tcPr>
          <w:p w:rsidR="00F03CDF" w:rsidRPr="00F71403" w:rsidDel="009F4391" w:rsidRDefault="00F03CDF" w:rsidP="002A3ECC">
            <w:pPr>
              <w:rPr>
                <w:del w:id="775" w:author="Helger" w:date="2017-06-13T14:57:00Z"/>
                <w:rFonts w:cs="Calibri"/>
              </w:rPr>
              <w:pPrChange w:id="776" w:author="Helger" w:date="2017-06-13T16:29:00Z">
                <w:pPr/>
              </w:pPrChange>
            </w:pPr>
            <w:del w:id="777" w:author="Helger" w:date="2017-06-13T14:57:00Z">
              <w:r w:rsidRPr="00F71403" w:rsidDel="009F4391">
                <w:rPr>
                  <w:rFonts w:cs="Calibri"/>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778" w:author="Helger" w:date="2017-06-13T14:57:00Z"/>
        </w:trPr>
        <w:tc>
          <w:tcPr>
            <w:tcW w:w="756" w:type="pct"/>
            <w:noWrap/>
            <w:tcPrChange w:id="779" w:author="Helger" w:date="2017-04-24T19:20:00Z">
              <w:tcPr>
                <w:tcW w:w="756"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780" w:author="Helger" w:date="2017-06-13T14:57:00Z"/>
                <w:rFonts w:cs="Calibri"/>
              </w:rPr>
            </w:pPr>
            <w:del w:id="781" w:author="Helger" w:date="2017-06-13T14:57:00Z">
              <w:r w:rsidRPr="00F71403" w:rsidDel="009F4391">
                <w:rPr>
                  <w:rFonts w:cs="Calibri"/>
                </w:rPr>
                <w:delText>AT:VAT</w:delText>
              </w:r>
            </w:del>
          </w:p>
        </w:tc>
        <w:tc>
          <w:tcPr>
            <w:tcW w:w="632" w:type="pct"/>
            <w:tcPrChange w:id="782" w:author="Helger" w:date="2017-04-24T19:20:00Z">
              <w:tcPr>
                <w:tcW w:w="632" w:type="pct"/>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783" w:author="Helger" w:date="2017-06-13T14:57:00Z"/>
                <w:rFonts w:cs="Calibri"/>
              </w:rPr>
              <w:pPrChange w:id="784"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785" w:author="Helger" w:date="2017-06-13T14:57:00Z">
              <w:r w:rsidRPr="00F71403" w:rsidDel="009F4391">
                <w:rPr>
                  <w:rFonts w:cs="Calibri"/>
                </w:rPr>
                <w:delText>9914</w:delText>
              </w:r>
            </w:del>
          </w:p>
        </w:tc>
        <w:tc>
          <w:tcPr>
            <w:tcW w:w="2857" w:type="pct"/>
            <w:noWrap/>
            <w:tcPrChange w:id="786" w:author="Helger" w:date="2017-04-24T19:20:00Z">
              <w:tcPr>
                <w:tcW w:w="2857"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787" w:author="Helger" w:date="2017-06-13T14:57:00Z"/>
                <w:rFonts w:cs="Calibri"/>
              </w:rPr>
            </w:pPr>
            <w:del w:id="788" w:author="Helger" w:date="2017-06-13T14:57:00Z">
              <w:r w:rsidRPr="00F71403" w:rsidDel="009F4391">
                <w:rPr>
                  <w:rFonts w:cs="Calibri"/>
                </w:rPr>
                <w:delText>Österreichische Umsatzsteuer-Identifikationsnummer</w:delText>
              </w:r>
            </w:del>
          </w:p>
        </w:tc>
        <w:tc>
          <w:tcPr>
            <w:tcW w:w="755" w:type="pct"/>
            <w:tcPrChange w:id="789" w:author="Helger" w:date="2017-04-24T19:20:00Z">
              <w:tcPr>
                <w:tcW w:w="755" w:type="pct"/>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790" w:author="Helger" w:date="2017-06-13T14:57:00Z"/>
                <w:rFonts w:cs="Calibri"/>
              </w:rPr>
              <w:pPrChange w:id="791" w:author="Helger" w:date="2017-06-13T16:29:00Z">
                <w:pPr>
                  <w:cnfStyle w:val="000000100000" w:firstRow="0" w:lastRow="0" w:firstColumn="0" w:lastColumn="0" w:oddVBand="0" w:evenVBand="0" w:oddHBand="1" w:evenHBand="0" w:firstRowFirstColumn="0" w:firstRowLastColumn="0" w:lastRowFirstColumn="0" w:lastRowLastColumn="0"/>
                </w:pPr>
              </w:pPrChange>
            </w:pPr>
            <w:del w:id="792" w:author="Helger" w:date="2017-06-13T14:57:00Z">
              <w:r w:rsidRPr="00F71403" w:rsidDel="009F4391">
                <w:rPr>
                  <w:rFonts w:cs="Calibri"/>
                </w:rPr>
                <w:delText>false</w:delText>
              </w:r>
            </w:del>
          </w:p>
        </w:tc>
      </w:tr>
      <w:tr w:rsidR="00F03CDF" w:rsidRPr="00F71403" w:rsidDel="009F4391" w:rsidTr="001C0EB0">
        <w:trPr>
          <w:del w:id="793" w:author="Helger" w:date="2017-06-13T14:57:00Z"/>
        </w:trPr>
        <w:tc>
          <w:tcPr>
            <w:tcW w:w="756" w:type="pct"/>
            <w:noWrap/>
            <w:tcPrChange w:id="794" w:author="Helger" w:date="2017-04-24T19:20:00Z">
              <w:tcPr>
                <w:tcW w:w="756" w:type="pct"/>
                <w:shd w:val="clear" w:color="auto" w:fill="auto"/>
                <w:noWrap/>
              </w:tcPr>
            </w:tcPrChange>
          </w:tcPr>
          <w:p w:rsidR="00F03CDF" w:rsidRPr="00F71403" w:rsidDel="009F4391" w:rsidRDefault="00F03CDF" w:rsidP="002A3ECC">
            <w:pPr>
              <w:rPr>
                <w:del w:id="795" w:author="Helger" w:date="2017-06-13T14:57:00Z"/>
                <w:rFonts w:cs="Calibri"/>
              </w:rPr>
            </w:pPr>
            <w:del w:id="796" w:author="Helger" w:date="2017-06-13T14:57:00Z">
              <w:r w:rsidRPr="00F71403" w:rsidDel="009F4391">
                <w:rPr>
                  <w:rFonts w:cs="Calibri"/>
                </w:rPr>
                <w:delText>AT:GOV</w:delText>
              </w:r>
            </w:del>
          </w:p>
        </w:tc>
        <w:tc>
          <w:tcPr>
            <w:tcW w:w="632" w:type="pct"/>
            <w:tcPrChange w:id="797" w:author="Helger" w:date="2017-04-24T19:20:00Z">
              <w:tcPr>
                <w:tcW w:w="632" w:type="pct"/>
                <w:shd w:val="clear" w:color="auto" w:fill="auto"/>
              </w:tcPr>
            </w:tcPrChange>
          </w:tcPr>
          <w:p w:rsidR="00F03CDF" w:rsidRPr="00F71403" w:rsidDel="009F4391" w:rsidRDefault="00F03CDF" w:rsidP="002A3ECC">
            <w:pPr>
              <w:rPr>
                <w:del w:id="798" w:author="Helger" w:date="2017-06-13T14:57:00Z"/>
                <w:rFonts w:cs="Calibri"/>
              </w:rPr>
              <w:pPrChange w:id="799" w:author="Helger" w:date="2017-06-13T16:29:00Z">
                <w:pPr>
                  <w:jc w:val="right"/>
                </w:pPr>
              </w:pPrChange>
            </w:pPr>
            <w:del w:id="800" w:author="Helger" w:date="2017-06-13T14:57:00Z">
              <w:r w:rsidRPr="00F71403" w:rsidDel="009F4391">
                <w:rPr>
                  <w:rFonts w:cs="Calibri"/>
                </w:rPr>
                <w:delText>9915</w:delText>
              </w:r>
            </w:del>
          </w:p>
        </w:tc>
        <w:tc>
          <w:tcPr>
            <w:tcW w:w="2857" w:type="pct"/>
            <w:noWrap/>
            <w:tcPrChange w:id="801" w:author="Helger" w:date="2017-04-24T19:20:00Z">
              <w:tcPr>
                <w:tcW w:w="2857" w:type="pct"/>
                <w:shd w:val="clear" w:color="auto" w:fill="auto"/>
                <w:noWrap/>
              </w:tcPr>
            </w:tcPrChange>
          </w:tcPr>
          <w:p w:rsidR="00F03CDF" w:rsidRPr="00F71403" w:rsidDel="009F4391" w:rsidRDefault="00F03CDF" w:rsidP="002A3ECC">
            <w:pPr>
              <w:rPr>
                <w:del w:id="802" w:author="Helger" w:date="2017-06-13T14:57:00Z"/>
                <w:rFonts w:cs="Calibri"/>
              </w:rPr>
            </w:pPr>
            <w:del w:id="803" w:author="Helger" w:date="2017-06-13T14:57:00Z">
              <w:r w:rsidRPr="00F71403" w:rsidDel="009F4391">
                <w:rPr>
                  <w:rFonts w:cs="Calibri"/>
                </w:rPr>
                <w:delText>Österreichisches Verwaltungs bzw. Organisationskennzeichen</w:delText>
              </w:r>
            </w:del>
          </w:p>
        </w:tc>
        <w:tc>
          <w:tcPr>
            <w:tcW w:w="755" w:type="pct"/>
            <w:tcPrChange w:id="804" w:author="Helger" w:date="2017-04-24T19:20:00Z">
              <w:tcPr>
                <w:tcW w:w="755" w:type="pct"/>
                <w:shd w:val="clear" w:color="auto" w:fill="auto"/>
              </w:tcPr>
            </w:tcPrChange>
          </w:tcPr>
          <w:p w:rsidR="00F03CDF" w:rsidRPr="00F71403" w:rsidDel="009F4391" w:rsidRDefault="00F03CDF" w:rsidP="002A3ECC">
            <w:pPr>
              <w:rPr>
                <w:del w:id="805" w:author="Helger" w:date="2017-06-13T14:57:00Z"/>
                <w:rFonts w:cs="Calibri"/>
              </w:rPr>
              <w:pPrChange w:id="806" w:author="Helger" w:date="2017-06-13T16:29:00Z">
                <w:pPr/>
              </w:pPrChange>
            </w:pPr>
            <w:del w:id="807" w:author="Helger" w:date="2017-06-13T14:57:00Z">
              <w:r w:rsidRPr="00F71403" w:rsidDel="009F4391">
                <w:rPr>
                  <w:rFonts w:cs="Calibri"/>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808" w:author="Helger" w:date="2017-06-13T14:57:00Z"/>
        </w:trPr>
        <w:tc>
          <w:tcPr>
            <w:tcW w:w="756" w:type="pct"/>
            <w:noWrap/>
            <w:tcPrChange w:id="809" w:author="Helger" w:date="2017-04-24T19:20:00Z">
              <w:tcPr>
                <w:tcW w:w="756"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810" w:author="Helger" w:date="2017-06-13T14:57:00Z"/>
                <w:rFonts w:cs="Calibri"/>
                <w:strike/>
              </w:rPr>
            </w:pPr>
            <w:del w:id="811" w:author="Helger" w:date="2017-06-13T14:57:00Z">
              <w:r w:rsidRPr="00F71403" w:rsidDel="009F4391">
                <w:rPr>
                  <w:rFonts w:cs="Calibri"/>
                  <w:strike/>
                </w:rPr>
                <w:delText>AT:CID</w:delText>
              </w:r>
            </w:del>
          </w:p>
        </w:tc>
        <w:tc>
          <w:tcPr>
            <w:tcW w:w="632" w:type="pct"/>
            <w:tcPrChange w:id="812" w:author="Helger" w:date="2017-04-24T19:20:00Z">
              <w:tcPr>
                <w:tcW w:w="632" w:type="pct"/>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813" w:author="Helger" w:date="2017-06-13T14:57:00Z"/>
                <w:rFonts w:cs="Calibri"/>
                <w:strike/>
              </w:rPr>
              <w:pPrChange w:id="814"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815" w:author="Helger" w:date="2017-06-13T14:57:00Z">
              <w:r w:rsidRPr="00F71403" w:rsidDel="009F4391">
                <w:rPr>
                  <w:rFonts w:cs="Calibri"/>
                  <w:strike/>
                </w:rPr>
                <w:delText>9916</w:delText>
              </w:r>
            </w:del>
          </w:p>
        </w:tc>
        <w:tc>
          <w:tcPr>
            <w:tcW w:w="2857" w:type="pct"/>
            <w:noWrap/>
            <w:tcPrChange w:id="816" w:author="Helger" w:date="2017-04-24T19:20:00Z">
              <w:tcPr>
                <w:tcW w:w="2857"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817" w:author="Helger" w:date="2017-06-13T14:57:00Z"/>
                <w:rFonts w:cs="Calibri"/>
              </w:rPr>
            </w:pPr>
            <w:del w:id="818" w:author="Helger" w:date="2017-06-13T14:57:00Z">
              <w:r w:rsidRPr="00F71403" w:rsidDel="009F4391">
                <w:rPr>
                  <w:rFonts w:cs="Calibri"/>
                </w:rPr>
                <w:delText>Firmenidentifikationsnummer der Statistik Austria</w:delText>
              </w:r>
            </w:del>
          </w:p>
        </w:tc>
        <w:tc>
          <w:tcPr>
            <w:tcW w:w="755" w:type="pct"/>
            <w:tcPrChange w:id="819" w:author="Helger" w:date="2017-04-24T19:20:00Z">
              <w:tcPr>
                <w:tcW w:w="755" w:type="pct"/>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820" w:author="Helger" w:date="2017-06-13T14:57:00Z"/>
                <w:rFonts w:cs="Calibri"/>
              </w:rPr>
              <w:pPrChange w:id="821" w:author="Helger" w:date="2017-06-13T16:29:00Z">
                <w:pPr>
                  <w:cnfStyle w:val="000000100000" w:firstRow="0" w:lastRow="0" w:firstColumn="0" w:lastColumn="0" w:oddVBand="0" w:evenVBand="0" w:oddHBand="1" w:evenHBand="0" w:firstRowFirstColumn="0" w:firstRowLastColumn="0" w:lastRowFirstColumn="0" w:lastRowLastColumn="0"/>
                </w:pPr>
              </w:pPrChange>
            </w:pPr>
            <w:del w:id="822" w:author="Helger" w:date="2017-06-13T14:57:00Z">
              <w:r w:rsidRPr="00F71403" w:rsidDel="009F4391">
                <w:rPr>
                  <w:rFonts w:cs="Calibri"/>
                </w:rPr>
                <w:delText>true</w:delText>
              </w:r>
            </w:del>
          </w:p>
        </w:tc>
      </w:tr>
      <w:tr w:rsidR="00F03CDF" w:rsidRPr="00F71403" w:rsidDel="009F4391" w:rsidTr="001C0EB0">
        <w:trPr>
          <w:del w:id="823" w:author="Helger" w:date="2017-06-13T14:57:00Z"/>
        </w:trPr>
        <w:tc>
          <w:tcPr>
            <w:tcW w:w="756" w:type="pct"/>
            <w:noWrap/>
            <w:tcPrChange w:id="824" w:author="Helger" w:date="2017-04-24T19:20:00Z">
              <w:tcPr>
                <w:tcW w:w="756" w:type="pct"/>
                <w:shd w:val="clear" w:color="auto" w:fill="auto"/>
                <w:noWrap/>
              </w:tcPr>
            </w:tcPrChange>
          </w:tcPr>
          <w:p w:rsidR="00F03CDF" w:rsidRPr="00F71403" w:rsidDel="009F4391" w:rsidRDefault="00F03CDF" w:rsidP="002A3ECC">
            <w:pPr>
              <w:rPr>
                <w:del w:id="825" w:author="Helger" w:date="2017-06-13T14:57:00Z"/>
                <w:rFonts w:cs="Calibri"/>
              </w:rPr>
            </w:pPr>
            <w:del w:id="826" w:author="Helger" w:date="2017-06-13T14:57:00Z">
              <w:r w:rsidRPr="00F71403" w:rsidDel="009F4391">
                <w:rPr>
                  <w:rFonts w:cs="Calibri"/>
                </w:rPr>
                <w:delText>IS:KT</w:delText>
              </w:r>
            </w:del>
          </w:p>
        </w:tc>
        <w:tc>
          <w:tcPr>
            <w:tcW w:w="632" w:type="pct"/>
            <w:tcPrChange w:id="827" w:author="Helger" w:date="2017-04-24T19:20:00Z">
              <w:tcPr>
                <w:tcW w:w="632" w:type="pct"/>
                <w:shd w:val="clear" w:color="auto" w:fill="auto"/>
              </w:tcPr>
            </w:tcPrChange>
          </w:tcPr>
          <w:p w:rsidR="00F03CDF" w:rsidRPr="00F71403" w:rsidDel="009F4391" w:rsidRDefault="00F03CDF" w:rsidP="002A3ECC">
            <w:pPr>
              <w:rPr>
                <w:del w:id="828" w:author="Helger" w:date="2017-06-13T14:57:00Z"/>
                <w:rFonts w:cs="Calibri"/>
              </w:rPr>
              <w:pPrChange w:id="829" w:author="Helger" w:date="2017-06-13T16:29:00Z">
                <w:pPr>
                  <w:jc w:val="right"/>
                </w:pPr>
              </w:pPrChange>
            </w:pPr>
            <w:del w:id="830" w:author="Helger" w:date="2017-06-13T14:57:00Z">
              <w:r w:rsidRPr="00F71403" w:rsidDel="009F4391">
                <w:rPr>
                  <w:rFonts w:cs="Calibri"/>
                </w:rPr>
                <w:delText>9917</w:delText>
              </w:r>
            </w:del>
          </w:p>
        </w:tc>
        <w:tc>
          <w:tcPr>
            <w:tcW w:w="2857" w:type="pct"/>
            <w:noWrap/>
            <w:tcPrChange w:id="831" w:author="Helger" w:date="2017-04-24T19:20:00Z">
              <w:tcPr>
                <w:tcW w:w="2857" w:type="pct"/>
                <w:shd w:val="clear" w:color="auto" w:fill="auto"/>
                <w:noWrap/>
              </w:tcPr>
            </w:tcPrChange>
          </w:tcPr>
          <w:p w:rsidR="00F03CDF" w:rsidRPr="00F71403" w:rsidDel="009F4391" w:rsidRDefault="00F03CDF" w:rsidP="002A3ECC">
            <w:pPr>
              <w:rPr>
                <w:del w:id="832" w:author="Helger" w:date="2017-06-13T14:57:00Z"/>
                <w:rFonts w:cs="Calibri"/>
              </w:rPr>
            </w:pPr>
            <w:del w:id="833" w:author="Helger" w:date="2017-06-13T14:57:00Z">
              <w:r w:rsidRPr="00F71403" w:rsidDel="009F4391">
                <w:rPr>
                  <w:rFonts w:cs="Calibri"/>
                </w:rPr>
                <w:delText>Icelandic National Registry</w:delText>
              </w:r>
            </w:del>
          </w:p>
        </w:tc>
        <w:tc>
          <w:tcPr>
            <w:tcW w:w="755" w:type="pct"/>
            <w:tcPrChange w:id="834" w:author="Helger" w:date="2017-04-24T19:20:00Z">
              <w:tcPr>
                <w:tcW w:w="755" w:type="pct"/>
                <w:shd w:val="clear" w:color="auto" w:fill="auto"/>
              </w:tcPr>
            </w:tcPrChange>
          </w:tcPr>
          <w:p w:rsidR="00F03CDF" w:rsidRPr="00F71403" w:rsidDel="009F4391" w:rsidRDefault="00F03CDF" w:rsidP="002A3ECC">
            <w:pPr>
              <w:rPr>
                <w:del w:id="835" w:author="Helger" w:date="2017-06-13T14:57:00Z"/>
                <w:rFonts w:cs="Calibri"/>
              </w:rPr>
              <w:pPrChange w:id="836" w:author="Helger" w:date="2017-06-13T16:29:00Z">
                <w:pPr/>
              </w:pPrChange>
            </w:pPr>
            <w:del w:id="837" w:author="Helger" w:date="2017-06-13T14:57:00Z">
              <w:r w:rsidRPr="00F71403" w:rsidDel="009F4391">
                <w:rPr>
                  <w:rFonts w:cs="Calibri"/>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838" w:author="Helger" w:date="2017-06-13T14:57:00Z"/>
        </w:trPr>
        <w:tc>
          <w:tcPr>
            <w:tcW w:w="756" w:type="pct"/>
            <w:noWrap/>
            <w:tcPrChange w:id="839" w:author="Helger" w:date="2017-04-24T19:20:00Z">
              <w:tcPr>
                <w:tcW w:w="756"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840" w:author="Helger" w:date="2017-06-13T14:57:00Z"/>
                <w:rFonts w:cs="Calibri"/>
              </w:rPr>
            </w:pPr>
            <w:del w:id="841" w:author="Helger" w:date="2017-06-13T14:57:00Z">
              <w:r w:rsidRPr="00F71403" w:rsidDel="009F4391">
                <w:rPr>
                  <w:rFonts w:cs="Calibri"/>
                </w:rPr>
                <w:delText>IBAN</w:delText>
              </w:r>
            </w:del>
          </w:p>
        </w:tc>
        <w:tc>
          <w:tcPr>
            <w:tcW w:w="632" w:type="pct"/>
            <w:tcPrChange w:id="842" w:author="Helger" w:date="2017-04-24T19:20:00Z">
              <w:tcPr>
                <w:tcW w:w="632" w:type="pct"/>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843" w:author="Helger" w:date="2017-06-13T14:57:00Z"/>
                <w:rFonts w:cs="Calibri"/>
              </w:rPr>
              <w:pPrChange w:id="844"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845" w:author="Helger" w:date="2017-06-13T14:57:00Z">
              <w:r w:rsidRPr="00F71403" w:rsidDel="009F4391">
                <w:rPr>
                  <w:rFonts w:cs="Calibri"/>
                </w:rPr>
                <w:delText>9918</w:delText>
              </w:r>
            </w:del>
          </w:p>
        </w:tc>
        <w:tc>
          <w:tcPr>
            <w:tcW w:w="2857" w:type="pct"/>
            <w:noWrap/>
            <w:tcPrChange w:id="846" w:author="Helger" w:date="2017-04-24T19:20:00Z">
              <w:tcPr>
                <w:tcW w:w="2857"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847" w:author="Helger" w:date="2017-06-13T14:57:00Z"/>
                <w:rFonts w:cs="Calibri"/>
              </w:rPr>
            </w:pPr>
            <w:del w:id="848" w:author="Helger" w:date="2017-06-13T14:57:00Z">
              <w:r w:rsidRPr="00F71403" w:rsidDel="009F4391">
                <w:rPr>
                  <w:rFonts w:cs="Calibri"/>
                </w:rPr>
                <w:delText>SOCIETY FOR WORLDWIDE INTERBANK FINANCIAL, TELECOMMUNICATION S.W.I.F.T</w:delText>
              </w:r>
            </w:del>
          </w:p>
        </w:tc>
        <w:tc>
          <w:tcPr>
            <w:tcW w:w="755" w:type="pct"/>
            <w:tcPrChange w:id="849" w:author="Helger" w:date="2017-04-24T19:20:00Z">
              <w:tcPr>
                <w:tcW w:w="755" w:type="pct"/>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850" w:author="Helger" w:date="2017-06-13T14:57:00Z"/>
                <w:rFonts w:cs="Calibri"/>
              </w:rPr>
              <w:pPrChange w:id="851" w:author="Helger" w:date="2017-06-13T16:29:00Z">
                <w:pPr>
                  <w:cnfStyle w:val="000000100000" w:firstRow="0" w:lastRow="0" w:firstColumn="0" w:lastColumn="0" w:oddVBand="0" w:evenVBand="0" w:oddHBand="1" w:evenHBand="0" w:firstRowFirstColumn="0" w:firstRowLastColumn="0" w:lastRowFirstColumn="0" w:lastRowLastColumn="0"/>
                </w:pPr>
              </w:pPrChange>
            </w:pPr>
            <w:del w:id="852" w:author="Helger" w:date="2017-06-13T14:57:00Z">
              <w:r w:rsidRPr="00F71403" w:rsidDel="009F4391">
                <w:rPr>
                  <w:rFonts w:cs="Calibri"/>
                </w:rPr>
                <w:delText>false</w:delText>
              </w:r>
            </w:del>
          </w:p>
        </w:tc>
      </w:tr>
      <w:tr w:rsidR="00F03CDF" w:rsidRPr="00F71403" w:rsidDel="009F4391" w:rsidTr="001C0EB0">
        <w:trPr>
          <w:del w:id="853" w:author="Helger" w:date="2017-06-13T14:57:00Z"/>
        </w:trPr>
        <w:tc>
          <w:tcPr>
            <w:tcW w:w="756" w:type="pct"/>
            <w:noWrap/>
            <w:tcPrChange w:id="854" w:author="Helger" w:date="2017-04-24T19:20:00Z">
              <w:tcPr>
                <w:tcW w:w="756" w:type="pct"/>
                <w:shd w:val="clear" w:color="auto" w:fill="auto"/>
                <w:noWrap/>
              </w:tcPr>
            </w:tcPrChange>
          </w:tcPr>
          <w:p w:rsidR="00F03CDF" w:rsidRPr="00F71403" w:rsidDel="009F4391" w:rsidRDefault="00F03CDF" w:rsidP="002A3ECC">
            <w:pPr>
              <w:rPr>
                <w:del w:id="855" w:author="Helger" w:date="2017-06-13T14:57:00Z"/>
                <w:rFonts w:cs="Calibri"/>
              </w:rPr>
            </w:pPr>
            <w:del w:id="856" w:author="Helger" w:date="2017-06-13T14:57:00Z">
              <w:r w:rsidRPr="00F71403" w:rsidDel="009F4391">
                <w:rPr>
                  <w:rFonts w:cs="Calibri"/>
                </w:rPr>
                <w:delText>AT:KUR</w:delText>
              </w:r>
            </w:del>
          </w:p>
        </w:tc>
        <w:tc>
          <w:tcPr>
            <w:tcW w:w="632" w:type="pct"/>
            <w:tcPrChange w:id="857" w:author="Helger" w:date="2017-04-24T19:20:00Z">
              <w:tcPr>
                <w:tcW w:w="632" w:type="pct"/>
                <w:shd w:val="clear" w:color="auto" w:fill="auto"/>
              </w:tcPr>
            </w:tcPrChange>
          </w:tcPr>
          <w:p w:rsidR="00F03CDF" w:rsidRPr="00F71403" w:rsidDel="009F4391" w:rsidRDefault="00F03CDF" w:rsidP="002A3ECC">
            <w:pPr>
              <w:rPr>
                <w:del w:id="858" w:author="Helger" w:date="2017-06-13T14:57:00Z"/>
                <w:rFonts w:cs="Calibri"/>
              </w:rPr>
              <w:pPrChange w:id="859" w:author="Helger" w:date="2017-06-13T16:29:00Z">
                <w:pPr>
                  <w:jc w:val="right"/>
                </w:pPr>
              </w:pPrChange>
            </w:pPr>
            <w:del w:id="860" w:author="Helger" w:date="2017-06-13T14:57:00Z">
              <w:r w:rsidRPr="00F71403" w:rsidDel="009F4391">
                <w:rPr>
                  <w:rFonts w:cs="Calibri"/>
                </w:rPr>
                <w:delText>9919</w:delText>
              </w:r>
            </w:del>
          </w:p>
        </w:tc>
        <w:tc>
          <w:tcPr>
            <w:tcW w:w="2857" w:type="pct"/>
            <w:noWrap/>
            <w:tcPrChange w:id="861" w:author="Helger" w:date="2017-04-24T19:20:00Z">
              <w:tcPr>
                <w:tcW w:w="2857" w:type="pct"/>
                <w:shd w:val="clear" w:color="auto" w:fill="auto"/>
                <w:noWrap/>
              </w:tcPr>
            </w:tcPrChange>
          </w:tcPr>
          <w:p w:rsidR="00F03CDF" w:rsidRPr="00F71403" w:rsidDel="009F4391" w:rsidRDefault="00F03CDF" w:rsidP="002A3ECC">
            <w:pPr>
              <w:rPr>
                <w:del w:id="862" w:author="Helger" w:date="2017-06-13T14:57:00Z"/>
                <w:rFonts w:cs="Calibri"/>
              </w:rPr>
            </w:pPr>
            <w:del w:id="863" w:author="Helger" w:date="2017-06-13T14:57:00Z">
              <w:r w:rsidRPr="00F71403" w:rsidDel="009F4391">
                <w:rPr>
                  <w:rFonts w:cs="Calibri"/>
                </w:rPr>
                <w:delText>Kennziffer des Unternehmensregisters</w:delText>
              </w:r>
            </w:del>
          </w:p>
        </w:tc>
        <w:tc>
          <w:tcPr>
            <w:tcW w:w="755" w:type="pct"/>
            <w:tcPrChange w:id="864" w:author="Helger" w:date="2017-04-24T19:20:00Z">
              <w:tcPr>
                <w:tcW w:w="755" w:type="pct"/>
                <w:shd w:val="clear" w:color="auto" w:fill="auto"/>
              </w:tcPr>
            </w:tcPrChange>
          </w:tcPr>
          <w:p w:rsidR="00F03CDF" w:rsidRPr="00F71403" w:rsidDel="009F4391" w:rsidRDefault="00F03CDF" w:rsidP="002A3ECC">
            <w:pPr>
              <w:rPr>
                <w:del w:id="865" w:author="Helger" w:date="2017-06-13T14:57:00Z"/>
                <w:rFonts w:cs="Calibri"/>
              </w:rPr>
              <w:pPrChange w:id="866" w:author="Helger" w:date="2017-06-13T16:29:00Z">
                <w:pPr/>
              </w:pPrChange>
            </w:pPr>
            <w:del w:id="867" w:author="Helger" w:date="2017-06-13T14:57:00Z">
              <w:r w:rsidRPr="00F71403" w:rsidDel="009F4391">
                <w:rPr>
                  <w:rFonts w:cs="Calibri"/>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868" w:author="Helger" w:date="2017-06-13T14:57:00Z"/>
        </w:trPr>
        <w:tc>
          <w:tcPr>
            <w:tcW w:w="756" w:type="pct"/>
            <w:noWrap/>
            <w:tcPrChange w:id="869" w:author="Helger" w:date="2017-04-24T19:20:00Z">
              <w:tcPr>
                <w:tcW w:w="756"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870" w:author="Helger" w:date="2017-06-13T14:57:00Z"/>
                <w:rFonts w:cs="Calibri"/>
              </w:rPr>
            </w:pPr>
            <w:del w:id="871" w:author="Helger" w:date="2017-06-13T14:57:00Z">
              <w:r w:rsidRPr="00F71403" w:rsidDel="009F4391">
                <w:rPr>
                  <w:rFonts w:cs="Calibri"/>
                </w:rPr>
                <w:delText>ES:VAT</w:delText>
              </w:r>
            </w:del>
          </w:p>
        </w:tc>
        <w:tc>
          <w:tcPr>
            <w:tcW w:w="632" w:type="pct"/>
            <w:tcPrChange w:id="872" w:author="Helger" w:date="2017-04-24T19:20:00Z">
              <w:tcPr>
                <w:tcW w:w="632" w:type="pct"/>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873" w:author="Helger" w:date="2017-06-13T14:57:00Z"/>
                <w:rFonts w:cs="Calibri"/>
              </w:rPr>
              <w:pPrChange w:id="874"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875" w:author="Helger" w:date="2017-06-13T14:57:00Z">
              <w:r w:rsidRPr="00F71403" w:rsidDel="009F4391">
                <w:rPr>
                  <w:rFonts w:cs="Calibri"/>
                </w:rPr>
                <w:delText>9920</w:delText>
              </w:r>
            </w:del>
          </w:p>
        </w:tc>
        <w:tc>
          <w:tcPr>
            <w:tcW w:w="2857" w:type="pct"/>
            <w:noWrap/>
            <w:tcPrChange w:id="876" w:author="Helger" w:date="2017-04-24T19:20:00Z">
              <w:tcPr>
                <w:tcW w:w="2857"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877" w:author="Helger" w:date="2017-06-13T14:57:00Z"/>
                <w:rFonts w:cs="Calibri"/>
              </w:rPr>
            </w:pPr>
            <w:del w:id="878" w:author="Helger" w:date="2017-06-13T14:57:00Z">
              <w:r w:rsidRPr="00F71403" w:rsidDel="009F4391">
                <w:rPr>
                  <w:rFonts w:cs="Calibri"/>
                </w:rPr>
                <w:delText>Agencia Española de Administración Tributaria</w:delText>
              </w:r>
            </w:del>
          </w:p>
        </w:tc>
        <w:tc>
          <w:tcPr>
            <w:tcW w:w="755" w:type="pct"/>
            <w:tcPrChange w:id="879" w:author="Helger" w:date="2017-04-24T19:20:00Z">
              <w:tcPr>
                <w:tcW w:w="755" w:type="pct"/>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880" w:author="Helger" w:date="2017-06-13T14:57:00Z"/>
                <w:rFonts w:cs="Calibri"/>
              </w:rPr>
              <w:pPrChange w:id="881" w:author="Helger" w:date="2017-06-13T16:29:00Z">
                <w:pPr>
                  <w:cnfStyle w:val="000000100000" w:firstRow="0" w:lastRow="0" w:firstColumn="0" w:lastColumn="0" w:oddVBand="0" w:evenVBand="0" w:oddHBand="1" w:evenHBand="0" w:firstRowFirstColumn="0" w:firstRowLastColumn="0" w:lastRowFirstColumn="0" w:lastRowLastColumn="0"/>
                </w:pPr>
              </w:pPrChange>
            </w:pPr>
            <w:del w:id="882" w:author="Helger" w:date="2017-06-13T14:57:00Z">
              <w:r w:rsidRPr="00F71403" w:rsidDel="009F4391">
                <w:rPr>
                  <w:rFonts w:cs="Calibri"/>
                </w:rPr>
                <w:delText>false</w:delText>
              </w:r>
            </w:del>
          </w:p>
        </w:tc>
      </w:tr>
      <w:tr w:rsidR="00F03CDF" w:rsidRPr="00F71403" w:rsidDel="009F4391" w:rsidTr="001C0EB0">
        <w:trPr>
          <w:del w:id="883" w:author="Helger" w:date="2017-06-13T14:57:00Z"/>
        </w:trPr>
        <w:tc>
          <w:tcPr>
            <w:tcW w:w="756" w:type="pct"/>
            <w:noWrap/>
            <w:tcPrChange w:id="884" w:author="Helger" w:date="2017-04-24T19:20:00Z">
              <w:tcPr>
                <w:tcW w:w="756" w:type="pct"/>
                <w:shd w:val="clear" w:color="auto" w:fill="auto"/>
                <w:noWrap/>
              </w:tcPr>
            </w:tcPrChange>
          </w:tcPr>
          <w:p w:rsidR="00F03CDF" w:rsidRPr="00F71403" w:rsidDel="009F4391" w:rsidRDefault="00F03CDF" w:rsidP="002A3ECC">
            <w:pPr>
              <w:rPr>
                <w:del w:id="885" w:author="Helger" w:date="2017-06-13T14:57:00Z"/>
                <w:rFonts w:cs="Calibri"/>
              </w:rPr>
            </w:pPr>
            <w:del w:id="886" w:author="Helger" w:date="2017-06-13T14:57:00Z">
              <w:r w:rsidRPr="00F71403" w:rsidDel="009F4391">
                <w:rPr>
                  <w:rFonts w:cs="Calibri"/>
                </w:rPr>
                <w:delText>IT:IPA</w:delText>
              </w:r>
            </w:del>
          </w:p>
        </w:tc>
        <w:tc>
          <w:tcPr>
            <w:tcW w:w="632" w:type="pct"/>
            <w:tcPrChange w:id="887" w:author="Helger" w:date="2017-04-24T19:20:00Z">
              <w:tcPr>
                <w:tcW w:w="632" w:type="pct"/>
                <w:shd w:val="clear" w:color="auto" w:fill="auto"/>
              </w:tcPr>
            </w:tcPrChange>
          </w:tcPr>
          <w:p w:rsidR="00F03CDF" w:rsidRPr="00F71403" w:rsidDel="009F4391" w:rsidRDefault="00F03CDF" w:rsidP="002A3ECC">
            <w:pPr>
              <w:rPr>
                <w:del w:id="888" w:author="Helger" w:date="2017-06-13T14:57:00Z"/>
                <w:rFonts w:cs="Calibri"/>
              </w:rPr>
              <w:pPrChange w:id="889" w:author="Helger" w:date="2017-06-13T16:29:00Z">
                <w:pPr>
                  <w:jc w:val="right"/>
                </w:pPr>
              </w:pPrChange>
            </w:pPr>
            <w:del w:id="890" w:author="Helger" w:date="2017-06-13T14:57:00Z">
              <w:r w:rsidRPr="00F71403" w:rsidDel="009F4391">
                <w:rPr>
                  <w:rFonts w:cs="Calibri"/>
                </w:rPr>
                <w:delText>9921</w:delText>
              </w:r>
            </w:del>
          </w:p>
        </w:tc>
        <w:tc>
          <w:tcPr>
            <w:tcW w:w="2857" w:type="pct"/>
            <w:noWrap/>
            <w:tcPrChange w:id="891" w:author="Helger" w:date="2017-04-24T19:20:00Z">
              <w:tcPr>
                <w:tcW w:w="2857" w:type="pct"/>
                <w:shd w:val="clear" w:color="auto" w:fill="auto"/>
                <w:noWrap/>
              </w:tcPr>
            </w:tcPrChange>
          </w:tcPr>
          <w:p w:rsidR="00F03CDF" w:rsidRPr="00F71403" w:rsidDel="009F4391" w:rsidRDefault="00F03CDF" w:rsidP="002A3ECC">
            <w:pPr>
              <w:rPr>
                <w:del w:id="892" w:author="Helger" w:date="2017-06-13T14:57:00Z"/>
                <w:rFonts w:cs="Calibri"/>
              </w:rPr>
            </w:pPr>
            <w:del w:id="893" w:author="Helger" w:date="2017-06-13T14:57:00Z">
              <w:r w:rsidRPr="00F71403" w:rsidDel="009F4391">
                <w:rPr>
                  <w:rFonts w:cs="Calibri"/>
                </w:rPr>
                <w:delText>Indice delle Pubbliche Amministrazioni</w:delText>
              </w:r>
            </w:del>
          </w:p>
        </w:tc>
        <w:tc>
          <w:tcPr>
            <w:tcW w:w="755" w:type="pct"/>
            <w:tcPrChange w:id="894" w:author="Helger" w:date="2017-04-24T19:20:00Z">
              <w:tcPr>
                <w:tcW w:w="755" w:type="pct"/>
                <w:shd w:val="clear" w:color="auto" w:fill="auto"/>
              </w:tcPr>
            </w:tcPrChange>
          </w:tcPr>
          <w:p w:rsidR="00F03CDF" w:rsidRPr="00F71403" w:rsidDel="009F4391" w:rsidRDefault="00F03CDF" w:rsidP="002A3ECC">
            <w:pPr>
              <w:rPr>
                <w:del w:id="895" w:author="Helger" w:date="2017-06-13T14:57:00Z"/>
                <w:rFonts w:cs="Calibri"/>
              </w:rPr>
              <w:pPrChange w:id="896" w:author="Helger" w:date="2017-06-13T16:29:00Z">
                <w:pPr/>
              </w:pPrChange>
            </w:pPr>
            <w:del w:id="897" w:author="Helger" w:date="2017-06-13T14:57:00Z">
              <w:r w:rsidRPr="00F71403" w:rsidDel="009F4391">
                <w:rPr>
                  <w:rFonts w:cs="Calibri"/>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898" w:author="Helger" w:date="2017-06-13T14:57:00Z"/>
        </w:trPr>
        <w:tc>
          <w:tcPr>
            <w:tcW w:w="756" w:type="pct"/>
            <w:noWrap/>
            <w:tcPrChange w:id="899" w:author="Helger" w:date="2017-04-24T19:20:00Z">
              <w:tcPr>
                <w:tcW w:w="756"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900" w:author="Helger" w:date="2017-06-13T14:57:00Z"/>
                <w:rFonts w:cs="Calibri"/>
              </w:rPr>
            </w:pPr>
            <w:del w:id="901" w:author="Helger" w:date="2017-06-13T14:57:00Z">
              <w:r w:rsidRPr="00F71403" w:rsidDel="009F4391">
                <w:rPr>
                  <w:rFonts w:cs="Calibri"/>
                </w:rPr>
                <w:delText>AD:VAT</w:delText>
              </w:r>
            </w:del>
          </w:p>
        </w:tc>
        <w:tc>
          <w:tcPr>
            <w:tcW w:w="632" w:type="pct"/>
            <w:tcPrChange w:id="902" w:author="Helger" w:date="2017-04-24T19:20:00Z">
              <w:tcPr>
                <w:tcW w:w="632" w:type="pct"/>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903" w:author="Helger" w:date="2017-06-13T14:57:00Z"/>
                <w:rFonts w:cs="Calibri"/>
              </w:rPr>
              <w:pPrChange w:id="904"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905" w:author="Helger" w:date="2017-06-13T14:57:00Z">
              <w:r w:rsidRPr="00F71403" w:rsidDel="009F4391">
                <w:rPr>
                  <w:rFonts w:cs="Calibri"/>
                </w:rPr>
                <w:delText>9922</w:delText>
              </w:r>
            </w:del>
          </w:p>
        </w:tc>
        <w:tc>
          <w:tcPr>
            <w:tcW w:w="2857" w:type="pct"/>
            <w:noWrap/>
            <w:tcPrChange w:id="906" w:author="Helger" w:date="2017-04-24T19:20:00Z">
              <w:tcPr>
                <w:tcW w:w="2857"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907" w:author="Helger" w:date="2017-06-13T14:57:00Z"/>
                <w:rFonts w:cs="Calibri"/>
              </w:rPr>
            </w:pPr>
            <w:del w:id="908" w:author="Helger" w:date="2017-06-13T14:57:00Z">
              <w:r w:rsidRPr="00F71403" w:rsidDel="009F4391">
                <w:rPr>
                  <w:rFonts w:cs="Calibri"/>
                </w:rPr>
                <w:delText>Andorra VAT number</w:delText>
              </w:r>
            </w:del>
          </w:p>
        </w:tc>
        <w:tc>
          <w:tcPr>
            <w:tcW w:w="755" w:type="pct"/>
            <w:tcPrChange w:id="909" w:author="Helger" w:date="2017-04-24T19:20:00Z">
              <w:tcPr>
                <w:tcW w:w="755" w:type="pct"/>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910" w:author="Helger" w:date="2017-06-13T14:57:00Z"/>
                <w:rFonts w:cs="Calibri"/>
              </w:rPr>
              <w:pPrChange w:id="911" w:author="Helger" w:date="2017-06-13T16:29:00Z">
                <w:pPr>
                  <w:cnfStyle w:val="000000100000" w:firstRow="0" w:lastRow="0" w:firstColumn="0" w:lastColumn="0" w:oddVBand="0" w:evenVBand="0" w:oddHBand="1" w:evenHBand="0" w:firstRowFirstColumn="0" w:firstRowLastColumn="0" w:lastRowFirstColumn="0" w:lastRowLastColumn="0"/>
                </w:pPr>
              </w:pPrChange>
            </w:pPr>
            <w:del w:id="912" w:author="Helger" w:date="2017-06-13T14:57:00Z">
              <w:r w:rsidRPr="00F71403" w:rsidDel="009F4391">
                <w:rPr>
                  <w:rFonts w:cs="Calibri"/>
                </w:rPr>
                <w:delText>false</w:delText>
              </w:r>
            </w:del>
          </w:p>
        </w:tc>
      </w:tr>
      <w:tr w:rsidR="00F03CDF" w:rsidRPr="00F71403" w:rsidDel="009F4391" w:rsidTr="001C0EB0">
        <w:trPr>
          <w:del w:id="913" w:author="Helger" w:date="2017-06-13T14:57:00Z"/>
        </w:trPr>
        <w:tc>
          <w:tcPr>
            <w:tcW w:w="756" w:type="pct"/>
            <w:noWrap/>
            <w:tcPrChange w:id="914" w:author="Helger" w:date="2017-04-24T19:20:00Z">
              <w:tcPr>
                <w:tcW w:w="756" w:type="pct"/>
                <w:shd w:val="clear" w:color="auto" w:fill="auto"/>
                <w:noWrap/>
              </w:tcPr>
            </w:tcPrChange>
          </w:tcPr>
          <w:p w:rsidR="00F03CDF" w:rsidRPr="00F71403" w:rsidDel="009F4391" w:rsidRDefault="00F03CDF" w:rsidP="002A3ECC">
            <w:pPr>
              <w:rPr>
                <w:del w:id="915" w:author="Helger" w:date="2017-06-13T14:57:00Z"/>
                <w:rFonts w:cs="Calibri"/>
              </w:rPr>
            </w:pPr>
            <w:del w:id="916" w:author="Helger" w:date="2017-06-13T14:57:00Z">
              <w:r w:rsidRPr="00F71403" w:rsidDel="009F4391">
                <w:rPr>
                  <w:rFonts w:cs="Calibri"/>
                </w:rPr>
                <w:delText>AL:VAT</w:delText>
              </w:r>
            </w:del>
          </w:p>
        </w:tc>
        <w:tc>
          <w:tcPr>
            <w:tcW w:w="632" w:type="pct"/>
            <w:tcPrChange w:id="917" w:author="Helger" w:date="2017-04-24T19:20:00Z">
              <w:tcPr>
                <w:tcW w:w="632" w:type="pct"/>
                <w:shd w:val="clear" w:color="auto" w:fill="auto"/>
              </w:tcPr>
            </w:tcPrChange>
          </w:tcPr>
          <w:p w:rsidR="00F03CDF" w:rsidRPr="00F71403" w:rsidDel="009F4391" w:rsidRDefault="00F03CDF" w:rsidP="002A3ECC">
            <w:pPr>
              <w:rPr>
                <w:del w:id="918" w:author="Helger" w:date="2017-06-13T14:57:00Z"/>
                <w:rFonts w:cs="Calibri"/>
              </w:rPr>
              <w:pPrChange w:id="919" w:author="Helger" w:date="2017-06-13T16:29:00Z">
                <w:pPr>
                  <w:jc w:val="right"/>
                </w:pPr>
              </w:pPrChange>
            </w:pPr>
            <w:del w:id="920" w:author="Helger" w:date="2017-06-13T14:57:00Z">
              <w:r w:rsidRPr="00F71403" w:rsidDel="009F4391">
                <w:rPr>
                  <w:rFonts w:cs="Calibri"/>
                </w:rPr>
                <w:delText>9923</w:delText>
              </w:r>
            </w:del>
          </w:p>
        </w:tc>
        <w:tc>
          <w:tcPr>
            <w:tcW w:w="2857" w:type="pct"/>
            <w:noWrap/>
            <w:tcPrChange w:id="921" w:author="Helger" w:date="2017-04-24T19:20:00Z">
              <w:tcPr>
                <w:tcW w:w="2857" w:type="pct"/>
                <w:shd w:val="clear" w:color="auto" w:fill="auto"/>
                <w:noWrap/>
              </w:tcPr>
            </w:tcPrChange>
          </w:tcPr>
          <w:p w:rsidR="00F03CDF" w:rsidRPr="00F71403" w:rsidDel="009F4391" w:rsidRDefault="00F03CDF" w:rsidP="002A3ECC">
            <w:pPr>
              <w:rPr>
                <w:del w:id="922" w:author="Helger" w:date="2017-06-13T14:57:00Z"/>
                <w:rFonts w:cs="Calibri"/>
              </w:rPr>
            </w:pPr>
            <w:del w:id="923" w:author="Helger" w:date="2017-06-13T14:57:00Z">
              <w:r w:rsidRPr="00F71403" w:rsidDel="009F4391">
                <w:rPr>
                  <w:rFonts w:cs="Calibri"/>
                </w:rPr>
                <w:delText>Albania VAT number</w:delText>
              </w:r>
            </w:del>
          </w:p>
        </w:tc>
        <w:tc>
          <w:tcPr>
            <w:tcW w:w="755" w:type="pct"/>
            <w:tcPrChange w:id="924" w:author="Helger" w:date="2017-04-24T19:20:00Z">
              <w:tcPr>
                <w:tcW w:w="755" w:type="pct"/>
                <w:shd w:val="clear" w:color="auto" w:fill="auto"/>
              </w:tcPr>
            </w:tcPrChange>
          </w:tcPr>
          <w:p w:rsidR="00F03CDF" w:rsidRPr="00F71403" w:rsidDel="009F4391" w:rsidRDefault="00F03CDF" w:rsidP="002A3ECC">
            <w:pPr>
              <w:rPr>
                <w:del w:id="925" w:author="Helger" w:date="2017-06-13T14:57:00Z"/>
                <w:rFonts w:cs="Calibri"/>
              </w:rPr>
              <w:pPrChange w:id="926" w:author="Helger" w:date="2017-06-13T16:29:00Z">
                <w:pPr/>
              </w:pPrChange>
            </w:pPr>
            <w:del w:id="927" w:author="Helger" w:date="2017-06-13T14:57:00Z">
              <w:r w:rsidRPr="00F71403" w:rsidDel="009F4391">
                <w:rPr>
                  <w:rFonts w:cs="Calibri"/>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928" w:author="Helger" w:date="2017-06-13T14:57:00Z"/>
        </w:trPr>
        <w:tc>
          <w:tcPr>
            <w:tcW w:w="756" w:type="pct"/>
            <w:noWrap/>
            <w:tcPrChange w:id="929" w:author="Helger" w:date="2017-04-24T19:20:00Z">
              <w:tcPr>
                <w:tcW w:w="756"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930" w:author="Helger" w:date="2017-06-13T14:57:00Z"/>
                <w:rFonts w:cs="Calibri"/>
                <w:color w:val="000000"/>
              </w:rPr>
            </w:pPr>
            <w:del w:id="931" w:author="Helger" w:date="2017-06-13T14:57:00Z">
              <w:r w:rsidRPr="00F71403" w:rsidDel="009F4391">
                <w:rPr>
                  <w:rFonts w:cs="Calibri"/>
                  <w:color w:val="000000"/>
                </w:rPr>
                <w:delText>BA:VAT</w:delText>
              </w:r>
            </w:del>
          </w:p>
        </w:tc>
        <w:tc>
          <w:tcPr>
            <w:tcW w:w="632" w:type="pct"/>
            <w:tcPrChange w:id="932" w:author="Helger" w:date="2017-04-24T19:20:00Z">
              <w:tcPr>
                <w:tcW w:w="632" w:type="pct"/>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933" w:author="Helger" w:date="2017-06-13T14:57:00Z"/>
                <w:rFonts w:cs="Calibri"/>
                <w:color w:val="000000"/>
              </w:rPr>
              <w:pPrChange w:id="934"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935" w:author="Helger" w:date="2017-06-13T14:57:00Z">
              <w:r w:rsidRPr="00F71403" w:rsidDel="009F4391">
                <w:rPr>
                  <w:rFonts w:cs="Calibri"/>
                  <w:color w:val="000000"/>
                </w:rPr>
                <w:delText>9924</w:delText>
              </w:r>
            </w:del>
          </w:p>
        </w:tc>
        <w:tc>
          <w:tcPr>
            <w:tcW w:w="2857" w:type="pct"/>
            <w:noWrap/>
            <w:tcPrChange w:id="936" w:author="Helger" w:date="2017-04-24T19:20:00Z">
              <w:tcPr>
                <w:tcW w:w="2857"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937" w:author="Helger" w:date="2017-06-13T14:57:00Z"/>
                <w:rFonts w:cs="Calibri"/>
                <w:color w:val="000000"/>
              </w:rPr>
            </w:pPr>
            <w:del w:id="938" w:author="Helger" w:date="2017-06-13T14:57:00Z">
              <w:r w:rsidRPr="00F71403" w:rsidDel="009F4391">
                <w:rPr>
                  <w:rFonts w:cs="Calibri"/>
                  <w:color w:val="000000"/>
                </w:rPr>
                <w:delText>Bosnia and Herzegovina VAT number</w:delText>
              </w:r>
            </w:del>
          </w:p>
        </w:tc>
        <w:tc>
          <w:tcPr>
            <w:tcW w:w="755" w:type="pct"/>
            <w:tcPrChange w:id="939" w:author="Helger" w:date="2017-04-24T19:20:00Z">
              <w:tcPr>
                <w:tcW w:w="755" w:type="pct"/>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940" w:author="Helger" w:date="2017-06-13T14:57:00Z"/>
                <w:rFonts w:cs="Calibri"/>
                <w:color w:val="000000"/>
              </w:rPr>
              <w:pPrChange w:id="941" w:author="Helger" w:date="2017-06-13T16:29:00Z">
                <w:pPr>
                  <w:cnfStyle w:val="000000100000" w:firstRow="0" w:lastRow="0" w:firstColumn="0" w:lastColumn="0" w:oddVBand="0" w:evenVBand="0" w:oddHBand="1" w:evenHBand="0" w:firstRowFirstColumn="0" w:firstRowLastColumn="0" w:lastRowFirstColumn="0" w:lastRowLastColumn="0"/>
                </w:pPr>
              </w:pPrChange>
            </w:pPr>
            <w:del w:id="942" w:author="Helger" w:date="2017-06-13T14:57:00Z">
              <w:r w:rsidRPr="00F71403" w:rsidDel="009F4391">
                <w:rPr>
                  <w:rFonts w:cs="Calibri"/>
                  <w:color w:val="000000"/>
                </w:rPr>
                <w:delText>false</w:delText>
              </w:r>
            </w:del>
          </w:p>
        </w:tc>
      </w:tr>
      <w:tr w:rsidR="00167486" w:rsidRPr="00F71403" w:rsidDel="009F4391" w:rsidTr="001C0EB0">
        <w:trPr>
          <w:del w:id="943" w:author="Helger" w:date="2017-06-13T14:57:00Z"/>
        </w:trPr>
        <w:tc>
          <w:tcPr>
            <w:tcW w:w="756" w:type="pct"/>
            <w:noWrap/>
            <w:tcPrChange w:id="944" w:author="Helger" w:date="2017-04-24T19:20:00Z">
              <w:tcPr>
                <w:tcW w:w="756" w:type="pct"/>
                <w:shd w:val="clear" w:color="auto" w:fill="auto"/>
                <w:noWrap/>
              </w:tcPr>
            </w:tcPrChange>
          </w:tcPr>
          <w:p w:rsidR="00167486" w:rsidRPr="00F71403" w:rsidDel="009F4391" w:rsidRDefault="00167486" w:rsidP="002A3ECC">
            <w:pPr>
              <w:rPr>
                <w:del w:id="945" w:author="Helger" w:date="2017-06-13T14:57:00Z"/>
                <w:rFonts w:cs="Calibri"/>
                <w:color w:val="000000"/>
              </w:rPr>
            </w:pPr>
            <w:del w:id="946" w:author="Helger" w:date="2017-06-13T14:57:00Z">
              <w:r w:rsidRPr="00F71403" w:rsidDel="009F4391">
                <w:rPr>
                  <w:rFonts w:cs="Calibri"/>
                  <w:color w:val="000000"/>
                </w:rPr>
                <w:delText>BE:VAT</w:delText>
              </w:r>
            </w:del>
          </w:p>
        </w:tc>
        <w:tc>
          <w:tcPr>
            <w:tcW w:w="632" w:type="pct"/>
            <w:tcPrChange w:id="947" w:author="Helger" w:date="2017-04-24T19:20:00Z">
              <w:tcPr>
                <w:tcW w:w="632" w:type="pct"/>
                <w:shd w:val="clear" w:color="auto" w:fill="auto"/>
              </w:tcPr>
            </w:tcPrChange>
          </w:tcPr>
          <w:p w:rsidR="00167486" w:rsidRPr="00F71403" w:rsidDel="009F4391" w:rsidRDefault="00167486" w:rsidP="002A3ECC">
            <w:pPr>
              <w:rPr>
                <w:del w:id="948" w:author="Helger" w:date="2017-06-13T14:57:00Z"/>
                <w:rFonts w:cs="Calibri"/>
                <w:color w:val="000000"/>
              </w:rPr>
              <w:pPrChange w:id="949" w:author="Helger" w:date="2017-06-13T16:29:00Z">
                <w:pPr>
                  <w:jc w:val="right"/>
                </w:pPr>
              </w:pPrChange>
            </w:pPr>
            <w:del w:id="950" w:author="Helger" w:date="2017-06-13T14:57:00Z">
              <w:r w:rsidRPr="00F71403" w:rsidDel="009F4391">
                <w:rPr>
                  <w:rFonts w:cs="Calibri"/>
                  <w:color w:val="000000"/>
                </w:rPr>
                <w:delText>9925</w:delText>
              </w:r>
            </w:del>
          </w:p>
        </w:tc>
        <w:tc>
          <w:tcPr>
            <w:tcW w:w="2857" w:type="pct"/>
            <w:noWrap/>
            <w:tcPrChange w:id="951" w:author="Helger" w:date="2017-04-24T19:20:00Z">
              <w:tcPr>
                <w:tcW w:w="2857" w:type="pct"/>
                <w:shd w:val="clear" w:color="auto" w:fill="auto"/>
                <w:noWrap/>
              </w:tcPr>
            </w:tcPrChange>
          </w:tcPr>
          <w:p w:rsidR="00167486" w:rsidRPr="00F71403" w:rsidDel="009F4391" w:rsidRDefault="00167486" w:rsidP="002A3ECC">
            <w:pPr>
              <w:rPr>
                <w:del w:id="952" w:author="Helger" w:date="2017-06-13T14:57:00Z"/>
                <w:rFonts w:cs="Calibri"/>
                <w:color w:val="000000"/>
              </w:rPr>
            </w:pPr>
            <w:del w:id="953" w:author="Helger" w:date="2017-06-13T14:57:00Z">
              <w:r w:rsidRPr="00F71403" w:rsidDel="009F4391">
                <w:rPr>
                  <w:rFonts w:cs="Calibri"/>
                  <w:color w:val="000000"/>
                </w:rPr>
                <w:delText>Belgium VAT number</w:delText>
              </w:r>
            </w:del>
          </w:p>
        </w:tc>
        <w:tc>
          <w:tcPr>
            <w:tcW w:w="755" w:type="pct"/>
            <w:tcPrChange w:id="954" w:author="Helger" w:date="2017-04-24T19:20:00Z">
              <w:tcPr>
                <w:tcW w:w="755" w:type="pct"/>
                <w:shd w:val="clear" w:color="auto" w:fill="auto"/>
              </w:tcPr>
            </w:tcPrChange>
          </w:tcPr>
          <w:p w:rsidR="00167486" w:rsidRPr="00F71403" w:rsidDel="009F4391" w:rsidRDefault="00167486" w:rsidP="002A3ECC">
            <w:pPr>
              <w:rPr>
                <w:del w:id="955" w:author="Helger" w:date="2017-06-13T14:57:00Z"/>
                <w:rFonts w:cs="Calibri"/>
                <w:color w:val="000000"/>
              </w:rPr>
              <w:pPrChange w:id="956" w:author="Helger" w:date="2017-06-13T16:29:00Z">
                <w:pPr/>
              </w:pPrChange>
            </w:pPr>
            <w:del w:id="957" w:author="Helger" w:date="2017-06-13T14:57:00Z">
              <w:r w:rsidRPr="00F71403" w:rsidDel="009F4391">
                <w:rPr>
                  <w:rFonts w:cs="Calibri"/>
                  <w:color w:val="000000"/>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958" w:author="Helger" w:date="2017-06-13T14:57:00Z"/>
        </w:trPr>
        <w:tc>
          <w:tcPr>
            <w:tcW w:w="756" w:type="pct"/>
            <w:noWrap/>
            <w:tcPrChange w:id="959" w:author="Helger" w:date="2017-04-24T19:20:00Z">
              <w:tcPr>
                <w:tcW w:w="756"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960" w:author="Helger" w:date="2017-06-13T14:57:00Z"/>
                <w:rFonts w:cs="Calibri"/>
                <w:color w:val="000000"/>
              </w:rPr>
            </w:pPr>
            <w:del w:id="961" w:author="Helger" w:date="2017-06-13T14:57:00Z">
              <w:r w:rsidRPr="00F71403" w:rsidDel="009F4391">
                <w:rPr>
                  <w:rFonts w:cs="Calibri"/>
                  <w:color w:val="000000"/>
                </w:rPr>
                <w:delText>BG:VAT</w:delText>
              </w:r>
            </w:del>
          </w:p>
        </w:tc>
        <w:tc>
          <w:tcPr>
            <w:tcW w:w="632" w:type="pct"/>
            <w:tcPrChange w:id="962" w:author="Helger" w:date="2017-04-24T19:20:00Z">
              <w:tcPr>
                <w:tcW w:w="632" w:type="pct"/>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963" w:author="Helger" w:date="2017-06-13T14:57:00Z"/>
                <w:rFonts w:cs="Calibri"/>
                <w:color w:val="000000"/>
              </w:rPr>
              <w:pPrChange w:id="964"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965" w:author="Helger" w:date="2017-06-13T14:57:00Z">
              <w:r w:rsidRPr="00F71403" w:rsidDel="009F4391">
                <w:rPr>
                  <w:rFonts w:cs="Calibri"/>
                  <w:color w:val="000000"/>
                </w:rPr>
                <w:delText>9926</w:delText>
              </w:r>
            </w:del>
          </w:p>
        </w:tc>
        <w:tc>
          <w:tcPr>
            <w:tcW w:w="2857" w:type="pct"/>
            <w:noWrap/>
            <w:tcPrChange w:id="966" w:author="Helger" w:date="2017-04-24T19:20:00Z">
              <w:tcPr>
                <w:tcW w:w="2857"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967" w:author="Helger" w:date="2017-06-13T14:57:00Z"/>
                <w:rFonts w:cs="Calibri"/>
                <w:color w:val="000000"/>
              </w:rPr>
            </w:pPr>
            <w:del w:id="968" w:author="Helger" w:date="2017-06-13T14:57:00Z">
              <w:r w:rsidRPr="00F71403" w:rsidDel="009F4391">
                <w:rPr>
                  <w:rFonts w:cs="Calibri"/>
                  <w:color w:val="000000"/>
                </w:rPr>
                <w:delText>Bulgaria VAT number</w:delText>
              </w:r>
            </w:del>
          </w:p>
        </w:tc>
        <w:tc>
          <w:tcPr>
            <w:tcW w:w="755" w:type="pct"/>
            <w:tcPrChange w:id="969" w:author="Helger" w:date="2017-04-24T19:20:00Z">
              <w:tcPr>
                <w:tcW w:w="755" w:type="pct"/>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970" w:author="Helger" w:date="2017-06-13T14:57:00Z"/>
                <w:rFonts w:cs="Calibri"/>
                <w:color w:val="000000"/>
              </w:rPr>
              <w:pPrChange w:id="971" w:author="Helger" w:date="2017-06-13T16:29:00Z">
                <w:pPr>
                  <w:cnfStyle w:val="000000100000" w:firstRow="0" w:lastRow="0" w:firstColumn="0" w:lastColumn="0" w:oddVBand="0" w:evenVBand="0" w:oddHBand="1" w:evenHBand="0" w:firstRowFirstColumn="0" w:firstRowLastColumn="0" w:lastRowFirstColumn="0" w:lastRowLastColumn="0"/>
                </w:pPr>
              </w:pPrChange>
            </w:pPr>
            <w:del w:id="972" w:author="Helger" w:date="2017-06-13T14:57:00Z">
              <w:r w:rsidRPr="00F71403" w:rsidDel="009F4391">
                <w:rPr>
                  <w:rFonts w:cs="Calibri"/>
                  <w:color w:val="000000"/>
                </w:rPr>
                <w:delText>false</w:delText>
              </w:r>
            </w:del>
          </w:p>
        </w:tc>
      </w:tr>
      <w:tr w:rsidR="00167486" w:rsidRPr="00F71403" w:rsidDel="009F4391" w:rsidTr="001C0EB0">
        <w:trPr>
          <w:del w:id="973" w:author="Helger" w:date="2017-06-13T14:57:00Z"/>
        </w:trPr>
        <w:tc>
          <w:tcPr>
            <w:tcW w:w="756" w:type="pct"/>
            <w:noWrap/>
            <w:tcPrChange w:id="974" w:author="Helger" w:date="2017-04-24T19:20:00Z">
              <w:tcPr>
                <w:tcW w:w="756" w:type="pct"/>
                <w:shd w:val="clear" w:color="auto" w:fill="auto"/>
                <w:noWrap/>
              </w:tcPr>
            </w:tcPrChange>
          </w:tcPr>
          <w:p w:rsidR="00167486" w:rsidRPr="00F71403" w:rsidDel="009F4391" w:rsidRDefault="00167486" w:rsidP="002A3ECC">
            <w:pPr>
              <w:rPr>
                <w:del w:id="975" w:author="Helger" w:date="2017-06-13T14:57:00Z"/>
                <w:rFonts w:cs="Calibri"/>
                <w:color w:val="000000"/>
              </w:rPr>
            </w:pPr>
            <w:del w:id="976" w:author="Helger" w:date="2017-06-13T14:57:00Z">
              <w:r w:rsidRPr="00F71403" w:rsidDel="009F4391">
                <w:rPr>
                  <w:rFonts w:cs="Calibri"/>
                  <w:color w:val="000000"/>
                </w:rPr>
                <w:delText>CH:VAT</w:delText>
              </w:r>
            </w:del>
          </w:p>
        </w:tc>
        <w:tc>
          <w:tcPr>
            <w:tcW w:w="632" w:type="pct"/>
            <w:tcPrChange w:id="977" w:author="Helger" w:date="2017-04-24T19:20:00Z">
              <w:tcPr>
                <w:tcW w:w="632" w:type="pct"/>
                <w:shd w:val="clear" w:color="auto" w:fill="auto"/>
              </w:tcPr>
            </w:tcPrChange>
          </w:tcPr>
          <w:p w:rsidR="00167486" w:rsidRPr="00F71403" w:rsidDel="009F4391" w:rsidRDefault="00167486" w:rsidP="002A3ECC">
            <w:pPr>
              <w:rPr>
                <w:del w:id="978" w:author="Helger" w:date="2017-06-13T14:57:00Z"/>
                <w:rFonts w:cs="Calibri"/>
                <w:color w:val="000000"/>
              </w:rPr>
              <w:pPrChange w:id="979" w:author="Helger" w:date="2017-06-13T16:29:00Z">
                <w:pPr>
                  <w:jc w:val="right"/>
                </w:pPr>
              </w:pPrChange>
            </w:pPr>
            <w:del w:id="980" w:author="Helger" w:date="2017-06-13T14:57:00Z">
              <w:r w:rsidRPr="00F71403" w:rsidDel="009F4391">
                <w:rPr>
                  <w:rFonts w:cs="Calibri"/>
                  <w:color w:val="000000"/>
                </w:rPr>
                <w:delText>9927</w:delText>
              </w:r>
            </w:del>
          </w:p>
        </w:tc>
        <w:tc>
          <w:tcPr>
            <w:tcW w:w="2857" w:type="pct"/>
            <w:noWrap/>
            <w:tcPrChange w:id="981" w:author="Helger" w:date="2017-04-24T19:20:00Z">
              <w:tcPr>
                <w:tcW w:w="2857" w:type="pct"/>
                <w:shd w:val="clear" w:color="auto" w:fill="auto"/>
                <w:noWrap/>
              </w:tcPr>
            </w:tcPrChange>
          </w:tcPr>
          <w:p w:rsidR="00167486" w:rsidRPr="00F71403" w:rsidDel="009F4391" w:rsidRDefault="00167486" w:rsidP="002A3ECC">
            <w:pPr>
              <w:rPr>
                <w:del w:id="982" w:author="Helger" w:date="2017-06-13T14:57:00Z"/>
                <w:rFonts w:cs="Calibri"/>
                <w:color w:val="000000"/>
              </w:rPr>
            </w:pPr>
            <w:del w:id="983" w:author="Helger" w:date="2017-06-13T14:57:00Z">
              <w:r w:rsidRPr="00F71403" w:rsidDel="009F4391">
                <w:rPr>
                  <w:rFonts w:cs="Calibri"/>
                  <w:color w:val="000000"/>
                </w:rPr>
                <w:delText>Switzerland VAT number</w:delText>
              </w:r>
            </w:del>
          </w:p>
        </w:tc>
        <w:tc>
          <w:tcPr>
            <w:tcW w:w="755" w:type="pct"/>
            <w:tcPrChange w:id="984" w:author="Helger" w:date="2017-04-24T19:20:00Z">
              <w:tcPr>
                <w:tcW w:w="755" w:type="pct"/>
                <w:shd w:val="clear" w:color="auto" w:fill="auto"/>
              </w:tcPr>
            </w:tcPrChange>
          </w:tcPr>
          <w:p w:rsidR="00167486" w:rsidRPr="00F71403" w:rsidDel="009F4391" w:rsidRDefault="00167486" w:rsidP="002A3ECC">
            <w:pPr>
              <w:rPr>
                <w:del w:id="985" w:author="Helger" w:date="2017-06-13T14:57:00Z"/>
                <w:rFonts w:cs="Calibri"/>
                <w:color w:val="000000"/>
              </w:rPr>
              <w:pPrChange w:id="986" w:author="Helger" w:date="2017-06-13T16:29:00Z">
                <w:pPr/>
              </w:pPrChange>
            </w:pPr>
            <w:del w:id="987" w:author="Helger" w:date="2017-06-13T14:57:00Z">
              <w:r w:rsidRPr="00F71403" w:rsidDel="009F4391">
                <w:rPr>
                  <w:rFonts w:cs="Calibri"/>
                  <w:color w:val="000000"/>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988" w:author="Helger" w:date="2017-06-13T14:57:00Z"/>
        </w:trPr>
        <w:tc>
          <w:tcPr>
            <w:tcW w:w="756" w:type="pct"/>
            <w:noWrap/>
            <w:tcPrChange w:id="989" w:author="Helger" w:date="2017-04-24T19:20:00Z">
              <w:tcPr>
                <w:tcW w:w="756"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990" w:author="Helger" w:date="2017-06-13T14:57:00Z"/>
                <w:rFonts w:cs="Calibri"/>
                <w:color w:val="000000"/>
              </w:rPr>
            </w:pPr>
            <w:del w:id="991" w:author="Helger" w:date="2017-06-13T14:57:00Z">
              <w:r w:rsidRPr="00F71403" w:rsidDel="009F4391">
                <w:rPr>
                  <w:rFonts w:cs="Calibri"/>
                  <w:color w:val="000000"/>
                </w:rPr>
                <w:delText>CY:VAT</w:delText>
              </w:r>
            </w:del>
          </w:p>
        </w:tc>
        <w:tc>
          <w:tcPr>
            <w:tcW w:w="632" w:type="pct"/>
            <w:tcPrChange w:id="992" w:author="Helger" w:date="2017-04-24T19:20:00Z">
              <w:tcPr>
                <w:tcW w:w="632" w:type="pct"/>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993" w:author="Helger" w:date="2017-06-13T14:57:00Z"/>
                <w:rFonts w:cs="Calibri"/>
                <w:color w:val="000000"/>
              </w:rPr>
              <w:pPrChange w:id="994"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995" w:author="Helger" w:date="2017-06-13T14:57:00Z">
              <w:r w:rsidRPr="00F71403" w:rsidDel="009F4391">
                <w:rPr>
                  <w:rFonts w:cs="Calibri"/>
                  <w:color w:val="000000"/>
                </w:rPr>
                <w:delText>9928</w:delText>
              </w:r>
            </w:del>
          </w:p>
        </w:tc>
        <w:tc>
          <w:tcPr>
            <w:tcW w:w="2857" w:type="pct"/>
            <w:noWrap/>
            <w:tcPrChange w:id="996" w:author="Helger" w:date="2017-04-24T19:20:00Z">
              <w:tcPr>
                <w:tcW w:w="2857"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997" w:author="Helger" w:date="2017-06-13T14:57:00Z"/>
                <w:rFonts w:cs="Calibri"/>
                <w:color w:val="000000"/>
              </w:rPr>
            </w:pPr>
            <w:del w:id="998" w:author="Helger" w:date="2017-06-13T14:57:00Z">
              <w:r w:rsidRPr="00F71403" w:rsidDel="009F4391">
                <w:rPr>
                  <w:rFonts w:cs="Calibri"/>
                  <w:color w:val="000000"/>
                </w:rPr>
                <w:delText>Cyprus VAT number</w:delText>
              </w:r>
            </w:del>
          </w:p>
        </w:tc>
        <w:tc>
          <w:tcPr>
            <w:tcW w:w="755" w:type="pct"/>
            <w:tcPrChange w:id="999" w:author="Helger" w:date="2017-04-24T19:20:00Z">
              <w:tcPr>
                <w:tcW w:w="755" w:type="pct"/>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000" w:author="Helger" w:date="2017-06-13T14:57:00Z"/>
                <w:rFonts w:cs="Calibri"/>
                <w:color w:val="000000"/>
              </w:rPr>
              <w:pPrChange w:id="1001" w:author="Helger" w:date="2017-06-13T16:29:00Z">
                <w:pPr>
                  <w:cnfStyle w:val="000000100000" w:firstRow="0" w:lastRow="0" w:firstColumn="0" w:lastColumn="0" w:oddVBand="0" w:evenVBand="0" w:oddHBand="1" w:evenHBand="0" w:firstRowFirstColumn="0" w:firstRowLastColumn="0" w:lastRowFirstColumn="0" w:lastRowLastColumn="0"/>
                </w:pPr>
              </w:pPrChange>
            </w:pPr>
            <w:del w:id="1002" w:author="Helger" w:date="2017-06-13T14:57:00Z">
              <w:r w:rsidRPr="00F71403" w:rsidDel="009F4391">
                <w:rPr>
                  <w:rFonts w:cs="Calibri"/>
                  <w:color w:val="000000"/>
                </w:rPr>
                <w:delText>false</w:delText>
              </w:r>
            </w:del>
          </w:p>
        </w:tc>
      </w:tr>
      <w:tr w:rsidR="00167486" w:rsidRPr="00F71403" w:rsidDel="009F4391" w:rsidTr="001C0EB0">
        <w:trPr>
          <w:del w:id="1003" w:author="Helger" w:date="2017-06-13T14:57:00Z"/>
        </w:trPr>
        <w:tc>
          <w:tcPr>
            <w:tcW w:w="756" w:type="pct"/>
            <w:noWrap/>
            <w:tcPrChange w:id="1004" w:author="Helger" w:date="2017-04-24T19:20:00Z">
              <w:tcPr>
                <w:tcW w:w="756" w:type="pct"/>
                <w:shd w:val="clear" w:color="auto" w:fill="auto"/>
                <w:noWrap/>
              </w:tcPr>
            </w:tcPrChange>
          </w:tcPr>
          <w:p w:rsidR="00167486" w:rsidRPr="00F71403" w:rsidDel="009F4391" w:rsidRDefault="00167486" w:rsidP="002A3ECC">
            <w:pPr>
              <w:rPr>
                <w:del w:id="1005" w:author="Helger" w:date="2017-06-13T14:57:00Z"/>
                <w:rFonts w:cs="Calibri"/>
                <w:color w:val="000000"/>
              </w:rPr>
            </w:pPr>
            <w:del w:id="1006" w:author="Helger" w:date="2017-06-13T14:57:00Z">
              <w:r w:rsidRPr="00F71403" w:rsidDel="009F4391">
                <w:rPr>
                  <w:rFonts w:cs="Calibri"/>
                  <w:color w:val="000000"/>
                </w:rPr>
                <w:delText>CZ:VAT</w:delText>
              </w:r>
            </w:del>
          </w:p>
        </w:tc>
        <w:tc>
          <w:tcPr>
            <w:tcW w:w="632" w:type="pct"/>
            <w:tcPrChange w:id="1007" w:author="Helger" w:date="2017-04-24T19:20:00Z">
              <w:tcPr>
                <w:tcW w:w="632" w:type="pct"/>
                <w:shd w:val="clear" w:color="auto" w:fill="auto"/>
              </w:tcPr>
            </w:tcPrChange>
          </w:tcPr>
          <w:p w:rsidR="00167486" w:rsidRPr="00F71403" w:rsidDel="009F4391" w:rsidRDefault="00167486" w:rsidP="002A3ECC">
            <w:pPr>
              <w:rPr>
                <w:del w:id="1008" w:author="Helger" w:date="2017-06-13T14:57:00Z"/>
                <w:rFonts w:cs="Calibri"/>
                <w:color w:val="000000"/>
              </w:rPr>
              <w:pPrChange w:id="1009" w:author="Helger" w:date="2017-06-13T16:29:00Z">
                <w:pPr>
                  <w:jc w:val="right"/>
                </w:pPr>
              </w:pPrChange>
            </w:pPr>
            <w:del w:id="1010" w:author="Helger" w:date="2017-06-13T14:57:00Z">
              <w:r w:rsidRPr="00F71403" w:rsidDel="009F4391">
                <w:rPr>
                  <w:rFonts w:cs="Calibri"/>
                  <w:color w:val="000000"/>
                </w:rPr>
                <w:delText>9929</w:delText>
              </w:r>
            </w:del>
          </w:p>
        </w:tc>
        <w:tc>
          <w:tcPr>
            <w:tcW w:w="2857" w:type="pct"/>
            <w:noWrap/>
            <w:tcPrChange w:id="1011" w:author="Helger" w:date="2017-04-24T19:20:00Z">
              <w:tcPr>
                <w:tcW w:w="2857" w:type="pct"/>
                <w:shd w:val="clear" w:color="auto" w:fill="auto"/>
                <w:noWrap/>
              </w:tcPr>
            </w:tcPrChange>
          </w:tcPr>
          <w:p w:rsidR="00167486" w:rsidRPr="00F71403" w:rsidDel="009F4391" w:rsidRDefault="00167486" w:rsidP="002A3ECC">
            <w:pPr>
              <w:rPr>
                <w:del w:id="1012" w:author="Helger" w:date="2017-06-13T14:57:00Z"/>
                <w:rFonts w:cs="Calibri"/>
                <w:color w:val="000000"/>
              </w:rPr>
            </w:pPr>
            <w:del w:id="1013" w:author="Helger" w:date="2017-06-13T14:57:00Z">
              <w:r w:rsidRPr="00F71403" w:rsidDel="009F4391">
                <w:rPr>
                  <w:rFonts w:cs="Calibri"/>
                  <w:color w:val="000000"/>
                </w:rPr>
                <w:delText>Czech Republic VAT number</w:delText>
              </w:r>
            </w:del>
          </w:p>
        </w:tc>
        <w:tc>
          <w:tcPr>
            <w:tcW w:w="755" w:type="pct"/>
            <w:tcPrChange w:id="1014" w:author="Helger" w:date="2017-04-24T19:20:00Z">
              <w:tcPr>
                <w:tcW w:w="755" w:type="pct"/>
                <w:shd w:val="clear" w:color="auto" w:fill="auto"/>
              </w:tcPr>
            </w:tcPrChange>
          </w:tcPr>
          <w:p w:rsidR="00167486" w:rsidRPr="00F71403" w:rsidDel="009F4391" w:rsidRDefault="00167486" w:rsidP="002A3ECC">
            <w:pPr>
              <w:rPr>
                <w:del w:id="1015" w:author="Helger" w:date="2017-06-13T14:57:00Z"/>
                <w:rFonts w:cs="Calibri"/>
                <w:color w:val="000000"/>
              </w:rPr>
              <w:pPrChange w:id="1016" w:author="Helger" w:date="2017-06-13T16:29:00Z">
                <w:pPr/>
              </w:pPrChange>
            </w:pPr>
            <w:del w:id="1017" w:author="Helger" w:date="2017-06-13T14:57:00Z">
              <w:r w:rsidRPr="00F71403" w:rsidDel="009F4391">
                <w:rPr>
                  <w:rFonts w:cs="Calibri"/>
                  <w:color w:val="000000"/>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1018" w:author="Helger" w:date="2017-06-13T14:57:00Z"/>
        </w:trPr>
        <w:tc>
          <w:tcPr>
            <w:tcW w:w="756" w:type="pct"/>
            <w:noWrap/>
            <w:tcPrChange w:id="1019" w:author="Helger" w:date="2017-04-24T19:20:00Z">
              <w:tcPr>
                <w:tcW w:w="756"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020" w:author="Helger" w:date="2017-06-13T14:57:00Z"/>
                <w:rFonts w:cs="Calibri"/>
                <w:color w:val="000000"/>
              </w:rPr>
            </w:pPr>
            <w:del w:id="1021" w:author="Helger" w:date="2017-06-13T14:57:00Z">
              <w:r w:rsidRPr="00F71403" w:rsidDel="009F4391">
                <w:rPr>
                  <w:rFonts w:cs="Calibri"/>
                  <w:color w:val="000000"/>
                </w:rPr>
                <w:delText>DE:VAT</w:delText>
              </w:r>
            </w:del>
          </w:p>
        </w:tc>
        <w:tc>
          <w:tcPr>
            <w:tcW w:w="632" w:type="pct"/>
            <w:tcPrChange w:id="1022" w:author="Helger" w:date="2017-04-24T19:20:00Z">
              <w:tcPr>
                <w:tcW w:w="632" w:type="pct"/>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023" w:author="Helger" w:date="2017-06-13T14:57:00Z"/>
                <w:rFonts w:cs="Calibri"/>
                <w:color w:val="000000"/>
              </w:rPr>
              <w:pPrChange w:id="1024"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025" w:author="Helger" w:date="2017-06-13T14:57:00Z">
              <w:r w:rsidRPr="00F71403" w:rsidDel="009F4391">
                <w:rPr>
                  <w:rFonts w:cs="Calibri"/>
                  <w:color w:val="000000"/>
                </w:rPr>
                <w:delText>9930</w:delText>
              </w:r>
            </w:del>
          </w:p>
        </w:tc>
        <w:tc>
          <w:tcPr>
            <w:tcW w:w="2857" w:type="pct"/>
            <w:noWrap/>
            <w:tcPrChange w:id="1026" w:author="Helger" w:date="2017-04-24T19:20:00Z">
              <w:tcPr>
                <w:tcW w:w="2857"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027" w:author="Helger" w:date="2017-06-13T14:57:00Z"/>
                <w:rFonts w:cs="Calibri"/>
                <w:color w:val="000000"/>
              </w:rPr>
            </w:pPr>
            <w:del w:id="1028" w:author="Helger" w:date="2017-06-13T14:57:00Z">
              <w:r w:rsidRPr="00F71403" w:rsidDel="009F4391">
                <w:rPr>
                  <w:rFonts w:cs="Calibri"/>
                  <w:color w:val="000000"/>
                </w:rPr>
                <w:delText>Germany VAT number</w:delText>
              </w:r>
            </w:del>
          </w:p>
        </w:tc>
        <w:tc>
          <w:tcPr>
            <w:tcW w:w="755" w:type="pct"/>
            <w:tcPrChange w:id="1029" w:author="Helger" w:date="2017-04-24T19:20:00Z">
              <w:tcPr>
                <w:tcW w:w="755" w:type="pct"/>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030" w:author="Helger" w:date="2017-06-13T14:57:00Z"/>
                <w:rFonts w:cs="Calibri"/>
                <w:color w:val="000000"/>
              </w:rPr>
              <w:pPrChange w:id="1031" w:author="Helger" w:date="2017-06-13T16:29:00Z">
                <w:pPr>
                  <w:cnfStyle w:val="000000100000" w:firstRow="0" w:lastRow="0" w:firstColumn="0" w:lastColumn="0" w:oddVBand="0" w:evenVBand="0" w:oddHBand="1" w:evenHBand="0" w:firstRowFirstColumn="0" w:firstRowLastColumn="0" w:lastRowFirstColumn="0" w:lastRowLastColumn="0"/>
                </w:pPr>
              </w:pPrChange>
            </w:pPr>
            <w:del w:id="1032" w:author="Helger" w:date="2017-06-13T14:57:00Z">
              <w:r w:rsidRPr="00F71403" w:rsidDel="009F4391">
                <w:rPr>
                  <w:rFonts w:cs="Calibri"/>
                  <w:color w:val="000000"/>
                </w:rPr>
                <w:delText>false</w:delText>
              </w:r>
            </w:del>
          </w:p>
        </w:tc>
      </w:tr>
      <w:tr w:rsidR="00167486" w:rsidRPr="00F71403" w:rsidDel="009F4391" w:rsidTr="001C0EB0">
        <w:trPr>
          <w:del w:id="1033" w:author="Helger" w:date="2017-06-13T14:57:00Z"/>
        </w:trPr>
        <w:tc>
          <w:tcPr>
            <w:tcW w:w="756" w:type="pct"/>
            <w:noWrap/>
            <w:tcPrChange w:id="1034" w:author="Helger" w:date="2017-04-24T19:20:00Z">
              <w:tcPr>
                <w:tcW w:w="756" w:type="pct"/>
                <w:shd w:val="clear" w:color="auto" w:fill="auto"/>
                <w:noWrap/>
              </w:tcPr>
            </w:tcPrChange>
          </w:tcPr>
          <w:p w:rsidR="00167486" w:rsidRPr="00F71403" w:rsidDel="009F4391" w:rsidRDefault="00167486" w:rsidP="002A3ECC">
            <w:pPr>
              <w:rPr>
                <w:del w:id="1035" w:author="Helger" w:date="2017-06-13T14:57:00Z"/>
                <w:rFonts w:cs="Calibri"/>
                <w:color w:val="000000"/>
              </w:rPr>
            </w:pPr>
            <w:del w:id="1036" w:author="Helger" w:date="2017-06-13T14:57:00Z">
              <w:r w:rsidRPr="00F71403" w:rsidDel="009F4391">
                <w:rPr>
                  <w:rFonts w:cs="Calibri"/>
                  <w:color w:val="000000"/>
                </w:rPr>
                <w:delText>EE:VAT</w:delText>
              </w:r>
            </w:del>
          </w:p>
        </w:tc>
        <w:tc>
          <w:tcPr>
            <w:tcW w:w="632" w:type="pct"/>
            <w:tcPrChange w:id="1037" w:author="Helger" w:date="2017-04-24T19:20:00Z">
              <w:tcPr>
                <w:tcW w:w="632" w:type="pct"/>
                <w:shd w:val="clear" w:color="auto" w:fill="auto"/>
              </w:tcPr>
            </w:tcPrChange>
          </w:tcPr>
          <w:p w:rsidR="00167486" w:rsidRPr="00F71403" w:rsidDel="009F4391" w:rsidRDefault="00167486" w:rsidP="002A3ECC">
            <w:pPr>
              <w:rPr>
                <w:del w:id="1038" w:author="Helger" w:date="2017-06-13T14:57:00Z"/>
                <w:rFonts w:cs="Calibri"/>
                <w:color w:val="000000"/>
              </w:rPr>
              <w:pPrChange w:id="1039" w:author="Helger" w:date="2017-06-13T16:29:00Z">
                <w:pPr>
                  <w:jc w:val="right"/>
                </w:pPr>
              </w:pPrChange>
            </w:pPr>
            <w:del w:id="1040" w:author="Helger" w:date="2017-06-13T14:57:00Z">
              <w:r w:rsidRPr="00F71403" w:rsidDel="009F4391">
                <w:rPr>
                  <w:rFonts w:cs="Calibri"/>
                  <w:color w:val="000000"/>
                </w:rPr>
                <w:delText>9931</w:delText>
              </w:r>
            </w:del>
          </w:p>
        </w:tc>
        <w:tc>
          <w:tcPr>
            <w:tcW w:w="2857" w:type="pct"/>
            <w:noWrap/>
            <w:tcPrChange w:id="1041" w:author="Helger" w:date="2017-04-24T19:20:00Z">
              <w:tcPr>
                <w:tcW w:w="2857" w:type="pct"/>
                <w:shd w:val="clear" w:color="auto" w:fill="auto"/>
                <w:noWrap/>
              </w:tcPr>
            </w:tcPrChange>
          </w:tcPr>
          <w:p w:rsidR="00167486" w:rsidRPr="00F71403" w:rsidDel="009F4391" w:rsidRDefault="00167486" w:rsidP="002A3ECC">
            <w:pPr>
              <w:rPr>
                <w:del w:id="1042" w:author="Helger" w:date="2017-06-13T14:57:00Z"/>
                <w:rFonts w:cs="Calibri"/>
                <w:color w:val="000000"/>
              </w:rPr>
            </w:pPr>
            <w:del w:id="1043" w:author="Helger" w:date="2017-06-13T14:57:00Z">
              <w:r w:rsidRPr="00F71403" w:rsidDel="009F4391">
                <w:rPr>
                  <w:rFonts w:cs="Calibri"/>
                  <w:color w:val="000000"/>
                </w:rPr>
                <w:delText>Estonia VAT number</w:delText>
              </w:r>
            </w:del>
          </w:p>
        </w:tc>
        <w:tc>
          <w:tcPr>
            <w:tcW w:w="755" w:type="pct"/>
            <w:tcPrChange w:id="1044" w:author="Helger" w:date="2017-04-24T19:20:00Z">
              <w:tcPr>
                <w:tcW w:w="755" w:type="pct"/>
                <w:shd w:val="clear" w:color="auto" w:fill="auto"/>
              </w:tcPr>
            </w:tcPrChange>
          </w:tcPr>
          <w:p w:rsidR="00167486" w:rsidRPr="00F71403" w:rsidDel="009F4391" w:rsidRDefault="00167486" w:rsidP="002A3ECC">
            <w:pPr>
              <w:rPr>
                <w:del w:id="1045" w:author="Helger" w:date="2017-06-13T14:57:00Z"/>
                <w:rFonts w:cs="Calibri"/>
                <w:color w:val="000000"/>
              </w:rPr>
              <w:pPrChange w:id="1046" w:author="Helger" w:date="2017-06-13T16:29:00Z">
                <w:pPr/>
              </w:pPrChange>
            </w:pPr>
            <w:del w:id="1047" w:author="Helger" w:date="2017-06-13T14:57:00Z">
              <w:r w:rsidRPr="00F71403" w:rsidDel="009F4391">
                <w:rPr>
                  <w:rFonts w:cs="Calibri"/>
                  <w:color w:val="000000"/>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1048" w:author="Helger" w:date="2017-06-13T14:57:00Z"/>
        </w:trPr>
        <w:tc>
          <w:tcPr>
            <w:tcW w:w="756" w:type="pct"/>
            <w:noWrap/>
            <w:tcPrChange w:id="1049" w:author="Helger" w:date="2017-04-24T19:20:00Z">
              <w:tcPr>
                <w:tcW w:w="756"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050" w:author="Helger" w:date="2017-06-13T14:57:00Z"/>
                <w:rFonts w:cs="Calibri"/>
                <w:color w:val="000000"/>
              </w:rPr>
            </w:pPr>
            <w:del w:id="1051" w:author="Helger" w:date="2017-06-13T14:57:00Z">
              <w:r w:rsidRPr="00F71403" w:rsidDel="009F4391">
                <w:rPr>
                  <w:rFonts w:cs="Calibri"/>
                  <w:color w:val="000000"/>
                </w:rPr>
                <w:delText>GB:VAT</w:delText>
              </w:r>
            </w:del>
          </w:p>
        </w:tc>
        <w:tc>
          <w:tcPr>
            <w:tcW w:w="632" w:type="pct"/>
            <w:tcPrChange w:id="1052" w:author="Helger" w:date="2017-04-24T19:20:00Z">
              <w:tcPr>
                <w:tcW w:w="632" w:type="pct"/>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053" w:author="Helger" w:date="2017-06-13T14:57:00Z"/>
                <w:rFonts w:cs="Calibri"/>
                <w:color w:val="000000"/>
              </w:rPr>
              <w:pPrChange w:id="1054"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055" w:author="Helger" w:date="2017-06-13T14:57:00Z">
              <w:r w:rsidRPr="00F71403" w:rsidDel="009F4391">
                <w:rPr>
                  <w:rFonts w:cs="Calibri"/>
                  <w:color w:val="000000"/>
                </w:rPr>
                <w:delText>9932</w:delText>
              </w:r>
            </w:del>
          </w:p>
        </w:tc>
        <w:tc>
          <w:tcPr>
            <w:tcW w:w="2857" w:type="pct"/>
            <w:noWrap/>
            <w:tcPrChange w:id="1056" w:author="Helger" w:date="2017-04-24T19:20:00Z">
              <w:tcPr>
                <w:tcW w:w="2857"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057" w:author="Helger" w:date="2017-06-13T14:57:00Z"/>
                <w:rFonts w:cs="Calibri"/>
                <w:color w:val="000000"/>
              </w:rPr>
            </w:pPr>
            <w:del w:id="1058" w:author="Helger" w:date="2017-06-13T14:57:00Z">
              <w:r w:rsidRPr="00F71403" w:rsidDel="009F4391">
                <w:rPr>
                  <w:rFonts w:cs="Calibri"/>
                  <w:color w:val="000000"/>
                </w:rPr>
                <w:delText>United Kingdom VAT number</w:delText>
              </w:r>
            </w:del>
          </w:p>
        </w:tc>
        <w:tc>
          <w:tcPr>
            <w:tcW w:w="755" w:type="pct"/>
            <w:tcPrChange w:id="1059" w:author="Helger" w:date="2017-04-24T19:20:00Z">
              <w:tcPr>
                <w:tcW w:w="755" w:type="pct"/>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060" w:author="Helger" w:date="2017-06-13T14:57:00Z"/>
                <w:rFonts w:cs="Calibri"/>
                <w:color w:val="000000"/>
              </w:rPr>
              <w:pPrChange w:id="1061" w:author="Helger" w:date="2017-06-13T16:29:00Z">
                <w:pPr>
                  <w:cnfStyle w:val="000000100000" w:firstRow="0" w:lastRow="0" w:firstColumn="0" w:lastColumn="0" w:oddVBand="0" w:evenVBand="0" w:oddHBand="1" w:evenHBand="0" w:firstRowFirstColumn="0" w:firstRowLastColumn="0" w:lastRowFirstColumn="0" w:lastRowLastColumn="0"/>
                </w:pPr>
              </w:pPrChange>
            </w:pPr>
            <w:del w:id="1062" w:author="Helger" w:date="2017-06-13T14:57:00Z">
              <w:r w:rsidRPr="00F71403" w:rsidDel="009F4391">
                <w:rPr>
                  <w:rFonts w:cs="Calibri"/>
                  <w:color w:val="000000"/>
                </w:rPr>
                <w:delText>false</w:delText>
              </w:r>
            </w:del>
          </w:p>
        </w:tc>
      </w:tr>
      <w:tr w:rsidR="00167486" w:rsidRPr="00F71403" w:rsidDel="009F4391" w:rsidTr="001C0EB0">
        <w:trPr>
          <w:del w:id="1063" w:author="Helger" w:date="2017-06-13T14:57:00Z"/>
        </w:trPr>
        <w:tc>
          <w:tcPr>
            <w:tcW w:w="756" w:type="pct"/>
            <w:noWrap/>
            <w:tcPrChange w:id="1064" w:author="Helger" w:date="2017-04-24T19:20:00Z">
              <w:tcPr>
                <w:tcW w:w="756" w:type="pct"/>
                <w:shd w:val="clear" w:color="auto" w:fill="auto"/>
                <w:noWrap/>
              </w:tcPr>
            </w:tcPrChange>
          </w:tcPr>
          <w:p w:rsidR="00167486" w:rsidRPr="00F71403" w:rsidDel="009F4391" w:rsidRDefault="00167486" w:rsidP="002A3ECC">
            <w:pPr>
              <w:rPr>
                <w:del w:id="1065" w:author="Helger" w:date="2017-06-13T14:57:00Z"/>
                <w:rFonts w:cs="Calibri"/>
                <w:color w:val="000000"/>
              </w:rPr>
            </w:pPr>
            <w:del w:id="1066" w:author="Helger" w:date="2017-06-13T14:57:00Z">
              <w:r w:rsidRPr="00F71403" w:rsidDel="009F4391">
                <w:rPr>
                  <w:rFonts w:cs="Calibri"/>
                  <w:color w:val="000000"/>
                </w:rPr>
                <w:delText>GR:VAT</w:delText>
              </w:r>
            </w:del>
          </w:p>
        </w:tc>
        <w:tc>
          <w:tcPr>
            <w:tcW w:w="632" w:type="pct"/>
            <w:tcPrChange w:id="1067" w:author="Helger" w:date="2017-04-24T19:20:00Z">
              <w:tcPr>
                <w:tcW w:w="632" w:type="pct"/>
                <w:shd w:val="clear" w:color="auto" w:fill="auto"/>
              </w:tcPr>
            </w:tcPrChange>
          </w:tcPr>
          <w:p w:rsidR="00167486" w:rsidRPr="00F71403" w:rsidDel="009F4391" w:rsidRDefault="00167486" w:rsidP="002A3ECC">
            <w:pPr>
              <w:rPr>
                <w:del w:id="1068" w:author="Helger" w:date="2017-06-13T14:57:00Z"/>
                <w:rFonts w:cs="Calibri"/>
                <w:color w:val="000000"/>
              </w:rPr>
              <w:pPrChange w:id="1069" w:author="Helger" w:date="2017-06-13T16:29:00Z">
                <w:pPr>
                  <w:jc w:val="right"/>
                </w:pPr>
              </w:pPrChange>
            </w:pPr>
            <w:del w:id="1070" w:author="Helger" w:date="2017-06-13T14:57:00Z">
              <w:r w:rsidRPr="00F71403" w:rsidDel="009F4391">
                <w:rPr>
                  <w:rFonts w:cs="Calibri"/>
                  <w:color w:val="000000"/>
                </w:rPr>
                <w:delText>9933</w:delText>
              </w:r>
            </w:del>
          </w:p>
        </w:tc>
        <w:tc>
          <w:tcPr>
            <w:tcW w:w="2857" w:type="pct"/>
            <w:noWrap/>
            <w:tcPrChange w:id="1071" w:author="Helger" w:date="2017-04-24T19:20:00Z">
              <w:tcPr>
                <w:tcW w:w="2857" w:type="pct"/>
                <w:shd w:val="clear" w:color="auto" w:fill="auto"/>
                <w:noWrap/>
              </w:tcPr>
            </w:tcPrChange>
          </w:tcPr>
          <w:p w:rsidR="00167486" w:rsidRPr="00F71403" w:rsidDel="009F4391" w:rsidRDefault="00167486" w:rsidP="002A3ECC">
            <w:pPr>
              <w:rPr>
                <w:del w:id="1072" w:author="Helger" w:date="2017-06-13T14:57:00Z"/>
                <w:rFonts w:cs="Calibri"/>
                <w:color w:val="000000"/>
              </w:rPr>
            </w:pPr>
            <w:del w:id="1073" w:author="Helger" w:date="2017-06-13T14:57:00Z">
              <w:r w:rsidRPr="00F71403" w:rsidDel="009F4391">
                <w:rPr>
                  <w:rFonts w:cs="Calibri"/>
                  <w:color w:val="000000"/>
                </w:rPr>
                <w:delText>Greece VAT number</w:delText>
              </w:r>
            </w:del>
          </w:p>
        </w:tc>
        <w:tc>
          <w:tcPr>
            <w:tcW w:w="755" w:type="pct"/>
            <w:tcPrChange w:id="1074" w:author="Helger" w:date="2017-04-24T19:20:00Z">
              <w:tcPr>
                <w:tcW w:w="755" w:type="pct"/>
                <w:shd w:val="clear" w:color="auto" w:fill="auto"/>
              </w:tcPr>
            </w:tcPrChange>
          </w:tcPr>
          <w:p w:rsidR="00167486" w:rsidRPr="00F71403" w:rsidDel="009F4391" w:rsidRDefault="00167486" w:rsidP="002A3ECC">
            <w:pPr>
              <w:rPr>
                <w:del w:id="1075" w:author="Helger" w:date="2017-06-13T14:57:00Z"/>
                <w:rFonts w:cs="Calibri"/>
                <w:color w:val="000000"/>
              </w:rPr>
              <w:pPrChange w:id="1076" w:author="Helger" w:date="2017-06-13T16:29:00Z">
                <w:pPr/>
              </w:pPrChange>
            </w:pPr>
            <w:del w:id="1077" w:author="Helger" w:date="2017-06-13T14:57:00Z">
              <w:r w:rsidRPr="00F71403" w:rsidDel="009F4391">
                <w:rPr>
                  <w:rFonts w:cs="Calibri"/>
                  <w:color w:val="000000"/>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1078" w:author="Helger" w:date="2017-06-13T14:57:00Z"/>
        </w:trPr>
        <w:tc>
          <w:tcPr>
            <w:tcW w:w="756" w:type="pct"/>
            <w:noWrap/>
            <w:tcPrChange w:id="1079" w:author="Helger" w:date="2017-04-24T19:20:00Z">
              <w:tcPr>
                <w:tcW w:w="756"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080" w:author="Helger" w:date="2017-06-13T14:57:00Z"/>
                <w:rFonts w:cs="Calibri"/>
                <w:color w:val="000000"/>
              </w:rPr>
            </w:pPr>
            <w:del w:id="1081" w:author="Helger" w:date="2017-06-13T14:57:00Z">
              <w:r w:rsidRPr="00F71403" w:rsidDel="009F4391">
                <w:rPr>
                  <w:rFonts w:cs="Calibri"/>
                  <w:color w:val="000000"/>
                </w:rPr>
                <w:delText>HR:VAT</w:delText>
              </w:r>
            </w:del>
          </w:p>
        </w:tc>
        <w:tc>
          <w:tcPr>
            <w:tcW w:w="632" w:type="pct"/>
            <w:tcPrChange w:id="1082" w:author="Helger" w:date="2017-04-24T19:20:00Z">
              <w:tcPr>
                <w:tcW w:w="632" w:type="pct"/>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083" w:author="Helger" w:date="2017-06-13T14:57:00Z"/>
                <w:rFonts w:cs="Calibri"/>
                <w:color w:val="000000"/>
              </w:rPr>
              <w:pPrChange w:id="1084"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085" w:author="Helger" w:date="2017-06-13T14:57:00Z">
              <w:r w:rsidRPr="00F71403" w:rsidDel="009F4391">
                <w:rPr>
                  <w:rFonts w:cs="Calibri"/>
                  <w:color w:val="000000"/>
                </w:rPr>
                <w:delText>9934</w:delText>
              </w:r>
            </w:del>
          </w:p>
        </w:tc>
        <w:tc>
          <w:tcPr>
            <w:tcW w:w="2857" w:type="pct"/>
            <w:noWrap/>
            <w:tcPrChange w:id="1086" w:author="Helger" w:date="2017-04-24T19:20:00Z">
              <w:tcPr>
                <w:tcW w:w="2857"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087" w:author="Helger" w:date="2017-06-13T14:57:00Z"/>
                <w:rFonts w:cs="Calibri"/>
                <w:color w:val="000000"/>
              </w:rPr>
            </w:pPr>
            <w:del w:id="1088" w:author="Helger" w:date="2017-06-13T14:57:00Z">
              <w:r w:rsidRPr="00F71403" w:rsidDel="009F4391">
                <w:rPr>
                  <w:rFonts w:cs="Calibri"/>
                  <w:color w:val="000000"/>
                </w:rPr>
                <w:delText>Croatia VAT number</w:delText>
              </w:r>
            </w:del>
          </w:p>
        </w:tc>
        <w:tc>
          <w:tcPr>
            <w:tcW w:w="755" w:type="pct"/>
            <w:tcPrChange w:id="1089" w:author="Helger" w:date="2017-04-24T19:20:00Z">
              <w:tcPr>
                <w:tcW w:w="755" w:type="pct"/>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090" w:author="Helger" w:date="2017-06-13T14:57:00Z"/>
                <w:rFonts w:cs="Calibri"/>
                <w:color w:val="000000"/>
              </w:rPr>
              <w:pPrChange w:id="1091" w:author="Helger" w:date="2017-06-13T16:29:00Z">
                <w:pPr>
                  <w:cnfStyle w:val="000000100000" w:firstRow="0" w:lastRow="0" w:firstColumn="0" w:lastColumn="0" w:oddVBand="0" w:evenVBand="0" w:oddHBand="1" w:evenHBand="0" w:firstRowFirstColumn="0" w:firstRowLastColumn="0" w:lastRowFirstColumn="0" w:lastRowLastColumn="0"/>
                </w:pPr>
              </w:pPrChange>
            </w:pPr>
            <w:del w:id="1092" w:author="Helger" w:date="2017-06-13T14:57:00Z">
              <w:r w:rsidRPr="00F71403" w:rsidDel="009F4391">
                <w:rPr>
                  <w:rFonts w:cs="Calibri"/>
                  <w:color w:val="000000"/>
                </w:rPr>
                <w:delText>false</w:delText>
              </w:r>
            </w:del>
          </w:p>
        </w:tc>
      </w:tr>
      <w:tr w:rsidR="00167486" w:rsidRPr="00F71403" w:rsidDel="009F4391" w:rsidTr="001C0EB0">
        <w:trPr>
          <w:del w:id="1093" w:author="Helger" w:date="2017-06-13T14:57:00Z"/>
        </w:trPr>
        <w:tc>
          <w:tcPr>
            <w:tcW w:w="756" w:type="pct"/>
            <w:noWrap/>
            <w:tcPrChange w:id="1094" w:author="Helger" w:date="2017-04-24T19:20:00Z">
              <w:tcPr>
                <w:tcW w:w="756" w:type="pct"/>
                <w:shd w:val="clear" w:color="auto" w:fill="auto"/>
                <w:noWrap/>
              </w:tcPr>
            </w:tcPrChange>
          </w:tcPr>
          <w:p w:rsidR="00167486" w:rsidRPr="00F71403" w:rsidDel="009F4391" w:rsidRDefault="00167486" w:rsidP="002A3ECC">
            <w:pPr>
              <w:rPr>
                <w:del w:id="1095" w:author="Helger" w:date="2017-06-13T14:57:00Z"/>
                <w:rFonts w:cs="Calibri"/>
                <w:color w:val="000000"/>
              </w:rPr>
            </w:pPr>
            <w:del w:id="1096" w:author="Helger" w:date="2017-06-13T14:57:00Z">
              <w:r w:rsidRPr="00F71403" w:rsidDel="009F4391">
                <w:rPr>
                  <w:rFonts w:cs="Calibri"/>
                  <w:color w:val="000000"/>
                </w:rPr>
                <w:delText>IE:VAT</w:delText>
              </w:r>
            </w:del>
          </w:p>
        </w:tc>
        <w:tc>
          <w:tcPr>
            <w:tcW w:w="632" w:type="pct"/>
            <w:tcPrChange w:id="1097" w:author="Helger" w:date="2017-04-24T19:20:00Z">
              <w:tcPr>
                <w:tcW w:w="632" w:type="pct"/>
                <w:shd w:val="clear" w:color="auto" w:fill="auto"/>
              </w:tcPr>
            </w:tcPrChange>
          </w:tcPr>
          <w:p w:rsidR="00167486" w:rsidRPr="00F71403" w:rsidDel="009F4391" w:rsidRDefault="00167486" w:rsidP="002A3ECC">
            <w:pPr>
              <w:rPr>
                <w:del w:id="1098" w:author="Helger" w:date="2017-06-13T14:57:00Z"/>
                <w:rFonts w:cs="Calibri"/>
                <w:color w:val="000000"/>
              </w:rPr>
              <w:pPrChange w:id="1099" w:author="Helger" w:date="2017-06-13T16:29:00Z">
                <w:pPr>
                  <w:jc w:val="right"/>
                </w:pPr>
              </w:pPrChange>
            </w:pPr>
            <w:del w:id="1100" w:author="Helger" w:date="2017-06-13T14:57:00Z">
              <w:r w:rsidRPr="00F71403" w:rsidDel="009F4391">
                <w:rPr>
                  <w:rFonts w:cs="Calibri"/>
                  <w:color w:val="000000"/>
                </w:rPr>
                <w:delText>9935</w:delText>
              </w:r>
            </w:del>
          </w:p>
        </w:tc>
        <w:tc>
          <w:tcPr>
            <w:tcW w:w="2857" w:type="pct"/>
            <w:noWrap/>
            <w:tcPrChange w:id="1101" w:author="Helger" w:date="2017-04-24T19:20:00Z">
              <w:tcPr>
                <w:tcW w:w="2857" w:type="pct"/>
                <w:shd w:val="clear" w:color="auto" w:fill="auto"/>
                <w:noWrap/>
              </w:tcPr>
            </w:tcPrChange>
          </w:tcPr>
          <w:p w:rsidR="00167486" w:rsidRPr="00F71403" w:rsidDel="009F4391" w:rsidRDefault="00167486" w:rsidP="002A3ECC">
            <w:pPr>
              <w:rPr>
                <w:del w:id="1102" w:author="Helger" w:date="2017-06-13T14:57:00Z"/>
                <w:rFonts w:cs="Calibri"/>
                <w:color w:val="000000"/>
              </w:rPr>
            </w:pPr>
            <w:del w:id="1103" w:author="Helger" w:date="2017-06-13T14:57:00Z">
              <w:r w:rsidRPr="00F71403" w:rsidDel="009F4391">
                <w:rPr>
                  <w:rFonts w:cs="Calibri"/>
                  <w:color w:val="000000"/>
                </w:rPr>
                <w:delText>Ireland VAT number</w:delText>
              </w:r>
            </w:del>
          </w:p>
        </w:tc>
        <w:tc>
          <w:tcPr>
            <w:tcW w:w="755" w:type="pct"/>
            <w:tcPrChange w:id="1104" w:author="Helger" w:date="2017-04-24T19:20:00Z">
              <w:tcPr>
                <w:tcW w:w="755" w:type="pct"/>
                <w:shd w:val="clear" w:color="auto" w:fill="auto"/>
              </w:tcPr>
            </w:tcPrChange>
          </w:tcPr>
          <w:p w:rsidR="00167486" w:rsidRPr="00F71403" w:rsidDel="009F4391" w:rsidRDefault="00167486" w:rsidP="002A3ECC">
            <w:pPr>
              <w:rPr>
                <w:del w:id="1105" w:author="Helger" w:date="2017-06-13T14:57:00Z"/>
                <w:rFonts w:cs="Calibri"/>
                <w:color w:val="000000"/>
              </w:rPr>
              <w:pPrChange w:id="1106" w:author="Helger" w:date="2017-06-13T16:29:00Z">
                <w:pPr/>
              </w:pPrChange>
            </w:pPr>
            <w:del w:id="1107" w:author="Helger" w:date="2017-06-13T14:57:00Z">
              <w:r w:rsidRPr="00F71403" w:rsidDel="009F4391">
                <w:rPr>
                  <w:rFonts w:cs="Calibri"/>
                  <w:color w:val="000000"/>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1108" w:author="Helger" w:date="2017-06-13T14:57:00Z"/>
        </w:trPr>
        <w:tc>
          <w:tcPr>
            <w:tcW w:w="756" w:type="pct"/>
            <w:noWrap/>
            <w:tcPrChange w:id="1109" w:author="Helger" w:date="2017-04-24T19:20:00Z">
              <w:tcPr>
                <w:tcW w:w="756"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110" w:author="Helger" w:date="2017-06-13T14:57:00Z"/>
                <w:rFonts w:cs="Calibri"/>
                <w:color w:val="000000"/>
              </w:rPr>
            </w:pPr>
            <w:del w:id="1111" w:author="Helger" w:date="2017-06-13T14:57:00Z">
              <w:r w:rsidRPr="00F71403" w:rsidDel="009F4391">
                <w:rPr>
                  <w:rFonts w:cs="Calibri"/>
                  <w:color w:val="000000"/>
                </w:rPr>
                <w:delText>LI:VAT</w:delText>
              </w:r>
            </w:del>
          </w:p>
        </w:tc>
        <w:tc>
          <w:tcPr>
            <w:tcW w:w="632" w:type="pct"/>
            <w:tcPrChange w:id="1112" w:author="Helger" w:date="2017-04-24T19:20:00Z">
              <w:tcPr>
                <w:tcW w:w="632" w:type="pct"/>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113" w:author="Helger" w:date="2017-06-13T14:57:00Z"/>
                <w:rFonts w:cs="Calibri"/>
                <w:color w:val="000000"/>
              </w:rPr>
              <w:pPrChange w:id="1114"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115" w:author="Helger" w:date="2017-06-13T14:57:00Z">
              <w:r w:rsidRPr="00F71403" w:rsidDel="009F4391">
                <w:rPr>
                  <w:rFonts w:cs="Calibri"/>
                  <w:color w:val="000000"/>
                </w:rPr>
                <w:delText>9936</w:delText>
              </w:r>
            </w:del>
          </w:p>
        </w:tc>
        <w:tc>
          <w:tcPr>
            <w:tcW w:w="2857" w:type="pct"/>
            <w:noWrap/>
            <w:tcPrChange w:id="1116" w:author="Helger" w:date="2017-04-24T19:20:00Z">
              <w:tcPr>
                <w:tcW w:w="2857"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117" w:author="Helger" w:date="2017-06-13T14:57:00Z"/>
                <w:rFonts w:cs="Calibri"/>
                <w:color w:val="000000"/>
              </w:rPr>
            </w:pPr>
            <w:del w:id="1118" w:author="Helger" w:date="2017-06-13T14:57:00Z">
              <w:r w:rsidRPr="00F71403" w:rsidDel="009F4391">
                <w:rPr>
                  <w:rFonts w:cs="Calibri"/>
                  <w:color w:val="000000"/>
                </w:rPr>
                <w:delText>Liechtenstein VAT number</w:delText>
              </w:r>
            </w:del>
          </w:p>
        </w:tc>
        <w:tc>
          <w:tcPr>
            <w:tcW w:w="755" w:type="pct"/>
            <w:tcPrChange w:id="1119" w:author="Helger" w:date="2017-04-24T19:20:00Z">
              <w:tcPr>
                <w:tcW w:w="755" w:type="pct"/>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120" w:author="Helger" w:date="2017-06-13T14:57:00Z"/>
                <w:rFonts w:cs="Calibri"/>
                <w:color w:val="000000"/>
              </w:rPr>
              <w:pPrChange w:id="1121" w:author="Helger" w:date="2017-06-13T16:29:00Z">
                <w:pPr>
                  <w:cnfStyle w:val="000000100000" w:firstRow="0" w:lastRow="0" w:firstColumn="0" w:lastColumn="0" w:oddVBand="0" w:evenVBand="0" w:oddHBand="1" w:evenHBand="0" w:firstRowFirstColumn="0" w:firstRowLastColumn="0" w:lastRowFirstColumn="0" w:lastRowLastColumn="0"/>
                </w:pPr>
              </w:pPrChange>
            </w:pPr>
            <w:del w:id="1122" w:author="Helger" w:date="2017-06-13T14:57:00Z">
              <w:r w:rsidRPr="00F71403" w:rsidDel="009F4391">
                <w:rPr>
                  <w:rFonts w:cs="Calibri"/>
                  <w:color w:val="000000"/>
                </w:rPr>
                <w:delText>false</w:delText>
              </w:r>
            </w:del>
          </w:p>
        </w:tc>
      </w:tr>
      <w:tr w:rsidR="00167486" w:rsidRPr="00F71403" w:rsidDel="009F4391" w:rsidTr="001C0EB0">
        <w:trPr>
          <w:del w:id="1123" w:author="Helger" w:date="2017-06-13T14:57:00Z"/>
        </w:trPr>
        <w:tc>
          <w:tcPr>
            <w:tcW w:w="756" w:type="pct"/>
            <w:noWrap/>
            <w:tcPrChange w:id="1124" w:author="Helger" w:date="2017-04-24T19:20:00Z">
              <w:tcPr>
                <w:tcW w:w="756" w:type="pct"/>
                <w:shd w:val="clear" w:color="auto" w:fill="auto"/>
                <w:noWrap/>
              </w:tcPr>
            </w:tcPrChange>
          </w:tcPr>
          <w:p w:rsidR="00167486" w:rsidRPr="00F71403" w:rsidDel="009F4391" w:rsidRDefault="00167486" w:rsidP="002A3ECC">
            <w:pPr>
              <w:rPr>
                <w:del w:id="1125" w:author="Helger" w:date="2017-06-13T14:57:00Z"/>
                <w:rFonts w:cs="Calibri"/>
                <w:color w:val="000000"/>
              </w:rPr>
            </w:pPr>
            <w:del w:id="1126" w:author="Helger" w:date="2017-06-13T14:57:00Z">
              <w:r w:rsidRPr="00F71403" w:rsidDel="009F4391">
                <w:rPr>
                  <w:rFonts w:cs="Calibri"/>
                  <w:color w:val="000000"/>
                </w:rPr>
                <w:delText>LT:VAT</w:delText>
              </w:r>
            </w:del>
          </w:p>
        </w:tc>
        <w:tc>
          <w:tcPr>
            <w:tcW w:w="632" w:type="pct"/>
            <w:tcPrChange w:id="1127" w:author="Helger" w:date="2017-04-24T19:20:00Z">
              <w:tcPr>
                <w:tcW w:w="632" w:type="pct"/>
                <w:shd w:val="clear" w:color="auto" w:fill="auto"/>
              </w:tcPr>
            </w:tcPrChange>
          </w:tcPr>
          <w:p w:rsidR="00167486" w:rsidRPr="00F71403" w:rsidDel="009F4391" w:rsidRDefault="00167486" w:rsidP="002A3ECC">
            <w:pPr>
              <w:rPr>
                <w:del w:id="1128" w:author="Helger" w:date="2017-06-13T14:57:00Z"/>
                <w:rFonts w:cs="Calibri"/>
                <w:color w:val="000000"/>
              </w:rPr>
              <w:pPrChange w:id="1129" w:author="Helger" w:date="2017-06-13T16:29:00Z">
                <w:pPr>
                  <w:jc w:val="right"/>
                </w:pPr>
              </w:pPrChange>
            </w:pPr>
            <w:del w:id="1130" w:author="Helger" w:date="2017-06-13T14:57:00Z">
              <w:r w:rsidRPr="00F71403" w:rsidDel="009F4391">
                <w:rPr>
                  <w:rFonts w:cs="Calibri"/>
                  <w:color w:val="000000"/>
                </w:rPr>
                <w:delText>9937</w:delText>
              </w:r>
            </w:del>
          </w:p>
        </w:tc>
        <w:tc>
          <w:tcPr>
            <w:tcW w:w="2857" w:type="pct"/>
            <w:noWrap/>
            <w:tcPrChange w:id="1131" w:author="Helger" w:date="2017-04-24T19:20:00Z">
              <w:tcPr>
                <w:tcW w:w="2857" w:type="pct"/>
                <w:shd w:val="clear" w:color="auto" w:fill="auto"/>
                <w:noWrap/>
              </w:tcPr>
            </w:tcPrChange>
          </w:tcPr>
          <w:p w:rsidR="00167486" w:rsidRPr="00F71403" w:rsidDel="009F4391" w:rsidRDefault="00167486" w:rsidP="002A3ECC">
            <w:pPr>
              <w:rPr>
                <w:del w:id="1132" w:author="Helger" w:date="2017-06-13T14:57:00Z"/>
                <w:rFonts w:cs="Calibri"/>
                <w:color w:val="000000"/>
              </w:rPr>
            </w:pPr>
            <w:del w:id="1133" w:author="Helger" w:date="2017-06-13T14:57:00Z">
              <w:r w:rsidRPr="00F71403" w:rsidDel="009F4391">
                <w:rPr>
                  <w:rFonts w:cs="Calibri"/>
                  <w:color w:val="000000"/>
                </w:rPr>
                <w:delText>Lithuania VAT number</w:delText>
              </w:r>
            </w:del>
          </w:p>
        </w:tc>
        <w:tc>
          <w:tcPr>
            <w:tcW w:w="755" w:type="pct"/>
            <w:tcPrChange w:id="1134" w:author="Helger" w:date="2017-04-24T19:20:00Z">
              <w:tcPr>
                <w:tcW w:w="755" w:type="pct"/>
                <w:shd w:val="clear" w:color="auto" w:fill="auto"/>
              </w:tcPr>
            </w:tcPrChange>
          </w:tcPr>
          <w:p w:rsidR="00167486" w:rsidRPr="00F71403" w:rsidDel="009F4391" w:rsidRDefault="00167486" w:rsidP="002A3ECC">
            <w:pPr>
              <w:rPr>
                <w:del w:id="1135" w:author="Helger" w:date="2017-06-13T14:57:00Z"/>
                <w:rFonts w:cs="Calibri"/>
                <w:color w:val="000000"/>
              </w:rPr>
              <w:pPrChange w:id="1136" w:author="Helger" w:date="2017-06-13T16:29:00Z">
                <w:pPr/>
              </w:pPrChange>
            </w:pPr>
            <w:del w:id="1137" w:author="Helger" w:date="2017-06-13T14:57:00Z">
              <w:r w:rsidRPr="00F71403" w:rsidDel="009F4391">
                <w:rPr>
                  <w:rFonts w:cs="Calibri"/>
                  <w:color w:val="000000"/>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1138" w:author="Helger" w:date="2017-06-13T14:57:00Z"/>
        </w:trPr>
        <w:tc>
          <w:tcPr>
            <w:tcW w:w="756" w:type="pct"/>
            <w:noWrap/>
            <w:tcPrChange w:id="1139" w:author="Helger" w:date="2017-04-24T19:20:00Z">
              <w:tcPr>
                <w:tcW w:w="756"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140" w:author="Helger" w:date="2017-06-13T14:57:00Z"/>
                <w:rFonts w:cs="Calibri"/>
                <w:color w:val="000000"/>
              </w:rPr>
            </w:pPr>
            <w:del w:id="1141" w:author="Helger" w:date="2017-06-13T14:57:00Z">
              <w:r w:rsidRPr="00F71403" w:rsidDel="009F4391">
                <w:rPr>
                  <w:rFonts w:cs="Calibri"/>
                  <w:color w:val="000000"/>
                </w:rPr>
                <w:delText>LU:VAT</w:delText>
              </w:r>
            </w:del>
          </w:p>
        </w:tc>
        <w:tc>
          <w:tcPr>
            <w:tcW w:w="632" w:type="pct"/>
            <w:tcPrChange w:id="1142" w:author="Helger" w:date="2017-04-24T19:20:00Z">
              <w:tcPr>
                <w:tcW w:w="632" w:type="pct"/>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143" w:author="Helger" w:date="2017-06-13T14:57:00Z"/>
                <w:rFonts w:cs="Calibri"/>
                <w:color w:val="000000"/>
              </w:rPr>
              <w:pPrChange w:id="1144"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145" w:author="Helger" w:date="2017-06-13T14:57:00Z">
              <w:r w:rsidRPr="00F71403" w:rsidDel="009F4391">
                <w:rPr>
                  <w:rFonts w:cs="Calibri"/>
                  <w:color w:val="000000"/>
                </w:rPr>
                <w:delText>9938</w:delText>
              </w:r>
            </w:del>
          </w:p>
        </w:tc>
        <w:tc>
          <w:tcPr>
            <w:tcW w:w="2857" w:type="pct"/>
            <w:noWrap/>
            <w:tcPrChange w:id="1146" w:author="Helger" w:date="2017-04-24T19:20:00Z">
              <w:tcPr>
                <w:tcW w:w="2857"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147" w:author="Helger" w:date="2017-06-13T14:57:00Z"/>
                <w:rFonts w:cs="Calibri"/>
                <w:color w:val="000000"/>
              </w:rPr>
            </w:pPr>
            <w:del w:id="1148" w:author="Helger" w:date="2017-06-13T14:57:00Z">
              <w:r w:rsidRPr="00F71403" w:rsidDel="009F4391">
                <w:rPr>
                  <w:rFonts w:cs="Calibri"/>
                  <w:color w:val="000000"/>
                </w:rPr>
                <w:delText>Luxemburg VAT number</w:delText>
              </w:r>
            </w:del>
          </w:p>
        </w:tc>
        <w:tc>
          <w:tcPr>
            <w:tcW w:w="755" w:type="pct"/>
            <w:tcPrChange w:id="1149" w:author="Helger" w:date="2017-04-24T19:20:00Z">
              <w:tcPr>
                <w:tcW w:w="755" w:type="pct"/>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150" w:author="Helger" w:date="2017-06-13T14:57:00Z"/>
                <w:rFonts w:cs="Calibri"/>
                <w:color w:val="000000"/>
              </w:rPr>
              <w:pPrChange w:id="1151" w:author="Helger" w:date="2017-06-13T16:29:00Z">
                <w:pPr>
                  <w:cnfStyle w:val="000000100000" w:firstRow="0" w:lastRow="0" w:firstColumn="0" w:lastColumn="0" w:oddVBand="0" w:evenVBand="0" w:oddHBand="1" w:evenHBand="0" w:firstRowFirstColumn="0" w:firstRowLastColumn="0" w:lastRowFirstColumn="0" w:lastRowLastColumn="0"/>
                </w:pPr>
              </w:pPrChange>
            </w:pPr>
            <w:del w:id="1152" w:author="Helger" w:date="2017-06-13T14:57:00Z">
              <w:r w:rsidRPr="00F71403" w:rsidDel="009F4391">
                <w:rPr>
                  <w:rFonts w:cs="Calibri"/>
                  <w:color w:val="000000"/>
                </w:rPr>
                <w:delText>false</w:delText>
              </w:r>
            </w:del>
          </w:p>
        </w:tc>
      </w:tr>
      <w:tr w:rsidR="00167486" w:rsidRPr="00F71403" w:rsidDel="009F4391" w:rsidTr="001C0EB0">
        <w:trPr>
          <w:del w:id="1153" w:author="Helger" w:date="2017-06-13T14:57:00Z"/>
        </w:trPr>
        <w:tc>
          <w:tcPr>
            <w:tcW w:w="756" w:type="pct"/>
            <w:noWrap/>
            <w:tcPrChange w:id="1154" w:author="Helger" w:date="2017-04-24T19:20:00Z">
              <w:tcPr>
                <w:tcW w:w="756" w:type="pct"/>
                <w:shd w:val="clear" w:color="auto" w:fill="auto"/>
                <w:noWrap/>
              </w:tcPr>
            </w:tcPrChange>
          </w:tcPr>
          <w:p w:rsidR="00167486" w:rsidRPr="00F71403" w:rsidDel="009F4391" w:rsidRDefault="00167486" w:rsidP="002A3ECC">
            <w:pPr>
              <w:rPr>
                <w:del w:id="1155" w:author="Helger" w:date="2017-06-13T14:57:00Z"/>
                <w:rFonts w:cs="Calibri"/>
                <w:color w:val="000000"/>
              </w:rPr>
            </w:pPr>
            <w:del w:id="1156" w:author="Helger" w:date="2017-06-13T14:57:00Z">
              <w:r w:rsidRPr="00F71403" w:rsidDel="009F4391">
                <w:rPr>
                  <w:rFonts w:cs="Calibri"/>
                  <w:color w:val="000000"/>
                </w:rPr>
                <w:delText>LV:VAT</w:delText>
              </w:r>
            </w:del>
          </w:p>
        </w:tc>
        <w:tc>
          <w:tcPr>
            <w:tcW w:w="632" w:type="pct"/>
            <w:tcPrChange w:id="1157" w:author="Helger" w:date="2017-04-24T19:20:00Z">
              <w:tcPr>
                <w:tcW w:w="632" w:type="pct"/>
                <w:shd w:val="clear" w:color="auto" w:fill="auto"/>
              </w:tcPr>
            </w:tcPrChange>
          </w:tcPr>
          <w:p w:rsidR="00167486" w:rsidRPr="00F71403" w:rsidDel="009F4391" w:rsidRDefault="00167486" w:rsidP="002A3ECC">
            <w:pPr>
              <w:rPr>
                <w:del w:id="1158" w:author="Helger" w:date="2017-06-13T14:57:00Z"/>
                <w:rFonts w:cs="Calibri"/>
                <w:color w:val="000000"/>
              </w:rPr>
              <w:pPrChange w:id="1159" w:author="Helger" w:date="2017-06-13T16:29:00Z">
                <w:pPr>
                  <w:jc w:val="right"/>
                </w:pPr>
              </w:pPrChange>
            </w:pPr>
            <w:del w:id="1160" w:author="Helger" w:date="2017-06-13T14:57:00Z">
              <w:r w:rsidRPr="00F71403" w:rsidDel="009F4391">
                <w:rPr>
                  <w:rFonts w:cs="Calibri"/>
                  <w:color w:val="000000"/>
                </w:rPr>
                <w:delText>9939</w:delText>
              </w:r>
            </w:del>
          </w:p>
        </w:tc>
        <w:tc>
          <w:tcPr>
            <w:tcW w:w="2857" w:type="pct"/>
            <w:noWrap/>
            <w:tcPrChange w:id="1161" w:author="Helger" w:date="2017-04-24T19:20:00Z">
              <w:tcPr>
                <w:tcW w:w="2857" w:type="pct"/>
                <w:shd w:val="clear" w:color="auto" w:fill="auto"/>
                <w:noWrap/>
              </w:tcPr>
            </w:tcPrChange>
          </w:tcPr>
          <w:p w:rsidR="00167486" w:rsidRPr="00F71403" w:rsidDel="009F4391" w:rsidRDefault="00167486" w:rsidP="002A3ECC">
            <w:pPr>
              <w:rPr>
                <w:del w:id="1162" w:author="Helger" w:date="2017-06-13T14:57:00Z"/>
                <w:rFonts w:cs="Calibri"/>
                <w:color w:val="000000"/>
              </w:rPr>
            </w:pPr>
            <w:del w:id="1163" w:author="Helger" w:date="2017-06-13T14:57:00Z">
              <w:r w:rsidRPr="00F71403" w:rsidDel="009F4391">
                <w:rPr>
                  <w:rFonts w:cs="Calibri"/>
                  <w:color w:val="000000"/>
                </w:rPr>
                <w:delText>Latvia VAT number</w:delText>
              </w:r>
            </w:del>
          </w:p>
        </w:tc>
        <w:tc>
          <w:tcPr>
            <w:tcW w:w="755" w:type="pct"/>
            <w:tcPrChange w:id="1164" w:author="Helger" w:date="2017-04-24T19:20:00Z">
              <w:tcPr>
                <w:tcW w:w="755" w:type="pct"/>
                <w:shd w:val="clear" w:color="auto" w:fill="auto"/>
              </w:tcPr>
            </w:tcPrChange>
          </w:tcPr>
          <w:p w:rsidR="00167486" w:rsidRPr="00F71403" w:rsidDel="009F4391" w:rsidRDefault="00167486" w:rsidP="002A3ECC">
            <w:pPr>
              <w:rPr>
                <w:del w:id="1165" w:author="Helger" w:date="2017-06-13T14:57:00Z"/>
                <w:rFonts w:cs="Calibri"/>
                <w:color w:val="000000"/>
              </w:rPr>
              <w:pPrChange w:id="1166" w:author="Helger" w:date="2017-06-13T16:29:00Z">
                <w:pPr/>
              </w:pPrChange>
            </w:pPr>
            <w:del w:id="1167" w:author="Helger" w:date="2017-06-13T14:57:00Z">
              <w:r w:rsidRPr="00F71403" w:rsidDel="009F4391">
                <w:rPr>
                  <w:rFonts w:cs="Calibri"/>
                  <w:color w:val="000000"/>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1168" w:author="Helger" w:date="2017-06-13T14:57:00Z"/>
        </w:trPr>
        <w:tc>
          <w:tcPr>
            <w:tcW w:w="756" w:type="pct"/>
            <w:noWrap/>
            <w:tcPrChange w:id="1169" w:author="Helger" w:date="2017-04-24T19:20:00Z">
              <w:tcPr>
                <w:tcW w:w="756"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170" w:author="Helger" w:date="2017-06-13T14:57:00Z"/>
                <w:rFonts w:cs="Calibri"/>
                <w:color w:val="000000"/>
              </w:rPr>
            </w:pPr>
            <w:del w:id="1171" w:author="Helger" w:date="2017-06-13T14:57:00Z">
              <w:r w:rsidRPr="00F71403" w:rsidDel="009F4391">
                <w:rPr>
                  <w:rFonts w:cs="Calibri"/>
                  <w:color w:val="000000"/>
                </w:rPr>
                <w:delText>MC:VAT</w:delText>
              </w:r>
            </w:del>
          </w:p>
        </w:tc>
        <w:tc>
          <w:tcPr>
            <w:tcW w:w="632" w:type="pct"/>
            <w:tcPrChange w:id="1172" w:author="Helger" w:date="2017-04-24T19:20:00Z">
              <w:tcPr>
                <w:tcW w:w="632" w:type="pct"/>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173" w:author="Helger" w:date="2017-06-13T14:57:00Z"/>
                <w:rFonts w:cs="Calibri"/>
                <w:color w:val="000000"/>
              </w:rPr>
              <w:pPrChange w:id="1174"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175" w:author="Helger" w:date="2017-06-13T14:57:00Z">
              <w:r w:rsidRPr="00F71403" w:rsidDel="009F4391">
                <w:rPr>
                  <w:rFonts w:cs="Calibri"/>
                  <w:color w:val="000000"/>
                </w:rPr>
                <w:delText>9940</w:delText>
              </w:r>
            </w:del>
          </w:p>
        </w:tc>
        <w:tc>
          <w:tcPr>
            <w:tcW w:w="2857" w:type="pct"/>
            <w:noWrap/>
            <w:tcPrChange w:id="1176" w:author="Helger" w:date="2017-04-24T19:20:00Z">
              <w:tcPr>
                <w:tcW w:w="2857"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177" w:author="Helger" w:date="2017-06-13T14:57:00Z"/>
                <w:rFonts w:cs="Calibri"/>
                <w:color w:val="000000"/>
              </w:rPr>
            </w:pPr>
            <w:del w:id="1178" w:author="Helger" w:date="2017-06-13T14:57:00Z">
              <w:r w:rsidRPr="00F71403" w:rsidDel="009F4391">
                <w:rPr>
                  <w:rFonts w:cs="Calibri"/>
                  <w:color w:val="000000"/>
                </w:rPr>
                <w:delText>Monaco VAT number</w:delText>
              </w:r>
            </w:del>
          </w:p>
        </w:tc>
        <w:tc>
          <w:tcPr>
            <w:tcW w:w="755" w:type="pct"/>
            <w:tcPrChange w:id="1179" w:author="Helger" w:date="2017-04-24T19:20:00Z">
              <w:tcPr>
                <w:tcW w:w="755" w:type="pct"/>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180" w:author="Helger" w:date="2017-06-13T14:57:00Z"/>
                <w:rFonts w:cs="Calibri"/>
                <w:color w:val="000000"/>
              </w:rPr>
              <w:pPrChange w:id="1181" w:author="Helger" w:date="2017-06-13T16:29:00Z">
                <w:pPr>
                  <w:cnfStyle w:val="000000100000" w:firstRow="0" w:lastRow="0" w:firstColumn="0" w:lastColumn="0" w:oddVBand="0" w:evenVBand="0" w:oddHBand="1" w:evenHBand="0" w:firstRowFirstColumn="0" w:firstRowLastColumn="0" w:lastRowFirstColumn="0" w:lastRowLastColumn="0"/>
                </w:pPr>
              </w:pPrChange>
            </w:pPr>
            <w:del w:id="1182" w:author="Helger" w:date="2017-06-13T14:57:00Z">
              <w:r w:rsidRPr="00F71403" w:rsidDel="009F4391">
                <w:rPr>
                  <w:rFonts w:cs="Calibri"/>
                  <w:color w:val="000000"/>
                </w:rPr>
                <w:delText>false</w:delText>
              </w:r>
            </w:del>
          </w:p>
        </w:tc>
      </w:tr>
      <w:tr w:rsidR="00167486" w:rsidRPr="00F71403" w:rsidDel="009F4391" w:rsidTr="001C0EB0">
        <w:trPr>
          <w:del w:id="1183" w:author="Helger" w:date="2017-06-13T14:57:00Z"/>
        </w:trPr>
        <w:tc>
          <w:tcPr>
            <w:tcW w:w="756" w:type="pct"/>
            <w:noWrap/>
            <w:tcPrChange w:id="1184" w:author="Helger" w:date="2017-04-24T19:20:00Z">
              <w:tcPr>
                <w:tcW w:w="756" w:type="pct"/>
                <w:shd w:val="clear" w:color="auto" w:fill="auto"/>
                <w:noWrap/>
              </w:tcPr>
            </w:tcPrChange>
          </w:tcPr>
          <w:p w:rsidR="00167486" w:rsidRPr="00F71403" w:rsidDel="009F4391" w:rsidRDefault="00167486" w:rsidP="002A3ECC">
            <w:pPr>
              <w:rPr>
                <w:del w:id="1185" w:author="Helger" w:date="2017-06-13T14:57:00Z"/>
                <w:rFonts w:cs="Calibri"/>
                <w:color w:val="000000"/>
              </w:rPr>
            </w:pPr>
            <w:del w:id="1186" w:author="Helger" w:date="2017-06-13T14:57:00Z">
              <w:r w:rsidRPr="00F71403" w:rsidDel="009F4391">
                <w:rPr>
                  <w:rFonts w:cs="Calibri"/>
                  <w:color w:val="000000"/>
                </w:rPr>
                <w:delText>ME:VAT</w:delText>
              </w:r>
            </w:del>
          </w:p>
        </w:tc>
        <w:tc>
          <w:tcPr>
            <w:tcW w:w="632" w:type="pct"/>
            <w:tcPrChange w:id="1187" w:author="Helger" w:date="2017-04-24T19:20:00Z">
              <w:tcPr>
                <w:tcW w:w="632" w:type="pct"/>
                <w:shd w:val="clear" w:color="auto" w:fill="auto"/>
              </w:tcPr>
            </w:tcPrChange>
          </w:tcPr>
          <w:p w:rsidR="00167486" w:rsidRPr="00F71403" w:rsidDel="009F4391" w:rsidRDefault="00167486" w:rsidP="002A3ECC">
            <w:pPr>
              <w:rPr>
                <w:del w:id="1188" w:author="Helger" w:date="2017-06-13T14:57:00Z"/>
                <w:rFonts w:cs="Calibri"/>
                <w:color w:val="000000"/>
              </w:rPr>
              <w:pPrChange w:id="1189" w:author="Helger" w:date="2017-06-13T16:29:00Z">
                <w:pPr>
                  <w:jc w:val="right"/>
                </w:pPr>
              </w:pPrChange>
            </w:pPr>
            <w:del w:id="1190" w:author="Helger" w:date="2017-06-13T14:57:00Z">
              <w:r w:rsidRPr="00F71403" w:rsidDel="009F4391">
                <w:rPr>
                  <w:rFonts w:cs="Calibri"/>
                  <w:color w:val="000000"/>
                </w:rPr>
                <w:delText>9941</w:delText>
              </w:r>
            </w:del>
          </w:p>
        </w:tc>
        <w:tc>
          <w:tcPr>
            <w:tcW w:w="2857" w:type="pct"/>
            <w:noWrap/>
            <w:tcPrChange w:id="1191" w:author="Helger" w:date="2017-04-24T19:20:00Z">
              <w:tcPr>
                <w:tcW w:w="2857" w:type="pct"/>
                <w:shd w:val="clear" w:color="auto" w:fill="auto"/>
                <w:noWrap/>
              </w:tcPr>
            </w:tcPrChange>
          </w:tcPr>
          <w:p w:rsidR="00167486" w:rsidRPr="00F71403" w:rsidDel="009F4391" w:rsidRDefault="00167486" w:rsidP="002A3ECC">
            <w:pPr>
              <w:rPr>
                <w:del w:id="1192" w:author="Helger" w:date="2017-06-13T14:57:00Z"/>
                <w:rFonts w:cs="Calibri"/>
                <w:color w:val="000000"/>
              </w:rPr>
            </w:pPr>
            <w:del w:id="1193" w:author="Helger" w:date="2017-06-13T14:57:00Z">
              <w:r w:rsidRPr="00F71403" w:rsidDel="009F4391">
                <w:rPr>
                  <w:rFonts w:cs="Calibri"/>
                  <w:color w:val="000000"/>
                </w:rPr>
                <w:delText>Montenegro VAT number</w:delText>
              </w:r>
            </w:del>
          </w:p>
        </w:tc>
        <w:tc>
          <w:tcPr>
            <w:tcW w:w="755" w:type="pct"/>
            <w:tcPrChange w:id="1194" w:author="Helger" w:date="2017-04-24T19:20:00Z">
              <w:tcPr>
                <w:tcW w:w="755" w:type="pct"/>
                <w:shd w:val="clear" w:color="auto" w:fill="auto"/>
              </w:tcPr>
            </w:tcPrChange>
          </w:tcPr>
          <w:p w:rsidR="00167486" w:rsidRPr="00F71403" w:rsidDel="009F4391" w:rsidRDefault="00167486" w:rsidP="002A3ECC">
            <w:pPr>
              <w:rPr>
                <w:del w:id="1195" w:author="Helger" w:date="2017-06-13T14:57:00Z"/>
                <w:rFonts w:cs="Calibri"/>
                <w:color w:val="000000"/>
              </w:rPr>
              <w:pPrChange w:id="1196" w:author="Helger" w:date="2017-06-13T16:29:00Z">
                <w:pPr/>
              </w:pPrChange>
            </w:pPr>
            <w:del w:id="1197" w:author="Helger" w:date="2017-06-13T14:57:00Z">
              <w:r w:rsidRPr="00F71403" w:rsidDel="009F4391">
                <w:rPr>
                  <w:rFonts w:cs="Calibri"/>
                  <w:color w:val="000000"/>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1198" w:author="Helger" w:date="2017-06-13T14:57:00Z"/>
        </w:trPr>
        <w:tc>
          <w:tcPr>
            <w:tcW w:w="756" w:type="pct"/>
            <w:noWrap/>
            <w:tcPrChange w:id="1199" w:author="Helger" w:date="2017-04-24T19:20:00Z">
              <w:tcPr>
                <w:tcW w:w="756"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200" w:author="Helger" w:date="2017-06-13T14:57:00Z"/>
                <w:rFonts w:cs="Calibri"/>
                <w:color w:val="000000"/>
              </w:rPr>
            </w:pPr>
            <w:del w:id="1201" w:author="Helger" w:date="2017-06-13T14:57:00Z">
              <w:r w:rsidRPr="00F71403" w:rsidDel="009F4391">
                <w:rPr>
                  <w:rFonts w:cs="Calibri"/>
                  <w:color w:val="000000"/>
                </w:rPr>
                <w:delText>MK:VAT</w:delText>
              </w:r>
            </w:del>
          </w:p>
        </w:tc>
        <w:tc>
          <w:tcPr>
            <w:tcW w:w="632" w:type="pct"/>
            <w:tcPrChange w:id="1202" w:author="Helger" w:date="2017-04-24T19:20:00Z">
              <w:tcPr>
                <w:tcW w:w="632" w:type="pct"/>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203" w:author="Helger" w:date="2017-06-13T14:57:00Z"/>
                <w:rFonts w:cs="Calibri"/>
                <w:color w:val="000000"/>
              </w:rPr>
              <w:pPrChange w:id="1204"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205" w:author="Helger" w:date="2017-06-13T14:57:00Z">
              <w:r w:rsidRPr="00F71403" w:rsidDel="009F4391">
                <w:rPr>
                  <w:rFonts w:cs="Calibri"/>
                  <w:color w:val="000000"/>
                </w:rPr>
                <w:delText>9942</w:delText>
              </w:r>
            </w:del>
          </w:p>
        </w:tc>
        <w:tc>
          <w:tcPr>
            <w:tcW w:w="2857" w:type="pct"/>
            <w:noWrap/>
            <w:tcPrChange w:id="1206" w:author="Helger" w:date="2017-04-24T19:20:00Z">
              <w:tcPr>
                <w:tcW w:w="2857"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207" w:author="Helger" w:date="2017-06-13T14:57:00Z"/>
                <w:rFonts w:cs="Calibri"/>
                <w:color w:val="000000"/>
              </w:rPr>
            </w:pPr>
            <w:del w:id="1208" w:author="Helger" w:date="2017-06-13T14:57:00Z">
              <w:r w:rsidRPr="00F71403" w:rsidDel="009F4391">
                <w:rPr>
                  <w:rFonts w:cs="Calibri"/>
                  <w:color w:val="000000"/>
                </w:rPr>
                <w:delText>Macedonia, the former Yugoslav Republic of VAT number</w:delText>
              </w:r>
            </w:del>
          </w:p>
        </w:tc>
        <w:tc>
          <w:tcPr>
            <w:tcW w:w="755" w:type="pct"/>
            <w:tcPrChange w:id="1209" w:author="Helger" w:date="2017-04-24T19:20:00Z">
              <w:tcPr>
                <w:tcW w:w="755" w:type="pct"/>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210" w:author="Helger" w:date="2017-06-13T14:57:00Z"/>
                <w:rFonts w:cs="Calibri"/>
                <w:color w:val="000000"/>
              </w:rPr>
              <w:pPrChange w:id="1211" w:author="Helger" w:date="2017-06-13T16:29:00Z">
                <w:pPr>
                  <w:cnfStyle w:val="000000100000" w:firstRow="0" w:lastRow="0" w:firstColumn="0" w:lastColumn="0" w:oddVBand="0" w:evenVBand="0" w:oddHBand="1" w:evenHBand="0" w:firstRowFirstColumn="0" w:firstRowLastColumn="0" w:lastRowFirstColumn="0" w:lastRowLastColumn="0"/>
                </w:pPr>
              </w:pPrChange>
            </w:pPr>
            <w:del w:id="1212" w:author="Helger" w:date="2017-06-13T14:57:00Z">
              <w:r w:rsidRPr="00F71403" w:rsidDel="009F4391">
                <w:rPr>
                  <w:rFonts w:cs="Calibri"/>
                  <w:color w:val="000000"/>
                </w:rPr>
                <w:delText>false</w:delText>
              </w:r>
            </w:del>
          </w:p>
        </w:tc>
      </w:tr>
      <w:tr w:rsidR="00167486" w:rsidRPr="00F71403" w:rsidDel="009F4391" w:rsidTr="001C0EB0">
        <w:trPr>
          <w:del w:id="1213" w:author="Helger" w:date="2017-06-13T14:57:00Z"/>
        </w:trPr>
        <w:tc>
          <w:tcPr>
            <w:tcW w:w="756" w:type="pct"/>
            <w:noWrap/>
            <w:tcPrChange w:id="1214" w:author="Helger" w:date="2017-04-24T19:20:00Z">
              <w:tcPr>
                <w:tcW w:w="756" w:type="pct"/>
                <w:shd w:val="clear" w:color="auto" w:fill="auto"/>
                <w:noWrap/>
              </w:tcPr>
            </w:tcPrChange>
          </w:tcPr>
          <w:p w:rsidR="00167486" w:rsidRPr="00F71403" w:rsidDel="009F4391" w:rsidRDefault="00167486" w:rsidP="002A3ECC">
            <w:pPr>
              <w:rPr>
                <w:del w:id="1215" w:author="Helger" w:date="2017-06-13T14:57:00Z"/>
                <w:rFonts w:cs="Calibri"/>
                <w:color w:val="000000"/>
              </w:rPr>
            </w:pPr>
            <w:del w:id="1216" w:author="Helger" w:date="2017-06-13T14:57:00Z">
              <w:r w:rsidRPr="00F71403" w:rsidDel="009F4391">
                <w:rPr>
                  <w:rFonts w:cs="Calibri"/>
                  <w:color w:val="000000"/>
                </w:rPr>
                <w:delText>MT:VAT</w:delText>
              </w:r>
            </w:del>
          </w:p>
        </w:tc>
        <w:tc>
          <w:tcPr>
            <w:tcW w:w="632" w:type="pct"/>
            <w:tcPrChange w:id="1217" w:author="Helger" w:date="2017-04-24T19:20:00Z">
              <w:tcPr>
                <w:tcW w:w="632" w:type="pct"/>
                <w:shd w:val="clear" w:color="auto" w:fill="auto"/>
              </w:tcPr>
            </w:tcPrChange>
          </w:tcPr>
          <w:p w:rsidR="00167486" w:rsidRPr="00F71403" w:rsidDel="009F4391" w:rsidRDefault="00167486" w:rsidP="002A3ECC">
            <w:pPr>
              <w:rPr>
                <w:del w:id="1218" w:author="Helger" w:date="2017-06-13T14:57:00Z"/>
                <w:rFonts w:cs="Calibri"/>
                <w:color w:val="000000"/>
              </w:rPr>
              <w:pPrChange w:id="1219" w:author="Helger" w:date="2017-06-13T16:29:00Z">
                <w:pPr>
                  <w:jc w:val="right"/>
                </w:pPr>
              </w:pPrChange>
            </w:pPr>
            <w:del w:id="1220" w:author="Helger" w:date="2017-06-13T14:57:00Z">
              <w:r w:rsidRPr="00F71403" w:rsidDel="009F4391">
                <w:rPr>
                  <w:rFonts w:cs="Calibri"/>
                  <w:color w:val="000000"/>
                </w:rPr>
                <w:delText>9943</w:delText>
              </w:r>
            </w:del>
          </w:p>
        </w:tc>
        <w:tc>
          <w:tcPr>
            <w:tcW w:w="2857" w:type="pct"/>
            <w:noWrap/>
            <w:tcPrChange w:id="1221" w:author="Helger" w:date="2017-04-24T19:20:00Z">
              <w:tcPr>
                <w:tcW w:w="2857" w:type="pct"/>
                <w:shd w:val="clear" w:color="auto" w:fill="auto"/>
                <w:noWrap/>
              </w:tcPr>
            </w:tcPrChange>
          </w:tcPr>
          <w:p w:rsidR="00167486" w:rsidRPr="00F71403" w:rsidDel="009F4391" w:rsidRDefault="00167486" w:rsidP="002A3ECC">
            <w:pPr>
              <w:rPr>
                <w:del w:id="1222" w:author="Helger" w:date="2017-06-13T14:57:00Z"/>
                <w:rFonts w:cs="Calibri"/>
                <w:color w:val="000000"/>
              </w:rPr>
            </w:pPr>
            <w:del w:id="1223" w:author="Helger" w:date="2017-06-13T14:57:00Z">
              <w:r w:rsidRPr="00F71403" w:rsidDel="009F4391">
                <w:rPr>
                  <w:rFonts w:cs="Calibri"/>
                  <w:color w:val="000000"/>
                </w:rPr>
                <w:delText>Malta VAT number</w:delText>
              </w:r>
            </w:del>
          </w:p>
        </w:tc>
        <w:tc>
          <w:tcPr>
            <w:tcW w:w="755" w:type="pct"/>
            <w:tcPrChange w:id="1224" w:author="Helger" w:date="2017-04-24T19:20:00Z">
              <w:tcPr>
                <w:tcW w:w="755" w:type="pct"/>
                <w:shd w:val="clear" w:color="auto" w:fill="auto"/>
              </w:tcPr>
            </w:tcPrChange>
          </w:tcPr>
          <w:p w:rsidR="00167486" w:rsidRPr="00F71403" w:rsidDel="009F4391" w:rsidRDefault="00167486" w:rsidP="002A3ECC">
            <w:pPr>
              <w:rPr>
                <w:del w:id="1225" w:author="Helger" w:date="2017-06-13T14:57:00Z"/>
                <w:rFonts w:cs="Calibri"/>
                <w:color w:val="000000"/>
              </w:rPr>
              <w:pPrChange w:id="1226" w:author="Helger" w:date="2017-06-13T16:29:00Z">
                <w:pPr/>
              </w:pPrChange>
            </w:pPr>
            <w:del w:id="1227" w:author="Helger" w:date="2017-06-13T14:57:00Z">
              <w:r w:rsidRPr="00F71403" w:rsidDel="009F4391">
                <w:rPr>
                  <w:rFonts w:cs="Calibri"/>
                  <w:color w:val="000000"/>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1228" w:author="Helger" w:date="2017-06-13T14:57:00Z"/>
        </w:trPr>
        <w:tc>
          <w:tcPr>
            <w:tcW w:w="756" w:type="pct"/>
            <w:noWrap/>
            <w:tcPrChange w:id="1229" w:author="Helger" w:date="2017-04-24T19:20:00Z">
              <w:tcPr>
                <w:tcW w:w="756"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230" w:author="Helger" w:date="2017-06-13T14:57:00Z"/>
                <w:rFonts w:cs="Calibri"/>
                <w:color w:val="000000"/>
              </w:rPr>
            </w:pPr>
            <w:del w:id="1231" w:author="Helger" w:date="2017-06-13T14:57:00Z">
              <w:r w:rsidRPr="00F71403" w:rsidDel="009F4391">
                <w:rPr>
                  <w:rFonts w:cs="Calibri"/>
                  <w:color w:val="000000"/>
                </w:rPr>
                <w:delText>NL:VAT</w:delText>
              </w:r>
            </w:del>
          </w:p>
        </w:tc>
        <w:tc>
          <w:tcPr>
            <w:tcW w:w="632" w:type="pct"/>
            <w:tcPrChange w:id="1232" w:author="Helger" w:date="2017-04-24T19:20:00Z">
              <w:tcPr>
                <w:tcW w:w="632" w:type="pct"/>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233" w:author="Helger" w:date="2017-06-13T14:57:00Z"/>
                <w:rFonts w:cs="Calibri"/>
                <w:color w:val="000000"/>
              </w:rPr>
              <w:pPrChange w:id="1234"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235" w:author="Helger" w:date="2017-06-13T14:57:00Z">
              <w:r w:rsidRPr="00F71403" w:rsidDel="009F4391">
                <w:rPr>
                  <w:rFonts w:cs="Calibri"/>
                  <w:color w:val="000000"/>
                </w:rPr>
                <w:delText>9944</w:delText>
              </w:r>
            </w:del>
          </w:p>
        </w:tc>
        <w:tc>
          <w:tcPr>
            <w:tcW w:w="2857" w:type="pct"/>
            <w:noWrap/>
            <w:tcPrChange w:id="1236" w:author="Helger" w:date="2017-04-24T19:20:00Z">
              <w:tcPr>
                <w:tcW w:w="2857"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237" w:author="Helger" w:date="2017-06-13T14:57:00Z"/>
                <w:rFonts w:cs="Calibri"/>
                <w:color w:val="000000"/>
              </w:rPr>
            </w:pPr>
            <w:del w:id="1238" w:author="Helger" w:date="2017-06-13T14:57:00Z">
              <w:r w:rsidRPr="00F71403" w:rsidDel="009F4391">
                <w:rPr>
                  <w:rFonts w:cs="Calibri"/>
                  <w:color w:val="000000"/>
                </w:rPr>
                <w:delText>Netherlands VAT number</w:delText>
              </w:r>
            </w:del>
          </w:p>
        </w:tc>
        <w:tc>
          <w:tcPr>
            <w:tcW w:w="755" w:type="pct"/>
            <w:tcPrChange w:id="1239" w:author="Helger" w:date="2017-04-24T19:20:00Z">
              <w:tcPr>
                <w:tcW w:w="755" w:type="pct"/>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240" w:author="Helger" w:date="2017-06-13T14:57:00Z"/>
                <w:rFonts w:cs="Calibri"/>
                <w:color w:val="000000"/>
              </w:rPr>
              <w:pPrChange w:id="1241" w:author="Helger" w:date="2017-06-13T16:29:00Z">
                <w:pPr>
                  <w:cnfStyle w:val="000000100000" w:firstRow="0" w:lastRow="0" w:firstColumn="0" w:lastColumn="0" w:oddVBand="0" w:evenVBand="0" w:oddHBand="1" w:evenHBand="0" w:firstRowFirstColumn="0" w:firstRowLastColumn="0" w:lastRowFirstColumn="0" w:lastRowLastColumn="0"/>
                </w:pPr>
              </w:pPrChange>
            </w:pPr>
            <w:del w:id="1242" w:author="Helger" w:date="2017-06-13T14:57:00Z">
              <w:r w:rsidRPr="00F71403" w:rsidDel="009F4391">
                <w:rPr>
                  <w:rFonts w:cs="Calibri"/>
                  <w:color w:val="000000"/>
                </w:rPr>
                <w:delText>false</w:delText>
              </w:r>
            </w:del>
          </w:p>
        </w:tc>
      </w:tr>
      <w:tr w:rsidR="00167486" w:rsidRPr="00F71403" w:rsidDel="009F4391" w:rsidTr="001C0EB0">
        <w:trPr>
          <w:del w:id="1243" w:author="Helger" w:date="2017-06-13T14:57:00Z"/>
        </w:trPr>
        <w:tc>
          <w:tcPr>
            <w:tcW w:w="756" w:type="pct"/>
            <w:noWrap/>
            <w:tcPrChange w:id="1244" w:author="Helger" w:date="2017-04-24T19:20:00Z">
              <w:tcPr>
                <w:tcW w:w="756" w:type="pct"/>
                <w:shd w:val="clear" w:color="auto" w:fill="auto"/>
                <w:noWrap/>
              </w:tcPr>
            </w:tcPrChange>
          </w:tcPr>
          <w:p w:rsidR="00167486" w:rsidRPr="00F71403" w:rsidDel="009F4391" w:rsidRDefault="00167486" w:rsidP="002A3ECC">
            <w:pPr>
              <w:rPr>
                <w:del w:id="1245" w:author="Helger" w:date="2017-06-13T14:57:00Z"/>
                <w:rFonts w:cs="Calibri"/>
                <w:color w:val="000000"/>
              </w:rPr>
            </w:pPr>
            <w:del w:id="1246" w:author="Helger" w:date="2017-06-13T14:57:00Z">
              <w:r w:rsidRPr="00F71403" w:rsidDel="009F4391">
                <w:rPr>
                  <w:rFonts w:cs="Calibri"/>
                  <w:color w:val="000000"/>
                </w:rPr>
                <w:delText>PL:VAT</w:delText>
              </w:r>
            </w:del>
          </w:p>
        </w:tc>
        <w:tc>
          <w:tcPr>
            <w:tcW w:w="632" w:type="pct"/>
            <w:tcPrChange w:id="1247" w:author="Helger" w:date="2017-04-24T19:20:00Z">
              <w:tcPr>
                <w:tcW w:w="632" w:type="pct"/>
                <w:shd w:val="clear" w:color="auto" w:fill="auto"/>
              </w:tcPr>
            </w:tcPrChange>
          </w:tcPr>
          <w:p w:rsidR="00167486" w:rsidRPr="00F71403" w:rsidDel="009F4391" w:rsidRDefault="00167486" w:rsidP="002A3ECC">
            <w:pPr>
              <w:rPr>
                <w:del w:id="1248" w:author="Helger" w:date="2017-06-13T14:57:00Z"/>
                <w:rFonts w:cs="Calibri"/>
                <w:color w:val="000000"/>
              </w:rPr>
              <w:pPrChange w:id="1249" w:author="Helger" w:date="2017-06-13T16:29:00Z">
                <w:pPr>
                  <w:jc w:val="right"/>
                </w:pPr>
              </w:pPrChange>
            </w:pPr>
            <w:del w:id="1250" w:author="Helger" w:date="2017-06-13T14:57:00Z">
              <w:r w:rsidRPr="00F71403" w:rsidDel="009F4391">
                <w:rPr>
                  <w:rFonts w:cs="Calibri"/>
                  <w:color w:val="000000"/>
                </w:rPr>
                <w:delText>9945</w:delText>
              </w:r>
            </w:del>
          </w:p>
        </w:tc>
        <w:tc>
          <w:tcPr>
            <w:tcW w:w="2857" w:type="pct"/>
            <w:noWrap/>
            <w:tcPrChange w:id="1251" w:author="Helger" w:date="2017-04-24T19:20:00Z">
              <w:tcPr>
                <w:tcW w:w="2857" w:type="pct"/>
                <w:shd w:val="clear" w:color="auto" w:fill="auto"/>
                <w:noWrap/>
              </w:tcPr>
            </w:tcPrChange>
          </w:tcPr>
          <w:p w:rsidR="00167486" w:rsidRPr="00F71403" w:rsidDel="009F4391" w:rsidRDefault="00167486" w:rsidP="002A3ECC">
            <w:pPr>
              <w:rPr>
                <w:del w:id="1252" w:author="Helger" w:date="2017-06-13T14:57:00Z"/>
                <w:rFonts w:cs="Calibri"/>
                <w:color w:val="000000"/>
              </w:rPr>
            </w:pPr>
            <w:del w:id="1253" w:author="Helger" w:date="2017-06-13T14:57:00Z">
              <w:r w:rsidRPr="00F71403" w:rsidDel="009F4391">
                <w:rPr>
                  <w:rFonts w:cs="Calibri"/>
                  <w:color w:val="000000"/>
                </w:rPr>
                <w:delText>Poland VAT number</w:delText>
              </w:r>
            </w:del>
          </w:p>
        </w:tc>
        <w:tc>
          <w:tcPr>
            <w:tcW w:w="755" w:type="pct"/>
            <w:tcPrChange w:id="1254" w:author="Helger" w:date="2017-04-24T19:20:00Z">
              <w:tcPr>
                <w:tcW w:w="755" w:type="pct"/>
                <w:shd w:val="clear" w:color="auto" w:fill="auto"/>
              </w:tcPr>
            </w:tcPrChange>
          </w:tcPr>
          <w:p w:rsidR="00167486" w:rsidRPr="00F71403" w:rsidDel="009F4391" w:rsidRDefault="00167486" w:rsidP="002A3ECC">
            <w:pPr>
              <w:rPr>
                <w:del w:id="1255" w:author="Helger" w:date="2017-06-13T14:57:00Z"/>
                <w:rFonts w:cs="Calibri"/>
                <w:color w:val="000000"/>
              </w:rPr>
              <w:pPrChange w:id="1256" w:author="Helger" w:date="2017-06-13T16:29:00Z">
                <w:pPr/>
              </w:pPrChange>
            </w:pPr>
            <w:del w:id="1257" w:author="Helger" w:date="2017-06-13T14:57:00Z">
              <w:r w:rsidRPr="00F71403" w:rsidDel="009F4391">
                <w:rPr>
                  <w:rFonts w:cs="Calibri"/>
                  <w:color w:val="000000"/>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1258" w:author="Helger" w:date="2017-06-13T14:57:00Z"/>
        </w:trPr>
        <w:tc>
          <w:tcPr>
            <w:tcW w:w="756" w:type="pct"/>
            <w:noWrap/>
            <w:tcPrChange w:id="1259" w:author="Helger" w:date="2017-04-24T19:20:00Z">
              <w:tcPr>
                <w:tcW w:w="756"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260" w:author="Helger" w:date="2017-06-13T14:57:00Z"/>
                <w:rFonts w:cs="Calibri"/>
                <w:color w:val="000000"/>
              </w:rPr>
            </w:pPr>
            <w:del w:id="1261" w:author="Helger" w:date="2017-06-13T14:57:00Z">
              <w:r w:rsidRPr="00F71403" w:rsidDel="009F4391">
                <w:rPr>
                  <w:rFonts w:cs="Calibri"/>
                  <w:color w:val="000000"/>
                </w:rPr>
                <w:delText>PT:VAT</w:delText>
              </w:r>
            </w:del>
          </w:p>
        </w:tc>
        <w:tc>
          <w:tcPr>
            <w:tcW w:w="632" w:type="pct"/>
            <w:tcPrChange w:id="1262" w:author="Helger" w:date="2017-04-24T19:20:00Z">
              <w:tcPr>
                <w:tcW w:w="632" w:type="pct"/>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263" w:author="Helger" w:date="2017-06-13T14:57:00Z"/>
                <w:rFonts w:cs="Calibri"/>
                <w:color w:val="000000"/>
              </w:rPr>
              <w:pPrChange w:id="1264"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265" w:author="Helger" w:date="2017-06-13T14:57:00Z">
              <w:r w:rsidRPr="00F71403" w:rsidDel="009F4391">
                <w:rPr>
                  <w:rFonts w:cs="Calibri"/>
                  <w:color w:val="000000"/>
                </w:rPr>
                <w:delText>9946</w:delText>
              </w:r>
            </w:del>
          </w:p>
        </w:tc>
        <w:tc>
          <w:tcPr>
            <w:tcW w:w="2857" w:type="pct"/>
            <w:noWrap/>
            <w:tcPrChange w:id="1266" w:author="Helger" w:date="2017-04-24T19:20:00Z">
              <w:tcPr>
                <w:tcW w:w="2857"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267" w:author="Helger" w:date="2017-06-13T14:57:00Z"/>
                <w:rFonts w:cs="Calibri"/>
                <w:color w:val="000000"/>
              </w:rPr>
            </w:pPr>
            <w:del w:id="1268" w:author="Helger" w:date="2017-06-13T14:57:00Z">
              <w:r w:rsidRPr="00F71403" w:rsidDel="009F4391">
                <w:rPr>
                  <w:rFonts w:cs="Calibri"/>
                  <w:color w:val="000000"/>
                </w:rPr>
                <w:delText>Portugal VAT number</w:delText>
              </w:r>
            </w:del>
          </w:p>
        </w:tc>
        <w:tc>
          <w:tcPr>
            <w:tcW w:w="755" w:type="pct"/>
            <w:tcPrChange w:id="1269" w:author="Helger" w:date="2017-04-24T19:20:00Z">
              <w:tcPr>
                <w:tcW w:w="755" w:type="pct"/>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270" w:author="Helger" w:date="2017-06-13T14:57:00Z"/>
                <w:rFonts w:cs="Calibri"/>
                <w:color w:val="000000"/>
              </w:rPr>
              <w:pPrChange w:id="1271" w:author="Helger" w:date="2017-06-13T16:29:00Z">
                <w:pPr>
                  <w:cnfStyle w:val="000000100000" w:firstRow="0" w:lastRow="0" w:firstColumn="0" w:lastColumn="0" w:oddVBand="0" w:evenVBand="0" w:oddHBand="1" w:evenHBand="0" w:firstRowFirstColumn="0" w:firstRowLastColumn="0" w:lastRowFirstColumn="0" w:lastRowLastColumn="0"/>
                </w:pPr>
              </w:pPrChange>
            </w:pPr>
            <w:del w:id="1272" w:author="Helger" w:date="2017-06-13T14:57:00Z">
              <w:r w:rsidRPr="00F71403" w:rsidDel="009F4391">
                <w:rPr>
                  <w:rFonts w:cs="Calibri"/>
                  <w:color w:val="000000"/>
                </w:rPr>
                <w:delText>false</w:delText>
              </w:r>
            </w:del>
          </w:p>
        </w:tc>
      </w:tr>
      <w:tr w:rsidR="00167486" w:rsidRPr="00F71403" w:rsidDel="009F4391" w:rsidTr="001C0EB0">
        <w:trPr>
          <w:del w:id="1273" w:author="Helger" w:date="2017-06-13T14:57:00Z"/>
        </w:trPr>
        <w:tc>
          <w:tcPr>
            <w:tcW w:w="756" w:type="pct"/>
            <w:noWrap/>
            <w:tcPrChange w:id="1274" w:author="Helger" w:date="2017-04-24T19:20:00Z">
              <w:tcPr>
                <w:tcW w:w="756" w:type="pct"/>
                <w:shd w:val="clear" w:color="auto" w:fill="auto"/>
                <w:noWrap/>
              </w:tcPr>
            </w:tcPrChange>
          </w:tcPr>
          <w:p w:rsidR="00167486" w:rsidRPr="00F71403" w:rsidDel="009F4391" w:rsidRDefault="00167486" w:rsidP="002A3ECC">
            <w:pPr>
              <w:rPr>
                <w:del w:id="1275" w:author="Helger" w:date="2017-06-13T14:57:00Z"/>
                <w:rFonts w:cs="Calibri"/>
                <w:color w:val="000000"/>
              </w:rPr>
            </w:pPr>
            <w:del w:id="1276" w:author="Helger" w:date="2017-06-13T14:57:00Z">
              <w:r w:rsidRPr="00F71403" w:rsidDel="009F4391">
                <w:rPr>
                  <w:rFonts w:cs="Calibri"/>
                  <w:color w:val="000000"/>
                </w:rPr>
                <w:delText>RO:VAT</w:delText>
              </w:r>
            </w:del>
          </w:p>
        </w:tc>
        <w:tc>
          <w:tcPr>
            <w:tcW w:w="632" w:type="pct"/>
            <w:tcPrChange w:id="1277" w:author="Helger" w:date="2017-04-24T19:20:00Z">
              <w:tcPr>
                <w:tcW w:w="632" w:type="pct"/>
                <w:shd w:val="clear" w:color="auto" w:fill="auto"/>
              </w:tcPr>
            </w:tcPrChange>
          </w:tcPr>
          <w:p w:rsidR="00167486" w:rsidRPr="00F71403" w:rsidDel="009F4391" w:rsidRDefault="00167486" w:rsidP="002A3ECC">
            <w:pPr>
              <w:rPr>
                <w:del w:id="1278" w:author="Helger" w:date="2017-06-13T14:57:00Z"/>
                <w:rFonts w:cs="Calibri"/>
                <w:color w:val="000000"/>
              </w:rPr>
              <w:pPrChange w:id="1279" w:author="Helger" w:date="2017-06-13T16:29:00Z">
                <w:pPr>
                  <w:jc w:val="right"/>
                </w:pPr>
              </w:pPrChange>
            </w:pPr>
            <w:del w:id="1280" w:author="Helger" w:date="2017-06-13T14:57:00Z">
              <w:r w:rsidRPr="00F71403" w:rsidDel="009F4391">
                <w:rPr>
                  <w:rFonts w:cs="Calibri"/>
                  <w:color w:val="000000"/>
                </w:rPr>
                <w:delText>9947</w:delText>
              </w:r>
            </w:del>
          </w:p>
        </w:tc>
        <w:tc>
          <w:tcPr>
            <w:tcW w:w="2857" w:type="pct"/>
            <w:noWrap/>
            <w:tcPrChange w:id="1281" w:author="Helger" w:date="2017-04-24T19:20:00Z">
              <w:tcPr>
                <w:tcW w:w="2857" w:type="pct"/>
                <w:shd w:val="clear" w:color="auto" w:fill="auto"/>
                <w:noWrap/>
              </w:tcPr>
            </w:tcPrChange>
          </w:tcPr>
          <w:p w:rsidR="00167486" w:rsidRPr="00F71403" w:rsidDel="009F4391" w:rsidRDefault="00167486" w:rsidP="002A3ECC">
            <w:pPr>
              <w:rPr>
                <w:del w:id="1282" w:author="Helger" w:date="2017-06-13T14:57:00Z"/>
                <w:rFonts w:cs="Calibri"/>
                <w:color w:val="000000"/>
              </w:rPr>
            </w:pPr>
            <w:del w:id="1283" w:author="Helger" w:date="2017-06-13T14:57:00Z">
              <w:r w:rsidRPr="00F71403" w:rsidDel="009F4391">
                <w:rPr>
                  <w:rFonts w:cs="Calibri"/>
                  <w:color w:val="000000"/>
                </w:rPr>
                <w:delText>Romania VAT number</w:delText>
              </w:r>
            </w:del>
          </w:p>
        </w:tc>
        <w:tc>
          <w:tcPr>
            <w:tcW w:w="755" w:type="pct"/>
            <w:tcPrChange w:id="1284" w:author="Helger" w:date="2017-04-24T19:20:00Z">
              <w:tcPr>
                <w:tcW w:w="755" w:type="pct"/>
                <w:shd w:val="clear" w:color="auto" w:fill="auto"/>
              </w:tcPr>
            </w:tcPrChange>
          </w:tcPr>
          <w:p w:rsidR="00167486" w:rsidRPr="00F71403" w:rsidDel="009F4391" w:rsidRDefault="00167486" w:rsidP="002A3ECC">
            <w:pPr>
              <w:rPr>
                <w:del w:id="1285" w:author="Helger" w:date="2017-06-13T14:57:00Z"/>
                <w:rFonts w:cs="Calibri"/>
                <w:color w:val="000000"/>
              </w:rPr>
              <w:pPrChange w:id="1286" w:author="Helger" w:date="2017-06-13T16:29:00Z">
                <w:pPr/>
              </w:pPrChange>
            </w:pPr>
            <w:del w:id="1287" w:author="Helger" w:date="2017-06-13T14:57:00Z">
              <w:r w:rsidRPr="00F71403" w:rsidDel="009F4391">
                <w:rPr>
                  <w:rFonts w:cs="Calibri"/>
                  <w:color w:val="000000"/>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1288" w:author="Helger" w:date="2017-06-13T14:57:00Z"/>
        </w:trPr>
        <w:tc>
          <w:tcPr>
            <w:tcW w:w="756" w:type="pct"/>
            <w:noWrap/>
            <w:tcPrChange w:id="1289" w:author="Helger" w:date="2017-04-24T19:20:00Z">
              <w:tcPr>
                <w:tcW w:w="756"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290" w:author="Helger" w:date="2017-06-13T14:57:00Z"/>
                <w:rFonts w:cs="Calibri"/>
                <w:color w:val="000000"/>
              </w:rPr>
            </w:pPr>
            <w:del w:id="1291" w:author="Helger" w:date="2017-06-13T14:57:00Z">
              <w:r w:rsidRPr="00F71403" w:rsidDel="009F4391">
                <w:rPr>
                  <w:rFonts w:cs="Calibri"/>
                  <w:color w:val="000000"/>
                </w:rPr>
                <w:delText>RS:VAT</w:delText>
              </w:r>
            </w:del>
          </w:p>
        </w:tc>
        <w:tc>
          <w:tcPr>
            <w:tcW w:w="632" w:type="pct"/>
            <w:tcPrChange w:id="1292" w:author="Helger" w:date="2017-04-24T19:20:00Z">
              <w:tcPr>
                <w:tcW w:w="632" w:type="pct"/>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293" w:author="Helger" w:date="2017-06-13T14:57:00Z"/>
                <w:rFonts w:cs="Calibri"/>
                <w:color w:val="000000"/>
              </w:rPr>
              <w:pPrChange w:id="1294"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295" w:author="Helger" w:date="2017-06-13T14:57:00Z">
              <w:r w:rsidRPr="00F71403" w:rsidDel="009F4391">
                <w:rPr>
                  <w:rFonts w:cs="Calibri"/>
                  <w:color w:val="000000"/>
                </w:rPr>
                <w:delText>9948</w:delText>
              </w:r>
            </w:del>
          </w:p>
        </w:tc>
        <w:tc>
          <w:tcPr>
            <w:tcW w:w="2857" w:type="pct"/>
            <w:noWrap/>
            <w:tcPrChange w:id="1296" w:author="Helger" w:date="2017-04-24T19:20:00Z">
              <w:tcPr>
                <w:tcW w:w="2857"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297" w:author="Helger" w:date="2017-06-13T14:57:00Z"/>
                <w:rFonts w:cs="Calibri"/>
                <w:color w:val="000000"/>
              </w:rPr>
            </w:pPr>
            <w:del w:id="1298" w:author="Helger" w:date="2017-06-13T14:57:00Z">
              <w:r w:rsidRPr="00F71403" w:rsidDel="009F4391">
                <w:rPr>
                  <w:rFonts w:cs="Calibri"/>
                  <w:color w:val="000000"/>
                </w:rPr>
                <w:delText>Serbia VAT number</w:delText>
              </w:r>
            </w:del>
          </w:p>
        </w:tc>
        <w:tc>
          <w:tcPr>
            <w:tcW w:w="755" w:type="pct"/>
            <w:tcPrChange w:id="1299" w:author="Helger" w:date="2017-04-24T19:20:00Z">
              <w:tcPr>
                <w:tcW w:w="755" w:type="pct"/>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300" w:author="Helger" w:date="2017-06-13T14:57:00Z"/>
                <w:rFonts w:cs="Calibri"/>
                <w:color w:val="000000"/>
              </w:rPr>
              <w:pPrChange w:id="1301" w:author="Helger" w:date="2017-06-13T16:29:00Z">
                <w:pPr>
                  <w:cnfStyle w:val="000000100000" w:firstRow="0" w:lastRow="0" w:firstColumn="0" w:lastColumn="0" w:oddVBand="0" w:evenVBand="0" w:oddHBand="1" w:evenHBand="0" w:firstRowFirstColumn="0" w:firstRowLastColumn="0" w:lastRowFirstColumn="0" w:lastRowLastColumn="0"/>
                </w:pPr>
              </w:pPrChange>
            </w:pPr>
            <w:del w:id="1302" w:author="Helger" w:date="2017-06-13T14:57:00Z">
              <w:r w:rsidRPr="00F71403" w:rsidDel="009F4391">
                <w:rPr>
                  <w:rFonts w:cs="Calibri"/>
                  <w:color w:val="000000"/>
                </w:rPr>
                <w:delText>false</w:delText>
              </w:r>
            </w:del>
          </w:p>
        </w:tc>
      </w:tr>
      <w:tr w:rsidR="00167486" w:rsidRPr="00F71403" w:rsidDel="009F4391" w:rsidTr="001C0EB0">
        <w:trPr>
          <w:del w:id="1303" w:author="Helger" w:date="2017-06-13T14:57:00Z"/>
        </w:trPr>
        <w:tc>
          <w:tcPr>
            <w:tcW w:w="756" w:type="pct"/>
            <w:noWrap/>
            <w:tcPrChange w:id="1304" w:author="Helger" w:date="2017-04-24T19:20:00Z">
              <w:tcPr>
                <w:tcW w:w="756" w:type="pct"/>
                <w:shd w:val="clear" w:color="auto" w:fill="auto"/>
                <w:noWrap/>
              </w:tcPr>
            </w:tcPrChange>
          </w:tcPr>
          <w:p w:rsidR="00167486" w:rsidRPr="00F71403" w:rsidDel="009F4391" w:rsidRDefault="00167486" w:rsidP="002A3ECC">
            <w:pPr>
              <w:rPr>
                <w:del w:id="1305" w:author="Helger" w:date="2017-06-13T14:57:00Z"/>
                <w:rFonts w:cs="Calibri"/>
                <w:color w:val="000000"/>
              </w:rPr>
            </w:pPr>
            <w:del w:id="1306" w:author="Helger" w:date="2017-06-13T14:57:00Z">
              <w:r w:rsidRPr="00F71403" w:rsidDel="009F4391">
                <w:rPr>
                  <w:rFonts w:cs="Calibri"/>
                  <w:color w:val="000000"/>
                </w:rPr>
                <w:delText>SI:VAT</w:delText>
              </w:r>
            </w:del>
          </w:p>
        </w:tc>
        <w:tc>
          <w:tcPr>
            <w:tcW w:w="632" w:type="pct"/>
            <w:tcPrChange w:id="1307" w:author="Helger" w:date="2017-04-24T19:20:00Z">
              <w:tcPr>
                <w:tcW w:w="632" w:type="pct"/>
                <w:shd w:val="clear" w:color="auto" w:fill="auto"/>
              </w:tcPr>
            </w:tcPrChange>
          </w:tcPr>
          <w:p w:rsidR="00167486" w:rsidRPr="00F71403" w:rsidDel="009F4391" w:rsidRDefault="00167486" w:rsidP="002A3ECC">
            <w:pPr>
              <w:rPr>
                <w:del w:id="1308" w:author="Helger" w:date="2017-06-13T14:57:00Z"/>
                <w:rFonts w:cs="Calibri"/>
                <w:color w:val="000000"/>
              </w:rPr>
              <w:pPrChange w:id="1309" w:author="Helger" w:date="2017-06-13T16:29:00Z">
                <w:pPr>
                  <w:jc w:val="right"/>
                </w:pPr>
              </w:pPrChange>
            </w:pPr>
            <w:del w:id="1310" w:author="Helger" w:date="2017-06-13T14:57:00Z">
              <w:r w:rsidRPr="00F71403" w:rsidDel="009F4391">
                <w:rPr>
                  <w:rFonts w:cs="Calibri"/>
                  <w:color w:val="000000"/>
                </w:rPr>
                <w:delText>9949</w:delText>
              </w:r>
            </w:del>
          </w:p>
        </w:tc>
        <w:tc>
          <w:tcPr>
            <w:tcW w:w="2857" w:type="pct"/>
            <w:noWrap/>
            <w:tcPrChange w:id="1311" w:author="Helger" w:date="2017-04-24T19:20:00Z">
              <w:tcPr>
                <w:tcW w:w="2857" w:type="pct"/>
                <w:shd w:val="clear" w:color="auto" w:fill="auto"/>
                <w:noWrap/>
              </w:tcPr>
            </w:tcPrChange>
          </w:tcPr>
          <w:p w:rsidR="00167486" w:rsidRPr="00F71403" w:rsidDel="009F4391" w:rsidRDefault="00167486" w:rsidP="002A3ECC">
            <w:pPr>
              <w:rPr>
                <w:del w:id="1312" w:author="Helger" w:date="2017-06-13T14:57:00Z"/>
                <w:rFonts w:cs="Calibri"/>
                <w:color w:val="000000"/>
              </w:rPr>
            </w:pPr>
            <w:del w:id="1313" w:author="Helger" w:date="2017-06-13T14:57:00Z">
              <w:r w:rsidRPr="00F71403" w:rsidDel="009F4391">
                <w:rPr>
                  <w:rFonts w:cs="Calibri"/>
                  <w:color w:val="000000"/>
                </w:rPr>
                <w:delText>Slovenia VAT number</w:delText>
              </w:r>
            </w:del>
          </w:p>
        </w:tc>
        <w:tc>
          <w:tcPr>
            <w:tcW w:w="755" w:type="pct"/>
            <w:tcPrChange w:id="1314" w:author="Helger" w:date="2017-04-24T19:20:00Z">
              <w:tcPr>
                <w:tcW w:w="755" w:type="pct"/>
                <w:shd w:val="clear" w:color="auto" w:fill="auto"/>
              </w:tcPr>
            </w:tcPrChange>
          </w:tcPr>
          <w:p w:rsidR="00167486" w:rsidRPr="00F71403" w:rsidDel="009F4391" w:rsidRDefault="00167486" w:rsidP="002A3ECC">
            <w:pPr>
              <w:rPr>
                <w:del w:id="1315" w:author="Helger" w:date="2017-06-13T14:57:00Z"/>
                <w:rFonts w:cs="Calibri"/>
                <w:color w:val="000000"/>
              </w:rPr>
              <w:pPrChange w:id="1316" w:author="Helger" w:date="2017-06-13T16:29:00Z">
                <w:pPr/>
              </w:pPrChange>
            </w:pPr>
            <w:del w:id="1317" w:author="Helger" w:date="2017-06-13T14:57:00Z">
              <w:r w:rsidRPr="00F71403" w:rsidDel="009F4391">
                <w:rPr>
                  <w:rFonts w:cs="Calibri"/>
                  <w:color w:val="000000"/>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1318" w:author="Helger" w:date="2017-06-13T14:57:00Z"/>
        </w:trPr>
        <w:tc>
          <w:tcPr>
            <w:tcW w:w="756" w:type="pct"/>
            <w:noWrap/>
            <w:tcPrChange w:id="1319" w:author="Helger" w:date="2017-04-24T19:20:00Z">
              <w:tcPr>
                <w:tcW w:w="756"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320" w:author="Helger" w:date="2017-06-13T14:57:00Z"/>
                <w:rFonts w:cs="Calibri"/>
                <w:color w:val="000000"/>
              </w:rPr>
            </w:pPr>
            <w:del w:id="1321" w:author="Helger" w:date="2017-06-13T14:57:00Z">
              <w:r w:rsidRPr="00F71403" w:rsidDel="009F4391">
                <w:rPr>
                  <w:rFonts w:cs="Calibri"/>
                  <w:color w:val="000000"/>
                </w:rPr>
                <w:delText>SK:VAT</w:delText>
              </w:r>
            </w:del>
          </w:p>
        </w:tc>
        <w:tc>
          <w:tcPr>
            <w:tcW w:w="632" w:type="pct"/>
            <w:tcPrChange w:id="1322" w:author="Helger" w:date="2017-04-24T19:20:00Z">
              <w:tcPr>
                <w:tcW w:w="632" w:type="pct"/>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323" w:author="Helger" w:date="2017-06-13T14:57:00Z"/>
                <w:rFonts w:cs="Calibri"/>
                <w:color w:val="000000"/>
              </w:rPr>
              <w:pPrChange w:id="1324"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325" w:author="Helger" w:date="2017-06-13T14:57:00Z">
              <w:r w:rsidRPr="00F71403" w:rsidDel="009F4391">
                <w:rPr>
                  <w:rFonts w:cs="Calibri"/>
                  <w:color w:val="000000"/>
                </w:rPr>
                <w:delText>9950</w:delText>
              </w:r>
            </w:del>
          </w:p>
        </w:tc>
        <w:tc>
          <w:tcPr>
            <w:tcW w:w="2857" w:type="pct"/>
            <w:noWrap/>
            <w:tcPrChange w:id="1326" w:author="Helger" w:date="2017-04-24T19:20:00Z">
              <w:tcPr>
                <w:tcW w:w="2857"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327" w:author="Helger" w:date="2017-06-13T14:57:00Z"/>
                <w:rFonts w:cs="Calibri"/>
                <w:color w:val="000000"/>
              </w:rPr>
            </w:pPr>
            <w:del w:id="1328" w:author="Helger" w:date="2017-06-13T14:57:00Z">
              <w:r w:rsidRPr="00F71403" w:rsidDel="009F4391">
                <w:rPr>
                  <w:rFonts w:cs="Calibri"/>
                  <w:color w:val="000000"/>
                </w:rPr>
                <w:delText>Slovakia VAT number</w:delText>
              </w:r>
            </w:del>
          </w:p>
        </w:tc>
        <w:tc>
          <w:tcPr>
            <w:tcW w:w="755" w:type="pct"/>
            <w:tcPrChange w:id="1329" w:author="Helger" w:date="2017-04-24T19:20:00Z">
              <w:tcPr>
                <w:tcW w:w="755" w:type="pct"/>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330" w:author="Helger" w:date="2017-06-13T14:57:00Z"/>
                <w:rFonts w:cs="Calibri"/>
                <w:color w:val="000000"/>
              </w:rPr>
              <w:pPrChange w:id="1331" w:author="Helger" w:date="2017-06-13T16:29:00Z">
                <w:pPr>
                  <w:cnfStyle w:val="000000100000" w:firstRow="0" w:lastRow="0" w:firstColumn="0" w:lastColumn="0" w:oddVBand="0" w:evenVBand="0" w:oddHBand="1" w:evenHBand="0" w:firstRowFirstColumn="0" w:firstRowLastColumn="0" w:lastRowFirstColumn="0" w:lastRowLastColumn="0"/>
                </w:pPr>
              </w:pPrChange>
            </w:pPr>
            <w:del w:id="1332" w:author="Helger" w:date="2017-06-13T14:57:00Z">
              <w:r w:rsidRPr="00F71403" w:rsidDel="009F4391">
                <w:rPr>
                  <w:rFonts w:cs="Calibri"/>
                  <w:color w:val="000000"/>
                </w:rPr>
                <w:delText>false</w:delText>
              </w:r>
            </w:del>
          </w:p>
        </w:tc>
      </w:tr>
      <w:tr w:rsidR="00167486" w:rsidRPr="00F71403" w:rsidDel="009F4391" w:rsidTr="001C0EB0">
        <w:trPr>
          <w:del w:id="1333" w:author="Helger" w:date="2017-06-13T14:57:00Z"/>
        </w:trPr>
        <w:tc>
          <w:tcPr>
            <w:tcW w:w="756" w:type="pct"/>
            <w:noWrap/>
            <w:tcPrChange w:id="1334" w:author="Helger" w:date="2017-04-24T19:20:00Z">
              <w:tcPr>
                <w:tcW w:w="756" w:type="pct"/>
                <w:shd w:val="clear" w:color="auto" w:fill="auto"/>
                <w:noWrap/>
              </w:tcPr>
            </w:tcPrChange>
          </w:tcPr>
          <w:p w:rsidR="00167486" w:rsidRPr="00F71403" w:rsidDel="009F4391" w:rsidRDefault="00167486" w:rsidP="002A3ECC">
            <w:pPr>
              <w:rPr>
                <w:del w:id="1335" w:author="Helger" w:date="2017-06-13T14:57:00Z"/>
                <w:rFonts w:cs="Calibri"/>
                <w:color w:val="000000"/>
              </w:rPr>
            </w:pPr>
            <w:del w:id="1336" w:author="Helger" w:date="2017-06-13T14:57:00Z">
              <w:r w:rsidRPr="00F71403" w:rsidDel="009F4391">
                <w:rPr>
                  <w:rFonts w:cs="Calibri"/>
                  <w:color w:val="000000"/>
                </w:rPr>
                <w:delText>SM:VAT</w:delText>
              </w:r>
            </w:del>
          </w:p>
        </w:tc>
        <w:tc>
          <w:tcPr>
            <w:tcW w:w="632" w:type="pct"/>
            <w:tcPrChange w:id="1337" w:author="Helger" w:date="2017-04-24T19:20:00Z">
              <w:tcPr>
                <w:tcW w:w="632" w:type="pct"/>
                <w:shd w:val="clear" w:color="auto" w:fill="auto"/>
              </w:tcPr>
            </w:tcPrChange>
          </w:tcPr>
          <w:p w:rsidR="00167486" w:rsidRPr="00F71403" w:rsidDel="009F4391" w:rsidRDefault="00167486" w:rsidP="002A3ECC">
            <w:pPr>
              <w:rPr>
                <w:del w:id="1338" w:author="Helger" w:date="2017-06-13T14:57:00Z"/>
                <w:rFonts w:cs="Calibri"/>
                <w:color w:val="000000"/>
              </w:rPr>
              <w:pPrChange w:id="1339" w:author="Helger" w:date="2017-06-13T16:29:00Z">
                <w:pPr>
                  <w:jc w:val="right"/>
                </w:pPr>
              </w:pPrChange>
            </w:pPr>
            <w:del w:id="1340" w:author="Helger" w:date="2017-06-13T14:57:00Z">
              <w:r w:rsidRPr="00F71403" w:rsidDel="009F4391">
                <w:rPr>
                  <w:rFonts w:cs="Calibri"/>
                  <w:color w:val="000000"/>
                </w:rPr>
                <w:delText>9951</w:delText>
              </w:r>
            </w:del>
          </w:p>
        </w:tc>
        <w:tc>
          <w:tcPr>
            <w:tcW w:w="2857" w:type="pct"/>
            <w:noWrap/>
            <w:tcPrChange w:id="1341" w:author="Helger" w:date="2017-04-24T19:20:00Z">
              <w:tcPr>
                <w:tcW w:w="2857" w:type="pct"/>
                <w:shd w:val="clear" w:color="auto" w:fill="auto"/>
                <w:noWrap/>
              </w:tcPr>
            </w:tcPrChange>
          </w:tcPr>
          <w:p w:rsidR="00167486" w:rsidRPr="00F71403" w:rsidDel="009F4391" w:rsidRDefault="00167486" w:rsidP="002A3ECC">
            <w:pPr>
              <w:rPr>
                <w:del w:id="1342" w:author="Helger" w:date="2017-06-13T14:57:00Z"/>
                <w:rFonts w:cs="Calibri"/>
                <w:color w:val="000000"/>
              </w:rPr>
            </w:pPr>
            <w:del w:id="1343" w:author="Helger" w:date="2017-06-13T14:57:00Z">
              <w:r w:rsidRPr="00F71403" w:rsidDel="009F4391">
                <w:rPr>
                  <w:rFonts w:cs="Calibri"/>
                  <w:color w:val="000000"/>
                </w:rPr>
                <w:delText>San Marino VAT number</w:delText>
              </w:r>
            </w:del>
          </w:p>
        </w:tc>
        <w:tc>
          <w:tcPr>
            <w:tcW w:w="755" w:type="pct"/>
            <w:tcPrChange w:id="1344" w:author="Helger" w:date="2017-04-24T19:20:00Z">
              <w:tcPr>
                <w:tcW w:w="755" w:type="pct"/>
                <w:shd w:val="clear" w:color="auto" w:fill="auto"/>
              </w:tcPr>
            </w:tcPrChange>
          </w:tcPr>
          <w:p w:rsidR="00167486" w:rsidRPr="00F71403" w:rsidDel="009F4391" w:rsidRDefault="00167486" w:rsidP="002A3ECC">
            <w:pPr>
              <w:rPr>
                <w:del w:id="1345" w:author="Helger" w:date="2017-06-13T14:57:00Z"/>
                <w:rFonts w:cs="Calibri"/>
                <w:color w:val="000000"/>
              </w:rPr>
              <w:pPrChange w:id="1346" w:author="Helger" w:date="2017-06-13T16:29:00Z">
                <w:pPr/>
              </w:pPrChange>
            </w:pPr>
            <w:del w:id="1347" w:author="Helger" w:date="2017-06-13T14:57:00Z">
              <w:r w:rsidRPr="00F71403" w:rsidDel="009F4391">
                <w:rPr>
                  <w:rFonts w:cs="Calibri"/>
                  <w:color w:val="000000"/>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1348" w:author="Helger" w:date="2017-06-13T14:57:00Z"/>
        </w:trPr>
        <w:tc>
          <w:tcPr>
            <w:tcW w:w="756" w:type="pct"/>
            <w:noWrap/>
            <w:tcPrChange w:id="1349" w:author="Helger" w:date="2017-04-24T19:20:00Z">
              <w:tcPr>
                <w:tcW w:w="756"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350" w:author="Helger" w:date="2017-06-13T14:57:00Z"/>
                <w:rFonts w:cs="Calibri"/>
                <w:color w:val="000000"/>
              </w:rPr>
            </w:pPr>
            <w:del w:id="1351" w:author="Helger" w:date="2017-06-13T14:57:00Z">
              <w:r w:rsidRPr="00F71403" w:rsidDel="009F4391">
                <w:rPr>
                  <w:rFonts w:cs="Calibri"/>
                  <w:color w:val="000000"/>
                </w:rPr>
                <w:delText>TR:VAT</w:delText>
              </w:r>
            </w:del>
          </w:p>
        </w:tc>
        <w:tc>
          <w:tcPr>
            <w:tcW w:w="632" w:type="pct"/>
            <w:tcPrChange w:id="1352" w:author="Helger" w:date="2017-04-24T19:20:00Z">
              <w:tcPr>
                <w:tcW w:w="632" w:type="pct"/>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353" w:author="Helger" w:date="2017-06-13T14:57:00Z"/>
                <w:rFonts w:cs="Calibri"/>
                <w:color w:val="000000"/>
              </w:rPr>
              <w:pPrChange w:id="1354"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355" w:author="Helger" w:date="2017-06-13T14:57:00Z">
              <w:r w:rsidRPr="00F71403" w:rsidDel="009F4391">
                <w:rPr>
                  <w:rFonts w:cs="Calibri"/>
                  <w:color w:val="000000"/>
                </w:rPr>
                <w:delText>9952</w:delText>
              </w:r>
            </w:del>
          </w:p>
        </w:tc>
        <w:tc>
          <w:tcPr>
            <w:tcW w:w="2857" w:type="pct"/>
            <w:noWrap/>
            <w:tcPrChange w:id="1356" w:author="Helger" w:date="2017-04-24T19:20:00Z">
              <w:tcPr>
                <w:tcW w:w="2857"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357" w:author="Helger" w:date="2017-06-13T14:57:00Z"/>
                <w:rFonts w:cs="Calibri"/>
                <w:color w:val="000000"/>
              </w:rPr>
            </w:pPr>
            <w:del w:id="1358" w:author="Helger" w:date="2017-06-13T14:57:00Z">
              <w:r w:rsidRPr="00F71403" w:rsidDel="009F4391">
                <w:rPr>
                  <w:rFonts w:cs="Calibri"/>
                  <w:color w:val="000000"/>
                </w:rPr>
                <w:delText>Turkey VAT number</w:delText>
              </w:r>
            </w:del>
          </w:p>
        </w:tc>
        <w:tc>
          <w:tcPr>
            <w:tcW w:w="755" w:type="pct"/>
            <w:tcPrChange w:id="1359" w:author="Helger" w:date="2017-04-24T19:20:00Z">
              <w:tcPr>
                <w:tcW w:w="755" w:type="pct"/>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360" w:author="Helger" w:date="2017-06-13T14:57:00Z"/>
                <w:rFonts w:cs="Calibri"/>
                <w:color w:val="000000"/>
              </w:rPr>
              <w:pPrChange w:id="1361" w:author="Helger" w:date="2017-06-13T16:29:00Z">
                <w:pPr>
                  <w:cnfStyle w:val="000000100000" w:firstRow="0" w:lastRow="0" w:firstColumn="0" w:lastColumn="0" w:oddVBand="0" w:evenVBand="0" w:oddHBand="1" w:evenHBand="0" w:firstRowFirstColumn="0" w:firstRowLastColumn="0" w:lastRowFirstColumn="0" w:lastRowLastColumn="0"/>
                </w:pPr>
              </w:pPrChange>
            </w:pPr>
            <w:del w:id="1362" w:author="Helger" w:date="2017-06-13T14:57:00Z">
              <w:r w:rsidRPr="00F71403" w:rsidDel="009F4391">
                <w:rPr>
                  <w:rFonts w:cs="Calibri"/>
                  <w:color w:val="000000"/>
                </w:rPr>
                <w:delText>false</w:delText>
              </w:r>
            </w:del>
          </w:p>
        </w:tc>
      </w:tr>
      <w:tr w:rsidR="00167486" w:rsidRPr="00F71403" w:rsidDel="009F4391" w:rsidTr="001C0EB0">
        <w:trPr>
          <w:del w:id="1363" w:author="Helger" w:date="2017-06-13T14:57:00Z"/>
        </w:trPr>
        <w:tc>
          <w:tcPr>
            <w:tcW w:w="756" w:type="pct"/>
            <w:noWrap/>
            <w:tcPrChange w:id="1364" w:author="Helger" w:date="2017-04-24T19:20:00Z">
              <w:tcPr>
                <w:tcW w:w="756" w:type="pct"/>
                <w:shd w:val="clear" w:color="auto" w:fill="auto"/>
                <w:noWrap/>
              </w:tcPr>
            </w:tcPrChange>
          </w:tcPr>
          <w:p w:rsidR="00167486" w:rsidRPr="00F71403" w:rsidDel="009F4391" w:rsidRDefault="00167486" w:rsidP="002A3ECC">
            <w:pPr>
              <w:rPr>
                <w:del w:id="1365" w:author="Helger" w:date="2017-06-13T14:57:00Z"/>
                <w:rFonts w:cs="Calibri"/>
                <w:color w:val="000000"/>
              </w:rPr>
            </w:pPr>
            <w:del w:id="1366" w:author="Helger" w:date="2017-06-13T14:57:00Z">
              <w:r w:rsidRPr="00F71403" w:rsidDel="009F4391">
                <w:rPr>
                  <w:rFonts w:cs="Calibri"/>
                  <w:color w:val="000000"/>
                </w:rPr>
                <w:delText>VA:VAT</w:delText>
              </w:r>
            </w:del>
          </w:p>
        </w:tc>
        <w:tc>
          <w:tcPr>
            <w:tcW w:w="632" w:type="pct"/>
            <w:tcPrChange w:id="1367" w:author="Helger" w:date="2017-04-24T19:20:00Z">
              <w:tcPr>
                <w:tcW w:w="632" w:type="pct"/>
                <w:shd w:val="clear" w:color="auto" w:fill="auto"/>
              </w:tcPr>
            </w:tcPrChange>
          </w:tcPr>
          <w:p w:rsidR="00167486" w:rsidRPr="00F71403" w:rsidDel="009F4391" w:rsidRDefault="00167486" w:rsidP="002A3ECC">
            <w:pPr>
              <w:rPr>
                <w:del w:id="1368" w:author="Helger" w:date="2017-06-13T14:57:00Z"/>
                <w:rFonts w:cs="Calibri"/>
                <w:color w:val="000000"/>
              </w:rPr>
              <w:pPrChange w:id="1369" w:author="Helger" w:date="2017-06-13T16:29:00Z">
                <w:pPr>
                  <w:jc w:val="right"/>
                </w:pPr>
              </w:pPrChange>
            </w:pPr>
            <w:del w:id="1370" w:author="Helger" w:date="2017-06-13T14:57:00Z">
              <w:r w:rsidRPr="00F71403" w:rsidDel="009F4391">
                <w:rPr>
                  <w:rFonts w:cs="Calibri"/>
                  <w:color w:val="000000"/>
                </w:rPr>
                <w:delText>9953</w:delText>
              </w:r>
            </w:del>
          </w:p>
        </w:tc>
        <w:tc>
          <w:tcPr>
            <w:tcW w:w="2857" w:type="pct"/>
            <w:noWrap/>
            <w:tcPrChange w:id="1371" w:author="Helger" w:date="2017-04-24T19:20:00Z">
              <w:tcPr>
                <w:tcW w:w="2857" w:type="pct"/>
                <w:shd w:val="clear" w:color="auto" w:fill="auto"/>
                <w:noWrap/>
              </w:tcPr>
            </w:tcPrChange>
          </w:tcPr>
          <w:p w:rsidR="00167486" w:rsidRPr="00F71403" w:rsidDel="009F4391" w:rsidRDefault="00167486" w:rsidP="002A3ECC">
            <w:pPr>
              <w:rPr>
                <w:del w:id="1372" w:author="Helger" w:date="2017-06-13T14:57:00Z"/>
                <w:rFonts w:cs="Calibri"/>
                <w:color w:val="000000"/>
              </w:rPr>
            </w:pPr>
            <w:del w:id="1373" w:author="Helger" w:date="2017-06-13T14:57:00Z">
              <w:r w:rsidRPr="00F71403" w:rsidDel="009F4391">
                <w:rPr>
                  <w:rFonts w:cs="Calibri"/>
                  <w:color w:val="000000"/>
                </w:rPr>
                <w:delText>Holy See (Vatican City State) VAT number</w:delText>
              </w:r>
            </w:del>
          </w:p>
        </w:tc>
        <w:tc>
          <w:tcPr>
            <w:tcW w:w="755" w:type="pct"/>
            <w:tcPrChange w:id="1374" w:author="Helger" w:date="2017-04-24T19:20:00Z">
              <w:tcPr>
                <w:tcW w:w="755" w:type="pct"/>
                <w:shd w:val="clear" w:color="auto" w:fill="auto"/>
              </w:tcPr>
            </w:tcPrChange>
          </w:tcPr>
          <w:p w:rsidR="00167486" w:rsidRPr="00F71403" w:rsidDel="009F4391" w:rsidRDefault="00167486" w:rsidP="002A3ECC">
            <w:pPr>
              <w:rPr>
                <w:del w:id="1375" w:author="Helger" w:date="2017-06-13T14:57:00Z"/>
                <w:rFonts w:cs="Calibri"/>
                <w:color w:val="000000"/>
              </w:rPr>
              <w:pPrChange w:id="1376" w:author="Helger" w:date="2017-06-13T16:29:00Z">
                <w:pPr/>
              </w:pPrChange>
            </w:pPr>
            <w:del w:id="1377" w:author="Helger" w:date="2017-06-13T14:57:00Z">
              <w:r w:rsidRPr="00F71403" w:rsidDel="009F4391">
                <w:rPr>
                  <w:rFonts w:cs="Calibri"/>
                  <w:color w:val="000000"/>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1378" w:author="Helger" w:date="2017-06-13T14:57:00Z"/>
        </w:trPr>
        <w:tc>
          <w:tcPr>
            <w:tcW w:w="756" w:type="pct"/>
            <w:noWrap/>
            <w:tcPrChange w:id="1379" w:author="Helger" w:date="2017-04-24T19:20:00Z">
              <w:tcPr>
                <w:tcW w:w="756" w:type="pct"/>
                <w:noWrap/>
              </w:tcPr>
            </w:tcPrChange>
          </w:tcPr>
          <w:p w:rsidR="003C2C23" w:rsidRPr="00F71403" w:rsidDel="009F4391" w:rsidRDefault="003C2C23" w:rsidP="002A3ECC">
            <w:pPr>
              <w:cnfStyle w:val="000000100000" w:firstRow="0" w:lastRow="0" w:firstColumn="0" w:lastColumn="0" w:oddVBand="0" w:evenVBand="0" w:oddHBand="1" w:evenHBand="0" w:firstRowFirstColumn="0" w:firstRowLastColumn="0" w:lastRowFirstColumn="0" w:lastRowLastColumn="0"/>
              <w:rPr>
                <w:del w:id="1380" w:author="Helger" w:date="2017-06-13T14:57:00Z"/>
                <w:rFonts w:cs="Calibri"/>
                <w:color w:val="000000"/>
              </w:rPr>
            </w:pPr>
            <w:del w:id="1381" w:author="Helger" w:date="2017-06-13T14:57:00Z">
              <w:r w:rsidRPr="00F71403" w:rsidDel="009F4391">
                <w:rPr>
                  <w:rFonts w:cs="Calibri"/>
                  <w:color w:val="000000"/>
                </w:rPr>
                <w:delText>NL:</w:delText>
              </w:r>
            </w:del>
            <w:del w:id="1382" w:author="Helger" w:date="2017-04-24T19:01:00Z">
              <w:r w:rsidRPr="00F71403" w:rsidDel="000D3DF1">
                <w:rPr>
                  <w:rFonts w:cs="Calibri"/>
                  <w:color w:val="000000"/>
                </w:rPr>
                <w:delText>ION</w:delText>
              </w:r>
            </w:del>
          </w:p>
        </w:tc>
        <w:tc>
          <w:tcPr>
            <w:tcW w:w="632" w:type="pct"/>
            <w:tcPrChange w:id="1383" w:author="Helger" w:date="2017-04-24T19:20:00Z">
              <w:tcPr>
                <w:tcW w:w="632" w:type="pct"/>
              </w:tcPr>
            </w:tcPrChange>
          </w:tcPr>
          <w:p w:rsidR="003C2C23" w:rsidRPr="00F71403" w:rsidDel="009F4391" w:rsidRDefault="003C2C23" w:rsidP="002A3ECC">
            <w:pPr>
              <w:cnfStyle w:val="000000100000" w:firstRow="0" w:lastRow="0" w:firstColumn="0" w:lastColumn="0" w:oddVBand="0" w:evenVBand="0" w:oddHBand="1" w:evenHBand="0" w:firstRowFirstColumn="0" w:firstRowLastColumn="0" w:lastRowFirstColumn="0" w:lastRowLastColumn="0"/>
              <w:rPr>
                <w:del w:id="1384" w:author="Helger" w:date="2017-06-13T14:57:00Z"/>
                <w:rFonts w:cs="Calibri"/>
                <w:color w:val="000000"/>
              </w:rPr>
              <w:pPrChange w:id="1385"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386" w:author="Helger" w:date="2017-06-13T14:57:00Z">
              <w:r w:rsidRPr="00F71403" w:rsidDel="009F4391">
                <w:rPr>
                  <w:rFonts w:cs="Calibri"/>
                  <w:color w:val="000000"/>
                </w:rPr>
                <w:delText>9954</w:delText>
              </w:r>
            </w:del>
          </w:p>
        </w:tc>
        <w:tc>
          <w:tcPr>
            <w:tcW w:w="2857" w:type="pct"/>
            <w:noWrap/>
            <w:tcPrChange w:id="1387" w:author="Helger" w:date="2017-04-24T19:20:00Z">
              <w:tcPr>
                <w:tcW w:w="2857" w:type="pct"/>
                <w:noWrap/>
              </w:tcPr>
            </w:tcPrChange>
          </w:tcPr>
          <w:p w:rsidR="003C2C23" w:rsidRPr="00F71403" w:rsidDel="009F4391" w:rsidRDefault="003C2C23" w:rsidP="002A3ECC">
            <w:pPr>
              <w:cnfStyle w:val="000000100000" w:firstRow="0" w:lastRow="0" w:firstColumn="0" w:lastColumn="0" w:oddVBand="0" w:evenVBand="0" w:oddHBand="1" w:evenHBand="0" w:firstRowFirstColumn="0" w:firstRowLastColumn="0" w:lastRowFirstColumn="0" w:lastRowLastColumn="0"/>
              <w:rPr>
                <w:del w:id="1388" w:author="Helger" w:date="2017-06-13T14:57:00Z"/>
                <w:rFonts w:cs="Calibri"/>
                <w:color w:val="000000"/>
              </w:rPr>
            </w:pPr>
            <w:del w:id="1389" w:author="Helger" w:date="2017-06-13T14:57:00Z">
              <w:r w:rsidRPr="00F71403" w:rsidDel="009F4391">
                <w:rPr>
                  <w:rFonts w:cs="Calibri"/>
                  <w:color w:val="000000"/>
                </w:rPr>
                <w:delText xml:space="preserve">Dutch </w:delText>
              </w:r>
            </w:del>
            <w:del w:id="1390" w:author="Helger" w:date="2017-04-24T19:01:00Z">
              <w:r w:rsidRPr="00F71403" w:rsidDel="000D3DF1">
                <w:rPr>
                  <w:rFonts w:cs="Calibri"/>
                  <w:color w:val="000000"/>
                </w:rPr>
                <w:delText>‘ION’ number</w:delText>
              </w:r>
            </w:del>
          </w:p>
        </w:tc>
        <w:tc>
          <w:tcPr>
            <w:tcW w:w="755" w:type="pct"/>
            <w:tcPrChange w:id="1391" w:author="Helger" w:date="2017-04-24T19:20:00Z">
              <w:tcPr>
                <w:tcW w:w="755" w:type="pct"/>
              </w:tcPr>
            </w:tcPrChange>
          </w:tcPr>
          <w:p w:rsidR="003C2C23" w:rsidRPr="00F71403" w:rsidDel="009F4391" w:rsidRDefault="003C2C23" w:rsidP="002A3ECC">
            <w:pPr>
              <w:cnfStyle w:val="000000100000" w:firstRow="0" w:lastRow="0" w:firstColumn="0" w:lastColumn="0" w:oddVBand="0" w:evenVBand="0" w:oddHBand="1" w:evenHBand="0" w:firstRowFirstColumn="0" w:firstRowLastColumn="0" w:lastRowFirstColumn="0" w:lastRowLastColumn="0"/>
              <w:rPr>
                <w:del w:id="1392" w:author="Helger" w:date="2017-06-13T14:57:00Z"/>
                <w:rFonts w:cs="Calibri"/>
                <w:color w:val="000000"/>
              </w:rPr>
              <w:pPrChange w:id="1393" w:author="Helger" w:date="2017-06-13T16:29:00Z">
                <w:pPr>
                  <w:cnfStyle w:val="000000100000" w:firstRow="0" w:lastRow="0" w:firstColumn="0" w:lastColumn="0" w:oddVBand="0" w:evenVBand="0" w:oddHBand="1" w:evenHBand="0" w:firstRowFirstColumn="0" w:firstRowLastColumn="0" w:lastRowFirstColumn="0" w:lastRowLastColumn="0"/>
                </w:pPr>
              </w:pPrChange>
            </w:pPr>
            <w:del w:id="1394" w:author="Helger" w:date="2017-06-13T14:57:00Z">
              <w:r w:rsidRPr="00F71403" w:rsidDel="009F4391">
                <w:rPr>
                  <w:rFonts w:cs="Calibri"/>
                  <w:color w:val="000000"/>
                </w:rPr>
                <w:delText>false</w:delText>
              </w:r>
            </w:del>
          </w:p>
        </w:tc>
      </w:tr>
      <w:tr w:rsidR="001147C8" w:rsidRPr="00F71403" w:rsidDel="009F4391" w:rsidTr="001C0EB0">
        <w:trPr>
          <w:del w:id="1395" w:author="Helger" w:date="2017-06-13T14:57:00Z"/>
        </w:trPr>
        <w:tc>
          <w:tcPr>
            <w:tcW w:w="756" w:type="pct"/>
            <w:noWrap/>
            <w:tcPrChange w:id="1396" w:author="Helger" w:date="2017-04-24T19:20:00Z">
              <w:tcPr>
                <w:tcW w:w="756" w:type="pct"/>
                <w:shd w:val="clear" w:color="auto" w:fill="auto"/>
                <w:noWrap/>
              </w:tcPr>
            </w:tcPrChange>
          </w:tcPr>
          <w:p w:rsidR="001147C8" w:rsidRPr="00F71403" w:rsidDel="009F4391" w:rsidRDefault="001147C8" w:rsidP="002A3ECC">
            <w:pPr>
              <w:rPr>
                <w:del w:id="1397" w:author="Helger" w:date="2017-06-13T14:57:00Z"/>
                <w:rFonts w:cs="Calibri"/>
                <w:color w:val="000000"/>
              </w:rPr>
            </w:pPr>
            <w:del w:id="1398" w:author="Helger" w:date="2017-06-13T14:57:00Z">
              <w:r w:rsidDel="009F4391">
                <w:rPr>
                  <w:rFonts w:cs="Calibri"/>
                  <w:color w:val="000000"/>
                </w:rPr>
                <w:delText>SE:VAT</w:delText>
              </w:r>
            </w:del>
          </w:p>
        </w:tc>
        <w:tc>
          <w:tcPr>
            <w:tcW w:w="632" w:type="pct"/>
            <w:tcPrChange w:id="1399" w:author="Helger" w:date="2017-04-24T19:20:00Z">
              <w:tcPr>
                <w:tcW w:w="632" w:type="pct"/>
                <w:shd w:val="clear" w:color="auto" w:fill="auto"/>
              </w:tcPr>
            </w:tcPrChange>
          </w:tcPr>
          <w:p w:rsidR="001147C8" w:rsidRPr="00F71403" w:rsidDel="009F4391" w:rsidRDefault="001147C8" w:rsidP="002A3ECC">
            <w:pPr>
              <w:rPr>
                <w:del w:id="1400" w:author="Helger" w:date="2017-06-13T14:57:00Z"/>
                <w:rFonts w:cs="Calibri"/>
                <w:color w:val="000000"/>
              </w:rPr>
              <w:pPrChange w:id="1401" w:author="Helger" w:date="2017-06-13T16:29:00Z">
                <w:pPr>
                  <w:jc w:val="right"/>
                </w:pPr>
              </w:pPrChange>
            </w:pPr>
            <w:del w:id="1402" w:author="Helger" w:date="2017-06-13T14:57:00Z">
              <w:r w:rsidDel="009F4391">
                <w:rPr>
                  <w:rFonts w:cs="Calibri"/>
                  <w:color w:val="000000"/>
                </w:rPr>
                <w:delText>9955</w:delText>
              </w:r>
            </w:del>
          </w:p>
        </w:tc>
        <w:tc>
          <w:tcPr>
            <w:tcW w:w="2857" w:type="pct"/>
            <w:noWrap/>
            <w:tcPrChange w:id="1403" w:author="Helger" w:date="2017-04-24T19:20:00Z">
              <w:tcPr>
                <w:tcW w:w="2857" w:type="pct"/>
                <w:shd w:val="clear" w:color="auto" w:fill="auto"/>
                <w:noWrap/>
              </w:tcPr>
            </w:tcPrChange>
          </w:tcPr>
          <w:p w:rsidR="001147C8" w:rsidRPr="00F71403" w:rsidDel="009F4391" w:rsidRDefault="001147C8" w:rsidP="002A3ECC">
            <w:pPr>
              <w:rPr>
                <w:del w:id="1404" w:author="Helger" w:date="2017-06-13T14:57:00Z"/>
                <w:rFonts w:cs="Calibri"/>
                <w:color w:val="000000"/>
              </w:rPr>
            </w:pPr>
            <w:del w:id="1405" w:author="Helger" w:date="2017-06-13T14:57:00Z">
              <w:r w:rsidDel="009F4391">
                <w:rPr>
                  <w:rFonts w:cs="Calibri"/>
                  <w:color w:val="000000"/>
                </w:rPr>
                <w:delText>Swedish VAT number</w:delText>
              </w:r>
            </w:del>
          </w:p>
        </w:tc>
        <w:tc>
          <w:tcPr>
            <w:tcW w:w="755" w:type="pct"/>
            <w:tcPrChange w:id="1406" w:author="Helger" w:date="2017-04-24T19:20:00Z">
              <w:tcPr>
                <w:tcW w:w="755" w:type="pct"/>
                <w:shd w:val="clear" w:color="auto" w:fill="auto"/>
              </w:tcPr>
            </w:tcPrChange>
          </w:tcPr>
          <w:p w:rsidR="001147C8" w:rsidRPr="00F71403" w:rsidDel="009F4391" w:rsidRDefault="001147C8" w:rsidP="002A3ECC">
            <w:pPr>
              <w:rPr>
                <w:del w:id="1407" w:author="Helger" w:date="2017-06-13T14:57:00Z"/>
                <w:rFonts w:cs="Calibri"/>
                <w:color w:val="000000"/>
              </w:rPr>
              <w:pPrChange w:id="1408" w:author="Helger" w:date="2017-06-13T16:29:00Z">
                <w:pPr/>
              </w:pPrChange>
            </w:pPr>
            <w:del w:id="1409" w:author="Helger" w:date="2017-06-13T14:57:00Z">
              <w:r w:rsidDel="009F4391">
                <w:rPr>
                  <w:rFonts w:cs="Calibri"/>
                  <w:color w:val="000000"/>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1410" w:author="Helger" w:date="2017-06-13T14:57:00Z"/>
        </w:trPr>
        <w:tc>
          <w:tcPr>
            <w:tcW w:w="756" w:type="pct"/>
            <w:noWrap/>
            <w:tcPrChange w:id="1411" w:author="Helger" w:date="2017-04-24T19:20:00Z">
              <w:tcPr>
                <w:tcW w:w="756" w:type="pct"/>
                <w:noWrap/>
              </w:tcPr>
            </w:tcPrChange>
          </w:tcPr>
          <w:p w:rsidR="001147C8" w:rsidDel="009F4391" w:rsidRDefault="001147C8" w:rsidP="002A3ECC">
            <w:pPr>
              <w:cnfStyle w:val="000000100000" w:firstRow="0" w:lastRow="0" w:firstColumn="0" w:lastColumn="0" w:oddVBand="0" w:evenVBand="0" w:oddHBand="1" w:evenHBand="0" w:firstRowFirstColumn="0" w:firstRowLastColumn="0" w:lastRowFirstColumn="0" w:lastRowLastColumn="0"/>
              <w:rPr>
                <w:del w:id="1412" w:author="Helger" w:date="2017-06-13T14:57:00Z"/>
                <w:rFonts w:cs="Calibri"/>
                <w:color w:val="000000"/>
              </w:rPr>
            </w:pPr>
            <w:del w:id="1413" w:author="Helger" w:date="2017-06-13T14:57:00Z">
              <w:r w:rsidDel="009F4391">
                <w:rPr>
                  <w:rFonts w:cs="Calibri"/>
                  <w:color w:val="000000"/>
                </w:rPr>
                <w:delText>ZZZ</w:delText>
              </w:r>
            </w:del>
          </w:p>
        </w:tc>
        <w:tc>
          <w:tcPr>
            <w:tcW w:w="632" w:type="pct"/>
            <w:tcPrChange w:id="1414" w:author="Helger" w:date="2017-04-24T19:20:00Z">
              <w:tcPr>
                <w:tcW w:w="632" w:type="pct"/>
              </w:tcPr>
            </w:tcPrChange>
          </w:tcPr>
          <w:p w:rsidR="001147C8" w:rsidDel="009F4391" w:rsidRDefault="001147C8" w:rsidP="002A3ECC">
            <w:pPr>
              <w:cnfStyle w:val="000000100000" w:firstRow="0" w:lastRow="0" w:firstColumn="0" w:lastColumn="0" w:oddVBand="0" w:evenVBand="0" w:oddHBand="1" w:evenHBand="0" w:firstRowFirstColumn="0" w:firstRowLastColumn="0" w:lastRowFirstColumn="0" w:lastRowLastColumn="0"/>
              <w:rPr>
                <w:del w:id="1415" w:author="Helger" w:date="2017-06-13T14:57:00Z"/>
                <w:rFonts w:cs="Calibri"/>
                <w:color w:val="000000"/>
              </w:rPr>
              <w:pPrChange w:id="1416"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417" w:author="Helger" w:date="2017-06-13T14:57:00Z">
              <w:r w:rsidDel="009F4391">
                <w:rPr>
                  <w:rFonts w:cs="Calibri"/>
                  <w:color w:val="000000"/>
                </w:rPr>
                <w:delText>9999</w:delText>
              </w:r>
            </w:del>
          </w:p>
        </w:tc>
        <w:tc>
          <w:tcPr>
            <w:tcW w:w="2857" w:type="pct"/>
            <w:noWrap/>
            <w:tcPrChange w:id="1418" w:author="Helger" w:date="2017-04-24T19:20:00Z">
              <w:tcPr>
                <w:tcW w:w="2857" w:type="pct"/>
                <w:noWrap/>
              </w:tcPr>
            </w:tcPrChange>
          </w:tcPr>
          <w:p w:rsidR="001147C8" w:rsidDel="009F4391" w:rsidRDefault="001147C8" w:rsidP="002A3ECC">
            <w:pPr>
              <w:cnfStyle w:val="000000100000" w:firstRow="0" w:lastRow="0" w:firstColumn="0" w:lastColumn="0" w:oddVBand="0" w:evenVBand="0" w:oddHBand="1" w:evenHBand="0" w:firstRowFirstColumn="0" w:firstRowLastColumn="0" w:lastRowFirstColumn="0" w:lastRowLastColumn="0"/>
              <w:rPr>
                <w:del w:id="1419" w:author="Helger" w:date="2017-06-13T14:57:00Z"/>
                <w:rFonts w:cs="Calibri"/>
                <w:color w:val="000000"/>
              </w:rPr>
            </w:pPr>
            <w:del w:id="1420" w:author="Helger" w:date="2017-06-13T14:57:00Z">
              <w:r w:rsidDel="009F4391">
                <w:rPr>
                  <w:rFonts w:cs="Calibri"/>
                  <w:color w:val="000000"/>
                </w:rPr>
                <w:delText xml:space="preserve">Unknown issuer agency </w:delText>
              </w:r>
              <w:r w:rsidDel="009F4391">
                <w:rPr>
                  <w:rFonts w:cs="Calibri"/>
                  <w:color w:val="000000"/>
                </w:rPr>
                <w:br/>
                <w:delText>(</w:delText>
              </w:r>
              <w:r w:rsidRPr="001147C8" w:rsidDel="009F4391">
                <w:rPr>
                  <w:rFonts w:cs="Calibri"/>
                  <w:color w:val="000000"/>
                </w:rPr>
                <w:delText>Not applicable for registration in PEPPOL SML</w:delText>
              </w:r>
              <w:r w:rsidDel="009F4391">
                <w:rPr>
                  <w:rFonts w:cs="Calibri"/>
                  <w:color w:val="000000"/>
                </w:rPr>
                <w:delText>)</w:delText>
              </w:r>
              <w:r w:rsidRPr="001147C8" w:rsidDel="009F4391">
                <w:rPr>
                  <w:rFonts w:cs="Calibri"/>
                  <w:color w:val="000000"/>
                </w:rPr>
                <w:delText xml:space="preserve">. </w:delText>
              </w:r>
            </w:del>
          </w:p>
        </w:tc>
        <w:tc>
          <w:tcPr>
            <w:tcW w:w="755" w:type="pct"/>
            <w:tcPrChange w:id="1421" w:author="Helger" w:date="2017-04-24T19:20:00Z">
              <w:tcPr>
                <w:tcW w:w="755" w:type="pct"/>
              </w:tcPr>
            </w:tcPrChange>
          </w:tcPr>
          <w:p w:rsidR="001147C8" w:rsidDel="009F4391" w:rsidRDefault="001147C8" w:rsidP="002A3ECC">
            <w:pPr>
              <w:cnfStyle w:val="000000100000" w:firstRow="0" w:lastRow="0" w:firstColumn="0" w:lastColumn="0" w:oddVBand="0" w:evenVBand="0" w:oddHBand="1" w:evenHBand="0" w:firstRowFirstColumn="0" w:firstRowLastColumn="0" w:lastRowFirstColumn="0" w:lastRowLastColumn="0"/>
              <w:rPr>
                <w:del w:id="1422" w:author="Helger" w:date="2017-06-13T14:57:00Z"/>
                <w:rFonts w:cs="Calibri"/>
                <w:color w:val="000000"/>
              </w:rPr>
              <w:pPrChange w:id="1423" w:author="Helger" w:date="2017-06-13T16:29:00Z">
                <w:pPr>
                  <w:cnfStyle w:val="000000100000" w:firstRow="0" w:lastRow="0" w:firstColumn="0" w:lastColumn="0" w:oddVBand="0" w:evenVBand="0" w:oddHBand="1" w:evenHBand="0" w:firstRowFirstColumn="0" w:firstRowLastColumn="0" w:lastRowFirstColumn="0" w:lastRowLastColumn="0"/>
                </w:pPr>
              </w:pPrChange>
            </w:pPr>
            <w:del w:id="1424" w:author="Helger" w:date="2017-06-13T14:57:00Z">
              <w:r w:rsidDel="009F4391">
                <w:rPr>
                  <w:rFonts w:cs="Calibri"/>
                  <w:color w:val="000000"/>
                </w:rPr>
                <w:delText>false</w:delText>
              </w:r>
            </w:del>
          </w:p>
        </w:tc>
      </w:tr>
    </w:tbl>
    <w:p w:rsidR="00DD11B2" w:rsidDel="002A3ECC" w:rsidRDefault="00AC11EB" w:rsidP="002A3ECC">
      <w:pPr>
        <w:rPr>
          <w:del w:id="1425" w:author="Helger" w:date="2017-06-13T16:29:00Z"/>
        </w:rPr>
      </w:pPr>
      <w:del w:id="1426" w:author="Helger" w:date="2017-06-13T14:58:00Z">
        <w:r w:rsidRPr="001F4312" w:rsidDel="009F4391">
          <w:delText xml:space="preserve">The normative form of the code list is available </w:delText>
        </w:r>
        <w:r w:rsidR="009846B9" w:rsidDel="009F4391">
          <w:delText xml:space="preserve">as a Genericode file </w:delText>
        </w:r>
        <w:r w:rsidR="008475A5" w:rsidDel="009F4391">
          <w:delText xml:space="preserve">referenced </w:delText>
        </w:r>
        <w:r w:rsidRPr="001F4312" w:rsidDel="009F4391">
          <w:delText>at</w:delText>
        </w:r>
        <w:r w:rsidR="009846B9" w:rsidDel="009F4391">
          <w:delText xml:space="preserve"> </w:delText>
        </w:r>
        <w:r w:rsidR="00B50D62" w:rsidRPr="005576B6" w:rsidDel="009F4391">
          <w:rPr>
            <w:iCs/>
          </w:rPr>
          <w:delText>[</w:delText>
        </w:r>
        <w:r w:rsidR="008475A5" w:rsidRPr="007852AB" w:rsidDel="009F4391">
          <w:rPr>
            <w:bCs/>
            <w:lang w:val="en-US" w:bidi="ne-NP"/>
          </w:rPr>
          <w:delText>PEPPOL_PostAward</w:delText>
        </w:r>
        <w:r w:rsidR="00B50D62" w:rsidRPr="005576B6" w:rsidDel="009F4391">
          <w:rPr>
            <w:iCs/>
          </w:rPr>
          <w:delText>]</w:delText>
        </w:r>
        <w:r w:rsidR="00B50D62" w:rsidDel="009F4391">
          <w:rPr>
            <w:iCs/>
          </w:rPr>
          <w:delText xml:space="preserve">. </w:delText>
        </w:r>
      </w:del>
    </w:p>
    <w:p w:rsidR="00F063AD" w:rsidRPr="001F4312" w:rsidRDefault="00867E11" w:rsidP="002A3ECC">
      <w:r>
        <w:t xml:space="preserve">Note: </w:t>
      </w:r>
      <w:del w:id="1427" w:author="Helger" w:date="2017-06-13T14:58:00Z">
        <w:r w:rsidDel="009F4391">
          <w:delText xml:space="preserve">rows </w:delText>
        </w:r>
      </w:del>
      <w:ins w:id="1428" w:author="Helger" w:date="2017-06-13T14:58:00Z">
        <w:r w:rsidR="009F4391">
          <w:t xml:space="preserve">entries </w:t>
        </w:r>
      </w:ins>
      <w:r>
        <w:t>marked as deprecated should not be used for newly issued documents, as the respective identifier issuing agency is no longer active/valid. Deprecated scheme IDs may however not be reused for different agencies as existing exchanged documents may refer to them.</w:t>
      </w:r>
    </w:p>
    <w:p w:rsidR="0031786F" w:rsidRPr="003F6527" w:rsidRDefault="0031786F" w:rsidP="0031786F">
      <w:pPr>
        <w:rPr>
          <w:b/>
          <w:sz w:val="24"/>
        </w:rPr>
      </w:pPr>
      <w:r w:rsidRPr="003F6527">
        <w:rPr>
          <w:b/>
          <w:sz w:val="24"/>
        </w:rPr>
        <w:t>Example1</w:t>
      </w:r>
      <w:ins w:id="1429" w:author="Helger" w:date="2017-06-13T17:03:00Z">
        <w:r w:rsidR="00C7372E">
          <w:rPr>
            <w:b/>
            <w:sz w:val="24"/>
          </w:rPr>
          <w:t xml:space="preserve"> - u</w:t>
        </w:r>
      </w:ins>
      <w:del w:id="1430" w:author="Helger" w:date="2017-06-13T17:03:00Z">
        <w:r w:rsidR="006D5DB3" w:rsidRPr="003F6527" w:rsidDel="00C7372E">
          <w:rPr>
            <w:b/>
            <w:sz w:val="24"/>
          </w:rPr>
          <w:delText>:</w:delText>
        </w:r>
        <w:r w:rsidRPr="003F6527" w:rsidDel="00C7372E">
          <w:rPr>
            <w:b/>
            <w:sz w:val="24"/>
          </w:rPr>
          <w:delText xml:space="preserve"> </w:delText>
        </w:r>
        <w:r w:rsidR="006D5DB3" w:rsidRPr="003F6527" w:rsidDel="00C7372E">
          <w:rPr>
            <w:b/>
            <w:sz w:val="24"/>
          </w:rPr>
          <w:delText>U</w:delText>
        </w:r>
      </w:del>
      <w:r w:rsidR="006D5DB3" w:rsidRPr="003F6527">
        <w:rPr>
          <w:b/>
          <w:sz w:val="24"/>
        </w:rPr>
        <w:t xml:space="preserve">se in </w:t>
      </w:r>
      <w:r w:rsidR="0081733B" w:rsidRPr="003F6527">
        <w:rPr>
          <w:b/>
          <w:sz w:val="24"/>
        </w:rPr>
        <w:t xml:space="preserve">a </w:t>
      </w:r>
      <w:r w:rsidR="006D5DB3" w:rsidRPr="003F6527">
        <w:rPr>
          <w:b/>
          <w:sz w:val="24"/>
        </w:rPr>
        <w:t>BusDox SMP:</w:t>
      </w:r>
    </w:p>
    <w:p w:rsidR="0031786F" w:rsidRPr="0031786F" w:rsidRDefault="009949E4" w:rsidP="0031786F">
      <w:pPr>
        <w:rPr>
          <w:rFonts w:ascii="Courier New" w:hAnsi="Courier New" w:cs="Courier New"/>
          <w:noProof/>
        </w:rPr>
      </w:pPr>
      <w:r w:rsidRPr="000431FC">
        <w:t>The following example</w:t>
      </w:r>
      <w:r w:rsidR="006D5DB3" w:rsidRPr="000431FC">
        <w:t xml:space="preserve"> </w:t>
      </w:r>
      <w:r w:rsidR="00867E11">
        <w:t xml:space="preserve">from an SMP exchange </w:t>
      </w:r>
      <w:r w:rsidR="006D5DB3" w:rsidRPr="000431FC">
        <w:t>denote</w:t>
      </w:r>
      <w:r w:rsidRPr="000431FC">
        <w:t>s</w:t>
      </w:r>
      <w:r w:rsidR="006D5DB3" w:rsidRPr="000431FC">
        <w:t xml:space="preserve"> that the </w:t>
      </w:r>
      <w:r w:rsidR="0035668A" w:rsidRPr="000431FC">
        <w:t xml:space="preserve">Participant is identified </w:t>
      </w:r>
      <w:r w:rsidRPr="000431FC">
        <w:t xml:space="preserve">using the </w:t>
      </w:r>
      <w:r w:rsidR="00C54FAC" w:rsidRPr="000431FC">
        <w:t xml:space="preserve">ISO 6523 </w:t>
      </w:r>
      <w:r w:rsidR="0035668A" w:rsidRPr="000431FC">
        <w:t>International Code Designator</w:t>
      </w:r>
      <w:r w:rsidR="00867E11">
        <w:t xml:space="preserve"> in the CEN </w:t>
      </w:r>
      <w:r w:rsidR="002D79A5" w:rsidRPr="000431FC">
        <w:t>BII set of Issuing Agency Codes</w:t>
      </w:r>
      <w:r w:rsidRPr="000431FC">
        <w:t xml:space="preserve">. This in turn has a numeric value of </w:t>
      </w:r>
      <w:r w:rsidR="006D5DB3" w:rsidRPr="000431FC">
        <w:t xml:space="preserve">0088 </w:t>
      </w:r>
      <w:r w:rsidR="0035668A" w:rsidRPr="000431FC">
        <w:t>meaning</w:t>
      </w:r>
      <w:r w:rsidR="006D5DB3" w:rsidRPr="000431FC">
        <w:t xml:space="preserve"> that the party has </w:t>
      </w:r>
      <w:r w:rsidR="001356A9" w:rsidRPr="000431FC">
        <w:t xml:space="preserve">a </w:t>
      </w:r>
      <w:r w:rsidR="00C54FAC" w:rsidRPr="000431FC">
        <w:t>0088</w:t>
      </w:r>
      <w:r w:rsidR="006D5DB3" w:rsidRPr="000431FC">
        <w:t xml:space="preserve"> </w:t>
      </w:r>
      <w:r w:rsidRPr="000431FC">
        <w:t>(</w:t>
      </w:r>
      <w:r w:rsidR="00C54FAC" w:rsidRPr="000431FC">
        <w:t>GLN</w:t>
      </w:r>
      <w:r w:rsidR="00867E11">
        <w:t xml:space="preserve"> - see above table</w:t>
      </w:r>
      <w:r w:rsidR="00C54FAC" w:rsidRPr="000431FC">
        <w:t>)</w:t>
      </w:r>
      <w:r w:rsidRPr="000431FC">
        <w:t xml:space="preserve"> </w:t>
      </w:r>
      <w:r w:rsidR="006D5DB3" w:rsidRPr="000431FC">
        <w:t xml:space="preserve">identifier </w:t>
      </w:r>
      <w:r w:rsidR="001356A9" w:rsidRPr="000431FC">
        <w:t xml:space="preserve">of </w:t>
      </w:r>
      <w:r w:rsidR="006D5DB3" w:rsidRPr="000431FC">
        <w:t>“4035811991014”.</w:t>
      </w:r>
    </w:p>
    <w:p w:rsidR="0031786F" w:rsidRDefault="006D5DB3" w:rsidP="00867E11">
      <w:pPr>
        <w:pStyle w:val="Code"/>
        <w:shd w:val="clear" w:color="auto" w:fill="FFFFFF"/>
        <w:ind w:left="567"/>
      </w:pPr>
      <w:r w:rsidRPr="003F6527">
        <w:t>&lt;ParticipantIdentifier scheme="</w:t>
      </w:r>
      <w:r w:rsidR="00745621" w:rsidRPr="003F6527">
        <w:t>iso6523-actorid-upis</w:t>
      </w:r>
      <w:r w:rsidR="00914147" w:rsidRPr="003F6527">
        <w:t>"</w:t>
      </w:r>
      <w:r w:rsidRPr="003F6527">
        <w:t>&gt;0088:4035811991014&lt;/ParticipantIdentifier&gt;</w:t>
      </w:r>
    </w:p>
    <w:p w:rsidR="0031786F" w:rsidRDefault="00BC3820" w:rsidP="0031786F">
      <w:r w:rsidRPr="000431FC">
        <w:t xml:space="preserve">The following example denotes that the Participant is identified using the ISO 6523 International Code Designator in the CEN/BII set of Issuing Agency Codes. </w:t>
      </w:r>
      <w:r w:rsidR="00970111" w:rsidRPr="000431FC">
        <w:t>This in turn has a numeric value of 9902 meaning that the party has the 9902 (DK:CVR</w:t>
      </w:r>
      <w:r w:rsidR="00867E11">
        <w:t xml:space="preserve"> - see above table</w:t>
      </w:r>
      <w:r w:rsidR="00970111" w:rsidRPr="000431FC">
        <w:t>) identifier “</w:t>
      </w:r>
      <w:r w:rsidR="00970111">
        <w:t>DK</w:t>
      </w:r>
      <w:r w:rsidR="00970111" w:rsidRPr="000431FC">
        <w:t>87654321”.</w:t>
      </w:r>
    </w:p>
    <w:p w:rsidR="000431FC" w:rsidRPr="003F6527" w:rsidRDefault="00970111" w:rsidP="003F6527">
      <w:pPr>
        <w:pStyle w:val="Code"/>
        <w:shd w:val="clear" w:color="auto" w:fill="FFFFFF"/>
        <w:ind w:left="567"/>
      </w:pPr>
      <w:r w:rsidRPr="003F6527">
        <w:t>&lt;ParticipantIdentifier scheme="iso6523-actorid-upis"&gt;9902:</w:t>
      </w:r>
      <w:commentRangeStart w:id="1431"/>
      <w:r w:rsidRPr="003F6527">
        <w:t>DK87654321</w:t>
      </w:r>
      <w:commentRangeEnd w:id="1431"/>
      <w:r w:rsidR="00C7372E">
        <w:rPr>
          <w:rStyle w:val="Kommentarzeichen"/>
          <w:rFonts w:ascii="Calibri" w:hAnsi="Calibri"/>
          <w:noProof w:val="0"/>
          <w:lang w:val="x-none"/>
        </w:rPr>
        <w:commentReference w:id="1431"/>
      </w:r>
      <w:r w:rsidRPr="003F6527">
        <w:t>&lt;/ParticipantIdentifier&gt;</w:t>
      </w:r>
    </w:p>
    <w:p w:rsidR="0031786F" w:rsidRDefault="0031786F" w:rsidP="0031786F">
      <w:r w:rsidRPr="003F6527">
        <w:rPr>
          <w:b/>
          <w:sz w:val="24"/>
        </w:rPr>
        <w:lastRenderedPageBreak/>
        <w:t>Example 2</w:t>
      </w:r>
      <w:ins w:id="1432" w:author="Helger" w:date="2017-06-13T17:03:00Z">
        <w:r w:rsidR="00C7372E">
          <w:rPr>
            <w:b/>
            <w:sz w:val="24"/>
          </w:rPr>
          <w:t xml:space="preserve"> </w:t>
        </w:r>
      </w:ins>
      <w:del w:id="1433" w:author="Helger" w:date="2017-06-13T17:03:00Z">
        <w:r w:rsidRPr="003F6527" w:rsidDel="00C7372E">
          <w:rPr>
            <w:b/>
            <w:sz w:val="24"/>
          </w:rPr>
          <w:delText xml:space="preserve">: </w:delText>
        </w:r>
      </w:del>
      <w:ins w:id="1434" w:author="Helger" w:date="2017-06-13T17:03:00Z">
        <w:r w:rsidR="00C7372E">
          <w:rPr>
            <w:b/>
            <w:sz w:val="24"/>
          </w:rPr>
          <w:t>-</w:t>
        </w:r>
        <w:r w:rsidR="00C7372E" w:rsidRPr="003F6527">
          <w:rPr>
            <w:b/>
            <w:sz w:val="24"/>
          </w:rPr>
          <w:t xml:space="preserve"> </w:t>
        </w:r>
      </w:ins>
      <w:del w:id="1435" w:author="Helger" w:date="2017-06-13T17:03:00Z">
        <w:r w:rsidR="00970111" w:rsidRPr="003F6527" w:rsidDel="00C7372E">
          <w:rPr>
            <w:b/>
            <w:sz w:val="24"/>
          </w:rPr>
          <w:delText xml:space="preserve">Use </w:delText>
        </w:r>
      </w:del>
      <w:ins w:id="1436" w:author="Helger" w:date="2017-06-13T17:03:00Z">
        <w:r w:rsidR="00C7372E">
          <w:rPr>
            <w:b/>
            <w:sz w:val="24"/>
          </w:rPr>
          <w:t>u</w:t>
        </w:r>
        <w:r w:rsidR="00C7372E" w:rsidRPr="003F6527">
          <w:rPr>
            <w:b/>
            <w:sz w:val="24"/>
          </w:rPr>
          <w:t xml:space="preserve">se </w:t>
        </w:r>
      </w:ins>
      <w:r w:rsidR="00970111" w:rsidRPr="003F6527">
        <w:rPr>
          <w:b/>
          <w:sz w:val="24"/>
        </w:rPr>
        <w:t xml:space="preserve">in a </w:t>
      </w:r>
      <w:r w:rsidRPr="003F6527">
        <w:rPr>
          <w:b/>
          <w:sz w:val="24"/>
        </w:rPr>
        <w:t>PEPPOL BIS</w:t>
      </w:r>
      <w:r w:rsidR="00970111" w:rsidRPr="003F6527">
        <w:rPr>
          <w:b/>
          <w:sz w:val="24"/>
        </w:rPr>
        <w:t xml:space="preserve"> document</w:t>
      </w:r>
      <w:r w:rsidR="00E704D5" w:rsidRPr="003F6527">
        <w:rPr>
          <w:b/>
          <w:sz w:val="24"/>
        </w:rPr>
        <w:t xml:space="preserve"> using UBL syntax mapping</w:t>
      </w:r>
      <w:r w:rsidR="00970111" w:rsidRPr="003F6527">
        <w:rPr>
          <w:b/>
          <w:sz w:val="24"/>
        </w:rPr>
        <w:t>:</w:t>
      </w:r>
      <w:r w:rsidR="00970111" w:rsidRPr="003F6527">
        <w:rPr>
          <w:b/>
          <w:sz w:val="24"/>
        </w:rPr>
        <w:br/>
      </w:r>
      <w:r w:rsidR="00970111" w:rsidRPr="000431FC">
        <w:t>The following example denotes that the Issuing Agency is “GS1” in the CEN/BII set of Issuing Agency Codes and the identifier is “GLN”</w:t>
      </w:r>
      <w:r w:rsidR="00867E11">
        <w:t xml:space="preserve"> (0088 - see above table)</w:t>
      </w:r>
      <w:r w:rsidR="00970111" w:rsidRPr="000431FC">
        <w:t>. This means that the party has the GLN identifier “4035811991014”.</w:t>
      </w:r>
    </w:p>
    <w:p w:rsidR="0031786F" w:rsidRPr="003F6527" w:rsidRDefault="00970111" w:rsidP="003F6527">
      <w:pPr>
        <w:pStyle w:val="Code"/>
        <w:shd w:val="clear" w:color="auto" w:fill="FFFFFF"/>
        <w:ind w:left="567"/>
      </w:pPr>
      <w:r w:rsidRPr="003F6527">
        <w:t>&lt;cac:PartyIdentification&gt;</w:t>
      </w:r>
      <w:r w:rsidRPr="003F6527">
        <w:br/>
        <w:t xml:space="preserve">  &lt;cbc:ID schemeID="GLN"&gt;4035811991014&lt;/cbc:ID&gt;</w:t>
      </w:r>
      <w:r w:rsidRPr="003F6527">
        <w:br/>
        <w:t>&lt;/cac:PartyIdentification&gt;</w:t>
      </w:r>
    </w:p>
    <w:p w:rsidR="0031786F" w:rsidRDefault="00970111" w:rsidP="0031786F">
      <w:r w:rsidRPr="000431FC">
        <w:t>The following example</w:t>
      </w:r>
      <w:r>
        <w:t>s</w:t>
      </w:r>
      <w:r w:rsidRPr="000431FC">
        <w:t xml:space="preserve"> denotes that the Issuing Agency is DK:CVR in the CEN/BII set of Issuing Agency Codes. This means that the party has the Danish CVR </w:t>
      </w:r>
      <w:r w:rsidR="00867E11">
        <w:t xml:space="preserve">(9902 - see above table) </w:t>
      </w:r>
      <w:r w:rsidRPr="000431FC">
        <w:t>identifier “</w:t>
      </w:r>
      <w:r>
        <w:t>DK</w:t>
      </w:r>
      <w:r w:rsidRPr="000431FC">
        <w:t>87654321”.</w:t>
      </w:r>
    </w:p>
    <w:p w:rsidR="0031786F" w:rsidRPr="003F6527" w:rsidRDefault="00970111" w:rsidP="003F6527">
      <w:pPr>
        <w:pStyle w:val="Code"/>
        <w:shd w:val="clear" w:color="auto" w:fill="FFFFFF"/>
        <w:ind w:left="567"/>
      </w:pPr>
      <w:r w:rsidRPr="003F6527">
        <w:t>&lt;cac:PartyIdentification&gt;</w:t>
      </w:r>
      <w:r w:rsidRPr="003F6527">
        <w:br/>
        <w:t xml:space="preserve">  &lt;cbc:ID schemeID="DK:CVR"&gt;</w:t>
      </w:r>
      <w:commentRangeStart w:id="1437"/>
      <w:r w:rsidRPr="003F6527">
        <w:t>DK87654321</w:t>
      </w:r>
      <w:commentRangeEnd w:id="1437"/>
      <w:r w:rsidR="00913E37">
        <w:rPr>
          <w:rStyle w:val="Kommentarzeichen"/>
          <w:rFonts w:ascii="Calibri" w:hAnsi="Calibri"/>
          <w:noProof w:val="0"/>
          <w:lang w:val="x-none"/>
        </w:rPr>
        <w:commentReference w:id="1437"/>
      </w:r>
      <w:r w:rsidRPr="003F6527">
        <w:t>&lt;/cbc:ID&gt;</w:t>
      </w:r>
      <w:r w:rsidRPr="003F6527">
        <w:br/>
        <w:t>&lt;/cac:PartyIdentification&gt;</w:t>
      </w:r>
    </w:p>
    <w:p w:rsidR="0031786F" w:rsidRDefault="00970111" w:rsidP="0031786F">
      <w:r w:rsidRPr="002E2EA1">
        <w:t>and</w:t>
      </w:r>
    </w:p>
    <w:p w:rsidR="002E2EA1" w:rsidRPr="003F6527" w:rsidRDefault="00970111" w:rsidP="003F6527">
      <w:pPr>
        <w:pStyle w:val="Code"/>
        <w:shd w:val="clear" w:color="auto" w:fill="FFFFFF"/>
        <w:ind w:left="567"/>
      </w:pPr>
      <w:r w:rsidRPr="003F6527">
        <w:t>&lt;cac:PartyIdentification&gt;</w:t>
      </w:r>
      <w:r w:rsidRPr="003F6527">
        <w:br/>
        <w:t xml:space="preserve">  &lt;cbc:ID schemeID="DK:CVR" </w:t>
      </w:r>
      <w:r w:rsidRPr="003F6527">
        <w:br/>
        <w:t xml:space="preserve">  schemeAgencyName="The Danish Commerce an</w:t>
      </w:r>
      <w:r w:rsidR="0031786F" w:rsidRPr="003F6527">
        <w:t>d Companies Agency"</w:t>
      </w:r>
      <w:r w:rsidRPr="003F6527">
        <w:br/>
        <w:t xml:space="preserve">  schemeURI="urn:anyurn:dk:cvr"&gt;</w:t>
      </w:r>
      <w:commentRangeStart w:id="1438"/>
      <w:r w:rsidRPr="003F6527">
        <w:t>DK87654321</w:t>
      </w:r>
      <w:commentRangeEnd w:id="1438"/>
      <w:r w:rsidR="00913E37">
        <w:rPr>
          <w:rStyle w:val="Kommentarzeichen"/>
          <w:rFonts w:ascii="Calibri" w:hAnsi="Calibri"/>
          <w:noProof w:val="0"/>
          <w:lang w:val="x-none"/>
        </w:rPr>
        <w:commentReference w:id="1438"/>
      </w:r>
      <w:r w:rsidRPr="003F6527">
        <w:t>&lt;/cbc:ID&gt;</w:t>
      </w:r>
      <w:r w:rsidRPr="003F6527">
        <w:br/>
        <w:t>&lt;/cac:PartyIdentification&gt;</w:t>
      </w:r>
    </w:p>
    <w:p w:rsidR="00F063AD" w:rsidRDefault="000770B8" w:rsidP="00DD11B2">
      <w:r w:rsidRPr="001F4312">
        <w:t>In cases where the BusDox Participant</w:t>
      </w:r>
      <w:r w:rsidR="00233A52" w:rsidRPr="001F4312">
        <w:t xml:space="preserve"> </w:t>
      </w:r>
      <w:r w:rsidRPr="001F4312">
        <w:t>Identif</w:t>
      </w:r>
      <w:r w:rsidR="00233A52" w:rsidRPr="001F4312">
        <w:t>i</w:t>
      </w:r>
      <w:r w:rsidRPr="001F4312">
        <w:t>er is extracted from the BII document (e.g. the</w:t>
      </w:r>
      <w:r w:rsidR="0060755B" w:rsidRPr="001F4312">
        <w:t xml:space="preserve"> UBL</w:t>
      </w:r>
      <w:r w:rsidRPr="001F4312">
        <w:t xml:space="preserve"> Party/EndpointID)</w:t>
      </w:r>
      <w:r w:rsidR="00BB7D66" w:rsidRPr="001F4312">
        <w:t xml:space="preserve"> the </w:t>
      </w:r>
      <w:r w:rsidRPr="001F4312">
        <w:t xml:space="preserve">mnemonic </w:t>
      </w:r>
      <w:r w:rsidR="00BB7D66" w:rsidRPr="001F4312">
        <w:t xml:space="preserve">PEPPOL Issuing Agency Code </w:t>
      </w:r>
      <w:r w:rsidR="000431FC">
        <w:t>(e.g. “GLN”)</w:t>
      </w:r>
      <w:r w:rsidR="00630F86">
        <w:t xml:space="preserve"> </w:t>
      </w:r>
      <w:r w:rsidR="00BB7D66" w:rsidRPr="001F4312">
        <w:t xml:space="preserve">has to be replaced by the equivalent </w:t>
      </w:r>
      <w:r w:rsidRPr="001F4312">
        <w:t>numeric value</w:t>
      </w:r>
      <w:r w:rsidR="000431FC">
        <w:t xml:space="preserve"> (e.g. “0088”)</w:t>
      </w:r>
      <w:r w:rsidR="00BB7D66" w:rsidRPr="001F4312">
        <w:t xml:space="preserve">. </w:t>
      </w:r>
    </w:p>
    <w:p w:rsidR="00BB7D66" w:rsidRPr="003F6527" w:rsidRDefault="00DB77B3" w:rsidP="00DD11B2">
      <w:pPr>
        <w:rPr>
          <w:b/>
          <w:sz w:val="24"/>
        </w:rPr>
      </w:pPr>
      <w:r>
        <w:rPr>
          <w:b/>
          <w:sz w:val="24"/>
        </w:rPr>
        <w:t>E</w:t>
      </w:r>
      <w:r w:rsidR="00BB7D66" w:rsidRPr="003F6527">
        <w:rPr>
          <w:b/>
          <w:sz w:val="24"/>
        </w:rPr>
        <w:t>xample</w:t>
      </w:r>
      <w:r>
        <w:rPr>
          <w:b/>
          <w:sz w:val="24"/>
        </w:rPr>
        <w:t xml:space="preserve"> 3</w:t>
      </w:r>
      <w:ins w:id="1439" w:author="Helger" w:date="2017-06-13T17:04:00Z">
        <w:r w:rsidR="00C7372E">
          <w:rPr>
            <w:b/>
            <w:sz w:val="24"/>
          </w:rPr>
          <w:t xml:space="preserve"> -</w:t>
        </w:r>
      </w:ins>
      <w:del w:id="1440" w:author="Helger" w:date="2017-06-13T17:04:00Z">
        <w:r w:rsidR="00BB7D66" w:rsidRPr="003F6527" w:rsidDel="00C7372E">
          <w:rPr>
            <w:b/>
            <w:sz w:val="24"/>
          </w:rPr>
          <w:delText>:</w:delText>
        </w:r>
      </w:del>
      <w:r>
        <w:rPr>
          <w:b/>
          <w:sz w:val="24"/>
        </w:rPr>
        <w:t xml:space="preserve"> </w:t>
      </w:r>
      <w:del w:id="1441" w:author="Helger" w:date="2017-06-13T17:04:00Z">
        <w:r w:rsidDel="00C7372E">
          <w:rPr>
            <w:b/>
            <w:sz w:val="24"/>
          </w:rPr>
          <w:delText>M</w:delText>
        </w:r>
      </w:del>
      <w:ins w:id="1442" w:author="Helger" w:date="2017-06-13T17:04:00Z">
        <w:r w:rsidR="00C7372E">
          <w:rPr>
            <w:b/>
            <w:sz w:val="24"/>
          </w:rPr>
          <w:t>m</w:t>
        </w:r>
      </w:ins>
      <w:r>
        <w:rPr>
          <w:b/>
          <w:sz w:val="24"/>
        </w:rPr>
        <w:t>apping of identifiers between CEN BII and PEPPOL</w:t>
      </w:r>
    </w:p>
    <w:p w:rsidR="000431FC" w:rsidRPr="000431FC" w:rsidRDefault="00F03E05" w:rsidP="000431FC">
      <w:r w:rsidRPr="000431FC">
        <w:t xml:space="preserve">This </w:t>
      </w:r>
      <w:r w:rsidR="0031786F">
        <w:t>PEPPOL BIS</w:t>
      </w:r>
      <w:r w:rsidR="00BB7D66" w:rsidRPr="000431FC">
        <w:t xml:space="preserve"> (UBL) document</w:t>
      </w:r>
      <w:r w:rsidRPr="000431FC">
        <w:t xml:space="preserve"> fragment identifies </w:t>
      </w:r>
      <w:r w:rsidR="00233A52" w:rsidRPr="000431FC">
        <w:t xml:space="preserve">a Party </w:t>
      </w:r>
      <w:r w:rsidR="00DB77B3">
        <w:t>as “4035811991014”using the GLN scheme</w:t>
      </w:r>
      <w:r w:rsidRPr="000431FC">
        <w:t>:</w:t>
      </w:r>
    </w:p>
    <w:p w:rsidR="000431FC" w:rsidRPr="003F6527" w:rsidRDefault="00BB7D66" w:rsidP="003F6527">
      <w:pPr>
        <w:pStyle w:val="Code"/>
        <w:shd w:val="clear" w:color="auto" w:fill="FFFFFF"/>
        <w:ind w:left="567"/>
      </w:pPr>
      <w:r w:rsidRPr="003F6527">
        <w:t>&lt;cac:</w:t>
      </w:r>
      <w:r w:rsidR="00F03E05" w:rsidRPr="003F6527">
        <w:t>Party</w:t>
      </w:r>
      <w:r w:rsidRPr="003F6527">
        <w:t>&gt;</w:t>
      </w:r>
    </w:p>
    <w:p w:rsidR="000431FC" w:rsidRPr="003F6527" w:rsidRDefault="000431FC" w:rsidP="003F6527">
      <w:pPr>
        <w:pStyle w:val="Code"/>
        <w:shd w:val="clear" w:color="auto" w:fill="FFFFFF"/>
        <w:ind w:left="567"/>
      </w:pPr>
      <w:r w:rsidRPr="003F6527">
        <w:t xml:space="preserve">  </w:t>
      </w:r>
      <w:r w:rsidR="00233A52" w:rsidRPr="003F6527">
        <w:t>&lt;cbc:</w:t>
      </w:r>
      <w:r w:rsidR="000B5606" w:rsidRPr="003F6527">
        <w:t>Endpoint</w:t>
      </w:r>
      <w:r w:rsidR="00233A52" w:rsidRPr="003F6527">
        <w:t>ID schemeID=”GLN”</w:t>
      </w:r>
      <w:r w:rsidRPr="003F6527">
        <w:t>&gt;</w:t>
      </w:r>
      <w:r w:rsidR="00BB7D66" w:rsidRPr="003F6527">
        <w:t>4035811991014&lt;/cbc:</w:t>
      </w:r>
      <w:r w:rsidR="00F03E05" w:rsidRPr="003F6527">
        <w:t>Endpoint</w:t>
      </w:r>
      <w:r w:rsidR="00BB7D66" w:rsidRPr="003F6527">
        <w:t>ID&gt;</w:t>
      </w:r>
    </w:p>
    <w:p w:rsidR="00D0195E" w:rsidRPr="003F6527" w:rsidRDefault="00BB7D66" w:rsidP="003F6527">
      <w:pPr>
        <w:pStyle w:val="Code"/>
        <w:shd w:val="clear" w:color="auto" w:fill="FFFFFF"/>
        <w:ind w:left="567"/>
      </w:pPr>
      <w:r w:rsidRPr="003F6527">
        <w:t>&lt;/cac:Party&gt;</w:t>
      </w:r>
    </w:p>
    <w:p w:rsidR="00F03E05" w:rsidRPr="000431FC" w:rsidRDefault="00F03E05" w:rsidP="000431FC">
      <w:r w:rsidRPr="000431FC">
        <w:t xml:space="preserve">In BusDox </w:t>
      </w:r>
      <w:r w:rsidR="000770B8" w:rsidRPr="000431FC">
        <w:t>the equivalent Participant</w:t>
      </w:r>
      <w:r w:rsidR="00233A52" w:rsidRPr="000431FC">
        <w:t xml:space="preserve"> </w:t>
      </w:r>
      <w:r w:rsidRPr="000431FC">
        <w:t>I</w:t>
      </w:r>
      <w:r w:rsidR="000770B8" w:rsidRPr="000431FC">
        <w:t xml:space="preserve">dentifier </w:t>
      </w:r>
      <w:r w:rsidRPr="000431FC">
        <w:t>would be</w:t>
      </w:r>
      <w:r w:rsidR="00233A52" w:rsidRPr="000431FC">
        <w:t xml:space="preserve"> expressed as</w:t>
      </w:r>
      <w:r w:rsidRPr="000431FC">
        <w:t>:</w:t>
      </w:r>
    </w:p>
    <w:p w:rsidR="00F03E05" w:rsidRPr="000431FC" w:rsidRDefault="00F03E05" w:rsidP="003F6527">
      <w:pPr>
        <w:pStyle w:val="Code"/>
        <w:shd w:val="clear" w:color="auto" w:fill="FFFFFF"/>
        <w:ind w:left="567"/>
      </w:pPr>
      <w:r w:rsidRPr="000431FC">
        <w:t>&lt;ParticipantIdentifier scheme="</w:t>
      </w:r>
      <w:r w:rsidR="001D03EA" w:rsidRPr="000431FC">
        <w:t>iso6523-actorid-upis</w:t>
      </w:r>
      <w:r w:rsidR="000431FC">
        <w:t>”&gt;</w:t>
      </w:r>
      <w:r w:rsidRPr="000431FC">
        <w:t>0088:40358</w:t>
      </w:r>
      <w:r w:rsidR="00554639" w:rsidRPr="000431FC">
        <w:t>11991014&lt;/ParticipantIdentifier</w:t>
      </w:r>
      <w:r w:rsidRPr="000431FC">
        <w:t>&gt;</w:t>
      </w:r>
    </w:p>
    <w:p w:rsidR="00F063AD" w:rsidRDefault="00F03E05" w:rsidP="000431FC">
      <w:r w:rsidRPr="000431FC">
        <w:t xml:space="preserve">This means </w:t>
      </w:r>
      <w:r w:rsidR="000770B8" w:rsidRPr="000431FC">
        <w:t xml:space="preserve">mapping the BII </w:t>
      </w:r>
      <w:ins w:id="1443" w:author="Helger" w:date="2017-06-13T17:04:00Z">
        <w:r w:rsidR="00C7372E">
          <w:t>“</w:t>
        </w:r>
      </w:ins>
      <w:r w:rsidR="000770B8" w:rsidRPr="000431FC">
        <w:t>schemeName</w:t>
      </w:r>
      <w:ins w:id="1444" w:author="Helger" w:date="2017-06-13T17:04:00Z">
        <w:r w:rsidR="00C7372E">
          <w:t>”</w:t>
        </w:r>
      </w:ins>
      <w:r w:rsidR="000770B8" w:rsidRPr="000431FC">
        <w:t xml:space="preserve"> of</w:t>
      </w:r>
      <w:r w:rsidRPr="000431FC">
        <w:t xml:space="preserve"> “GLN” to </w:t>
      </w:r>
      <w:r w:rsidR="000770B8" w:rsidRPr="000431FC">
        <w:t xml:space="preserve">the numeric value </w:t>
      </w:r>
      <w:r w:rsidRPr="000431FC">
        <w:t>of “0088”</w:t>
      </w:r>
      <w:r w:rsidR="000A134B" w:rsidRPr="000431FC">
        <w:t xml:space="preserve">. </w:t>
      </w:r>
      <w:r w:rsidR="000770B8" w:rsidRPr="000431FC">
        <w:t>To then</w:t>
      </w:r>
      <w:r w:rsidRPr="000431FC">
        <w:t xml:space="preserve"> transform an </w:t>
      </w:r>
      <w:ins w:id="1445" w:author="Helger" w:date="2017-06-13T17:04:00Z">
        <w:r w:rsidR="00C7372E">
          <w:t>“</w:t>
        </w:r>
      </w:ins>
      <w:r w:rsidRPr="000431FC">
        <w:t>EndpointID</w:t>
      </w:r>
      <w:ins w:id="1446" w:author="Helger" w:date="2017-06-13T17:04:00Z">
        <w:r w:rsidR="00C7372E">
          <w:t>”</w:t>
        </w:r>
      </w:ins>
      <w:r w:rsidRPr="000431FC">
        <w:t xml:space="preserve"> into the equivalent </w:t>
      </w:r>
      <w:r w:rsidR="004C6BA5" w:rsidRPr="000431FC">
        <w:t>Participant I</w:t>
      </w:r>
      <w:r w:rsidRPr="000431FC">
        <w:t xml:space="preserve">dentifier </w:t>
      </w:r>
      <w:r w:rsidR="004C6BA5" w:rsidRPr="000431FC">
        <w:t xml:space="preserve">it is necessary to </w:t>
      </w:r>
      <w:r w:rsidRPr="000431FC">
        <w:t xml:space="preserve">create a </w:t>
      </w:r>
      <w:r w:rsidR="000770B8" w:rsidRPr="000431FC">
        <w:t xml:space="preserve">combined </w:t>
      </w:r>
      <w:r w:rsidRPr="000431FC">
        <w:t>string value</w:t>
      </w:r>
      <w:r w:rsidR="000A134B" w:rsidRPr="000431FC">
        <w:t>, e.g.</w:t>
      </w:r>
      <w:r w:rsidRPr="000431FC">
        <w:t xml:space="preserve"> “0088:4035811991014”.</w:t>
      </w:r>
    </w:p>
    <w:p w:rsidR="00B7135A" w:rsidRDefault="00B7135A" w:rsidP="00B7135A">
      <w:pPr>
        <w:pStyle w:val="PolicyHeader"/>
      </w:pPr>
      <w:bookmarkStart w:id="1447" w:name="_Toc485137437"/>
      <w:r>
        <w:t>Participant Identifiers for DNS</w:t>
      </w:r>
      <w:bookmarkEnd w:id="1447"/>
    </w:p>
    <w:p w:rsidR="00B7135A" w:rsidRDefault="00B7135A" w:rsidP="00B7135A">
      <w:pPr>
        <w:pStyle w:val="Policy"/>
      </w:pPr>
      <w:r>
        <w:t>Participant identifiers – consisting of scheme and value – are encoded as follows into a DNS name:</w:t>
      </w:r>
    </w:p>
    <w:p w:rsidR="00B7135A" w:rsidRDefault="00B7135A" w:rsidP="006D1F48">
      <w:pPr>
        <w:pStyle w:val="Inlinecode"/>
      </w:pPr>
      <w:r>
        <w:t>B-&lt;hash-of-value&gt;.&lt;scheme&gt;.&lt;SML-zone-name&gt;</w:t>
      </w:r>
    </w:p>
    <w:p w:rsidR="00DA409B" w:rsidRDefault="00DB77B3" w:rsidP="00B7135A">
      <w:r>
        <w:t>Applies to: the resolution of PEPPOL participant identifier for SMP clients</w:t>
      </w:r>
    </w:p>
    <w:p w:rsidR="00B7135A" w:rsidRDefault="007A18C6" w:rsidP="00B7135A">
      <w: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7618"/>
      </w:tblGrid>
      <w:tr w:rsidR="007A18C6" w:rsidRPr="00B7135A" w:rsidTr="0086227D">
        <w:tc>
          <w:tcPr>
            <w:tcW w:w="1668" w:type="dxa"/>
          </w:tcPr>
          <w:p w:rsidR="00B7135A" w:rsidRPr="00B7135A" w:rsidRDefault="00B7135A" w:rsidP="0086227D">
            <w:r w:rsidRPr="00B7135A">
              <w:t>&lt;hash-of-value&gt;</w:t>
            </w:r>
          </w:p>
        </w:tc>
        <w:tc>
          <w:tcPr>
            <w:tcW w:w="7618" w:type="dxa"/>
          </w:tcPr>
          <w:p w:rsidR="00B7135A" w:rsidRDefault="00E43D65" w:rsidP="0086227D">
            <w:r>
              <w:t>I</w:t>
            </w:r>
            <w:r w:rsidR="00B7135A" w:rsidRPr="00B7135A">
              <w:t xml:space="preserve">s the </w:t>
            </w:r>
            <w:r w:rsidR="007A18C6">
              <w:t xml:space="preserve">string representation of the </w:t>
            </w:r>
            <w:r w:rsidR="00B7135A" w:rsidRPr="00B7135A">
              <w:t>MD5 hash value, of the lowercased identifier value (e.g. 0088:abc).</w:t>
            </w:r>
          </w:p>
          <w:p w:rsidR="006D52A0" w:rsidRDefault="006D52A0" w:rsidP="0086227D">
            <w:r>
              <w:t xml:space="preserve">The </w:t>
            </w:r>
            <w:r w:rsidR="00B265B7">
              <w:rPr>
                <w:b/>
              </w:rPr>
              <w:t>UTF-8</w:t>
            </w:r>
            <w:r>
              <w:t xml:space="preserve"> charset needs to be used for </w:t>
            </w:r>
            <w:r w:rsidR="00B265B7">
              <w:t xml:space="preserve">extracting bytes out of strings for </w:t>
            </w:r>
            <w:r>
              <w:t xml:space="preserve">MD5 </w:t>
            </w:r>
            <w:r w:rsidR="00B265B7">
              <w:t xml:space="preserve">hash value </w:t>
            </w:r>
            <w:r>
              <w:t>creation.</w:t>
            </w:r>
          </w:p>
          <w:p w:rsidR="006D52A0" w:rsidRDefault="006D52A0" w:rsidP="0086227D">
            <w:r>
              <w:lastRenderedPageBreak/>
              <w:t xml:space="preserve">Lowercasing must be performed according to the </w:t>
            </w:r>
            <w:r w:rsidRPr="00A0723C">
              <w:rPr>
                <w:b/>
              </w:rPr>
              <w:t>en_US</w:t>
            </w:r>
            <w:r>
              <w:t xml:space="preserve"> locale rules (no special character handling).</w:t>
            </w:r>
          </w:p>
          <w:p w:rsidR="007A18C6" w:rsidRPr="00B7135A" w:rsidRDefault="00B7135A" w:rsidP="00DB77B3">
            <w:r>
              <w:t xml:space="preserve">Note: it is important, that the MD5 hash value is generated </w:t>
            </w:r>
            <w:r w:rsidRPr="0086227D">
              <w:rPr>
                <w:b/>
              </w:rPr>
              <w:t>after</w:t>
            </w:r>
            <w:r>
              <w:t xml:space="preserve"> the identifier value has been lowercased because according to </w:t>
            </w:r>
            <w:r w:rsidR="00DB77B3">
              <w:fldChar w:fldCharType="begin"/>
            </w:r>
            <w:r w:rsidR="00DB77B3">
              <w:instrText xml:space="preserve"> REF _Ref317443390 \r \h </w:instrText>
            </w:r>
            <w:r w:rsidR="00DB77B3">
              <w:fldChar w:fldCharType="separate"/>
            </w:r>
            <w:r w:rsidR="002F349C">
              <w:t>POLICY 3</w:t>
            </w:r>
            <w:r w:rsidR="00DB77B3">
              <w:fldChar w:fldCharType="end"/>
            </w:r>
            <w:r w:rsidR="007A18C6">
              <w:t xml:space="preserve"> </w:t>
            </w:r>
            <w:r w:rsidR="006D1F48">
              <w:t xml:space="preserve">participant </w:t>
            </w:r>
            <w:r w:rsidR="007A18C6">
              <w:t>identifiers have to be treated case insensitive. “String representation” mean</w:t>
            </w:r>
            <w:r w:rsidR="00DB77B3">
              <w:t>s the encoding of each MD5 hash-</w:t>
            </w:r>
            <w:r w:rsidR="007A18C6">
              <w:t>byte into 2 characters in the range of [0-9a-f]</w:t>
            </w:r>
            <w:r w:rsidR="00E43D65">
              <w:t xml:space="preserve"> (e.g. byte value 255 becomes string representation “ff”)</w:t>
            </w:r>
            <w:r w:rsidR="007A18C6">
              <w:t>.</w:t>
            </w:r>
          </w:p>
        </w:tc>
      </w:tr>
      <w:tr w:rsidR="007A18C6" w:rsidRPr="00B7135A" w:rsidTr="0086227D">
        <w:tc>
          <w:tcPr>
            <w:tcW w:w="1668" w:type="dxa"/>
          </w:tcPr>
          <w:p w:rsidR="00B7135A" w:rsidRPr="00B7135A" w:rsidRDefault="00B7135A" w:rsidP="0086227D">
            <w:r w:rsidRPr="00B7135A">
              <w:lastRenderedPageBreak/>
              <w:t>&lt;scheme&gt;</w:t>
            </w:r>
          </w:p>
        </w:tc>
        <w:tc>
          <w:tcPr>
            <w:tcW w:w="7618" w:type="dxa"/>
          </w:tcPr>
          <w:p w:rsidR="007A1D9B" w:rsidRDefault="00E43D65" w:rsidP="007A1D9B">
            <w:r>
              <w:t>I</w:t>
            </w:r>
            <w:r w:rsidR="00B7135A" w:rsidRPr="00B7135A">
              <w:t xml:space="preserve">s the identifier scheme </w:t>
            </w:r>
            <w:r>
              <w:t xml:space="preserve">value </w:t>
            </w:r>
            <w:r w:rsidR="00B7135A" w:rsidRPr="00B7135A">
              <w:t>(</w:t>
            </w:r>
            <w:r w:rsidR="000F11B1">
              <w:t>“</w:t>
            </w:r>
            <w:r w:rsidR="00B7135A" w:rsidRPr="00B7135A">
              <w:t>iso6523-actorid-upis</w:t>
            </w:r>
            <w:r w:rsidR="000F11B1">
              <w:t>”</w:t>
            </w:r>
            <w:r w:rsidR="00DB77B3">
              <w:t xml:space="preserve"> in PEPPOL</w:t>
            </w:r>
            <w:r w:rsidR="00B7135A" w:rsidRPr="00B7135A">
              <w:t>)</w:t>
            </w:r>
            <w:r w:rsidR="00AD7BA9">
              <w:t xml:space="preserve"> and</w:t>
            </w:r>
            <w:r w:rsidR="007A18C6">
              <w:t xml:space="preserve"> is added </w:t>
            </w:r>
            <w:r w:rsidR="000F11B1">
              <w:t>“as is”</w:t>
            </w:r>
            <w:r w:rsidR="007A18C6">
              <w:t xml:space="preserve"> into the DNS name</w:t>
            </w:r>
            <w:r w:rsidR="00B862AB">
              <w:rPr>
                <w:rStyle w:val="Funotenzeichen"/>
              </w:rPr>
              <w:footnoteReference w:id="15"/>
            </w:r>
            <w:r w:rsidR="007A18C6">
              <w:t>.</w:t>
            </w:r>
          </w:p>
          <w:p w:rsidR="00B7135A" w:rsidRPr="00B7135A" w:rsidRDefault="007A1D9B" w:rsidP="007A1D9B">
            <w:r>
              <w:t>Note: The Busdox specification ensures, that the participant identifier schemes are valid DNS name parts.</w:t>
            </w:r>
          </w:p>
        </w:tc>
      </w:tr>
      <w:tr w:rsidR="007A18C6" w:rsidRPr="00B7135A" w:rsidTr="0086227D">
        <w:tc>
          <w:tcPr>
            <w:tcW w:w="1668" w:type="dxa"/>
          </w:tcPr>
          <w:p w:rsidR="00B7135A" w:rsidRPr="00B7135A" w:rsidRDefault="00B7135A" w:rsidP="0086227D">
            <w:r w:rsidRPr="00B7135A">
              <w:t>&lt;SML-zone-name&gt;</w:t>
            </w:r>
          </w:p>
        </w:tc>
        <w:tc>
          <w:tcPr>
            <w:tcW w:w="7618" w:type="dxa"/>
          </w:tcPr>
          <w:p w:rsidR="007A18C6" w:rsidRPr="00B7135A" w:rsidRDefault="00E43D65" w:rsidP="0086227D">
            <w:r>
              <w:t>I</w:t>
            </w:r>
            <w:r w:rsidR="00B7135A" w:rsidRPr="00B7135A">
              <w:t xml:space="preserve">s the DNS domain name of the SML zone (e.g. </w:t>
            </w:r>
            <w:r w:rsidR="000F11B1">
              <w:t>“</w:t>
            </w:r>
            <w:r w:rsidR="00B7135A" w:rsidRPr="00B7135A">
              <w:t>sml.peppolcentral.org.</w:t>
            </w:r>
            <w:r w:rsidR="000F11B1">
              <w:t>”</w:t>
            </w:r>
            <w:r>
              <w:t xml:space="preserve"> – mind the trailing dot</w:t>
            </w:r>
            <w:r w:rsidR="00B7135A" w:rsidRPr="00B7135A">
              <w:t>)</w:t>
            </w:r>
            <w:r w:rsidR="007A18C6">
              <w:t>.</w:t>
            </w:r>
          </w:p>
        </w:tc>
      </w:tr>
    </w:tbl>
    <w:p w:rsidR="00E43D65" w:rsidRPr="003F6527" w:rsidRDefault="00E43D65" w:rsidP="00E43D65">
      <w:pPr>
        <w:rPr>
          <w:b/>
          <w:sz w:val="24"/>
        </w:rPr>
      </w:pPr>
      <w:r w:rsidRPr="003F6527">
        <w:rPr>
          <w:b/>
          <w:sz w:val="24"/>
        </w:rPr>
        <w:t>Example:</w:t>
      </w:r>
    </w:p>
    <w:p w:rsidR="00E43D65" w:rsidRDefault="00606A36" w:rsidP="00E43D65">
      <w:r>
        <w:t xml:space="preserve">The </w:t>
      </w:r>
      <w:r w:rsidRPr="00606A36">
        <w:t>participant identifier “0088:123abc</w:t>
      </w:r>
      <w:r>
        <w:t>” with the scheme “iso6523-actorid-upis” in the SML DNS zone “sml.peppolcentral.org.” is encoded into the following identifier:</w:t>
      </w:r>
    </w:p>
    <w:p w:rsidR="00606A36" w:rsidRPr="003F6527" w:rsidRDefault="00606A36" w:rsidP="003F6527">
      <w:pPr>
        <w:pStyle w:val="Code"/>
        <w:shd w:val="clear" w:color="auto" w:fill="FFFFFF"/>
        <w:ind w:left="567"/>
      </w:pPr>
      <w:r w:rsidRPr="003F6527">
        <w:t>B-f5e78500450d37de5aabe6648ac3bb70.iso6523-actorid-upis.sml.peppolcentral.org.</w:t>
      </w:r>
    </w:p>
    <w:p w:rsidR="00606A36" w:rsidRPr="00606A36" w:rsidRDefault="00606A36" w:rsidP="00606A36">
      <w:r>
        <w:t>The result must be the same if the identifier “0088:123ABC” is used, as identifier values are treated case insensitive.</w:t>
      </w:r>
    </w:p>
    <w:p w:rsidR="00992AEB" w:rsidRPr="006132BB" w:rsidRDefault="00235DA3" w:rsidP="006132BB">
      <w:pPr>
        <w:pStyle w:val="berschrift1"/>
      </w:pPr>
      <w:bookmarkStart w:id="1448" w:name="_Toc316247567"/>
      <w:bookmarkStart w:id="1449" w:name="_Toc485137438"/>
      <w:r>
        <w:lastRenderedPageBreak/>
        <w:t>Policies</w:t>
      </w:r>
      <w:r w:rsidR="00A933FB" w:rsidRPr="006132BB">
        <w:t xml:space="preserve"> on Identifying </w:t>
      </w:r>
      <w:r w:rsidR="009E196F" w:rsidRPr="006132BB">
        <w:t xml:space="preserve">Documents </w:t>
      </w:r>
      <w:r w:rsidR="00992AEB" w:rsidRPr="006132BB">
        <w:t>supported by PEPPOL</w:t>
      </w:r>
      <w:bookmarkEnd w:id="1448"/>
      <w:bookmarkEnd w:id="1449"/>
    </w:p>
    <w:p w:rsidR="00A56BD2" w:rsidRPr="001F4312" w:rsidRDefault="00A56BD2" w:rsidP="006B4C99">
      <w:pPr>
        <w:pStyle w:val="berschrift2"/>
      </w:pPr>
      <w:bookmarkStart w:id="1450" w:name="_Toc316247568"/>
      <w:bookmarkStart w:id="1451" w:name="_Toc485137439"/>
      <w:r w:rsidRPr="001F4312">
        <w:t>Format</w:t>
      </w:r>
      <w:bookmarkEnd w:id="1450"/>
      <w:bookmarkEnd w:id="1451"/>
    </w:p>
    <w:p w:rsidR="00FD0153" w:rsidRPr="001F4312" w:rsidRDefault="006D1F48" w:rsidP="00FD0153">
      <w:r>
        <w:t>Document types</w:t>
      </w:r>
      <w:r w:rsidRPr="001F4312">
        <w:t xml:space="preserve"> </w:t>
      </w:r>
      <w:r w:rsidR="00FD0153" w:rsidRPr="001F4312">
        <w:t>used in PEPPOL are identified using the concepts defined in the PEPPOL Identifier Schemes Version 1.0.0</w:t>
      </w:r>
      <w:r w:rsidR="00F03CDF">
        <w:t xml:space="preserve"> (see </w:t>
      </w:r>
      <w:r w:rsidR="00F03CDF" w:rsidRPr="005576B6">
        <w:rPr>
          <w:iCs/>
        </w:rPr>
        <w:t>[PEPPOL_Transp]</w:t>
      </w:r>
      <w:r w:rsidR="00F03CDF">
        <w:rPr>
          <w:iCs/>
        </w:rPr>
        <w:t>)</w:t>
      </w:r>
      <w:r>
        <w:t xml:space="preserve">. As outlined in </w:t>
      </w:r>
      <w:r w:rsidR="009C67BE">
        <w:fldChar w:fldCharType="begin"/>
      </w:r>
      <w:r w:rsidR="009C67BE">
        <w:instrText xml:space="preserve"> REF _Ref317443546 \r \h </w:instrText>
      </w:r>
      <w:r w:rsidR="009C67BE">
        <w:fldChar w:fldCharType="separate"/>
      </w:r>
      <w:r w:rsidR="002F349C">
        <w:t>POLICY 3</w:t>
      </w:r>
      <w:r w:rsidR="009C67BE">
        <w:fldChar w:fldCharType="end"/>
      </w:r>
      <w:r>
        <w:t xml:space="preserve"> document </w:t>
      </w:r>
      <w:r w:rsidR="00235DA3">
        <w:t xml:space="preserve">type </w:t>
      </w:r>
      <w:r>
        <w:t>identifier</w:t>
      </w:r>
      <w:ins w:id="1452" w:author="Helger" w:date="2017-06-13T17:05:00Z">
        <w:r w:rsidR="001870DB">
          <w:t xml:space="preserve"> value</w:t>
        </w:r>
      </w:ins>
      <w:r>
        <w:t>s have to be treated case sensitive.</w:t>
      </w:r>
    </w:p>
    <w:p w:rsidR="00FD0153" w:rsidRPr="001F4312" w:rsidRDefault="00FD0153" w:rsidP="00FD0153">
      <w:r w:rsidRPr="001F4312">
        <w:t>The identifier format is an aggregated format that covers the following identifier concepts:</w:t>
      </w:r>
    </w:p>
    <w:p w:rsidR="00FD0153" w:rsidRPr="00A45B69" w:rsidRDefault="00A45B69" w:rsidP="00BF0A1A">
      <w:pPr>
        <w:numPr>
          <w:ilvl w:val="0"/>
          <w:numId w:val="6"/>
        </w:numPr>
      </w:pPr>
      <w:r>
        <w:t>For</w:t>
      </w:r>
      <w:r w:rsidRPr="00A45B69">
        <w:t>mat Identifier:</w:t>
      </w:r>
      <w:r w:rsidR="00F063AD">
        <w:t xml:space="preserve"> </w:t>
      </w:r>
      <w:r w:rsidRPr="00A45B69">
        <w:br/>
      </w:r>
      <w:r w:rsidR="005E7875" w:rsidRPr="00A45B69">
        <w:t>This i</w:t>
      </w:r>
      <w:r w:rsidR="00FD0153" w:rsidRPr="00A45B69">
        <w:t>dentifies the specific syntax of the document that is being exchanged</w:t>
      </w:r>
      <w:r w:rsidR="0060776E" w:rsidRPr="00A45B69">
        <w:t xml:space="preserve"> in the service</w:t>
      </w:r>
      <w:r w:rsidR="00FD0153" w:rsidRPr="00A45B69">
        <w:t xml:space="preserve">. For XML documents, the root element namespace </w:t>
      </w:r>
      <w:r w:rsidR="00CE0A58" w:rsidRPr="00A45B69">
        <w:t xml:space="preserve">(the namespace of the schema defining the root element) </w:t>
      </w:r>
      <w:r w:rsidR="00FD0153" w:rsidRPr="00A45B69">
        <w:t xml:space="preserve">and document element local name </w:t>
      </w:r>
      <w:r w:rsidR="00FE711F" w:rsidRPr="00A45B69">
        <w:t xml:space="preserve">(the name of the root element) </w:t>
      </w:r>
      <w:r w:rsidR="00FD0153" w:rsidRPr="00A45B69">
        <w:t xml:space="preserve">are concatenated </w:t>
      </w:r>
      <w:r w:rsidR="00825112">
        <w:t>using the “::” delimiter</w:t>
      </w:r>
      <w:r w:rsidR="00CE0A58" w:rsidRPr="00A45B69">
        <w:t xml:space="preserve"> </w:t>
      </w:r>
      <w:r w:rsidR="00FD0153" w:rsidRPr="00A45B69">
        <w:t xml:space="preserve">to </w:t>
      </w:r>
      <w:r w:rsidR="00CE0A58" w:rsidRPr="00A45B69">
        <w:t xml:space="preserve">define </w:t>
      </w:r>
      <w:r w:rsidR="00FD0153" w:rsidRPr="00A45B69">
        <w:t xml:space="preserve">the syntax of the </w:t>
      </w:r>
      <w:r w:rsidR="00CE0A58" w:rsidRPr="00A45B69">
        <w:t xml:space="preserve">XML </w:t>
      </w:r>
      <w:r w:rsidR="00FD0153" w:rsidRPr="00A45B69">
        <w:t>document.</w:t>
      </w:r>
    </w:p>
    <w:p w:rsidR="00C764EF" w:rsidRPr="00A45B69" w:rsidRDefault="00FD0153" w:rsidP="00BF0A1A">
      <w:pPr>
        <w:numPr>
          <w:ilvl w:val="0"/>
          <w:numId w:val="6"/>
        </w:numPr>
      </w:pPr>
      <w:r w:rsidRPr="00A45B69">
        <w:t xml:space="preserve">Customization Identifier: </w:t>
      </w:r>
      <w:r w:rsidR="00A45B69" w:rsidRPr="00A45B69">
        <w:br/>
      </w:r>
      <w:r w:rsidR="005E7875" w:rsidRPr="00A45B69">
        <w:t>This r</w:t>
      </w:r>
      <w:r w:rsidRPr="00A45B69">
        <w:t xml:space="preserve">epresents a customization of a </w:t>
      </w:r>
      <w:r w:rsidR="005E7875" w:rsidRPr="00A45B69">
        <w:t>service</w:t>
      </w:r>
      <w:r w:rsidRPr="00A45B69">
        <w:t xml:space="preserve">, </w:t>
      </w:r>
      <w:r w:rsidR="00F36032" w:rsidRPr="00A45B69">
        <w:t xml:space="preserve">such as </w:t>
      </w:r>
      <w:r w:rsidRPr="00A45B69">
        <w:t>a customization of the document format.</w:t>
      </w:r>
      <w:r w:rsidR="001D03EA" w:rsidRPr="00A45B69">
        <w:t xml:space="preserve"> </w:t>
      </w:r>
      <w:r w:rsidR="00F36032" w:rsidRPr="00A45B69">
        <w:t>For PEPPOL, r</w:t>
      </w:r>
      <w:r w:rsidR="001D03EA" w:rsidRPr="00A45B69">
        <w:t>efinements of CEN</w:t>
      </w:r>
      <w:r w:rsidR="00825112">
        <w:t xml:space="preserve"> </w:t>
      </w:r>
      <w:r w:rsidR="001D03EA" w:rsidRPr="00A45B69">
        <w:t xml:space="preserve">BII profiles are necessary to support the specific requirements for cross-border eProcurement. </w:t>
      </w:r>
      <w:r w:rsidR="005E7875" w:rsidRPr="00A45B69">
        <w:t xml:space="preserve">These are documented in PEPPOL </w:t>
      </w:r>
      <w:r w:rsidR="00825112">
        <w:t>BIS which</w:t>
      </w:r>
      <w:r w:rsidR="005E7875" w:rsidRPr="00A45B69">
        <w:t xml:space="preserve"> </w:t>
      </w:r>
      <w:r w:rsidR="001D03EA" w:rsidRPr="00A45B69">
        <w:t xml:space="preserve">also </w:t>
      </w:r>
      <w:r w:rsidR="0060776E" w:rsidRPr="00A45B69">
        <w:t xml:space="preserve">indicate </w:t>
      </w:r>
      <w:r w:rsidR="001D03EA" w:rsidRPr="00A45B69">
        <w:t>the implementation syntax of the BII Profile.</w:t>
      </w:r>
      <w:r w:rsidR="00F03CDF">
        <w:t xml:space="preserve"> See </w:t>
      </w:r>
      <w:r w:rsidR="00F03CDF">
        <w:rPr>
          <w:iCs/>
        </w:rPr>
        <w:t>[PEPPOL_PostAward</w:t>
      </w:r>
      <w:r w:rsidR="00F03CDF" w:rsidRPr="005576B6">
        <w:rPr>
          <w:iCs/>
        </w:rPr>
        <w:t>]</w:t>
      </w:r>
      <w:r w:rsidR="00F03CDF" w:rsidRPr="00A45B69">
        <w:t xml:space="preserve"> </w:t>
      </w:r>
      <w:r w:rsidR="00F03CDF">
        <w:t>for details.</w:t>
      </w:r>
    </w:p>
    <w:p w:rsidR="006D1F48" w:rsidRDefault="00A45B69" w:rsidP="00BF0A1A">
      <w:pPr>
        <w:numPr>
          <w:ilvl w:val="0"/>
          <w:numId w:val="6"/>
        </w:numPr>
      </w:pPr>
      <w:r w:rsidRPr="00A45B69">
        <w:t>Version Identifier:</w:t>
      </w:r>
      <w:r w:rsidR="00F063AD">
        <w:t xml:space="preserve"> </w:t>
      </w:r>
      <w:r w:rsidRPr="00A45B69">
        <w:br/>
      </w:r>
      <w:r w:rsidR="005E7875" w:rsidRPr="00A45B69">
        <w:t>This i</w:t>
      </w:r>
      <w:r w:rsidR="00443B90" w:rsidRPr="00A45B69">
        <w:t>dentifies the version of a document following the versioning conventions of that specific document syntax.</w:t>
      </w:r>
    </w:p>
    <w:p w:rsidR="002905A7" w:rsidRDefault="002905A7" w:rsidP="002905A7">
      <w:pPr>
        <w:pStyle w:val="PolicyHeader"/>
      </w:pPr>
      <w:bookmarkStart w:id="1453" w:name="_Ref282436422"/>
      <w:bookmarkStart w:id="1454" w:name="_Toc485137440"/>
      <w:r>
        <w:t xml:space="preserve">PEPPOL Document </w:t>
      </w:r>
      <w:r w:rsidR="00235DA3">
        <w:t xml:space="preserve">Type </w:t>
      </w:r>
      <w:r>
        <w:t>Identifier scheme</w:t>
      </w:r>
      <w:bookmarkEnd w:id="1453"/>
      <w:bookmarkEnd w:id="1454"/>
    </w:p>
    <w:p w:rsidR="002905A7" w:rsidRDefault="002905A7" w:rsidP="002905A7">
      <w:pPr>
        <w:pStyle w:val="Policy"/>
      </w:pPr>
      <w:r>
        <w:t xml:space="preserve">The PEPPOL document </w:t>
      </w:r>
      <w:r w:rsidR="00235DA3">
        <w:t xml:space="preserve">type </w:t>
      </w:r>
      <w:r>
        <w:t>identifier scheme to be used is</w:t>
      </w:r>
      <w:r w:rsidR="00334AAB">
        <w:t>:</w:t>
      </w:r>
    </w:p>
    <w:p w:rsidR="002905A7" w:rsidRPr="002905A7" w:rsidRDefault="002905A7" w:rsidP="006D1F48">
      <w:pPr>
        <w:pStyle w:val="Inlinecode"/>
      </w:pPr>
      <w:r w:rsidRPr="002905A7">
        <w:t>busdox-docid-qns</w:t>
      </w:r>
    </w:p>
    <w:p w:rsidR="00DA409B" w:rsidRDefault="00ED5962" w:rsidP="00DA409B">
      <w:pPr>
        <w:rPr>
          <w:ins w:id="1455" w:author="Helger" w:date="2017-06-13T17:06:00Z"/>
        </w:rPr>
      </w:pPr>
      <w:bookmarkStart w:id="1456" w:name="_Ref281927265"/>
      <w:r>
        <w:t xml:space="preserve">Applies to: all document </w:t>
      </w:r>
      <w:r w:rsidR="00235DA3">
        <w:t xml:space="preserve">type </w:t>
      </w:r>
      <w:r>
        <w:t>identifiers in all components</w:t>
      </w:r>
    </w:p>
    <w:p w:rsidR="001870DB" w:rsidRDefault="001870DB" w:rsidP="001870DB">
      <w:pPr>
        <w:pPrChange w:id="1457" w:author="Helger" w:date="2017-06-13T17:06:00Z">
          <w:pPr/>
        </w:pPrChange>
      </w:pPr>
      <w:ins w:id="1458" w:author="Helger" w:date="2017-06-13T17:06:00Z">
        <w:r>
          <w:t>Note: this scheme identifier is always case sensitive</w:t>
        </w:r>
      </w:ins>
    </w:p>
    <w:p w:rsidR="00C764EF" w:rsidRPr="001638EE" w:rsidRDefault="00C764EF" w:rsidP="001638EE">
      <w:pPr>
        <w:pStyle w:val="PolicyHeader"/>
      </w:pPr>
      <w:bookmarkStart w:id="1459" w:name="_Ref317443814"/>
      <w:bookmarkStart w:id="1460" w:name="_Toc485137441"/>
      <w:r w:rsidRPr="001638EE">
        <w:t>PEPPOL Customization Identifiers</w:t>
      </w:r>
      <w:bookmarkEnd w:id="1456"/>
      <w:bookmarkEnd w:id="1459"/>
      <w:bookmarkEnd w:id="1460"/>
      <w:del w:id="1461" w:author="Helger" w:date="2017-06-13T16:42:00Z">
        <w:r w:rsidR="00BD15DA" w:rsidDel="004E0D0E">
          <w:rPr>
            <w:rStyle w:val="Funotenzeichen"/>
          </w:rPr>
          <w:footnoteReference w:id="16"/>
        </w:r>
      </w:del>
    </w:p>
    <w:p w:rsidR="003510EC" w:rsidRDefault="003510EC" w:rsidP="001638EE">
      <w:pPr>
        <w:pStyle w:val="Policy"/>
      </w:pPr>
      <w:r w:rsidRPr="003510EC">
        <w:t xml:space="preserve">The Customization Identifier is defined in the relevant PEPPOL BIS specification. </w:t>
      </w:r>
      <w:r w:rsidR="00EC738F">
        <w:t xml:space="preserve">A PEPPOL Access Point MUST </w:t>
      </w:r>
      <w:r w:rsidRPr="003510EC">
        <w:t>treat</w:t>
      </w:r>
      <w:r w:rsidR="00EC738F">
        <w:t xml:space="preserve"> </w:t>
      </w:r>
      <w:r w:rsidR="00EC738F" w:rsidRPr="003510EC">
        <w:t>the identifier</w:t>
      </w:r>
      <w:r w:rsidRPr="003510EC">
        <w:t xml:space="preserve"> as an atomic string. The definition of the customization identif</w:t>
      </w:r>
      <w:r>
        <w:t>ier</w:t>
      </w:r>
      <w:r w:rsidRPr="003510EC">
        <w:t xml:space="preserve"> within the BIS specifications should be defined according to the CEN BII rules.</w:t>
      </w:r>
    </w:p>
    <w:p w:rsidR="00DA409B" w:rsidRDefault="00ED5962" w:rsidP="00DA409B">
      <w:r>
        <w:t>Applies to: all docume</w:t>
      </w:r>
      <w:r w:rsidR="007C552D">
        <w:t xml:space="preserve">nt </w:t>
      </w:r>
      <w:r w:rsidR="00235DA3">
        <w:t xml:space="preserve">type </w:t>
      </w:r>
      <w:r w:rsidR="007C552D">
        <w:t>identifiers in all component</w:t>
      </w:r>
      <w:r w:rsidR="003979C1">
        <w:t>s</w:t>
      </w:r>
    </w:p>
    <w:p w:rsidR="00307224" w:rsidRPr="003F6527" w:rsidRDefault="00307224" w:rsidP="00307224">
      <w:pPr>
        <w:rPr>
          <w:b/>
          <w:sz w:val="24"/>
        </w:rPr>
      </w:pPr>
      <w:r w:rsidRPr="003F6527">
        <w:rPr>
          <w:b/>
          <w:sz w:val="24"/>
        </w:rPr>
        <w:t>Example</w:t>
      </w:r>
      <w:r>
        <w:rPr>
          <w:b/>
          <w:sz w:val="24"/>
        </w:rPr>
        <w:t xml:space="preserve"> 1</w:t>
      </w:r>
      <w:del w:id="1464" w:author="Helger" w:date="2017-06-13T16:43:00Z">
        <w:r w:rsidRPr="003F6527" w:rsidDel="004E0D0E">
          <w:rPr>
            <w:b/>
            <w:sz w:val="24"/>
          </w:rPr>
          <w:delText>:</w:delText>
        </w:r>
      </w:del>
      <w:r>
        <w:rPr>
          <w:b/>
          <w:sz w:val="24"/>
        </w:rPr>
        <w:t xml:space="preserve"> (from Order BIS v 1)</w:t>
      </w:r>
      <w:ins w:id="1465" w:author="Helger" w:date="2017-06-13T16:43:00Z">
        <w:r w:rsidR="004E0D0E">
          <w:rPr>
            <w:b/>
            <w:sz w:val="24"/>
          </w:rPr>
          <w:t>:</w:t>
        </w:r>
      </w:ins>
    </w:p>
    <w:p w:rsidR="00307224" w:rsidRPr="003E3C6D" w:rsidRDefault="00F21AB3" w:rsidP="00F21AB3">
      <w:pPr>
        <w:pStyle w:val="Code"/>
        <w:shd w:val="clear" w:color="auto" w:fill="FFFFFF"/>
        <w:ind w:left="567"/>
      </w:pPr>
      <w:r w:rsidRPr="007D41BF">
        <w:t>urn:www.cenbii.eu:transaction:biicoretrdm001:ver1.0:#urn:www.peppol.eu:bis:peppol3a:ver1.0</w:t>
      </w:r>
    </w:p>
    <w:p w:rsidR="00C764EF" w:rsidRPr="003F6527" w:rsidRDefault="00900A19" w:rsidP="00857A78">
      <w:pPr>
        <w:rPr>
          <w:b/>
          <w:sz w:val="24"/>
        </w:rPr>
      </w:pPr>
      <w:r w:rsidRPr="003F6527">
        <w:rPr>
          <w:b/>
          <w:sz w:val="24"/>
        </w:rPr>
        <w:t>E</w:t>
      </w:r>
      <w:r w:rsidR="00C764EF" w:rsidRPr="003F6527">
        <w:rPr>
          <w:b/>
          <w:sz w:val="24"/>
        </w:rPr>
        <w:t>xample</w:t>
      </w:r>
      <w:r w:rsidR="00307224">
        <w:rPr>
          <w:b/>
          <w:sz w:val="24"/>
        </w:rPr>
        <w:t xml:space="preserve"> 2</w:t>
      </w:r>
      <w:del w:id="1466" w:author="Helger" w:date="2017-06-13T16:43:00Z">
        <w:r w:rsidR="00C764EF" w:rsidRPr="003F6527" w:rsidDel="004E0D0E">
          <w:rPr>
            <w:b/>
            <w:sz w:val="24"/>
          </w:rPr>
          <w:delText>:</w:delText>
        </w:r>
      </w:del>
      <w:r w:rsidR="00307224" w:rsidRPr="00307224">
        <w:rPr>
          <w:b/>
          <w:sz w:val="24"/>
        </w:rPr>
        <w:t xml:space="preserve"> </w:t>
      </w:r>
      <w:r w:rsidR="00307224">
        <w:rPr>
          <w:b/>
          <w:sz w:val="24"/>
        </w:rPr>
        <w:t>(from Order BIS v 2)</w:t>
      </w:r>
      <w:ins w:id="1467" w:author="Helger" w:date="2017-06-13T16:43:00Z">
        <w:r w:rsidR="004E0D0E">
          <w:rPr>
            <w:b/>
            <w:sz w:val="24"/>
          </w:rPr>
          <w:t>:</w:t>
        </w:r>
      </w:ins>
    </w:p>
    <w:p w:rsidR="003E3C6D" w:rsidRPr="003E3C6D" w:rsidRDefault="00F21AB3" w:rsidP="003E3C6D">
      <w:pPr>
        <w:pStyle w:val="Code"/>
        <w:shd w:val="clear" w:color="auto" w:fill="FFFFFF"/>
        <w:ind w:left="567"/>
      </w:pPr>
      <w:r w:rsidRPr="007D41BF">
        <w:t>urn:www.cenbii.eu:transaction:bii</w:t>
      </w:r>
      <w:r>
        <w:t>trns</w:t>
      </w:r>
      <w:r w:rsidRPr="007D41BF">
        <w:t>001:ver</w:t>
      </w:r>
      <w:r>
        <w:t>2</w:t>
      </w:r>
      <w:r w:rsidRPr="007D41BF">
        <w:t>.0:</w:t>
      </w:r>
      <w:r>
        <w:t>extended:</w:t>
      </w:r>
      <w:r w:rsidRPr="007D41BF">
        <w:t>urn:www.peppol.eu:bis:peppol3a:ver</w:t>
      </w:r>
      <w:r>
        <w:t>2</w:t>
      </w:r>
      <w:r w:rsidRPr="007D41BF">
        <w:t>.0</w:t>
      </w:r>
    </w:p>
    <w:p w:rsidR="003831F2" w:rsidRPr="001407A3" w:rsidRDefault="003831F2" w:rsidP="001407A3">
      <w:pPr>
        <w:pStyle w:val="PolicyHeader"/>
      </w:pPr>
      <w:bookmarkStart w:id="1468" w:name="_Ref281927294"/>
      <w:bookmarkStart w:id="1469" w:name="_Toc485137442"/>
      <w:r w:rsidRPr="001407A3">
        <w:lastRenderedPageBreak/>
        <w:t>Specifying Customization Identifiers in UBL documents</w:t>
      </w:r>
      <w:bookmarkEnd w:id="1468"/>
      <w:r w:rsidR="00003E13">
        <w:rPr>
          <w:rStyle w:val="Funotenzeichen"/>
        </w:rPr>
        <w:footnoteReference w:id="17"/>
      </w:r>
      <w:bookmarkEnd w:id="1469"/>
    </w:p>
    <w:p w:rsidR="003831F2" w:rsidRPr="001407A3" w:rsidRDefault="007E4E72" w:rsidP="001407A3">
      <w:pPr>
        <w:pStyle w:val="Policy"/>
      </w:pPr>
      <w:r w:rsidRPr="001407A3">
        <w:t xml:space="preserve">The value for CustomizationID element in the document instance </w:t>
      </w:r>
      <w:r w:rsidR="004D69F2" w:rsidRPr="001407A3">
        <w:t xml:space="preserve">must </w:t>
      </w:r>
      <w:r w:rsidRPr="001407A3">
        <w:t xml:space="preserve">correspond to the Customization ID of the BusDox Document </w:t>
      </w:r>
      <w:r w:rsidR="00235DA3">
        <w:t xml:space="preserve">Type </w:t>
      </w:r>
      <w:r w:rsidRPr="001407A3">
        <w:t>Identifier (see</w:t>
      </w:r>
      <w:r w:rsidR="00F03CDF">
        <w:t xml:space="preserve"> </w:t>
      </w:r>
      <w:r w:rsidR="00F03CDF">
        <w:rPr>
          <w:iCs/>
        </w:rPr>
        <w:t>[PEPPOL_Transp</w:t>
      </w:r>
      <w:r w:rsidR="00F03CDF" w:rsidRPr="005576B6">
        <w:rPr>
          <w:iCs/>
        </w:rPr>
        <w:t>]</w:t>
      </w:r>
      <w:r w:rsidRPr="001407A3">
        <w:t xml:space="preserve">). </w:t>
      </w:r>
    </w:p>
    <w:p w:rsidR="00DA409B" w:rsidRDefault="00AF6AD2" w:rsidP="00DA409B">
      <w:r>
        <w:t xml:space="preserve">Applies to: </w:t>
      </w:r>
      <w:ins w:id="1470" w:author="Helger" w:date="2017-06-13T16:44:00Z">
        <w:r w:rsidR="00111BED">
          <w:t xml:space="preserve">all </w:t>
        </w:r>
      </w:ins>
      <w:del w:id="1471" w:author="Helger" w:date="2017-06-13T16:44:00Z">
        <w:r w:rsidDel="00111BED">
          <w:delText>D</w:delText>
        </w:r>
      </w:del>
      <w:ins w:id="1472" w:author="Helger" w:date="2017-06-13T16:44:00Z">
        <w:r w:rsidR="00111BED">
          <w:t>d</w:t>
        </w:r>
      </w:ins>
      <w:r>
        <w:t>ocument</w:t>
      </w:r>
      <w:ins w:id="1473" w:author="Helger" w:date="2017-06-13T16:44:00Z">
        <w:r w:rsidR="00111BED">
          <w:t>s</w:t>
        </w:r>
      </w:ins>
      <w:r>
        <w:t xml:space="preserve"> used in a PEPPOL BIS with UBL syntax mapping</w:t>
      </w:r>
    </w:p>
    <w:p w:rsidR="003831F2" w:rsidRPr="003F6527" w:rsidRDefault="00900A19" w:rsidP="00857A78">
      <w:pPr>
        <w:rPr>
          <w:b/>
          <w:sz w:val="24"/>
        </w:rPr>
      </w:pPr>
      <w:r w:rsidRPr="003F6527">
        <w:rPr>
          <w:b/>
          <w:sz w:val="24"/>
        </w:rPr>
        <w:t>E</w:t>
      </w:r>
      <w:r w:rsidR="003831F2" w:rsidRPr="003F6527">
        <w:rPr>
          <w:b/>
          <w:sz w:val="24"/>
        </w:rPr>
        <w:t>xample:</w:t>
      </w:r>
    </w:p>
    <w:p w:rsidR="002362F2" w:rsidRPr="001407A3" w:rsidRDefault="002362F2" w:rsidP="002362F2">
      <w:pPr>
        <w:pStyle w:val="Code"/>
        <w:shd w:val="clear" w:color="auto" w:fill="FFFFFF"/>
        <w:ind w:left="567"/>
      </w:pPr>
      <w:r w:rsidRPr="001407A3">
        <w:t>&lt;cbc:CustomizationID</w:t>
      </w:r>
      <w:r>
        <w:t>&gt;</w:t>
      </w:r>
    </w:p>
    <w:p w:rsidR="002362F2" w:rsidRDefault="002362F2" w:rsidP="002362F2">
      <w:pPr>
        <w:pStyle w:val="Code"/>
        <w:shd w:val="clear" w:color="auto" w:fill="FFFFFF"/>
        <w:ind w:left="567"/>
      </w:pPr>
      <w:r w:rsidRPr="00F063AD">
        <w:t>urn:www.cenbii.eu:transaction:bii</w:t>
      </w:r>
      <w:r>
        <w:t>trns</w:t>
      </w:r>
      <w:r w:rsidRPr="00F063AD">
        <w:t>001:ver</w:t>
      </w:r>
      <w:r>
        <w:t>2</w:t>
      </w:r>
      <w:r w:rsidRPr="00F063AD">
        <w:t>.0:</w:t>
      </w:r>
      <w:r>
        <w:t>extended:</w:t>
      </w:r>
      <w:r w:rsidRPr="00F063AD">
        <w:t>urn:www.peppol.eu:bis:peppol3a:ver</w:t>
      </w:r>
      <w:r>
        <w:t>2</w:t>
      </w:r>
      <w:r w:rsidRPr="00F063AD">
        <w:t>.0</w:t>
      </w:r>
    </w:p>
    <w:p w:rsidR="002362F2" w:rsidRPr="001407A3" w:rsidRDefault="002362F2" w:rsidP="003F6527">
      <w:pPr>
        <w:pStyle w:val="Code"/>
        <w:shd w:val="clear" w:color="auto" w:fill="FFFFFF"/>
        <w:ind w:left="567"/>
      </w:pPr>
      <w:r w:rsidRPr="001407A3">
        <w:t>&lt;/cbc:CustomizationID&gt;</w:t>
      </w:r>
    </w:p>
    <w:p w:rsidR="00FD0153" w:rsidRPr="001407A3" w:rsidRDefault="00315942" w:rsidP="001407A3">
      <w:pPr>
        <w:pStyle w:val="PolicyHeader"/>
      </w:pPr>
      <w:bookmarkStart w:id="1474" w:name="_Toc485137443"/>
      <w:r>
        <w:t>PEPPOL</w:t>
      </w:r>
      <w:r w:rsidR="00D326D2" w:rsidRPr="001407A3">
        <w:t xml:space="preserve"> Document </w:t>
      </w:r>
      <w:r w:rsidR="00235DA3">
        <w:t xml:space="preserve">Type </w:t>
      </w:r>
      <w:r w:rsidR="00D326D2" w:rsidRPr="001407A3">
        <w:t>Identifiers</w:t>
      </w:r>
      <w:bookmarkEnd w:id="1474"/>
    </w:p>
    <w:p w:rsidR="00FD0153" w:rsidRPr="001407A3" w:rsidRDefault="00FD0153" w:rsidP="001407A3">
      <w:pPr>
        <w:pStyle w:val="Policy"/>
      </w:pPr>
      <w:r w:rsidRPr="001407A3">
        <w:t xml:space="preserve">The format of the </w:t>
      </w:r>
      <w:r w:rsidR="00547A34" w:rsidRPr="001407A3">
        <w:t>D</w:t>
      </w:r>
      <w:r w:rsidRPr="001407A3">
        <w:t xml:space="preserve">ocument </w:t>
      </w:r>
      <w:r w:rsidR="00235DA3">
        <w:t xml:space="preserve">Type </w:t>
      </w:r>
      <w:r w:rsidR="00547A34" w:rsidRPr="001407A3">
        <w:t>I</w:t>
      </w:r>
      <w:r w:rsidRPr="001407A3">
        <w:t>dentifier is:</w:t>
      </w:r>
    </w:p>
    <w:p w:rsidR="00FD0153" w:rsidRPr="006D1F48" w:rsidRDefault="00FD0153" w:rsidP="006D1F48">
      <w:pPr>
        <w:pStyle w:val="Inlinecode"/>
      </w:pPr>
      <w:r w:rsidRPr="006D1F48">
        <w:t>&lt;root NS&gt;::</w:t>
      </w:r>
      <w:r w:rsidR="00315942" w:rsidRPr="006D1F48">
        <w:t>&lt;document element local name&gt;##</w:t>
      </w:r>
      <w:r w:rsidRPr="006D1F48">
        <w:t>&lt;customization id&gt;</w:t>
      </w:r>
      <w:r w:rsidR="00315942" w:rsidRPr="006D1F48">
        <w:t>::&lt;version&gt;</w:t>
      </w:r>
    </w:p>
    <w:p w:rsidR="001D03EA" w:rsidRDefault="001D03EA" w:rsidP="001407A3">
      <w:pPr>
        <w:pStyle w:val="Policy"/>
      </w:pPr>
      <w:r w:rsidRPr="001407A3">
        <w:t xml:space="preserve">The value for Customization ID component in the Document </w:t>
      </w:r>
      <w:r w:rsidR="00235DA3">
        <w:t xml:space="preserve">Type </w:t>
      </w:r>
      <w:r w:rsidRPr="001407A3">
        <w:t>Identifier should correspond to the CustomizationID in the document instance.</w:t>
      </w:r>
      <w:r w:rsidR="00951054">
        <w:t xml:space="preserve"> The combination of customization ID and version is denoted as “</w:t>
      </w:r>
      <w:r w:rsidR="00951054" w:rsidRPr="00951054">
        <w:t>Subtype identifier</w:t>
      </w:r>
      <w:r w:rsidR="00951054">
        <w:t xml:space="preserve">” in the </w:t>
      </w:r>
      <w:r w:rsidR="002D7D35">
        <w:t xml:space="preserve">BusDox Common Definitions 1.0 specification </w:t>
      </w:r>
      <w:r w:rsidR="00951054">
        <w:t>document.</w:t>
      </w:r>
      <w:r w:rsidR="002D7D35">
        <w:t xml:space="preserve"> Therefore the URL encoding of these elements has to be done as stated in the specification document.</w:t>
      </w:r>
    </w:p>
    <w:p w:rsidR="000F04D8" w:rsidRPr="001407A3" w:rsidRDefault="000F04D8" w:rsidP="001407A3">
      <w:pPr>
        <w:pStyle w:val="Policy"/>
      </w:pPr>
      <w:r w:rsidRPr="006D1F48">
        <w:rPr>
          <w:rStyle w:val="InlinecodeZchn"/>
        </w:rPr>
        <w:t>&lt;version&gt;</w:t>
      </w:r>
      <w:r>
        <w:t xml:space="preserve"> is used to reflect the version of the underlying syntax standard.</w:t>
      </w:r>
    </w:p>
    <w:p w:rsidR="00DA409B" w:rsidRDefault="00B26C62" w:rsidP="00DA409B">
      <w:r>
        <w:t xml:space="preserve">Applies to: all document </w:t>
      </w:r>
      <w:r w:rsidR="00235DA3">
        <w:t xml:space="preserve">type </w:t>
      </w:r>
      <w:r>
        <w:t>identifiers in all component</w:t>
      </w:r>
      <w:r w:rsidR="003979C1">
        <w:t>s</w:t>
      </w:r>
    </w:p>
    <w:p w:rsidR="00547A34" w:rsidRPr="003F6527" w:rsidRDefault="00547A34" w:rsidP="001407A3">
      <w:pPr>
        <w:rPr>
          <w:b/>
          <w:sz w:val="24"/>
        </w:rPr>
      </w:pPr>
      <w:r w:rsidRPr="003F6527">
        <w:rPr>
          <w:b/>
          <w:sz w:val="24"/>
        </w:rPr>
        <w:t>Example:</w:t>
      </w:r>
    </w:p>
    <w:p w:rsidR="00A933FB" w:rsidRPr="001407A3" w:rsidRDefault="00547A34" w:rsidP="001407A3">
      <w:r w:rsidRPr="001407A3">
        <w:t xml:space="preserve">The following example denotes that the document type capable of being received is a UBL </w:t>
      </w:r>
      <w:r w:rsidR="00E832FB">
        <w:t>2.1</w:t>
      </w:r>
      <w:r w:rsidRPr="001407A3">
        <w:t xml:space="preserve"> Order conforming to the </w:t>
      </w:r>
      <w:r w:rsidR="00A13D74" w:rsidRPr="001407A3">
        <w:t>PEPPOL P</w:t>
      </w:r>
      <w:r w:rsidRPr="001407A3">
        <w:t>rofile</w:t>
      </w:r>
      <w:r w:rsidR="00A13D74" w:rsidRPr="001407A3">
        <w:t xml:space="preserve"> 3a</w:t>
      </w:r>
      <w:r w:rsidRPr="001407A3">
        <w:t>).</w:t>
      </w:r>
    </w:p>
    <w:p w:rsidR="002362F2" w:rsidRPr="003F6527" w:rsidRDefault="002362F2" w:rsidP="003F6527">
      <w:pPr>
        <w:pStyle w:val="Code"/>
        <w:shd w:val="clear" w:color="auto" w:fill="FFFFFF"/>
        <w:ind w:left="567"/>
      </w:pPr>
      <w:r w:rsidRPr="003F6527">
        <w:t>urn:oasis:names:specification:ubl:schema:xsd:Order-2::Order##</w:t>
      </w:r>
      <w:r w:rsidRPr="002362F2">
        <w:t xml:space="preserve"> </w:t>
      </w:r>
      <w:r w:rsidRPr="00F063AD">
        <w:t>urn:www.cenbii.eu:transaction:bii</w:t>
      </w:r>
      <w:r>
        <w:t>trns</w:t>
      </w:r>
      <w:r w:rsidRPr="00F063AD">
        <w:t>001:ver</w:t>
      </w:r>
      <w:r>
        <w:t>2</w:t>
      </w:r>
      <w:r w:rsidRPr="00F063AD">
        <w:t>.0:</w:t>
      </w:r>
      <w:r>
        <w:t>extended:</w:t>
      </w:r>
      <w:r w:rsidRPr="00F063AD">
        <w:t>urn:www.peppol.eu:bis:peppol3a:ver</w:t>
      </w:r>
      <w:r>
        <w:t>2</w:t>
      </w:r>
      <w:r w:rsidRPr="00F063AD">
        <w:t>.0</w:t>
      </w:r>
      <w:r w:rsidRPr="003F6527">
        <w:t>::2.</w:t>
      </w:r>
      <w:r>
        <w:t>1</w:t>
      </w:r>
    </w:p>
    <w:p w:rsidR="00272B17" w:rsidRPr="00272B17" w:rsidRDefault="00272B17" w:rsidP="001407A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3085"/>
        <w:gridCol w:w="6201"/>
      </w:tblGrid>
      <w:tr w:rsidR="001407A3" w:rsidRPr="002F08C0" w:rsidTr="002F08C0">
        <w:tc>
          <w:tcPr>
            <w:tcW w:w="3085" w:type="dxa"/>
            <w:shd w:val="clear" w:color="auto" w:fill="auto"/>
          </w:tcPr>
          <w:p w:rsidR="001407A3" w:rsidRPr="002F08C0" w:rsidRDefault="001407A3" w:rsidP="002F08C0">
            <w:pPr>
              <w:rPr>
                <w:b/>
              </w:rPr>
            </w:pPr>
            <w:r w:rsidRPr="002F08C0">
              <w:rPr>
                <w:b/>
              </w:rPr>
              <w:t>Root namespace</w:t>
            </w:r>
          </w:p>
        </w:tc>
        <w:tc>
          <w:tcPr>
            <w:tcW w:w="6201" w:type="dxa"/>
            <w:shd w:val="clear" w:color="auto" w:fill="auto"/>
          </w:tcPr>
          <w:p w:rsidR="001407A3" w:rsidRPr="002F08C0" w:rsidRDefault="001407A3" w:rsidP="002F08C0">
            <w:r w:rsidRPr="002F08C0">
              <w:t>urn:oasis:names:specification:ubl:schema:xsd:Order-2</w:t>
            </w:r>
          </w:p>
        </w:tc>
      </w:tr>
      <w:tr w:rsidR="001407A3" w:rsidRPr="002F08C0" w:rsidTr="002F08C0">
        <w:tc>
          <w:tcPr>
            <w:tcW w:w="3085" w:type="dxa"/>
            <w:shd w:val="clear" w:color="auto" w:fill="auto"/>
          </w:tcPr>
          <w:p w:rsidR="001407A3" w:rsidRPr="002F08C0" w:rsidRDefault="001407A3" w:rsidP="002F08C0">
            <w:pPr>
              <w:rPr>
                <w:b/>
              </w:rPr>
            </w:pPr>
            <w:r w:rsidRPr="002F08C0">
              <w:rPr>
                <w:b/>
              </w:rPr>
              <w:t>Document element local name</w:t>
            </w:r>
          </w:p>
        </w:tc>
        <w:tc>
          <w:tcPr>
            <w:tcW w:w="6201" w:type="dxa"/>
            <w:shd w:val="clear" w:color="auto" w:fill="auto"/>
          </w:tcPr>
          <w:p w:rsidR="001407A3" w:rsidRPr="002F08C0" w:rsidRDefault="001407A3" w:rsidP="002F08C0">
            <w:r w:rsidRPr="002F08C0">
              <w:t>Order</w:t>
            </w:r>
          </w:p>
        </w:tc>
      </w:tr>
      <w:tr w:rsidR="001407A3" w:rsidRPr="002F08C0" w:rsidTr="002F08C0">
        <w:tc>
          <w:tcPr>
            <w:tcW w:w="3085" w:type="dxa"/>
            <w:shd w:val="clear" w:color="auto" w:fill="auto"/>
          </w:tcPr>
          <w:p w:rsidR="001407A3" w:rsidRPr="002F08C0" w:rsidRDefault="001407A3" w:rsidP="002F08C0">
            <w:pPr>
              <w:rPr>
                <w:b/>
              </w:rPr>
            </w:pPr>
            <w:r w:rsidRPr="002F08C0">
              <w:rPr>
                <w:b/>
              </w:rPr>
              <w:t>Customization ID (see above)</w:t>
            </w:r>
          </w:p>
        </w:tc>
        <w:tc>
          <w:tcPr>
            <w:tcW w:w="6201" w:type="dxa"/>
            <w:shd w:val="clear" w:color="auto" w:fill="auto"/>
          </w:tcPr>
          <w:p w:rsidR="002362F2" w:rsidRPr="002F08C0" w:rsidRDefault="002362F2" w:rsidP="002F08C0">
            <w:r w:rsidRPr="00F063AD">
              <w:t>urn:www.cenbii.eu:transaction:bii</w:t>
            </w:r>
            <w:r>
              <w:t>trns</w:t>
            </w:r>
            <w:r w:rsidRPr="00F063AD">
              <w:t>001:ver</w:t>
            </w:r>
            <w:r>
              <w:t>2</w:t>
            </w:r>
            <w:r w:rsidRPr="00F063AD">
              <w:t>.0:</w:t>
            </w:r>
            <w:r>
              <w:t>extended:</w:t>
            </w:r>
            <w:r w:rsidRPr="00F063AD">
              <w:t>urn:www.peppol.eu:bis:peppol3a:ver</w:t>
            </w:r>
            <w:r>
              <w:t>2</w:t>
            </w:r>
            <w:r w:rsidRPr="00F063AD">
              <w:t>.0</w:t>
            </w:r>
          </w:p>
        </w:tc>
      </w:tr>
      <w:tr w:rsidR="001407A3" w:rsidRPr="002F08C0" w:rsidTr="002F08C0">
        <w:tc>
          <w:tcPr>
            <w:tcW w:w="3085" w:type="dxa"/>
            <w:shd w:val="clear" w:color="auto" w:fill="auto"/>
          </w:tcPr>
          <w:p w:rsidR="001407A3" w:rsidRPr="002F08C0" w:rsidRDefault="001407A3" w:rsidP="002F08C0">
            <w:pPr>
              <w:rPr>
                <w:b/>
              </w:rPr>
            </w:pPr>
            <w:r w:rsidRPr="002F08C0">
              <w:rPr>
                <w:b/>
              </w:rPr>
              <w:t>Version</w:t>
            </w:r>
          </w:p>
        </w:tc>
        <w:tc>
          <w:tcPr>
            <w:tcW w:w="6201" w:type="dxa"/>
            <w:shd w:val="clear" w:color="auto" w:fill="auto"/>
          </w:tcPr>
          <w:p w:rsidR="001407A3" w:rsidRPr="002F08C0" w:rsidRDefault="00D60C76" w:rsidP="002362F2">
            <w:r>
              <w:t>2.1</w:t>
            </w:r>
          </w:p>
        </w:tc>
      </w:tr>
    </w:tbl>
    <w:p w:rsidR="003D64C4" w:rsidRPr="001407A3" w:rsidRDefault="003D64C4" w:rsidP="003D64C4">
      <w:pPr>
        <w:pStyle w:val="PolicyHeader"/>
      </w:pPr>
      <w:bookmarkStart w:id="1475" w:name="_Toc485137444"/>
      <w:r w:rsidRPr="001407A3">
        <w:t xml:space="preserve">Specifying </w:t>
      </w:r>
      <w:r>
        <w:t>Document</w:t>
      </w:r>
      <w:r w:rsidRPr="001407A3">
        <w:t xml:space="preserve"> </w:t>
      </w:r>
      <w:r w:rsidR="00235DA3">
        <w:t xml:space="preserve">Type </w:t>
      </w:r>
      <w:r w:rsidRPr="001407A3">
        <w:t xml:space="preserve">Identifiers in </w:t>
      </w:r>
      <w:r>
        <w:t>SMP documents</w:t>
      </w:r>
      <w:bookmarkEnd w:id="1475"/>
    </w:p>
    <w:p w:rsidR="003D64C4" w:rsidRPr="001407A3" w:rsidRDefault="003D64C4" w:rsidP="003D64C4">
      <w:pPr>
        <w:pStyle w:val="Policy"/>
      </w:pPr>
      <w:r w:rsidRPr="001407A3">
        <w:t xml:space="preserve">The value for </w:t>
      </w:r>
      <w:r>
        <w:t>the scheme attribute must be “</w:t>
      </w:r>
      <w:r w:rsidR="0094310A">
        <w:t>busdox</w:t>
      </w:r>
      <w:r>
        <w:t>-</w:t>
      </w:r>
      <w:r w:rsidR="0094310A">
        <w:t>doc</w:t>
      </w:r>
      <w:r>
        <w:t>id-</w:t>
      </w:r>
      <w:r w:rsidR="0094310A">
        <w:t>qns</w:t>
      </w:r>
      <w:r>
        <w:t>” (see</w:t>
      </w:r>
      <w:r w:rsidR="0094310A">
        <w:t xml:space="preserve"> </w:t>
      </w:r>
      <w:r w:rsidR="0094310A">
        <w:fldChar w:fldCharType="begin"/>
      </w:r>
      <w:r w:rsidR="0094310A">
        <w:instrText xml:space="preserve"> REF _Ref282436422 \r \h </w:instrText>
      </w:r>
      <w:r w:rsidR="0094310A">
        <w:fldChar w:fldCharType="separate"/>
      </w:r>
      <w:r w:rsidR="002F349C">
        <w:t>POLICY 10</w:t>
      </w:r>
      <w:r w:rsidR="0094310A">
        <w:fldChar w:fldCharType="end"/>
      </w:r>
      <w:r>
        <w:t xml:space="preserve">) and the element value must be the </w:t>
      </w:r>
      <w:r w:rsidR="0094310A">
        <w:t>document</w:t>
      </w:r>
      <w:r>
        <w:t xml:space="preserve"> </w:t>
      </w:r>
      <w:r w:rsidR="00235DA3">
        <w:t xml:space="preserve">type </w:t>
      </w:r>
      <w:r>
        <w:t>identifier itself.</w:t>
      </w:r>
    </w:p>
    <w:p w:rsidR="00DA409B" w:rsidRDefault="00B26C62" w:rsidP="00DA409B">
      <w:r>
        <w:t>Applies to: XML documents used in the SMP</w:t>
      </w:r>
    </w:p>
    <w:p w:rsidR="003D64C4" w:rsidRPr="003F6527" w:rsidRDefault="00B748CA" w:rsidP="003D64C4">
      <w:pPr>
        <w:rPr>
          <w:b/>
          <w:sz w:val="24"/>
        </w:rPr>
      </w:pPr>
      <w:r>
        <w:rPr>
          <w:b/>
          <w:sz w:val="24"/>
        </w:rPr>
        <w:br w:type="page"/>
      </w:r>
      <w:r w:rsidR="003D64C4" w:rsidRPr="003F6527">
        <w:rPr>
          <w:b/>
          <w:sz w:val="24"/>
        </w:rPr>
        <w:lastRenderedPageBreak/>
        <w:t>Example usage in the SMP:</w:t>
      </w:r>
    </w:p>
    <w:p w:rsidR="0094310A" w:rsidRDefault="006C61E2" w:rsidP="003F6527">
      <w:pPr>
        <w:pStyle w:val="Code"/>
        <w:shd w:val="clear" w:color="auto" w:fill="FFFFFF"/>
        <w:ind w:left="567"/>
      </w:pPr>
      <w:r w:rsidRPr="00667607">
        <w:t>&lt;</w:t>
      </w:r>
      <w:r>
        <w:t>Document</w:t>
      </w:r>
      <w:r w:rsidRPr="00667607">
        <w:t>Identifier scheme="</w:t>
      </w:r>
      <w:r>
        <w:t>busdox</w:t>
      </w:r>
      <w:r w:rsidRPr="00667607">
        <w:t>-</w:t>
      </w:r>
      <w:r>
        <w:t>doc</w:t>
      </w:r>
      <w:r w:rsidRPr="00667607">
        <w:t>id-</w:t>
      </w:r>
      <w:r>
        <w:t>qns</w:t>
      </w:r>
      <w:r w:rsidRPr="00667607">
        <w:t>"&gt;</w:t>
      </w:r>
      <w:r w:rsidRPr="003D64C4">
        <w:t xml:space="preserve"> urn:oasis:names:specification:ubl:schema:xsd:Order-2::Order##</w:t>
      </w:r>
      <w:r w:rsidRPr="006C61E2">
        <w:t xml:space="preserve"> </w:t>
      </w:r>
      <w:r w:rsidRPr="00F063AD">
        <w:t>urn:www.cenbii.eu:transaction:bii</w:t>
      </w:r>
      <w:r>
        <w:t>trns</w:t>
      </w:r>
      <w:r w:rsidRPr="00F063AD">
        <w:t>001:ver</w:t>
      </w:r>
      <w:r>
        <w:t>2</w:t>
      </w:r>
      <w:r w:rsidRPr="00F063AD">
        <w:t>.0:</w:t>
      </w:r>
      <w:r>
        <w:t>extended:</w:t>
      </w:r>
      <w:r w:rsidRPr="00F063AD">
        <w:t>urn:www.peppol.eu:bis:peppol3a:ver</w:t>
      </w:r>
      <w:r>
        <w:t>2</w:t>
      </w:r>
      <w:r w:rsidRPr="00F063AD">
        <w:t>.0</w:t>
      </w:r>
      <w:r w:rsidRPr="003D64C4">
        <w:t>::2.</w:t>
      </w:r>
      <w:r>
        <w:t>1</w:t>
      </w:r>
      <w:r w:rsidRPr="00667607">
        <w:t>&lt;/</w:t>
      </w:r>
      <w:r>
        <w:t>Document</w:t>
      </w:r>
      <w:r w:rsidRPr="00667607">
        <w:t>Identifier&gt;</w:t>
      </w:r>
    </w:p>
    <w:p w:rsidR="006C61E2" w:rsidDel="00111BED" w:rsidRDefault="006C61E2" w:rsidP="006B4C99">
      <w:pPr>
        <w:pStyle w:val="berschrift2"/>
        <w:rPr>
          <w:del w:id="1476" w:author="Helger" w:date="2017-06-13T16:30:00Z"/>
        </w:rPr>
      </w:pPr>
      <w:bookmarkStart w:id="1477" w:name="_Toc485137445"/>
      <w:bookmarkEnd w:id="1477"/>
    </w:p>
    <w:p w:rsidR="00A56BD2" w:rsidRPr="001F4312" w:rsidRDefault="006C4743" w:rsidP="006B4C99">
      <w:pPr>
        <w:pStyle w:val="berschrift2"/>
      </w:pPr>
      <w:bookmarkStart w:id="1478" w:name="_Document_Type_Identifier"/>
      <w:bookmarkStart w:id="1479" w:name="_Toc316247569"/>
      <w:bookmarkStart w:id="1480" w:name="_Toc485137446"/>
      <w:bookmarkEnd w:id="1478"/>
      <w:r w:rsidRPr="001F4312">
        <w:t xml:space="preserve">Document </w:t>
      </w:r>
      <w:r w:rsidR="00235DA3">
        <w:t>Type Identifier</w:t>
      </w:r>
      <w:r w:rsidRPr="001F4312">
        <w:t xml:space="preserve"> </w:t>
      </w:r>
      <w:r w:rsidR="00A56BD2" w:rsidRPr="001F4312">
        <w:t>Values</w:t>
      </w:r>
      <w:bookmarkEnd w:id="1479"/>
      <w:bookmarkEnd w:id="1480"/>
    </w:p>
    <w:p w:rsidR="00E00E20" w:rsidRPr="001F4312" w:rsidRDefault="00E00E20" w:rsidP="00E00E20">
      <w:del w:id="1481" w:author="Helger" w:date="2017-06-13T16:47:00Z">
        <w:r w:rsidRPr="001F4312" w:rsidDel="004F335D">
          <w:delText xml:space="preserve">The current </w:delText>
        </w:r>
        <w:r w:rsidR="00301D86" w:rsidDel="004F335D">
          <w:delText>non-</w:delText>
        </w:r>
      </w:del>
      <w:ins w:id="1482" w:author="Helger" w:date="2017-06-13T16:47:00Z">
        <w:r w:rsidR="004F335D">
          <w:t xml:space="preserve">A </w:t>
        </w:r>
      </w:ins>
      <w:r w:rsidR="00301D86">
        <w:t xml:space="preserve">normative </w:t>
      </w:r>
      <w:r w:rsidR="00235DA3" w:rsidRPr="001F4312">
        <w:t xml:space="preserve">list of </w:t>
      </w:r>
      <w:ins w:id="1483" w:author="Helger" w:date="2017-06-13T16:47:00Z">
        <w:r w:rsidR="004F335D">
          <w:t xml:space="preserve">all </w:t>
        </w:r>
      </w:ins>
      <w:r w:rsidR="00235DA3">
        <w:t xml:space="preserve">supported PEPPOL </w:t>
      </w:r>
      <w:r w:rsidR="00235DA3" w:rsidRPr="001F4312">
        <w:t xml:space="preserve">Document </w:t>
      </w:r>
      <w:r w:rsidR="00235DA3">
        <w:t xml:space="preserve">Type </w:t>
      </w:r>
      <w:r w:rsidR="00235DA3" w:rsidRPr="001F4312">
        <w:t>I</w:t>
      </w:r>
      <w:r w:rsidR="00235DA3">
        <w:t>dentifier</w:t>
      </w:r>
      <w:r w:rsidR="00235DA3" w:rsidRPr="001F4312">
        <w:t xml:space="preserve">s </w:t>
      </w:r>
      <w:del w:id="1484" w:author="Helger" w:date="2017-06-13T16:46:00Z">
        <w:r w:rsidR="00235DA3" w:rsidDel="00111BED">
          <w:delText>is</w:delText>
        </w:r>
        <w:r w:rsidR="00301D86" w:rsidDel="00111BED">
          <w:delText xml:space="preserve"> shown in the following table. The latest normative version </w:delText>
        </w:r>
      </w:del>
      <w:r w:rsidR="00301D86">
        <w:t>can be found at [PEPPOL_</w:t>
      </w:r>
      <w:del w:id="1485" w:author="Helger" w:date="2017-06-13T16:46:00Z">
        <w:r w:rsidR="00301D86" w:rsidDel="00111BED">
          <w:delText>PostAwar</w:delText>
        </w:r>
      </w:del>
      <w:ins w:id="1486" w:author="Helger" w:date="2017-06-13T16:46:00Z">
        <w:r w:rsidR="00111BED">
          <w:t>CL</w:t>
        </w:r>
      </w:ins>
      <w:r w:rsidR="00301D86">
        <w:t>].</w:t>
      </w:r>
    </w:p>
    <w:tbl>
      <w:tblPr>
        <w:tblW w:w="13858" w:type="dxa"/>
        <w:tblBorders>
          <w:top w:val="single" w:sz="18" w:space="0" w:color="auto"/>
          <w:bottom w:val="single" w:sz="18" w:space="0" w:color="auto"/>
        </w:tblBorders>
        <w:tblLayout w:type="fixed"/>
        <w:tblLook w:val="0420" w:firstRow="1" w:lastRow="0" w:firstColumn="0" w:lastColumn="0" w:noHBand="0" w:noVBand="1"/>
      </w:tblPr>
      <w:tblGrid>
        <w:gridCol w:w="1668"/>
        <w:gridCol w:w="850"/>
        <w:gridCol w:w="8930"/>
        <w:gridCol w:w="2410"/>
      </w:tblGrid>
      <w:tr w:rsidR="00C11B1F" w:rsidRPr="002F08C0" w:rsidDel="002A3ECC" w:rsidTr="00C75102">
        <w:trPr>
          <w:trHeight w:val="300"/>
          <w:tblHeader/>
          <w:del w:id="1487" w:author="Helger" w:date="2017-06-13T16:30:00Z"/>
        </w:trPr>
        <w:tc>
          <w:tcPr>
            <w:tcW w:w="1668" w:type="dxa"/>
            <w:tcBorders>
              <w:top w:val="single" w:sz="18" w:space="0" w:color="auto"/>
              <w:left w:val="nil"/>
              <w:bottom w:val="single" w:sz="18" w:space="0" w:color="auto"/>
              <w:right w:val="nil"/>
            </w:tcBorders>
            <w:shd w:val="clear" w:color="auto" w:fill="4F81BD"/>
            <w:noWrap/>
          </w:tcPr>
          <w:p w:rsidR="005F0923" w:rsidRPr="007D41BF" w:rsidDel="002A3ECC" w:rsidRDefault="005F0923" w:rsidP="007D41BF">
            <w:pPr>
              <w:jc w:val="center"/>
              <w:rPr>
                <w:del w:id="1488" w:author="Helger" w:date="2017-06-13T16:30:00Z"/>
                <w:b/>
                <w:bCs/>
                <w:color w:val="000000"/>
                <w:sz w:val="20"/>
                <w:szCs w:val="20"/>
                <w:lang w:eastAsia="en-GB"/>
              </w:rPr>
            </w:pPr>
            <w:del w:id="1489" w:author="Helger" w:date="2017-06-13T16:30:00Z">
              <w:r w:rsidRPr="007D41BF" w:rsidDel="002A3ECC">
                <w:rPr>
                  <w:b/>
                  <w:bCs/>
                  <w:color w:val="000000"/>
                  <w:sz w:val="20"/>
                  <w:szCs w:val="20"/>
                  <w:lang w:eastAsia="en-GB"/>
                </w:rPr>
                <w:delText>Common Name</w:delText>
              </w:r>
            </w:del>
          </w:p>
        </w:tc>
        <w:tc>
          <w:tcPr>
            <w:tcW w:w="850" w:type="dxa"/>
            <w:tcBorders>
              <w:top w:val="single" w:sz="18" w:space="0" w:color="auto"/>
              <w:left w:val="nil"/>
              <w:bottom w:val="single" w:sz="18" w:space="0" w:color="auto"/>
              <w:right w:val="nil"/>
            </w:tcBorders>
            <w:shd w:val="clear" w:color="auto" w:fill="4F81BD"/>
          </w:tcPr>
          <w:p w:rsidR="005F0923" w:rsidRPr="007D41BF" w:rsidDel="002A3ECC" w:rsidRDefault="002D460B" w:rsidP="007D41BF">
            <w:pPr>
              <w:jc w:val="center"/>
              <w:rPr>
                <w:del w:id="1490" w:author="Helger" w:date="2017-06-13T16:30:00Z"/>
                <w:b/>
                <w:bCs/>
                <w:color w:val="000000"/>
                <w:sz w:val="20"/>
                <w:szCs w:val="20"/>
                <w:lang w:eastAsia="en-GB"/>
              </w:rPr>
            </w:pPr>
            <w:del w:id="1491" w:author="Helger" w:date="2017-06-13T16:30:00Z">
              <w:r w:rsidDel="002A3ECC">
                <w:rPr>
                  <w:b/>
                  <w:bCs/>
                  <w:color w:val="000000"/>
                  <w:sz w:val="20"/>
                  <w:szCs w:val="20"/>
                  <w:lang w:eastAsia="en-GB"/>
                </w:rPr>
                <w:delText xml:space="preserve">BIS </w:delText>
              </w:r>
              <w:r w:rsidR="005F0923" w:rsidDel="002A3ECC">
                <w:rPr>
                  <w:b/>
                  <w:bCs/>
                  <w:color w:val="000000"/>
                  <w:sz w:val="20"/>
                  <w:szCs w:val="20"/>
                  <w:lang w:eastAsia="en-GB"/>
                </w:rPr>
                <w:delText>Version</w:delText>
              </w:r>
            </w:del>
          </w:p>
        </w:tc>
        <w:tc>
          <w:tcPr>
            <w:tcW w:w="8930" w:type="dxa"/>
            <w:tcBorders>
              <w:top w:val="single" w:sz="18" w:space="0" w:color="auto"/>
              <w:left w:val="nil"/>
              <w:bottom w:val="single" w:sz="18" w:space="0" w:color="auto"/>
              <w:right w:val="nil"/>
            </w:tcBorders>
            <w:shd w:val="clear" w:color="auto" w:fill="4F81BD"/>
            <w:noWrap/>
          </w:tcPr>
          <w:p w:rsidR="005F0923" w:rsidRPr="007D41BF" w:rsidDel="002A3ECC" w:rsidRDefault="005F0923" w:rsidP="007D41BF">
            <w:pPr>
              <w:jc w:val="center"/>
              <w:rPr>
                <w:del w:id="1492" w:author="Helger" w:date="2017-06-13T16:30:00Z"/>
                <w:b/>
                <w:bCs/>
                <w:color w:val="000000"/>
                <w:sz w:val="20"/>
                <w:szCs w:val="20"/>
                <w:lang w:eastAsia="en-GB"/>
              </w:rPr>
            </w:pPr>
            <w:del w:id="1493" w:author="Helger" w:date="2017-06-13T16:30:00Z">
              <w:r w:rsidRPr="007D41BF" w:rsidDel="002A3ECC">
                <w:rPr>
                  <w:b/>
                  <w:bCs/>
                  <w:color w:val="000000"/>
                  <w:sz w:val="20"/>
                  <w:szCs w:val="20"/>
                  <w:lang w:eastAsia="en-GB"/>
                </w:rPr>
                <w:delText>PEPPOL Document Type Identifier</w:delText>
              </w:r>
              <w:r w:rsidRPr="007D41BF" w:rsidDel="002A3ECC">
                <w:rPr>
                  <w:rStyle w:val="Funotenzeichen"/>
                  <w:b/>
                  <w:bCs/>
                  <w:color w:val="000000"/>
                  <w:sz w:val="20"/>
                  <w:szCs w:val="20"/>
                  <w:lang w:eastAsia="en-GB"/>
                </w:rPr>
                <w:footnoteReference w:id="18"/>
              </w:r>
            </w:del>
          </w:p>
        </w:tc>
        <w:tc>
          <w:tcPr>
            <w:tcW w:w="2410" w:type="dxa"/>
            <w:tcBorders>
              <w:top w:val="single" w:sz="18" w:space="0" w:color="auto"/>
              <w:left w:val="nil"/>
              <w:bottom w:val="single" w:sz="18" w:space="0" w:color="auto"/>
              <w:right w:val="nil"/>
            </w:tcBorders>
            <w:shd w:val="clear" w:color="auto" w:fill="4F81BD"/>
          </w:tcPr>
          <w:p w:rsidR="005F0923" w:rsidDel="002A3ECC" w:rsidRDefault="005F0923" w:rsidP="007D41BF">
            <w:pPr>
              <w:jc w:val="center"/>
              <w:rPr>
                <w:del w:id="1496" w:author="Helger" w:date="2017-06-13T16:30:00Z"/>
                <w:b/>
                <w:bCs/>
                <w:color w:val="000000"/>
                <w:sz w:val="20"/>
                <w:szCs w:val="20"/>
                <w:lang w:eastAsia="en-GB"/>
              </w:rPr>
            </w:pPr>
            <w:del w:id="1497" w:author="Helger" w:date="2017-06-13T16:30:00Z">
              <w:r w:rsidRPr="007D41BF" w:rsidDel="002A3ECC">
                <w:rPr>
                  <w:b/>
                  <w:bCs/>
                  <w:color w:val="000000"/>
                  <w:sz w:val="20"/>
                  <w:szCs w:val="20"/>
                  <w:lang w:eastAsia="en-GB"/>
                </w:rPr>
                <w:delText xml:space="preserve">PEPPOL </w:delText>
              </w:r>
            </w:del>
          </w:p>
          <w:p w:rsidR="005F0923" w:rsidRPr="007D41BF" w:rsidDel="002A3ECC" w:rsidRDefault="005F0923" w:rsidP="007D41BF">
            <w:pPr>
              <w:jc w:val="center"/>
              <w:rPr>
                <w:del w:id="1498" w:author="Helger" w:date="2017-06-13T16:30:00Z"/>
                <w:b/>
                <w:bCs/>
                <w:color w:val="000000"/>
                <w:sz w:val="20"/>
                <w:szCs w:val="20"/>
                <w:highlight w:val="yellow"/>
                <w:lang w:eastAsia="en-GB"/>
              </w:rPr>
            </w:pPr>
            <w:del w:id="1499" w:author="Helger" w:date="2017-06-13T16:30:00Z">
              <w:r w:rsidRPr="007D41BF" w:rsidDel="002A3ECC">
                <w:rPr>
                  <w:b/>
                  <w:bCs/>
                  <w:color w:val="000000"/>
                  <w:sz w:val="20"/>
                  <w:szCs w:val="20"/>
                  <w:lang w:eastAsia="en-GB"/>
                </w:rPr>
                <w:delText>Specification</w:delText>
              </w:r>
            </w:del>
          </w:p>
        </w:tc>
      </w:tr>
      <w:tr w:rsidR="00C11B1F" w:rsidRPr="002F08C0" w:rsidDel="002A3ECC" w:rsidTr="00C75102">
        <w:trPr>
          <w:trHeight w:val="300"/>
          <w:del w:id="1500" w:author="Helger" w:date="2017-06-13T16:30:00Z"/>
        </w:trPr>
        <w:tc>
          <w:tcPr>
            <w:tcW w:w="1668" w:type="dxa"/>
            <w:shd w:val="clear" w:color="auto" w:fill="D8D8D8"/>
            <w:noWrap/>
          </w:tcPr>
          <w:p w:rsidR="005F0923" w:rsidRPr="007D41BF" w:rsidDel="002A3ECC" w:rsidRDefault="005F0923" w:rsidP="007D41BF">
            <w:pPr>
              <w:spacing w:afterLines="60" w:after="144"/>
              <w:rPr>
                <w:del w:id="1501" w:author="Helger" w:date="2017-06-13T16:30:00Z"/>
                <w:color w:val="000000"/>
                <w:sz w:val="20"/>
                <w:szCs w:val="16"/>
                <w:lang w:eastAsia="en-GB"/>
              </w:rPr>
            </w:pPr>
            <w:del w:id="1502" w:author="Helger" w:date="2017-06-13T16:30:00Z">
              <w:r w:rsidRPr="007D41BF" w:rsidDel="002A3ECC">
                <w:rPr>
                  <w:sz w:val="20"/>
                </w:rPr>
                <w:delText>Virtual Company Dossier</w:delText>
              </w:r>
              <w:r w:rsidRPr="007D41BF" w:rsidDel="002A3ECC">
                <w:rPr>
                  <w:rStyle w:val="Funotenzeichen"/>
                  <w:color w:val="000000"/>
                  <w:sz w:val="20"/>
                  <w:szCs w:val="16"/>
                  <w:lang w:eastAsia="en-GB"/>
                </w:rPr>
                <w:footnoteReference w:id="19"/>
              </w:r>
            </w:del>
          </w:p>
        </w:tc>
        <w:tc>
          <w:tcPr>
            <w:tcW w:w="850" w:type="dxa"/>
            <w:shd w:val="clear" w:color="auto" w:fill="D8D8D8"/>
          </w:tcPr>
          <w:p w:rsidR="005F0923" w:rsidRPr="007D41BF" w:rsidDel="002A3ECC" w:rsidRDefault="005F0923" w:rsidP="00DD69F3">
            <w:pPr>
              <w:spacing w:afterLines="60" w:after="144"/>
              <w:rPr>
                <w:del w:id="1505" w:author="Helger" w:date="2017-06-13T16:30:00Z"/>
                <w:sz w:val="20"/>
              </w:rPr>
            </w:pPr>
          </w:p>
        </w:tc>
        <w:tc>
          <w:tcPr>
            <w:tcW w:w="8930" w:type="dxa"/>
            <w:shd w:val="clear" w:color="auto" w:fill="D8D8D8"/>
            <w:noWrap/>
          </w:tcPr>
          <w:p w:rsidR="005F0923" w:rsidRPr="007D41BF" w:rsidDel="002A3ECC" w:rsidRDefault="005F0923" w:rsidP="00DD69F3">
            <w:pPr>
              <w:spacing w:afterLines="60" w:after="144"/>
              <w:rPr>
                <w:del w:id="1506" w:author="Helger" w:date="2017-06-13T16:30:00Z"/>
                <w:color w:val="000000"/>
                <w:sz w:val="20"/>
                <w:szCs w:val="20"/>
                <w:lang w:eastAsia="en-GB"/>
              </w:rPr>
            </w:pPr>
            <w:del w:id="1507" w:author="Helger" w:date="2017-06-13T16:30:00Z">
              <w:r w:rsidRPr="007D41BF" w:rsidDel="002A3ECC">
                <w:rPr>
                  <w:sz w:val="20"/>
                </w:rPr>
                <w:delText xml:space="preserve">urn:www.peppol.eu:schema:xsd:VirtualCompanyDossier-1::VirtualCompanyDossier## </w:delText>
              </w:r>
              <w:r w:rsidRPr="007D41BF" w:rsidDel="002A3ECC">
                <w:rPr>
                  <w:color w:val="00B050"/>
                  <w:sz w:val="20"/>
                  <w:szCs w:val="20"/>
                  <w:lang w:eastAsia="en-GB"/>
                </w:rPr>
                <w:delText>urn:www.cenbii.eu:transaction:biicoretrdm991:ver0.1</w:delText>
              </w:r>
              <w:r w:rsidRPr="007D41BF" w:rsidDel="002A3ECC">
                <w:rPr>
                  <w:sz w:val="20"/>
                </w:rPr>
                <w:delText>:#urn:www.peppol.eu:bis:peppol991a:ver1.0::0.1</w:delText>
              </w:r>
            </w:del>
          </w:p>
        </w:tc>
        <w:tc>
          <w:tcPr>
            <w:tcW w:w="2410" w:type="dxa"/>
            <w:shd w:val="clear" w:color="auto" w:fill="D8D8D8"/>
          </w:tcPr>
          <w:p w:rsidR="005F0923" w:rsidRPr="007D41BF" w:rsidDel="002A3ECC" w:rsidRDefault="005F0923" w:rsidP="007D41BF">
            <w:pPr>
              <w:spacing w:afterLines="60" w:after="144"/>
              <w:rPr>
                <w:del w:id="1508" w:author="Helger" w:date="2017-06-13T16:30:00Z"/>
                <w:color w:val="000000"/>
                <w:sz w:val="20"/>
                <w:szCs w:val="20"/>
                <w:highlight w:val="yellow"/>
                <w:lang w:eastAsia="en-GB"/>
              </w:rPr>
            </w:pPr>
            <w:del w:id="1509" w:author="Helger" w:date="2017-06-13T16:30:00Z">
              <w:r w:rsidRPr="007D41BF" w:rsidDel="002A3ECC">
                <w:rPr>
                  <w:iCs/>
                  <w:sz w:val="20"/>
                  <w:szCs w:val="20"/>
                </w:rPr>
                <w:delText>See [PEPPOL_EIA]</w:delText>
              </w:r>
            </w:del>
          </w:p>
        </w:tc>
      </w:tr>
      <w:tr w:rsidR="00C11B1F" w:rsidRPr="002F08C0" w:rsidDel="002A3ECC" w:rsidTr="00C75102">
        <w:trPr>
          <w:del w:id="1510" w:author="Helger" w:date="2017-06-13T16:30:00Z"/>
        </w:trPr>
        <w:tc>
          <w:tcPr>
            <w:tcW w:w="1668" w:type="dxa"/>
            <w:shd w:val="clear" w:color="auto" w:fill="auto"/>
            <w:noWrap/>
          </w:tcPr>
          <w:p w:rsidR="005F0923" w:rsidRPr="007D41BF" w:rsidDel="002A3ECC" w:rsidRDefault="005F0923" w:rsidP="007D41BF">
            <w:pPr>
              <w:spacing w:afterLines="60" w:after="144"/>
              <w:rPr>
                <w:del w:id="1511" w:author="Helger" w:date="2017-06-13T16:30:00Z"/>
                <w:color w:val="000000"/>
                <w:sz w:val="20"/>
                <w:szCs w:val="16"/>
                <w:lang w:eastAsia="en-GB"/>
              </w:rPr>
            </w:pPr>
            <w:del w:id="1512" w:author="Helger" w:date="2017-06-13T16:30:00Z">
              <w:r w:rsidRPr="007D41BF" w:rsidDel="002A3ECC">
                <w:rPr>
                  <w:sz w:val="20"/>
                </w:rPr>
                <w:delText>Virtual Company Dossier Package</w:delText>
              </w:r>
              <w:r w:rsidRPr="007D41BF" w:rsidDel="002A3ECC">
                <w:rPr>
                  <w:rStyle w:val="Funotenzeichen"/>
                  <w:color w:val="000000"/>
                  <w:sz w:val="20"/>
                  <w:szCs w:val="16"/>
                  <w:lang w:eastAsia="en-GB"/>
                </w:rPr>
                <w:footnoteReference w:id="20"/>
              </w:r>
            </w:del>
          </w:p>
        </w:tc>
        <w:tc>
          <w:tcPr>
            <w:tcW w:w="850" w:type="dxa"/>
          </w:tcPr>
          <w:p w:rsidR="005F0923" w:rsidRPr="007D41BF" w:rsidDel="002A3ECC" w:rsidRDefault="005F0923" w:rsidP="00DD69F3">
            <w:pPr>
              <w:spacing w:afterLines="60" w:after="144"/>
              <w:rPr>
                <w:del w:id="1515" w:author="Helger" w:date="2017-06-13T16:30:00Z"/>
                <w:sz w:val="20"/>
              </w:rPr>
            </w:pPr>
          </w:p>
        </w:tc>
        <w:tc>
          <w:tcPr>
            <w:tcW w:w="8930" w:type="dxa"/>
            <w:shd w:val="clear" w:color="auto" w:fill="auto"/>
            <w:noWrap/>
          </w:tcPr>
          <w:p w:rsidR="005F0923" w:rsidRPr="007D41BF" w:rsidDel="002A3ECC" w:rsidRDefault="005F0923" w:rsidP="00DD69F3">
            <w:pPr>
              <w:spacing w:afterLines="60" w:after="144"/>
              <w:rPr>
                <w:del w:id="1516" w:author="Helger" w:date="2017-06-13T16:30:00Z"/>
                <w:color w:val="000000"/>
                <w:sz w:val="20"/>
                <w:szCs w:val="20"/>
                <w:lang w:eastAsia="en-GB"/>
              </w:rPr>
            </w:pPr>
            <w:del w:id="1517" w:author="Helger" w:date="2017-06-13T16:30:00Z">
              <w:r w:rsidRPr="007D41BF" w:rsidDel="002A3ECC">
                <w:rPr>
                  <w:sz w:val="20"/>
                </w:rPr>
                <w:delText xml:space="preserve">urn:www.peppol.eu:schema:xsd:VirtualCompanyDossierPackage-1::VirtualCompanyDossierPackage## </w:delText>
              </w:r>
              <w:r w:rsidRPr="007D41BF" w:rsidDel="002A3ECC">
                <w:rPr>
                  <w:color w:val="00B050"/>
                  <w:sz w:val="20"/>
                  <w:szCs w:val="20"/>
                  <w:lang w:eastAsia="en-GB"/>
                </w:rPr>
                <w:delText>urn:www.cenbii.eu:transaction:biicoretrdm992:ver0.1</w:delText>
              </w:r>
              <w:r w:rsidRPr="007D41BF" w:rsidDel="002A3ECC">
                <w:rPr>
                  <w:sz w:val="20"/>
                </w:rPr>
                <w:delText>:#urn:www.peppol.eu:bis:peppol992a:ver1.0::0.1</w:delText>
              </w:r>
            </w:del>
          </w:p>
        </w:tc>
        <w:tc>
          <w:tcPr>
            <w:tcW w:w="2410" w:type="dxa"/>
            <w:shd w:val="clear" w:color="auto" w:fill="auto"/>
          </w:tcPr>
          <w:p w:rsidR="005F0923" w:rsidRPr="007D41BF" w:rsidDel="002A3ECC" w:rsidRDefault="005F0923" w:rsidP="007D41BF">
            <w:pPr>
              <w:spacing w:afterLines="60" w:after="144"/>
              <w:rPr>
                <w:del w:id="1518" w:author="Helger" w:date="2017-06-13T16:30:00Z"/>
                <w:color w:val="000000"/>
                <w:sz w:val="20"/>
                <w:szCs w:val="20"/>
                <w:highlight w:val="yellow"/>
                <w:lang w:eastAsia="en-GB"/>
              </w:rPr>
            </w:pPr>
            <w:del w:id="1519" w:author="Helger" w:date="2017-06-13T16:30:00Z">
              <w:r w:rsidRPr="007D41BF" w:rsidDel="002A3ECC">
                <w:rPr>
                  <w:iCs/>
                  <w:sz w:val="20"/>
                  <w:szCs w:val="20"/>
                </w:rPr>
                <w:delText>See [PEPPOL_EIA]</w:delText>
              </w:r>
            </w:del>
          </w:p>
        </w:tc>
      </w:tr>
      <w:tr w:rsidR="00C11B1F" w:rsidRPr="002F08C0" w:rsidDel="002A3ECC" w:rsidTr="00C75102">
        <w:trPr>
          <w:trHeight w:val="300"/>
          <w:del w:id="1520" w:author="Helger" w:date="2017-06-13T16:30:00Z"/>
        </w:trPr>
        <w:tc>
          <w:tcPr>
            <w:tcW w:w="1668" w:type="dxa"/>
            <w:shd w:val="clear" w:color="auto" w:fill="D8D8D8"/>
            <w:noWrap/>
          </w:tcPr>
          <w:p w:rsidR="005F0923" w:rsidRPr="007D41BF" w:rsidDel="002A3ECC" w:rsidRDefault="005F0923" w:rsidP="007D41BF">
            <w:pPr>
              <w:spacing w:afterLines="60" w:after="144"/>
              <w:rPr>
                <w:del w:id="1521" w:author="Helger" w:date="2017-06-13T16:30:00Z"/>
                <w:color w:val="000000"/>
                <w:sz w:val="20"/>
                <w:szCs w:val="16"/>
                <w:lang w:eastAsia="en-GB"/>
              </w:rPr>
            </w:pPr>
            <w:del w:id="1522" w:author="Helger" w:date="2017-06-13T16:30:00Z">
              <w:r w:rsidRPr="007D41BF" w:rsidDel="002A3ECC">
                <w:rPr>
                  <w:sz w:val="20"/>
                </w:rPr>
                <w:delText>Catalogue Template</w:delText>
              </w:r>
              <w:r w:rsidRPr="007D41BF" w:rsidDel="002A3ECC">
                <w:rPr>
                  <w:rStyle w:val="Funotenzeichen"/>
                  <w:color w:val="000000"/>
                  <w:sz w:val="20"/>
                  <w:szCs w:val="16"/>
                  <w:lang w:eastAsia="en-GB"/>
                </w:rPr>
                <w:footnoteReference w:id="21"/>
              </w:r>
            </w:del>
          </w:p>
        </w:tc>
        <w:tc>
          <w:tcPr>
            <w:tcW w:w="850" w:type="dxa"/>
            <w:shd w:val="clear" w:color="auto" w:fill="D8D8D8"/>
          </w:tcPr>
          <w:p w:rsidR="005F0923" w:rsidRPr="007D41BF" w:rsidDel="002A3ECC" w:rsidRDefault="005F0923" w:rsidP="00DD69F3">
            <w:pPr>
              <w:spacing w:afterLines="60" w:after="144"/>
              <w:rPr>
                <w:del w:id="1525" w:author="Helger" w:date="2017-06-13T16:30:00Z"/>
                <w:sz w:val="20"/>
              </w:rPr>
            </w:pPr>
          </w:p>
        </w:tc>
        <w:tc>
          <w:tcPr>
            <w:tcW w:w="8930" w:type="dxa"/>
            <w:shd w:val="clear" w:color="auto" w:fill="D8D8D8"/>
            <w:noWrap/>
          </w:tcPr>
          <w:p w:rsidR="005F0923" w:rsidRPr="007D41BF" w:rsidDel="002A3ECC" w:rsidRDefault="005F0923" w:rsidP="00DD69F3">
            <w:pPr>
              <w:spacing w:afterLines="60" w:after="144"/>
              <w:rPr>
                <w:del w:id="1526" w:author="Helger" w:date="2017-06-13T16:30:00Z"/>
                <w:color w:val="000000"/>
                <w:sz w:val="20"/>
                <w:szCs w:val="20"/>
                <w:lang w:eastAsia="en-GB"/>
              </w:rPr>
            </w:pPr>
            <w:del w:id="1527" w:author="Helger" w:date="2017-06-13T16:30:00Z">
              <w:r w:rsidRPr="007D41BF" w:rsidDel="002A3ECC">
                <w:rPr>
                  <w:sz w:val="20"/>
                </w:rPr>
                <w:delText xml:space="preserve">urn:www.peppol.eu:schema:xsd:CatalogueTemplate-1::CatalogueTemplate## </w:delText>
              </w:r>
              <w:r w:rsidRPr="007D41BF" w:rsidDel="002A3ECC">
                <w:rPr>
                  <w:color w:val="00B050"/>
                  <w:sz w:val="20"/>
                  <w:szCs w:val="20"/>
                  <w:lang w:eastAsia="en-GB"/>
                </w:rPr>
                <w:delText>urn:www.cenbii.eu:transaction:biicoretrdm993:ver0.1</w:delText>
              </w:r>
              <w:r w:rsidRPr="007D41BF" w:rsidDel="002A3ECC">
                <w:rPr>
                  <w:sz w:val="20"/>
                </w:rPr>
                <w:delText>:#urn:www.peppol.eu:bis:peppol993a:ver1.0::0.1</w:delText>
              </w:r>
            </w:del>
          </w:p>
        </w:tc>
        <w:tc>
          <w:tcPr>
            <w:tcW w:w="2410" w:type="dxa"/>
            <w:shd w:val="clear" w:color="auto" w:fill="D8D8D8"/>
          </w:tcPr>
          <w:p w:rsidR="005F0923" w:rsidRPr="007D41BF" w:rsidDel="002A3ECC" w:rsidRDefault="005F0923" w:rsidP="007D41BF">
            <w:pPr>
              <w:spacing w:afterLines="60" w:after="144"/>
              <w:rPr>
                <w:del w:id="1528" w:author="Helger" w:date="2017-06-13T16:30:00Z"/>
                <w:color w:val="000000"/>
                <w:sz w:val="20"/>
                <w:szCs w:val="20"/>
                <w:highlight w:val="yellow"/>
                <w:lang w:eastAsia="en-GB"/>
              </w:rPr>
            </w:pPr>
            <w:del w:id="1529" w:author="Helger" w:date="2017-06-13T16:30:00Z">
              <w:r w:rsidRPr="007D41BF" w:rsidDel="002A3ECC">
                <w:rPr>
                  <w:iCs/>
                  <w:sz w:val="20"/>
                  <w:szCs w:val="20"/>
                </w:rPr>
                <w:delText>See [PEPPOL_EIA]</w:delText>
              </w:r>
            </w:del>
          </w:p>
        </w:tc>
      </w:tr>
      <w:tr w:rsidR="00C11B1F" w:rsidRPr="002F08C0" w:rsidDel="002A3ECC" w:rsidTr="00C75102">
        <w:trPr>
          <w:trHeight w:val="300"/>
          <w:del w:id="1530" w:author="Helger" w:date="2017-06-13T16:30:00Z"/>
        </w:trPr>
        <w:tc>
          <w:tcPr>
            <w:tcW w:w="1668" w:type="dxa"/>
            <w:shd w:val="clear" w:color="auto" w:fill="auto"/>
            <w:noWrap/>
          </w:tcPr>
          <w:p w:rsidR="005F0923" w:rsidRPr="007D41BF" w:rsidDel="002A3ECC" w:rsidRDefault="005F0923" w:rsidP="007D41BF">
            <w:pPr>
              <w:spacing w:afterLines="60" w:after="144"/>
              <w:rPr>
                <w:del w:id="1531" w:author="Helger" w:date="2017-06-13T16:30:00Z"/>
                <w:sz w:val="20"/>
              </w:rPr>
            </w:pPr>
            <w:del w:id="1532" w:author="Helger" w:date="2017-06-13T16:30:00Z">
              <w:r w:rsidRPr="007D41BF" w:rsidDel="002A3ECC">
                <w:rPr>
                  <w:sz w:val="20"/>
                </w:rPr>
                <w:delText>Criteria Template</w:delText>
              </w:r>
            </w:del>
          </w:p>
        </w:tc>
        <w:tc>
          <w:tcPr>
            <w:tcW w:w="850" w:type="dxa"/>
          </w:tcPr>
          <w:p w:rsidR="005F0923" w:rsidRPr="007D41BF" w:rsidDel="002A3ECC" w:rsidRDefault="005F0923" w:rsidP="00DD69F3">
            <w:pPr>
              <w:spacing w:afterLines="60" w:after="144"/>
              <w:rPr>
                <w:del w:id="1533" w:author="Helger" w:date="2017-06-13T16:30:00Z"/>
                <w:sz w:val="20"/>
              </w:rPr>
            </w:pPr>
          </w:p>
        </w:tc>
        <w:tc>
          <w:tcPr>
            <w:tcW w:w="8930" w:type="dxa"/>
            <w:shd w:val="clear" w:color="auto" w:fill="auto"/>
            <w:noWrap/>
          </w:tcPr>
          <w:p w:rsidR="005F0923" w:rsidRPr="007D41BF" w:rsidDel="002A3ECC" w:rsidRDefault="005F0923" w:rsidP="00DD69F3">
            <w:pPr>
              <w:spacing w:afterLines="60" w:after="144"/>
              <w:rPr>
                <w:del w:id="1534" w:author="Helger" w:date="2017-06-13T16:30:00Z"/>
                <w:color w:val="000000"/>
                <w:sz w:val="20"/>
                <w:szCs w:val="20"/>
                <w:lang w:eastAsia="en-GB"/>
              </w:rPr>
            </w:pPr>
            <w:del w:id="1535" w:author="Helger" w:date="2017-06-13T16:30:00Z">
              <w:r w:rsidRPr="007D41BF" w:rsidDel="002A3ECC">
                <w:rPr>
                  <w:sz w:val="20"/>
                </w:rPr>
                <w:delText xml:space="preserve">urn:oasis:names:specification:ubl:schema:xsd:AttachedDocument-2::AttachedDocument## </w:delText>
              </w:r>
              <w:r w:rsidRPr="007D41BF" w:rsidDel="002A3ECC">
                <w:rPr>
                  <w:color w:val="00B050"/>
                  <w:sz w:val="20"/>
                  <w:szCs w:val="20"/>
                  <w:lang w:eastAsia="en-GB"/>
                </w:rPr>
                <w:delText>urn:www.cenbii.eu:transaction:biicoretrdm994:ver0.1</w:delText>
              </w:r>
              <w:r w:rsidRPr="007D41BF" w:rsidDel="002A3ECC">
                <w:rPr>
                  <w:sz w:val="20"/>
                </w:rPr>
                <w:delText>:#urn:www.peppol.eu:bis:peppol994a:ver1.0::0.1</w:delText>
              </w:r>
            </w:del>
          </w:p>
        </w:tc>
        <w:tc>
          <w:tcPr>
            <w:tcW w:w="2410" w:type="dxa"/>
            <w:shd w:val="clear" w:color="auto" w:fill="auto"/>
          </w:tcPr>
          <w:p w:rsidR="005F0923" w:rsidRPr="007D41BF" w:rsidDel="002A3ECC" w:rsidRDefault="005F0923" w:rsidP="007D41BF">
            <w:pPr>
              <w:spacing w:afterLines="60" w:after="144"/>
              <w:rPr>
                <w:del w:id="1536" w:author="Helger" w:date="2017-06-13T16:30:00Z"/>
                <w:color w:val="000000"/>
                <w:sz w:val="20"/>
                <w:szCs w:val="20"/>
                <w:highlight w:val="yellow"/>
                <w:lang w:eastAsia="en-GB"/>
              </w:rPr>
            </w:pPr>
            <w:del w:id="1537" w:author="Helger" w:date="2017-06-13T16:30:00Z">
              <w:r w:rsidRPr="007D41BF" w:rsidDel="002A3ECC">
                <w:rPr>
                  <w:iCs/>
                  <w:sz w:val="20"/>
                  <w:szCs w:val="20"/>
                </w:rPr>
                <w:delText>See [PEPPOL_EIA]</w:delText>
              </w:r>
            </w:del>
          </w:p>
        </w:tc>
      </w:tr>
      <w:tr w:rsidR="00C11B1F" w:rsidRPr="007D41BF" w:rsidDel="002A3ECC" w:rsidTr="00C75102">
        <w:trPr>
          <w:trHeight w:val="300"/>
          <w:del w:id="1538" w:author="Helger" w:date="2017-06-13T16:30:00Z"/>
        </w:trPr>
        <w:tc>
          <w:tcPr>
            <w:tcW w:w="1668" w:type="dxa"/>
            <w:vMerge w:val="restart"/>
            <w:shd w:val="clear" w:color="auto" w:fill="D8D8D8"/>
            <w:noWrap/>
          </w:tcPr>
          <w:p w:rsidR="005F0923" w:rsidRPr="007D41BF" w:rsidDel="002A3ECC" w:rsidRDefault="005F0923" w:rsidP="00DA779F">
            <w:pPr>
              <w:rPr>
                <w:del w:id="1539" w:author="Helger" w:date="2017-06-13T16:30:00Z"/>
                <w:sz w:val="20"/>
              </w:rPr>
            </w:pPr>
            <w:del w:id="1540" w:author="Helger" w:date="2017-06-13T16:30:00Z">
              <w:r w:rsidRPr="007D41BF" w:rsidDel="002A3ECC">
                <w:rPr>
                  <w:sz w:val="20"/>
                </w:rPr>
                <w:delText>PEPPOL Catalogue profile</w:delText>
              </w:r>
            </w:del>
          </w:p>
        </w:tc>
        <w:tc>
          <w:tcPr>
            <w:tcW w:w="850" w:type="dxa"/>
            <w:shd w:val="clear" w:color="auto" w:fill="D8D8D8"/>
          </w:tcPr>
          <w:p w:rsidR="005F0923" w:rsidRPr="007D41BF" w:rsidDel="002A3ECC" w:rsidRDefault="00C11B1F" w:rsidP="00DD69F3">
            <w:pPr>
              <w:rPr>
                <w:del w:id="1541" w:author="Helger" w:date="2017-06-13T16:30:00Z"/>
                <w:sz w:val="20"/>
              </w:rPr>
            </w:pPr>
            <w:del w:id="1542" w:author="Helger" w:date="2017-06-13T16:30:00Z">
              <w:r w:rsidDel="002A3ECC">
                <w:rPr>
                  <w:sz w:val="20"/>
                </w:rPr>
                <w:delText>3</w:delText>
              </w:r>
            </w:del>
          </w:p>
        </w:tc>
        <w:tc>
          <w:tcPr>
            <w:tcW w:w="8930" w:type="dxa"/>
            <w:shd w:val="clear" w:color="auto" w:fill="D8D8D8"/>
            <w:noWrap/>
          </w:tcPr>
          <w:p w:rsidR="005F0923" w:rsidRPr="007D41BF" w:rsidDel="002A3ECC" w:rsidRDefault="005F0923" w:rsidP="005F3129">
            <w:pPr>
              <w:rPr>
                <w:del w:id="1543" w:author="Helger" w:date="2017-06-13T16:30:00Z"/>
                <w:sz w:val="20"/>
              </w:rPr>
            </w:pPr>
            <w:del w:id="1544" w:author="Helger" w:date="2017-06-13T16:30:00Z">
              <w:r w:rsidRPr="007D41BF" w:rsidDel="002A3ECC">
                <w:rPr>
                  <w:sz w:val="20"/>
                </w:rPr>
                <w:delText>urn:oasis:names:specification:ubl:schema:xsd:Catalogue-2::Catalogue## urn:www.cenbii.eu:transaction:biicoretrdm019:ver1.0:</w:delText>
              </w:r>
              <w:r w:rsidR="005F3129" w:rsidDel="002A3ECC">
                <w:rPr>
                  <w:sz w:val="20"/>
                </w:rPr>
                <w:delText>#</w:delText>
              </w:r>
              <w:r w:rsidRPr="007D41BF" w:rsidDel="002A3ECC">
                <w:rPr>
                  <w:sz w:val="20"/>
                </w:rPr>
                <w:delText>urn:www.peppol.eu:bis:peppol1a:ver1.0::2.0</w:delText>
              </w:r>
            </w:del>
          </w:p>
        </w:tc>
        <w:tc>
          <w:tcPr>
            <w:tcW w:w="2410" w:type="dxa"/>
            <w:shd w:val="clear" w:color="auto" w:fill="D8D8D8"/>
          </w:tcPr>
          <w:p w:rsidR="005F0923" w:rsidRPr="007D41BF" w:rsidDel="002A3ECC" w:rsidRDefault="005F0923" w:rsidP="007D41BF">
            <w:pPr>
              <w:spacing w:afterLines="60" w:after="144"/>
              <w:rPr>
                <w:del w:id="1545" w:author="Helger" w:date="2017-06-13T16:30:00Z"/>
                <w:color w:val="000000"/>
                <w:sz w:val="20"/>
                <w:szCs w:val="20"/>
                <w:highlight w:val="yellow"/>
                <w:lang w:val="fr-FR" w:eastAsia="en-GB"/>
              </w:rPr>
            </w:pPr>
            <w:del w:id="1546" w:author="Helger" w:date="2017-06-13T16:30:00Z">
              <w:r w:rsidRPr="007D41BF" w:rsidDel="002A3ECC">
                <w:rPr>
                  <w:bCs/>
                  <w:sz w:val="20"/>
                  <w:szCs w:val="20"/>
                  <w:lang w:val="en-US" w:bidi="ne-NP"/>
                </w:rPr>
                <w:delText>See [PEPPOL_PostAward]</w:delText>
              </w:r>
            </w:del>
          </w:p>
        </w:tc>
      </w:tr>
      <w:tr w:rsidR="00C11B1F" w:rsidRPr="007D41BF" w:rsidDel="002A3ECC" w:rsidTr="00C75102">
        <w:trPr>
          <w:trHeight w:val="488"/>
          <w:del w:id="1547" w:author="Helger" w:date="2017-06-13T16:30:00Z"/>
        </w:trPr>
        <w:tc>
          <w:tcPr>
            <w:tcW w:w="1668" w:type="dxa"/>
            <w:vMerge/>
            <w:shd w:val="clear" w:color="auto" w:fill="auto"/>
            <w:noWrap/>
          </w:tcPr>
          <w:p w:rsidR="005F0923" w:rsidRPr="007D41BF" w:rsidDel="002A3ECC" w:rsidRDefault="005F0923" w:rsidP="007D41BF">
            <w:pPr>
              <w:spacing w:afterLines="60" w:after="144"/>
              <w:rPr>
                <w:del w:id="1548" w:author="Helger" w:date="2017-06-13T16:30:00Z"/>
                <w:color w:val="000000"/>
                <w:sz w:val="20"/>
                <w:szCs w:val="16"/>
                <w:lang w:val="fr-FR" w:eastAsia="en-GB"/>
              </w:rPr>
            </w:pPr>
          </w:p>
        </w:tc>
        <w:tc>
          <w:tcPr>
            <w:tcW w:w="850" w:type="dxa"/>
            <w:shd w:val="clear" w:color="auto" w:fill="D9D9D9"/>
          </w:tcPr>
          <w:p w:rsidR="005F0923" w:rsidRPr="007D41BF" w:rsidDel="002A3ECC" w:rsidRDefault="005F0923" w:rsidP="00EB1F2B">
            <w:pPr>
              <w:rPr>
                <w:del w:id="1549" w:author="Helger" w:date="2017-06-13T16:30:00Z"/>
                <w:sz w:val="20"/>
              </w:rPr>
            </w:pPr>
          </w:p>
        </w:tc>
        <w:tc>
          <w:tcPr>
            <w:tcW w:w="8930" w:type="dxa"/>
            <w:shd w:val="clear" w:color="auto" w:fill="D9D9D9"/>
            <w:noWrap/>
          </w:tcPr>
          <w:p w:rsidR="005F0923" w:rsidRPr="007D41BF" w:rsidDel="002A3ECC" w:rsidRDefault="005F0923" w:rsidP="00EB1F2B">
            <w:pPr>
              <w:rPr>
                <w:del w:id="1550" w:author="Helger" w:date="2017-06-13T16:30:00Z"/>
                <w:sz w:val="20"/>
              </w:rPr>
            </w:pPr>
            <w:del w:id="1551" w:author="Helger" w:date="2017-06-13T16:30:00Z">
              <w:r w:rsidRPr="007D41BF" w:rsidDel="002A3ECC">
                <w:rPr>
                  <w:sz w:val="20"/>
                </w:rPr>
                <w:delText>urn:oasis:names:specification:ubl:schema:xsd:ApplicationResponse-2::ApplicationResponse## urn:www.cenbii.eu:transaction:biicoretrdm057:ver1.0:#urn:www.peppol.eu:bis:peppol1a:ver1.0::2.0</w:delText>
              </w:r>
            </w:del>
          </w:p>
        </w:tc>
        <w:tc>
          <w:tcPr>
            <w:tcW w:w="2410" w:type="dxa"/>
            <w:shd w:val="clear" w:color="auto" w:fill="D9D9D9"/>
          </w:tcPr>
          <w:p w:rsidR="005F0923" w:rsidRPr="007D41BF" w:rsidDel="002A3ECC" w:rsidRDefault="005F0923" w:rsidP="007D41BF">
            <w:pPr>
              <w:spacing w:afterLines="60" w:after="144"/>
              <w:rPr>
                <w:del w:id="1552" w:author="Helger" w:date="2017-06-13T16:30:00Z"/>
                <w:color w:val="000000"/>
                <w:sz w:val="20"/>
                <w:szCs w:val="20"/>
                <w:highlight w:val="yellow"/>
                <w:lang w:val="fr-FR" w:eastAsia="en-GB"/>
              </w:rPr>
            </w:pPr>
            <w:del w:id="1553" w:author="Helger" w:date="2017-06-13T16:30:00Z">
              <w:r w:rsidRPr="007D41BF" w:rsidDel="002A3ECC">
                <w:rPr>
                  <w:bCs/>
                  <w:sz w:val="20"/>
                  <w:szCs w:val="20"/>
                  <w:lang w:val="en-US" w:bidi="ne-NP"/>
                </w:rPr>
                <w:delText>See [PEPPOL_PostAward]</w:delText>
              </w:r>
            </w:del>
          </w:p>
        </w:tc>
      </w:tr>
      <w:tr w:rsidR="00C11B1F" w:rsidRPr="007D41BF" w:rsidDel="002A3ECC" w:rsidTr="00C75102">
        <w:trPr>
          <w:trHeight w:val="487"/>
          <w:del w:id="1554" w:author="Helger" w:date="2017-06-13T16:30:00Z"/>
        </w:trPr>
        <w:tc>
          <w:tcPr>
            <w:tcW w:w="1668" w:type="dxa"/>
            <w:vMerge/>
            <w:shd w:val="clear" w:color="auto" w:fill="D8D8D8"/>
            <w:noWrap/>
          </w:tcPr>
          <w:p w:rsidR="005F0923" w:rsidRPr="007D41BF" w:rsidDel="002A3ECC" w:rsidRDefault="005F0923" w:rsidP="007D41BF">
            <w:pPr>
              <w:spacing w:afterLines="60" w:after="144"/>
              <w:rPr>
                <w:del w:id="1555" w:author="Helger" w:date="2017-06-13T16:30:00Z"/>
                <w:color w:val="000000"/>
                <w:sz w:val="20"/>
                <w:szCs w:val="16"/>
                <w:lang w:val="fr-FR" w:eastAsia="en-GB"/>
              </w:rPr>
            </w:pPr>
          </w:p>
        </w:tc>
        <w:tc>
          <w:tcPr>
            <w:tcW w:w="850" w:type="dxa"/>
            <w:shd w:val="clear" w:color="auto" w:fill="D9D9D9"/>
          </w:tcPr>
          <w:p w:rsidR="005F0923" w:rsidRPr="007D41BF" w:rsidDel="002A3ECC" w:rsidRDefault="005F0923" w:rsidP="00EB1F2B">
            <w:pPr>
              <w:rPr>
                <w:del w:id="1556" w:author="Helger" w:date="2017-06-13T16:30:00Z"/>
                <w:sz w:val="20"/>
              </w:rPr>
            </w:pPr>
          </w:p>
        </w:tc>
        <w:tc>
          <w:tcPr>
            <w:tcW w:w="8930" w:type="dxa"/>
            <w:shd w:val="clear" w:color="auto" w:fill="D9D9D9"/>
            <w:noWrap/>
          </w:tcPr>
          <w:p w:rsidR="005F0923" w:rsidRPr="007D41BF" w:rsidDel="002A3ECC" w:rsidRDefault="005F0923" w:rsidP="00EB1F2B">
            <w:pPr>
              <w:rPr>
                <w:del w:id="1557" w:author="Helger" w:date="2017-06-13T16:30:00Z"/>
                <w:sz w:val="20"/>
              </w:rPr>
            </w:pPr>
            <w:del w:id="1558" w:author="Helger" w:date="2017-06-13T16:30:00Z">
              <w:r w:rsidRPr="007D41BF" w:rsidDel="002A3ECC">
                <w:rPr>
                  <w:sz w:val="20"/>
                </w:rPr>
                <w:delText>urn:oasis:names:specification:ubl:schema:xsd:ApplicationResponse-2::ApplicationResponse## urn:www.cenbii.eu:transaction:biicoretrdm058:ver1.0:#urn:www.peppol.eu:bis:peppol1a:ver1.0::2.0</w:delText>
              </w:r>
            </w:del>
          </w:p>
        </w:tc>
        <w:tc>
          <w:tcPr>
            <w:tcW w:w="2410" w:type="dxa"/>
            <w:shd w:val="clear" w:color="auto" w:fill="D9D9D9"/>
          </w:tcPr>
          <w:p w:rsidR="005F0923" w:rsidRPr="007D41BF" w:rsidDel="002A3ECC" w:rsidRDefault="005F0923" w:rsidP="007D41BF">
            <w:pPr>
              <w:spacing w:afterLines="60" w:after="144"/>
              <w:rPr>
                <w:del w:id="1559" w:author="Helger" w:date="2017-06-13T16:30:00Z"/>
                <w:color w:val="000000"/>
                <w:sz w:val="20"/>
                <w:szCs w:val="20"/>
                <w:highlight w:val="yellow"/>
                <w:lang w:val="fr-FR" w:eastAsia="en-GB"/>
              </w:rPr>
            </w:pPr>
            <w:del w:id="1560" w:author="Helger" w:date="2017-06-13T16:30:00Z">
              <w:r w:rsidRPr="007D41BF" w:rsidDel="002A3ECC">
                <w:rPr>
                  <w:bCs/>
                  <w:sz w:val="20"/>
                  <w:szCs w:val="20"/>
                  <w:lang w:val="en-US" w:bidi="ne-NP"/>
                </w:rPr>
                <w:delText>See [PEPPOL_PostAward]</w:delText>
              </w:r>
            </w:del>
          </w:p>
        </w:tc>
      </w:tr>
      <w:tr w:rsidR="00EC7B87" w:rsidRPr="002F08C0" w:rsidDel="002A3ECC" w:rsidTr="00C75102">
        <w:trPr>
          <w:del w:id="1561" w:author="Helger" w:date="2017-06-13T16:30:00Z"/>
        </w:trPr>
        <w:tc>
          <w:tcPr>
            <w:tcW w:w="1668" w:type="dxa"/>
            <w:shd w:val="clear" w:color="auto" w:fill="D9D9D9"/>
            <w:noWrap/>
          </w:tcPr>
          <w:p w:rsidR="00EC7B87" w:rsidRPr="007D41BF" w:rsidDel="002A3ECC" w:rsidRDefault="00EC7B87" w:rsidP="00DA779F">
            <w:pPr>
              <w:rPr>
                <w:del w:id="1562" w:author="Helger" w:date="2017-06-13T16:30:00Z"/>
                <w:sz w:val="20"/>
              </w:rPr>
            </w:pPr>
            <w:del w:id="1563" w:author="Helger" w:date="2017-06-13T16:30:00Z">
              <w:r w:rsidRPr="007D41BF" w:rsidDel="002A3ECC">
                <w:rPr>
                  <w:sz w:val="20"/>
                </w:rPr>
                <w:delText>PEPPOL Catalogue profile</w:delText>
              </w:r>
            </w:del>
          </w:p>
        </w:tc>
        <w:tc>
          <w:tcPr>
            <w:tcW w:w="850" w:type="dxa"/>
            <w:shd w:val="clear" w:color="auto" w:fill="D9D9D9"/>
          </w:tcPr>
          <w:p w:rsidR="00EC7B87" w:rsidRPr="007D41BF" w:rsidDel="002A3ECC" w:rsidRDefault="00EC7B87" w:rsidP="00EC7B87">
            <w:pPr>
              <w:rPr>
                <w:del w:id="1564" w:author="Helger" w:date="2017-06-13T16:30:00Z"/>
                <w:sz w:val="20"/>
              </w:rPr>
            </w:pPr>
            <w:del w:id="1565" w:author="Helger" w:date="2017-06-13T16:30:00Z">
              <w:r w:rsidDel="002A3ECC">
                <w:rPr>
                  <w:sz w:val="20"/>
                </w:rPr>
                <w:delText>4</w:delText>
              </w:r>
            </w:del>
          </w:p>
        </w:tc>
        <w:tc>
          <w:tcPr>
            <w:tcW w:w="8930" w:type="dxa"/>
            <w:shd w:val="clear" w:color="auto" w:fill="D9D9D9"/>
            <w:noWrap/>
          </w:tcPr>
          <w:p w:rsidR="00EC7B87" w:rsidRPr="007D41BF" w:rsidDel="002A3ECC" w:rsidRDefault="00EC7B87" w:rsidP="00EB1F2B">
            <w:pPr>
              <w:rPr>
                <w:del w:id="1566" w:author="Helger" w:date="2017-06-13T16:30:00Z"/>
                <w:sz w:val="20"/>
              </w:rPr>
            </w:pPr>
            <w:del w:id="1567" w:author="Helger" w:date="2017-06-13T16:30:00Z">
              <w:r w:rsidRPr="007D41BF" w:rsidDel="002A3ECC">
                <w:rPr>
                  <w:sz w:val="20"/>
                </w:rPr>
                <w:delText>urn:oasis:names:specification:ubl:schema:xsd:Catalogue-2::Catalogue## urn:www.cenbii.eu:transaction:bii</w:delText>
              </w:r>
              <w:r w:rsidDel="002A3ECC">
                <w:rPr>
                  <w:sz w:val="20"/>
                </w:rPr>
                <w:delText>trns</w:delText>
              </w:r>
              <w:r w:rsidRPr="007D41BF" w:rsidDel="002A3ECC">
                <w:rPr>
                  <w:sz w:val="20"/>
                </w:rPr>
                <w:delText>019:ver</w:delText>
              </w:r>
              <w:r w:rsidDel="002A3ECC">
                <w:rPr>
                  <w:sz w:val="20"/>
                </w:rPr>
                <w:delText>2</w:delText>
              </w:r>
              <w:r w:rsidRPr="007D41BF" w:rsidDel="002A3ECC">
                <w:rPr>
                  <w:sz w:val="20"/>
                </w:rPr>
                <w:delText>.0:</w:delText>
              </w:r>
              <w:r w:rsidDel="002A3ECC">
                <w:rPr>
                  <w:sz w:val="20"/>
                </w:rPr>
                <w:delText>extended:</w:delText>
              </w:r>
              <w:r w:rsidRPr="007D41BF" w:rsidDel="002A3ECC">
                <w:rPr>
                  <w:sz w:val="20"/>
                </w:rPr>
                <w:delText>urn:www.peppol.eu:bis:peppol1a:ver</w:delText>
              </w:r>
              <w:r w:rsidDel="002A3ECC">
                <w:rPr>
                  <w:sz w:val="20"/>
                </w:rPr>
                <w:delText>2</w:delText>
              </w:r>
              <w:r w:rsidRPr="007D41BF" w:rsidDel="002A3ECC">
                <w:rPr>
                  <w:sz w:val="20"/>
                </w:rPr>
                <w:delText>.0::2.</w:delText>
              </w:r>
              <w:r w:rsidDel="002A3ECC">
                <w:rPr>
                  <w:sz w:val="20"/>
                </w:rPr>
                <w:delText>1</w:delText>
              </w:r>
            </w:del>
          </w:p>
        </w:tc>
        <w:tc>
          <w:tcPr>
            <w:tcW w:w="2410" w:type="dxa"/>
            <w:shd w:val="clear" w:color="auto" w:fill="D9D9D9"/>
          </w:tcPr>
          <w:p w:rsidR="00EC7B87" w:rsidRPr="007D41BF" w:rsidDel="002A3ECC" w:rsidRDefault="00EC7B87" w:rsidP="007D41BF">
            <w:pPr>
              <w:spacing w:afterLines="60" w:after="144"/>
              <w:rPr>
                <w:del w:id="1568" w:author="Helger" w:date="2017-06-13T16:30:00Z"/>
                <w:bCs/>
                <w:sz w:val="20"/>
                <w:szCs w:val="20"/>
                <w:lang w:val="en-US" w:bidi="ne-NP"/>
              </w:rPr>
            </w:pPr>
            <w:del w:id="1569" w:author="Helger" w:date="2017-06-13T16:30:00Z">
              <w:r w:rsidRPr="007D41BF" w:rsidDel="002A3ECC">
                <w:rPr>
                  <w:bCs/>
                  <w:sz w:val="20"/>
                  <w:szCs w:val="20"/>
                  <w:lang w:val="en-US" w:bidi="ne-NP"/>
                </w:rPr>
                <w:delText>See [PEPPOL_PostAward]</w:delText>
              </w:r>
            </w:del>
          </w:p>
        </w:tc>
      </w:tr>
      <w:tr w:rsidR="00EC7B87" w:rsidRPr="002F08C0" w:rsidDel="002A3ECC" w:rsidTr="00C75102">
        <w:trPr>
          <w:del w:id="1570" w:author="Helger" w:date="2017-06-13T16:30:00Z"/>
        </w:trPr>
        <w:tc>
          <w:tcPr>
            <w:tcW w:w="1668" w:type="dxa"/>
            <w:shd w:val="clear" w:color="auto" w:fill="auto"/>
            <w:noWrap/>
          </w:tcPr>
          <w:p w:rsidR="00EC7B87" w:rsidRPr="007D41BF" w:rsidDel="002A3ECC" w:rsidRDefault="00EC7B87" w:rsidP="00DA779F">
            <w:pPr>
              <w:rPr>
                <w:del w:id="1571" w:author="Helger" w:date="2017-06-13T16:30:00Z"/>
                <w:sz w:val="20"/>
              </w:rPr>
            </w:pPr>
          </w:p>
        </w:tc>
        <w:tc>
          <w:tcPr>
            <w:tcW w:w="850" w:type="dxa"/>
          </w:tcPr>
          <w:p w:rsidR="00EC7B87" w:rsidDel="002A3ECC" w:rsidRDefault="00EC7B87" w:rsidP="00EC7B87">
            <w:pPr>
              <w:rPr>
                <w:del w:id="1572" w:author="Helger" w:date="2017-06-13T16:30:00Z"/>
                <w:sz w:val="20"/>
              </w:rPr>
            </w:pPr>
          </w:p>
        </w:tc>
        <w:tc>
          <w:tcPr>
            <w:tcW w:w="8930" w:type="dxa"/>
            <w:shd w:val="clear" w:color="auto" w:fill="auto"/>
            <w:noWrap/>
          </w:tcPr>
          <w:p w:rsidR="00EC7B87" w:rsidRPr="007D41BF" w:rsidDel="002A3ECC" w:rsidRDefault="00EC7B87" w:rsidP="00AA2704">
            <w:pPr>
              <w:rPr>
                <w:del w:id="1573" w:author="Helger" w:date="2017-06-13T16:30:00Z"/>
                <w:sz w:val="20"/>
              </w:rPr>
            </w:pPr>
            <w:del w:id="1574" w:author="Helger" w:date="2017-06-13T16:30:00Z">
              <w:r w:rsidRPr="007D41BF" w:rsidDel="002A3ECC">
                <w:rPr>
                  <w:sz w:val="20"/>
                </w:rPr>
                <w:delText>urn:oasis:names:specification:ubl:schema:xsd:ApplicationResponse-2::ApplicationResponse## urn:www.cenbii.eu:transaction:bii</w:delText>
              </w:r>
              <w:r w:rsidDel="002A3ECC">
                <w:rPr>
                  <w:sz w:val="20"/>
                </w:rPr>
                <w:delText>trns</w:delText>
              </w:r>
              <w:r w:rsidRPr="007D41BF" w:rsidDel="002A3ECC">
                <w:rPr>
                  <w:sz w:val="20"/>
                </w:rPr>
                <w:delText>058:ver</w:delText>
              </w:r>
              <w:r w:rsidDel="002A3ECC">
                <w:rPr>
                  <w:sz w:val="20"/>
                </w:rPr>
                <w:delText>2</w:delText>
              </w:r>
              <w:r w:rsidRPr="007D41BF" w:rsidDel="002A3ECC">
                <w:rPr>
                  <w:sz w:val="20"/>
                </w:rPr>
                <w:delText>.0:</w:delText>
              </w:r>
              <w:r w:rsidR="00AA2704" w:rsidDel="002A3ECC">
                <w:rPr>
                  <w:sz w:val="20"/>
                </w:rPr>
                <w:delText>extended:</w:delText>
              </w:r>
              <w:r w:rsidRPr="007D41BF" w:rsidDel="002A3ECC">
                <w:rPr>
                  <w:sz w:val="20"/>
                </w:rPr>
                <w:delText>urn:www.peppol.eu:bis:peppol1a:ver</w:delText>
              </w:r>
              <w:r w:rsidDel="002A3ECC">
                <w:rPr>
                  <w:sz w:val="20"/>
                </w:rPr>
                <w:delText>2</w:delText>
              </w:r>
              <w:r w:rsidRPr="007D41BF" w:rsidDel="002A3ECC">
                <w:rPr>
                  <w:sz w:val="20"/>
                </w:rPr>
                <w:delText>.0::2.</w:delText>
              </w:r>
              <w:r w:rsidDel="002A3ECC">
                <w:rPr>
                  <w:sz w:val="20"/>
                </w:rPr>
                <w:delText>1</w:delText>
              </w:r>
            </w:del>
          </w:p>
        </w:tc>
        <w:tc>
          <w:tcPr>
            <w:tcW w:w="2410" w:type="dxa"/>
            <w:shd w:val="clear" w:color="auto" w:fill="auto"/>
          </w:tcPr>
          <w:p w:rsidR="00EC7B87" w:rsidRPr="007D41BF" w:rsidDel="002A3ECC" w:rsidRDefault="00EC7B87" w:rsidP="007D41BF">
            <w:pPr>
              <w:spacing w:afterLines="60" w:after="144"/>
              <w:rPr>
                <w:del w:id="1575" w:author="Helger" w:date="2017-06-13T16:30:00Z"/>
                <w:bCs/>
                <w:sz w:val="20"/>
                <w:szCs w:val="20"/>
                <w:lang w:val="en-US" w:bidi="ne-NP"/>
              </w:rPr>
            </w:pPr>
            <w:del w:id="1576" w:author="Helger" w:date="2017-06-13T16:30:00Z">
              <w:r w:rsidRPr="007D41BF" w:rsidDel="002A3ECC">
                <w:rPr>
                  <w:bCs/>
                  <w:sz w:val="20"/>
                  <w:szCs w:val="20"/>
                  <w:lang w:val="en-US" w:bidi="ne-NP"/>
                </w:rPr>
                <w:delText>See [PEPPOL_PostAward]</w:delText>
              </w:r>
            </w:del>
          </w:p>
        </w:tc>
      </w:tr>
      <w:tr w:rsidR="00EC7B87" w:rsidRPr="002F08C0" w:rsidDel="002A3ECC" w:rsidTr="00C75102">
        <w:trPr>
          <w:del w:id="1577" w:author="Helger" w:date="2017-06-13T16:30:00Z"/>
        </w:trPr>
        <w:tc>
          <w:tcPr>
            <w:tcW w:w="1668" w:type="dxa"/>
            <w:shd w:val="clear" w:color="auto" w:fill="D9D9D9"/>
            <w:noWrap/>
          </w:tcPr>
          <w:p w:rsidR="00EC7B87" w:rsidRPr="007D41BF" w:rsidDel="002A3ECC" w:rsidRDefault="00EC7B87" w:rsidP="00DA779F">
            <w:pPr>
              <w:rPr>
                <w:del w:id="1578" w:author="Helger" w:date="2017-06-13T16:30:00Z"/>
                <w:sz w:val="20"/>
              </w:rPr>
            </w:pPr>
            <w:del w:id="1579" w:author="Helger" w:date="2017-06-13T16:30:00Z">
              <w:r w:rsidRPr="007D41BF" w:rsidDel="002A3ECC">
                <w:rPr>
                  <w:sz w:val="20"/>
                </w:rPr>
                <w:delText>PEPPOL Order profile</w:delText>
              </w:r>
            </w:del>
          </w:p>
        </w:tc>
        <w:tc>
          <w:tcPr>
            <w:tcW w:w="850" w:type="dxa"/>
            <w:shd w:val="clear" w:color="auto" w:fill="D9D9D9"/>
          </w:tcPr>
          <w:p w:rsidR="00EC7B87" w:rsidRPr="007D41BF" w:rsidDel="002A3ECC" w:rsidRDefault="00EC7B87" w:rsidP="00EB1F2B">
            <w:pPr>
              <w:rPr>
                <w:del w:id="1580" w:author="Helger" w:date="2017-06-13T16:30:00Z"/>
                <w:sz w:val="20"/>
              </w:rPr>
            </w:pPr>
            <w:del w:id="1581" w:author="Helger" w:date="2017-06-13T16:30:00Z">
              <w:r w:rsidDel="002A3ECC">
                <w:rPr>
                  <w:sz w:val="20"/>
                </w:rPr>
                <w:delText>3</w:delText>
              </w:r>
            </w:del>
          </w:p>
        </w:tc>
        <w:tc>
          <w:tcPr>
            <w:tcW w:w="8930" w:type="dxa"/>
            <w:shd w:val="clear" w:color="auto" w:fill="D9D9D9"/>
            <w:noWrap/>
          </w:tcPr>
          <w:p w:rsidR="00EC7B87" w:rsidRPr="007D41BF" w:rsidDel="002A3ECC" w:rsidRDefault="00EC7B87" w:rsidP="00EB1F2B">
            <w:pPr>
              <w:rPr>
                <w:del w:id="1582" w:author="Helger" w:date="2017-06-13T16:30:00Z"/>
                <w:sz w:val="20"/>
              </w:rPr>
            </w:pPr>
            <w:del w:id="1583" w:author="Helger" w:date="2017-06-13T16:30:00Z">
              <w:r w:rsidRPr="007D41BF" w:rsidDel="002A3ECC">
                <w:rPr>
                  <w:sz w:val="20"/>
                </w:rPr>
                <w:delText>urn:oasis:names:specification:ubl:schema:xsd:Order-2::Order## urn:www.cenbii.eu:transaction:biicoretrdm001:ver1.0:#urn:www.peppol.eu:bis:peppol3a:ver1.0::2.0</w:delText>
              </w:r>
            </w:del>
          </w:p>
        </w:tc>
        <w:tc>
          <w:tcPr>
            <w:tcW w:w="2410" w:type="dxa"/>
            <w:shd w:val="clear" w:color="auto" w:fill="D9D9D9"/>
          </w:tcPr>
          <w:p w:rsidR="00EC7B87" w:rsidRPr="007D41BF" w:rsidDel="002A3ECC" w:rsidRDefault="00EC7B87" w:rsidP="007D41BF">
            <w:pPr>
              <w:spacing w:afterLines="60" w:after="144"/>
              <w:rPr>
                <w:del w:id="1584" w:author="Helger" w:date="2017-06-13T16:30:00Z"/>
                <w:color w:val="000000"/>
                <w:sz w:val="20"/>
                <w:szCs w:val="20"/>
                <w:highlight w:val="yellow"/>
                <w:lang w:eastAsia="en-GB"/>
              </w:rPr>
            </w:pPr>
            <w:del w:id="1585"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300"/>
          <w:del w:id="1586" w:author="Helger" w:date="2017-06-13T16:30:00Z"/>
        </w:trPr>
        <w:tc>
          <w:tcPr>
            <w:tcW w:w="1668" w:type="dxa"/>
            <w:shd w:val="clear" w:color="auto" w:fill="FFFFFF"/>
            <w:noWrap/>
          </w:tcPr>
          <w:p w:rsidR="00EC7B87" w:rsidRPr="007D41BF" w:rsidDel="002A3ECC" w:rsidRDefault="00EC7B87" w:rsidP="00DA779F">
            <w:pPr>
              <w:rPr>
                <w:del w:id="1587" w:author="Helger" w:date="2017-06-13T16:30:00Z"/>
                <w:sz w:val="20"/>
              </w:rPr>
            </w:pPr>
            <w:del w:id="1588" w:author="Helger" w:date="2017-06-13T16:30:00Z">
              <w:r w:rsidRPr="007D41BF" w:rsidDel="002A3ECC">
                <w:rPr>
                  <w:sz w:val="20"/>
                </w:rPr>
                <w:delText>PEPPOL Order profile</w:delText>
              </w:r>
            </w:del>
          </w:p>
        </w:tc>
        <w:tc>
          <w:tcPr>
            <w:tcW w:w="850" w:type="dxa"/>
            <w:shd w:val="clear" w:color="auto" w:fill="FFFFFF"/>
          </w:tcPr>
          <w:p w:rsidR="00EC7B87" w:rsidRPr="007D41BF" w:rsidDel="002A3ECC" w:rsidRDefault="00EC7B87" w:rsidP="00EB1F2B">
            <w:pPr>
              <w:rPr>
                <w:del w:id="1589" w:author="Helger" w:date="2017-06-13T16:30:00Z"/>
                <w:sz w:val="20"/>
              </w:rPr>
            </w:pPr>
            <w:del w:id="1590" w:author="Helger" w:date="2017-06-13T16:30:00Z">
              <w:r w:rsidDel="002A3ECC">
                <w:rPr>
                  <w:sz w:val="20"/>
                </w:rPr>
                <w:delText>4</w:delText>
              </w:r>
            </w:del>
          </w:p>
        </w:tc>
        <w:tc>
          <w:tcPr>
            <w:tcW w:w="8930" w:type="dxa"/>
            <w:shd w:val="clear" w:color="auto" w:fill="FFFFFF"/>
            <w:noWrap/>
          </w:tcPr>
          <w:p w:rsidR="00EC7B87" w:rsidRPr="007D41BF" w:rsidDel="002A3ECC" w:rsidRDefault="00EC7B87" w:rsidP="005F3129">
            <w:pPr>
              <w:rPr>
                <w:del w:id="1591" w:author="Helger" w:date="2017-06-13T16:30:00Z"/>
                <w:sz w:val="20"/>
              </w:rPr>
            </w:pPr>
            <w:del w:id="1592" w:author="Helger" w:date="2017-06-13T16:30:00Z">
              <w:r w:rsidRPr="007D41BF" w:rsidDel="002A3ECC">
                <w:rPr>
                  <w:sz w:val="20"/>
                </w:rPr>
                <w:delText>urn:oasis:names:specification:ubl:schema:xsd:Order-2::Order## urn:www.cenbii.eu:transaction:bii</w:delText>
              </w:r>
              <w:r w:rsidDel="002A3ECC">
                <w:rPr>
                  <w:sz w:val="20"/>
                </w:rPr>
                <w:delText>trns</w:delText>
              </w:r>
              <w:r w:rsidRPr="007D41BF" w:rsidDel="002A3ECC">
                <w:rPr>
                  <w:sz w:val="20"/>
                </w:rPr>
                <w:delText>001:ver</w:delText>
              </w:r>
              <w:r w:rsidDel="002A3ECC">
                <w:rPr>
                  <w:sz w:val="20"/>
                </w:rPr>
                <w:delText>2</w:delText>
              </w:r>
              <w:r w:rsidRPr="007D41BF" w:rsidDel="002A3ECC">
                <w:rPr>
                  <w:sz w:val="20"/>
                </w:rPr>
                <w:delText>.0:</w:delText>
              </w:r>
              <w:r w:rsidR="005F3129" w:rsidDel="002A3ECC">
                <w:rPr>
                  <w:sz w:val="20"/>
                </w:rPr>
                <w:delText>extended:</w:delText>
              </w:r>
              <w:r w:rsidRPr="007D41BF" w:rsidDel="002A3ECC">
                <w:rPr>
                  <w:sz w:val="20"/>
                </w:rPr>
                <w:delText>urn:www.peppol.eu:bis:peppol3a:ver</w:delText>
              </w:r>
              <w:r w:rsidDel="002A3ECC">
                <w:rPr>
                  <w:sz w:val="20"/>
                </w:rPr>
                <w:delText>2</w:delText>
              </w:r>
              <w:r w:rsidRPr="007D41BF" w:rsidDel="002A3ECC">
                <w:rPr>
                  <w:sz w:val="20"/>
                </w:rPr>
                <w:delText>.0::2.</w:delText>
              </w:r>
              <w:r w:rsidDel="002A3ECC">
                <w:rPr>
                  <w:sz w:val="20"/>
                </w:rPr>
                <w:delText>1</w:delText>
              </w:r>
            </w:del>
          </w:p>
        </w:tc>
        <w:tc>
          <w:tcPr>
            <w:tcW w:w="2410" w:type="dxa"/>
            <w:shd w:val="clear" w:color="auto" w:fill="FFFFFF"/>
          </w:tcPr>
          <w:p w:rsidR="00EC7B87" w:rsidRPr="007D41BF" w:rsidDel="002A3ECC" w:rsidRDefault="00EC7B87" w:rsidP="007D41BF">
            <w:pPr>
              <w:spacing w:afterLines="60" w:after="144"/>
              <w:rPr>
                <w:del w:id="1593" w:author="Helger" w:date="2017-06-13T16:30:00Z"/>
                <w:bCs/>
                <w:sz w:val="20"/>
                <w:szCs w:val="20"/>
                <w:lang w:val="en-US" w:bidi="ne-NP"/>
              </w:rPr>
            </w:pPr>
            <w:del w:id="1594"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300"/>
          <w:del w:id="1595" w:author="Helger" w:date="2017-06-13T16:30:00Z"/>
        </w:trPr>
        <w:tc>
          <w:tcPr>
            <w:tcW w:w="1668" w:type="dxa"/>
            <w:shd w:val="clear" w:color="auto" w:fill="D8D8D8"/>
            <w:noWrap/>
          </w:tcPr>
          <w:p w:rsidR="00EC7B87" w:rsidRPr="007D41BF" w:rsidDel="002A3ECC" w:rsidRDefault="00EC7B87" w:rsidP="00DA779F">
            <w:pPr>
              <w:rPr>
                <w:del w:id="1596" w:author="Helger" w:date="2017-06-13T16:30:00Z"/>
                <w:sz w:val="20"/>
              </w:rPr>
            </w:pPr>
            <w:del w:id="1597" w:author="Helger" w:date="2017-06-13T16:30:00Z">
              <w:r w:rsidRPr="007D41BF" w:rsidDel="002A3ECC">
                <w:rPr>
                  <w:sz w:val="20"/>
                </w:rPr>
                <w:delText>PEPPOL Invoice profile</w:delText>
              </w:r>
            </w:del>
          </w:p>
        </w:tc>
        <w:tc>
          <w:tcPr>
            <w:tcW w:w="850" w:type="dxa"/>
            <w:shd w:val="clear" w:color="auto" w:fill="D8D8D8"/>
          </w:tcPr>
          <w:p w:rsidR="00EC7B87" w:rsidRPr="007D41BF" w:rsidDel="002A3ECC" w:rsidRDefault="00EC7B87" w:rsidP="00EB1F2B">
            <w:pPr>
              <w:rPr>
                <w:del w:id="1598" w:author="Helger" w:date="2017-06-13T16:30:00Z"/>
                <w:sz w:val="20"/>
              </w:rPr>
            </w:pPr>
            <w:del w:id="1599" w:author="Helger" w:date="2017-06-13T16:30:00Z">
              <w:r w:rsidDel="002A3ECC">
                <w:rPr>
                  <w:sz w:val="20"/>
                </w:rPr>
                <w:delText>3</w:delText>
              </w:r>
            </w:del>
          </w:p>
        </w:tc>
        <w:tc>
          <w:tcPr>
            <w:tcW w:w="8930" w:type="dxa"/>
            <w:shd w:val="clear" w:color="auto" w:fill="D8D8D8"/>
            <w:noWrap/>
          </w:tcPr>
          <w:p w:rsidR="00EC7B87" w:rsidRPr="007D41BF" w:rsidDel="002A3ECC" w:rsidRDefault="00EC7B87" w:rsidP="00EB1F2B">
            <w:pPr>
              <w:rPr>
                <w:del w:id="1600" w:author="Helger" w:date="2017-06-13T16:30:00Z"/>
                <w:sz w:val="20"/>
              </w:rPr>
            </w:pPr>
            <w:del w:id="1601" w:author="Helger" w:date="2017-06-13T16:30:00Z">
              <w:r w:rsidRPr="007D41BF" w:rsidDel="002A3ECC">
                <w:rPr>
                  <w:sz w:val="20"/>
                </w:rPr>
                <w:delText>urn:oasis:names:specification:ubl:schema:xsd:Invoice-2::Invoice## urn:www.cenbii.eu:transaction:biicoretrdm010:ver1.0:#urn:www.peppol.eu:bis:peppol4a:ver1.0::2.0</w:delText>
              </w:r>
            </w:del>
          </w:p>
        </w:tc>
        <w:tc>
          <w:tcPr>
            <w:tcW w:w="2410" w:type="dxa"/>
            <w:shd w:val="clear" w:color="auto" w:fill="D8D8D8"/>
          </w:tcPr>
          <w:p w:rsidR="00EC7B87" w:rsidRPr="007D41BF" w:rsidDel="002A3ECC" w:rsidRDefault="00EC7B87" w:rsidP="007D41BF">
            <w:pPr>
              <w:spacing w:afterLines="60" w:after="144"/>
              <w:rPr>
                <w:del w:id="1602" w:author="Helger" w:date="2017-06-13T16:30:00Z"/>
                <w:color w:val="000000"/>
                <w:sz w:val="20"/>
                <w:szCs w:val="20"/>
                <w:highlight w:val="yellow"/>
                <w:lang w:eastAsia="en-GB"/>
              </w:rPr>
            </w:pPr>
            <w:del w:id="1603"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300"/>
          <w:del w:id="1604" w:author="Helger" w:date="2017-06-13T16:30:00Z"/>
        </w:trPr>
        <w:tc>
          <w:tcPr>
            <w:tcW w:w="1668" w:type="dxa"/>
            <w:shd w:val="clear" w:color="auto" w:fill="FFFFFF"/>
            <w:noWrap/>
          </w:tcPr>
          <w:p w:rsidR="00EC7B87" w:rsidRPr="007D41BF" w:rsidDel="002A3ECC" w:rsidRDefault="00EC7B87" w:rsidP="00DA779F">
            <w:pPr>
              <w:rPr>
                <w:del w:id="1605" w:author="Helger" w:date="2017-06-13T16:30:00Z"/>
                <w:sz w:val="20"/>
              </w:rPr>
            </w:pPr>
            <w:del w:id="1606" w:author="Helger" w:date="2017-06-13T16:30:00Z">
              <w:r w:rsidRPr="007D41BF" w:rsidDel="002A3ECC">
                <w:rPr>
                  <w:sz w:val="20"/>
                </w:rPr>
                <w:delText>PEPPOL Invoice profile</w:delText>
              </w:r>
            </w:del>
          </w:p>
        </w:tc>
        <w:tc>
          <w:tcPr>
            <w:tcW w:w="850" w:type="dxa"/>
            <w:shd w:val="clear" w:color="auto" w:fill="FFFFFF"/>
          </w:tcPr>
          <w:p w:rsidR="00EC7B87" w:rsidRPr="007D41BF" w:rsidDel="002A3ECC" w:rsidRDefault="00EC7B87" w:rsidP="00EB1F2B">
            <w:pPr>
              <w:rPr>
                <w:del w:id="1607" w:author="Helger" w:date="2017-06-13T16:30:00Z"/>
                <w:sz w:val="20"/>
              </w:rPr>
            </w:pPr>
            <w:del w:id="1608" w:author="Helger" w:date="2017-06-13T16:30:00Z">
              <w:r w:rsidDel="002A3ECC">
                <w:rPr>
                  <w:sz w:val="20"/>
                </w:rPr>
                <w:delText>4</w:delText>
              </w:r>
            </w:del>
          </w:p>
        </w:tc>
        <w:tc>
          <w:tcPr>
            <w:tcW w:w="8930" w:type="dxa"/>
            <w:shd w:val="clear" w:color="auto" w:fill="FFFFFF"/>
            <w:noWrap/>
          </w:tcPr>
          <w:p w:rsidR="00EC7B87" w:rsidRPr="007D41BF" w:rsidDel="002A3ECC" w:rsidRDefault="00EC7B87" w:rsidP="005F3129">
            <w:pPr>
              <w:rPr>
                <w:del w:id="1609" w:author="Helger" w:date="2017-06-13T16:30:00Z"/>
                <w:sz w:val="20"/>
              </w:rPr>
            </w:pPr>
            <w:del w:id="1610" w:author="Helger" w:date="2017-06-13T16:30:00Z">
              <w:r w:rsidRPr="007D41BF" w:rsidDel="002A3ECC">
                <w:rPr>
                  <w:sz w:val="20"/>
                </w:rPr>
                <w:delText>urn:oasis:names:specification:ubl:schema:xsd:Invoice-2::Invoice## urn:www.cenbii.eu:transaction:bii</w:delText>
              </w:r>
              <w:r w:rsidDel="002A3ECC">
                <w:rPr>
                  <w:sz w:val="20"/>
                </w:rPr>
                <w:delText>trns</w:delText>
              </w:r>
              <w:r w:rsidRPr="007D41BF" w:rsidDel="002A3ECC">
                <w:rPr>
                  <w:sz w:val="20"/>
                </w:rPr>
                <w:delText>010:ver</w:delText>
              </w:r>
              <w:r w:rsidDel="002A3ECC">
                <w:rPr>
                  <w:sz w:val="20"/>
                </w:rPr>
                <w:delText>2</w:delText>
              </w:r>
              <w:r w:rsidRPr="007D41BF" w:rsidDel="002A3ECC">
                <w:rPr>
                  <w:sz w:val="20"/>
                </w:rPr>
                <w:delText>.0:</w:delText>
              </w:r>
              <w:r w:rsidR="005F3129" w:rsidDel="002A3ECC">
                <w:rPr>
                  <w:sz w:val="20"/>
                </w:rPr>
                <w:delText>extended:</w:delText>
              </w:r>
              <w:r w:rsidRPr="007D41BF" w:rsidDel="002A3ECC">
                <w:rPr>
                  <w:sz w:val="20"/>
                </w:rPr>
                <w:delText>urn:www.peppol.eu:bis:peppol4a:ver</w:delText>
              </w:r>
              <w:r w:rsidDel="002A3ECC">
                <w:rPr>
                  <w:sz w:val="20"/>
                </w:rPr>
                <w:delText>2</w:delText>
              </w:r>
              <w:r w:rsidRPr="007D41BF" w:rsidDel="002A3ECC">
                <w:rPr>
                  <w:sz w:val="20"/>
                </w:rPr>
                <w:delText>.0::2.</w:delText>
              </w:r>
              <w:r w:rsidDel="002A3ECC">
                <w:rPr>
                  <w:sz w:val="20"/>
                </w:rPr>
                <w:delText>1</w:delText>
              </w:r>
            </w:del>
          </w:p>
        </w:tc>
        <w:tc>
          <w:tcPr>
            <w:tcW w:w="2410" w:type="dxa"/>
            <w:shd w:val="clear" w:color="auto" w:fill="FFFFFF"/>
          </w:tcPr>
          <w:p w:rsidR="00EC7B87" w:rsidRPr="007D41BF" w:rsidDel="002A3ECC" w:rsidRDefault="00EC7B87" w:rsidP="007D41BF">
            <w:pPr>
              <w:spacing w:afterLines="60" w:after="144"/>
              <w:rPr>
                <w:del w:id="1611" w:author="Helger" w:date="2017-06-13T16:30:00Z"/>
                <w:bCs/>
                <w:sz w:val="20"/>
                <w:szCs w:val="20"/>
                <w:lang w:val="en-US" w:bidi="ne-NP"/>
              </w:rPr>
            </w:pPr>
            <w:del w:id="1612"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130"/>
          <w:del w:id="1613" w:author="Helger" w:date="2017-06-13T16:30:00Z"/>
        </w:trPr>
        <w:tc>
          <w:tcPr>
            <w:tcW w:w="1668" w:type="dxa"/>
            <w:vMerge w:val="restart"/>
            <w:shd w:val="clear" w:color="auto" w:fill="D9D9D9"/>
            <w:noWrap/>
          </w:tcPr>
          <w:p w:rsidR="00EC7B87" w:rsidRPr="007D41BF" w:rsidDel="002A3ECC" w:rsidRDefault="00EC7B87" w:rsidP="00DA779F">
            <w:pPr>
              <w:rPr>
                <w:del w:id="1614" w:author="Helger" w:date="2017-06-13T16:30:00Z"/>
                <w:sz w:val="20"/>
              </w:rPr>
            </w:pPr>
            <w:del w:id="1615" w:author="Helger" w:date="2017-06-13T16:30:00Z">
              <w:r w:rsidRPr="007D41BF" w:rsidDel="002A3ECC">
                <w:rPr>
                  <w:sz w:val="20"/>
                </w:rPr>
                <w:delText>PEPPOL Billing profile</w:delText>
              </w:r>
            </w:del>
          </w:p>
        </w:tc>
        <w:tc>
          <w:tcPr>
            <w:tcW w:w="850" w:type="dxa"/>
            <w:shd w:val="clear" w:color="auto" w:fill="D9D9D9"/>
          </w:tcPr>
          <w:p w:rsidR="00EC7B87" w:rsidRPr="007D41BF" w:rsidDel="002A3ECC" w:rsidRDefault="00EC7B87" w:rsidP="00EB1F2B">
            <w:pPr>
              <w:rPr>
                <w:del w:id="1616" w:author="Helger" w:date="2017-06-13T16:30:00Z"/>
                <w:sz w:val="20"/>
              </w:rPr>
            </w:pPr>
            <w:del w:id="1617" w:author="Helger" w:date="2017-06-13T16:30:00Z">
              <w:r w:rsidDel="002A3ECC">
                <w:rPr>
                  <w:sz w:val="20"/>
                </w:rPr>
                <w:delText>3</w:delText>
              </w:r>
            </w:del>
          </w:p>
        </w:tc>
        <w:tc>
          <w:tcPr>
            <w:tcW w:w="8930" w:type="dxa"/>
            <w:shd w:val="clear" w:color="auto" w:fill="D9D9D9"/>
            <w:noWrap/>
          </w:tcPr>
          <w:p w:rsidR="00EC7B87" w:rsidRPr="007D41BF" w:rsidDel="002A3ECC" w:rsidRDefault="00EC7B87" w:rsidP="00EB1F2B">
            <w:pPr>
              <w:rPr>
                <w:del w:id="1618" w:author="Helger" w:date="2017-06-13T16:30:00Z"/>
                <w:sz w:val="20"/>
              </w:rPr>
            </w:pPr>
            <w:del w:id="1619" w:author="Helger" w:date="2017-06-13T16:30:00Z">
              <w:r w:rsidRPr="007D41BF" w:rsidDel="002A3ECC">
                <w:rPr>
                  <w:sz w:val="20"/>
                </w:rPr>
                <w:delText>urn:oasis:names:specification:ubl:schema:xsd:Invoice-2::Invoice## urn:www.cenbii.eu:transaction:biicoretrdm010:ver1.0:#urn:www.peppol.eu:bis:peppol5a:ver1.0::2.0</w:delText>
              </w:r>
            </w:del>
          </w:p>
        </w:tc>
        <w:tc>
          <w:tcPr>
            <w:tcW w:w="2410" w:type="dxa"/>
            <w:shd w:val="clear" w:color="auto" w:fill="D9D9D9"/>
          </w:tcPr>
          <w:p w:rsidR="00EC7B87" w:rsidRPr="007D41BF" w:rsidDel="002A3ECC" w:rsidRDefault="00EC7B87" w:rsidP="00DA779F">
            <w:pPr>
              <w:rPr>
                <w:del w:id="1620" w:author="Helger" w:date="2017-06-13T16:30:00Z"/>
                <w:sz w:val="20"/>
              </w:rPr>
            </w:pPr>
            <w:del w:id="1621" w:author="Helger" w:date="2017-06-13T16:30:00Z">
              <w:r w:rsidRPr="007D41BF" w:rsidDel="002A3ECC">
                <w:rPr>
                  <w:sz w:val="20"/>
                </w:rPr>
                <w:delText>See [PEPPOL_PostAward]</w:delText>
              </w:r>
            </w:del>
          </w:p>
        </w:tc>
      </w:tr>
      <w:tr w:rsidR="00EC7B87" w:rsidRPr="002F08C0" w:rsidDel="002A3ECC" w:rsidTr="00C75102">
        <w:trPr>
          <w:trHeight w:val="130"/>
          <w:del w:id="1622" w:author="Helger" w:date="2017-06-13T16:30:00Z"/>
        </w:trPr>
        <w:tc>
          <w:tcPr>
            <w:tcW w:w="1668" w:type="dxa"/>
            <w:vMerge/>
            <w:shd w:val="clear" w:color="auto" w:fill="D9D9D9"/>
            <w:noWrap/>
          </w:tcPr>
          <w:p w:rsidR="00EC7B87" w:rsidRPr="007D41BF" w:rsidDel="002A3ECC" w:rsidRDefault="00EC7B87" w:rsidP="007D41BF">
            <w:pPr>
              <w:spacing w:afterLines="60" w:after="144"/>
              <w:rPr>
                <w:del w:id="1623" w:author="Helger" w:date="2017-06-13T16:30:00Z"/>
                <w:color w:val="000000"/>
                <w:sz w:val="20"/>
                <w:szCs w:val="16"/>
                <w:lang w:eastAsia="en-GB"/>
              </w:rPr>
            </w:pPr>
          </w:p>
        </w:tc>
        <w:tc>
          <w:tcPr>
            <w:tcW w:w="850" w:type="dxa"/>
            <w:shd w:val="clear" w:color="auto" w:fill="D9D9D9"/>
          </w:tcPr>
          <w:p w:rsidR="00EC7B87" w:rsidRPr="007D41BF" w:rsidDel="002A3ECC" w:rsidRDefault="00EC7B87" w:rsidP="00EB1F2B">
            <w:pPr>
              <w:rPr>
                <w:del w:id="1624" w:author="Helger" w:date="2017-06-13T16:30:00Z"/>
                <w:sz w:val="20"/>
              </w:rPr>
            </w:pPr>
          </w:p>
        </w:tc>
        <w:tc>
          <w:tcPr>
            <w:tcW w:w="8930" w:type="dxa"/>
            <w:shd w:val="clear" w:color="auto" w:fill="D9D9D9"/>
            <w:noWrap/>
          </w:tcPr>
          <w:p w:rsidR="00EC7B87" w:rsidRPr="007D41BF" w:rsidDel="002A3ECC" w:rsidRDefault="00EC7B87" w:rsidP="00EB1F2B">
            <w:pPr>
              <w:rPr>
                <w:del w:id="1625" w:author="Helger" w:date="2017-06-13T16:30:00Z"/>
                <w:sz w:val="20"/>
              </w:rPr>
            </w:pPr>
            <w:del w:id="1626" w:author="Helger" w:date="2017-06-13T16:30:00Z">
              <w:r w:rsidRPr="007D41BF" w:rsidDel="002A3ECC">
                <w:rPr>
                  <w:sz w:val="20"/>
                </w:rPr>
                <w:delText>urn:oasis:names:specification:ubl:schema:xsd:CreditNote-2::CreditNote## urn:www.cenbii.eu:transaction:biicoretrdm014:ver1.0:#urn:www.peppol.eu:bis:peppol5a:ver1.0::2.0</w:delText>
              </w:r>
            </w:del>
          </w:p>
        </w:tc>
        <w:tc>
          <w:tcPr>
            <w:tcW w:w="2410" w:type="dxa"/>
            <w:shd w:val="clear" w:color="auto" w:fill="D9D9D9"/>
          </w:tcPr>
          <w:p w:rsidR="00EC7B87" w:rsidRPr="007D41BF" w:rsidDel="002A3ECC" w:rsidRDefault="00EC7B87" w:rsidP="00DA779F">
            <w:pPr>
              <w:rPr>
                <w:del w:id="1627" w:author="Helger" w:date="2017-06-13T16:30:00Z"/>
                <w:sz w:val="20"/>
              </w:rPr>
            </w:pPr>
            <w:del w:id="1628" w:author="Helger" w:date="2017-06-13T16:30:00Z">
              <w:r w:rsidRPr="007D41BF" w:rsidDel="002A3ECC">
                <w:rPr>
                  <w:sz w:val="20"/>
                </w:rPr>
                <w:delText>See [PEPPOL_PostAward]</w:delText>
              </w:r>
            </w:del>
          </w:p>
        </w:tc>
      </w:tr>
      <w:tr w:rsidR="00EC7B87" w:rsidRPr="002F08C0" w:rsidDel="002A3ECC" w:rsidTr="00C75102">
        <w:trPr>
          <w:trHeight w:val="130"/>
          <w:del w:id="1629" w:author="Helger" w:date="2017-06-13T16:30:00Z"/>
        </w:trPr>
        <w:tc>
          <w:tcPr>
            <w:tcW w:w="1668" w:type="dxa"/>
            <w:shd w:val="clear" w:color="auto" w:fill="D9D9D9"/>
            <w:noWrap/>
          </w:tcPr>
          <w:p w:rsidR="00EC7B87" w:rsidRPr="007D41BF" w:rsidDel="002A3ECC" w:rsidRDefault="00EC7B87" w:rsidP="007D41BF">
            <w:pPr>
              <w:spacing w:afterLines="60" w:after="144"/>
              <w:rPr>
                <w:del w:id="1630" w:author="Helger" w:date="2017-06-13T16:30:00Z"/>
                <w:color w:val="000000"/>
                <w:sz w:val="20"/>
                <w:szCs w:val="16"/>
                <w:lang w:eastAsia="en-GB"/>
              </w:rPr>
            </w:pPr>
          </w:p>
        </w:tc>
        <w:tc>
          <w:tcPr>
            <w:tcW w:w="850" w:type="dxa"/>
            <w:shd w:val="clear" w:color="auto" w:fill="D9D9D9"/>
          </w:tcPr>
          <w:p w:rsidR="00EC7B87" w:rsidRPr="007D41BF" w:rsidDel="002A3ECC" w:rsidRDefault="00EC7B87" w:rsidP="00DA779F">
            <w:pPr>
              <w:rPr>
                <w:del w:id="1631" w:author="Helger" w:date="2017-06-13T16:30:00Z"/>
                <w:sz w:val="20"/>
              </w:rPr>
            </w:pPr>
          </w:p>
        </w:tc>
        <w:tc>
          <w:tcPr>
            <w:tcW w:w="8930" w:type="dxa"/>
            <w:shd w:val="clear" w:color="auto" w:fill="D9D9D9"/>
            <w:noWrap/>
          </w:tcPr>
          <w:p w:rsidR="00EC7B87" w:rsidRPr="007D41BF" w:rsidDel="002A3ECC" w:rsidRDefault="00EC7B87" w:rsidP="00DA779F">
            <w:pPr>
              <w:rPr>
                <w:del w:id="1632" w:author="Helger" w:date="2017-06-13T16:30:00Z"/>
                <w:sz w:val="20"/>
              </w:rPr>
            </w:pPr>
            <w:del w:id="1633" w:author="Helger" w:date="2017-06-13T16:30:00Z">
              <w:r w:rsidRPr="007D41BF" w:rsidDel="002A3ECC">
                <w:rPr>
                  <w:sz w:val="20"/>
                </w:rPr>
                <w:delText>urn:oasis:names:specification:ubl:schema:xsd:Invoice-2::Invoice## urn:www.cenbii.eu:transaction:biicoretrdm015:ver1.0:#urn:www.peppol.eu:bis:peppol5a:ver1.0::2.0</w:delText>
              </w:r>
            </w:del>
          </w:p>
        </w:tc>
        <w:tc>
          <w:tcPr>
            <w:tcW w:w="2410" w:type="dxa"/>
            <w:shd w:val="clear" w:color="auto" w:fill="D9D9D9"/>
          </w:tcPr>
          <w:p w:rsidR="00EC7B87" w:rsidRPr="007D41BF" w:rsidDel="002A3ECC" w:rsidRDefault="00EC7B87" w:rsidP="00DA779F">
            <w:pPr>
              <w:rPr>
                <w:del w:id="1634" w:author="Helger" w:date="2017-06-13T16:30:00Z"/>
                <w:sz w:val="20"/>
              </w:rPr>
            </w:pPr>
            <w:del w:id="1635" w:author="Helger" w:date="2017-06-13T16:30:00Z">
              <w:r w:rsidRPr="007D41BF" w:rsidDel="002A3ECC">
                <w:rPr>
                  <w:sz w:val="20"/>
                </w:rPr>
                <w:delText>See [PEPPOL_PostAward]</w:delText>
              </w:r>
            </w:del>
          </w:p>
        </w:tc>
      </w:tr>
      <w:tr w:rsidR="00EC7B87" w:rsidRPr="002F08C0" w:rsidDel="002A3ECC" w:rsidTr="00C75102">
        <w:trPr>
          <w:trHeight w:val="300"/>
          <w:del w:id="1636" w:author="Helger" w:date="2017-06-13T16:30:00Z"/>
        </w:trPr>
        <w:tc>
          <w:tcPr>
            <w:tcW w:w="1668" w:type="dxa"/>
            <w:shd w:val="clear" w:color="auto" w:fill="FFFFFF"/>
            <w:noWrap/>
          </w:tcPr>
          <w:p w:rsidR="00EC7B87" w:rsidRPr="007D41BF" w:rsidDel="002A3ECC" w:rsidRDefault="00EC7B87" w:rsidP="00DA779F">
            <w:pPr>
              <w:rPr>
                <w:del w:id="1637" w:author="Helger" w:date="2017-06-13T16:30:00Z"/>
                <w:sz w:val="20"/>
              </w:rPr>
            </w:pPr>
            <w:del w:id="1638" w:author="Helger" w:date="2017-06-13T16:30:00Z">
              <w:r w:rsidRPr="007D41BF" w:rsidDel="002A3ECC">
                <w:rPr>
                  <w:sz w:val="20"/>
                </w:rPr>
                <w:delText>PEPPOL Billing profile</w:delText>
              </w:r>
            </w:del>
          </w:p>
        </w:tc>
        <w:tc>
          <w:tcPr>
            <w:tcW w:w="850" w:type="dxa"/>
            <w:shd w:val="clear" w:color="auto" w:fill="FFFFFF"/>
          </w:tcPr>
          <w:p w:rsidR="00EC7B87" w:rsidDel="002A3ECC" w:rsidRDefault="00EC7B87" w:rsidP="00DA779F">
            <w:pPr>
              <w:rPr>
                <w:del w:id="1639" w:author="Helger" w:date="2017-06-13T16:30:00Z"/>
                <w:sz w:val="20"/>
              </w:rPr>
            </w:pPr>
            <w:del w:id="1640" w:author="Helger" w:date="2017-06-13T16:30:00Z">
              <w:r w:rsidDel="002A3ECC">
                <w:rPr>
                  <w:sz w:val="20"/>
                </w:rPr>
                <w:delText>4</w:delText>
              </w:r>
            </w:del>
          </w:p>
        </w:tc>
        <w:tc>
          <w:tcPr>
            <w:tcW w:w="8930" w:type="dxa"/>
            <w:shd w:val="clear" w:color="auto" w:fill="FFFFFF"/>
            <w:noWrap/>
          </w:tcPr>
          <w:p w:rsidR="00EC7B87" w:rsidRPr="007D41BF" w:rsidDel="002A3ECC" w:rsidRDefault="00EC7B87" w:rsidP="005F3129">
            <w:pPr>
              <w:rPr>
                <w:del w:id="1641" w:author="Helger" w:date="2017-06-13T16:30:00Z"/>
                <w:sz w:val="20"/>
              </w:rPr>
            </w:pPr>
            <w:del w:id="1642" w:author="Helger" w:date="2017-06-13T16:30:00Z">
              <w:r w:rsidRPr="007D41BF" w:rsidDel="002A3ECC">
                <w:rPr>
                  <w:sz w:val="20"/>
                </w:rPr>
                <w:delText>urn:oasis:names:specification:ubl:schema:xsd:Invoice-2::Invoice## urn:www.cenbii.eu:transaction:bii</w:delText>
              </w:r>
              <w:r w:rsidDel="002A3ECC">
                <w:rPr>
                  <w:sz w:val="20"/>
                </w:rPr>
                <w:delText>trns</w:delText>
              </w:r>
              <w:r w:rsidRPr="007D41BF" w:rsidDel="002A3ECC">
                <w:rPr>
                  <w:sz w:val="20"/>
                </w:rPr>
                <w:delText>010:ver</w:delText>
              </w:r>
              <w:r w:rsidDel="002A3ECC">
                <w:rPr>
                  <w:sz w:val="20"/>
                </w:rPr>
                <w:delText>2</w:delText>
              </w:r>
              <w:r w:rsidRPr="007D41BF" w:rsidDel="002A3ECC">
                <w:rPr>
                  <w:sz w:val="20"/>
                </w:rPr>
                <w:delText>.0:</w:delText>
              </w:r>
              <w:r w:rsidR="005F3129" w:rsidDel="002A3ECC">
                <w:rPr>
                  <w:sz w:val="20"/>
                </w:rPr>
                <w:delText>extended:</w:delText>
              </w:r>
              <w:r w:rsidRPr="007D41BF" w:rsidDel="002A3ECC">
                <w:rPr>
                  <w:sz w:val="20"/>
                </w:rPr>
                <w:delText>urn:www.peppol.eu:bis:peppol5a:ver</w:delText>
              </w:r>
              <w:r w:rsidDel="002A3ECC">
                <w:rPr>
                  <w:sz w:val="20"/>
                </w:rPr>
                <w:delText>2</w:delText>
              </w:r>
              <w:r w:rsidRPr="007D41BF" w:rsidDel="002A3ECC">
                <w:rPr>
                  <w:sz w:val="20"/>
                </w:rPr>
                <w:delText>.0::2.</w:delText>
              </w:r>
              <w:r w:rsidDel="002A3ECC">
                <w:rPr>
                  <w:sz w:val="20"/>
                </w:rPr>
                <w:delText>1</w:delText>
              </w:r>
            </w:del>
          </w:p>
        </w:tc>
        <w:tc>
          <w:tcPr>
            <w:tcW w:w="2410" w:type="dxa"/>
            <w:shd w:val="clear" w:color="auto" w:fill="FFFFFF"/>
          </w:tcPr>
          <w:p w:rsidR="00EC7B87" w:rsidRPr="007D41BF" w:rsidDel="002A3ECC" w:rsidRDefault="00315B04" w:rsidP="007D41BF">
            <w:pPr>
              <w:spacing w:afterLines="60" w:after="144"/>
              <w:rPr>
                <w:del w:id="1643" w:author="Helger" w:date="2017-06-13T16:30:00Z"/>
                <w:bCs/>
                <w:sz w:val="20"/>
                <w:szCs w:val="20"/>
                <w:lang w:val="en-US" w:bidi="ne-NP"/>
              </w:rPr>
            </w:pPr>
            <w:del w:id="1644" w:author="Helger" w:date="2017-06-13T16:30:00Z">
              <w:r w:rsidRPr="007D41BF" w:rsidDel="002A3ECC">
                <w:rPr>
                  <w:sz w:val="20"/>
                </w:rPr>
                <w:delText>See [PEPPOL_PostAward]</w:delText>
              </w:r>
            </w:del>
          </w:p>
        </w:tc>
      </w:tr>
      <w:tr w:rsidR="00EC7B87" w:rsidRPr="002F08C0" w:rsidDel="002A3ECC" w:rsidTr="00C75102">
        <w:trPr>
          <w:trHeight w:val="300"/>
          <w:del w:id="1645" w:author="Helger" w:date="2017-06-13T16:30:00Z"/>
        </w:trPr>
        <w:tc>
          <w:tcPr>
            <w:tcW w:w="1668" w:type="dxa"/>
            <w:shd w:val="clear" w:color="auto" w:fill="FFFFFF"/>
            <w:noWrap/>
          </w:tcPr>
          <w:p w:rsidR="00EC7B87" w:rsidRPr="007D41BF" w:rsidDel="002A3ECC" w:rsidRDefault="00EC7B87" w:rsidP="00DA779F">
            <w:pPr>
              <w:rPr>
                <w:del w:id="1646" w:author="Helger" w:date="2017-06-13T16:30:00Z"/>
                <w:sz w:val="20"/>
              </w:rPr>
            </w:pPr>
          </w:p>
        </w:tc>
        <w:tc>
          <w:tcPr>
            <w:tcW w:w="850" w:type="dxa"/>
            <w:shd w:val="clear" w:color="auto" w:fill="FFFFFF"/>
          </w:tcPr>
          <w:p w:rsidR="00EC7B87" w:rsidDel="002A3ECC" w:rsidRDefault="00EC7B87" w:rsidP="00DA779F">
            <w:pPr>
              <w:rPr>
                <w:del w:id="1647" w:author="Helger" w:date="2017-06-13T16:30:00Z"/>
                <w:sz w:val="20"/>
              </w:rPr>
            </w:pPr>
          </w:p>
        </w:tc>
        <w:tc>
          <w:tcPr>
            <w:tcW w:w="8930" w:type="dxa"/>
            <w:shd w:val="clear" w:color="auto" w:fill="FFFFFF"/>
            <w:noWrap/>
          </w:tcPr>
          <w:p w:rsidR="00EC7B87" w:rsidRPr="007D41BF" w:rsidDel="002A3ECC" w:rsidRDefault="00EC7B87" w:rsidP="005F3129">
            <w:pPr>
              <w:rPr>
                <w:del w:id="1648" w:author="Helger" w:date="2017-06-13T16:30:00Z"/>
                <w:sz w:val="20"/>
              </w:rPr>
            </w:pPr>
            <w:del w:id="1649" w:author="Helger" w:date="2017-06-13T16:30:00Z">
              <w:r w:rsidRPr="007D41BF" w:rsidDel="002A3ECC">
                <w:rPr>
                  <w:sz w:val="20"/>
                </w:rPr>
                <w:delText>urn:oasis:names:specification:ubl:schema:xsd:CreditNote-2::CreditNote## urn:www.cenbii.eu:transaction:bii</w:delText>
              </w:r>
              <w:r w:rsidDel="002A3ECC">
                <w:rPr>
                  <w:sz w:val="20"/>
                </w:rPr>
                <w:delText>trns</w:delText>
              </w:r>
              <w:r w:rsidRPr="007D41BF" w:rsidDel="002A3ECC">
                <w:rPr>
                  <w:sz w:val="20"/>
                </w:rPr>
                <w:delText>014:ver</w:delText>
              </w:r>
              <w:r w:rsidDel="002A3ECC">
                <w:rPr>
                  <w:sz w:val="20"/>
                </w:rPr>
                <w:delText>2</w:delText>
              </w:r>
              <w:r w:rsidRPr="007D41BF" w:rsidDel="002A3ECC">
                <w:rPr>
                  <w:sz w:val="20"/>
                </w:rPr>
                <w:delText>.0:</w:delText>
              </w:r>
              <w:r w:rsidR="005F3129" w:rsidDel="002A3ECC">
                <w:rPr>
                  <w:sz w:val="20"/>
                </w:rPr>
                <w:delText>extended:</w:delText>
              </w:r>
              <w:r w:rsidRPr="007D41BF" w:rsidDel="002A3ECC">
                <w:rPr>
                  <w:sz w:val="20"/>
                </w:rPr>
                <w:delText>urn:www.peppol.eu:bis:peppol5a:ver</w:delText>
              </w:r>
              <w:r w:rsidDel="002A3ECC">
                <w:rPr>
                  <w:sz w:val="20"/>
                </w:rPr>
                <w:delText>2</w:delText>
              </w:r>
              <w:r w:rsidRPr="007D41BF" w:rsidDel="002A3ECC">
                <w:rPr>
                  <w:sz w:val="20"/>
                </w:rPr>
                <w:delText>.0::2.</w:delText>
              </w:r>
              <w:r w:rsidDel="002A3ECC">
                <w:rPr>
                  <w:sz w:val="20"/>
                </w:rPr>
                <w:delText>1</w:delText>
              </w:r>
            </w:del>
          </w:p>
        </w:tc>
        <w:tc>
          <w:tcPr>
            <w:tcW w:w="2410" w:type="dxa"/>
            <w:shd w:val="clear" w:color="auto" w:fill="FFFFFF"/>
          </w:tcPr>
          <w:p w:rsidR="00EC7B87" w:rsidRPr="007D41BF" w:rsidDel="002A3ECC" w:rsidRDefault="00315B04" w:rsidP="007D41BF">
            <w:pPr>
              <w:spacing w:afterLines="60" w:after="144"/>
              <w:rPr>
                <w:del w:id="1650" w:author="Helger" w:date="2017-06-13T16:30:00Z"/>
                <w:bCs/>
                <w:sz w:val="20"/>
                <w:szCs w:val="20"/>
                <w:lang w:val="en-US" w:bidi="ne-NP"/>
              </w:rPr>
            </w:pPr>
            <w:del w:id="1651" w:author="Helger" w:date="2017-06-13T16:30:00Z">
              <w:r w:rsidRPr="007D41BF" w:rsidDel="002A3ECC">
                <w:rPr>
                  <w:sz w:val="20"/>
                </w:rPr>
                <w:delText>See [PEPPOL_PostAward]</w:delText>
              </w:r>
            </w:del>
          </w:p>
        </w:tc>
      </w:tr>
      <w:tr w:rsidR="00EC7B87" w:rsidRPr="002F08C0" w:rsidDel="002A3ECC" w:rsidTr="00C75102">
        <w:trPr>
          <w:trHeight w:val="300"/>
          <w:del w:id="1652" w:author="Helger" w:date="2017-06-13T16:30:00Z"/>
        </w:trPr>
        <w:tc>
          <w:tcPr>
            <w:tcW w:w="1668" w:type="dxa"/>
            <w:vMerge w:val="restart"/>
            <w:shd w:val="clear" w:color="auto" w:fill="D8D8D8"/>
            <w:noWrap/>
          </w:tcPr>
          <w:p w:rsidR="00EC7B87" w:rsidRPr="007D41BF" w:rsidDel="002A3ECC" w:rsidRDefault="00EC7B87" w:rsidP="00DA779F">
            <w:pPr>
              <w:rPr>
                <w:del w:id="1653" w:author="Helger" w:date="2017-06-13T16:30:00Z"/>
                <w:sz w:val="20"/>
              </w:rPr>
            </w:pPr>
            <w:del w:id="1654" w:author="Helger" w:date="2017-06-13T16:30:00Z">
              <w:r w:rsidRPr="007D41BF" w:rsidDel="002A3ECC">
                <w:rPr>
                  <w:sz w:val="20"/>
                </w:rPr>
                <w:delText>PEPPOL Procurement profile</w:delText>
              </w:r>
            </w:del>
          </w:p>
        </w:tc>
        <w:tc>
          <w:tcPr>
            <w:tcW w:w="850" w:type="dxa"/>
            <w:shd w:val="clear" w:color="auto" w:fill="D8D8D8"/>
          </w:tcPr>
          <w:p w:rsidR="00EC7B87" w:rsidRPr="007D41BF" w:rsidDel="002A3ECC" w:rsidRDefault="00EC7B87" w:rsidP="00DA779F">
            <w:pPr>
              <w:rPr>
                <w:del w:id="1655" w:author="Helger" w:date="2017-06-13T16:30:00Z"/>
                <w:sz w:val="20"/>
              </w:rPr>
            </w:pPr>
            <w:del w:id="1656" w:author="Helger" w:date="2017-06-13T16:30:00Z">
              <w:r w:rsidDel="002A3ECC">
                <w:rPr>
                  <w:sz w:val="20"/>
                </w:rPr>
                <w:delText>3</w:delText>
              </w:r>
            </w:del>
          </w:p>
        </w:tc>
        <w:tc>
          <w:tcPr>
            <w:tcW w:w="8930" w:type="dxa"/>
            <w:shd w:val="clear" w:color="auto" w:fill="D8D8D8"/>
            <w:noWrap/>
          </w:tcPr>
          <w:p w:rsidR="00EC7B87" w:rsidRPr="007D41BF" w:rsidDel="002A3ECC" w:rsidRDefault="00EC7B87" w:rsidP="00DA779F">
            <w:pPr>
              <w:rPr>
                <w:del w:id="1657" w:author="Helger" w:date="2017-06-13T16:30:00Z"/>
                <w:sz w:val="20"/>
              </w:rPr>
            </w:pPr>
            <w:del w:id="1658" w:author="Helger" w:date="2017-06-13T16:30:00Z">
              <w:r w:rsidRPr="007D41BF" w:rsidDel="002A3ECC">
                <w:rPr>
                  <w:sz w:val="20"/>
                </w:rPr>
                <w:delText>urn:oasis:names:specification:ubl:schema:xsd:Order-2::Order## urn:www.cenbii.eu:transaction:biicoretrdm001:ver1.0:#urn:www.peppol.eu:bis:peppol6a:ver1.0::2.0</w:delText>
              </w:r>
            </w:del>
          </w:p>
        </w:tc>
        <w:tc>
          <w:tcPr>
            <w:tcW w:w="2410" w:type="dxa"/>
            <w:shd w:val="clear" w:color="auto" w:fill="D8D8D8"/>
          </w:tcPr>
          <w:p w:rsidR="00EC7B87" w:rsidRPr="007D41BF" w:rsidDel="002A3ECC" w:rsidRDefault="00EC7B87" w:rsidP="007D41BF">
            <w:pPr>
              <w:spacing w:afterLines="60" w:after="144"/>
              <w:rPr>
                <w:del w:id="1659" w:author="Helger" w:date="2017-06-13T16:30:00Z"/>
                <w:color w:val="000000"/>
                <w:sz w:val="20"/>
                <w:szCs w:val="20"/>
                <w:highlight w:val="yellow"/>
                <w:lang w:eastAsia="en-GB"/>
              </w:rPr>
            </w:pPr>
            <w:del w:id="1660"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300"/>
          <w:del w:id="1661" w:author="Helger" w:date="2017-06-13T16:30:00Z"/>
        </w:trPr>
        <w:tc>
          <w:tcPr>
            <w:tcW w:w="1668" w:type="dxa"/>
            <w:vMerge/>
            <w:shd w:val="clear" w:color="auto" w:fill="auto"/>
            <w:noWrap/>
          </w:tcPr>
          <w:p w:rsidR="00EC7B87" w:rsidRPr="007D41BF" w:rsidDel="002A3ECC" w:rsidRDefault="00EC7B87" w:rsidP="007D41BF">
            <w:pPr>
              <w:spacing w:afterLines="60" w:after="144"/>
              <w:rPr>
                <w:del w:id="1662" w:author="Helger" w:date="2017-06-13T16:30:00Z"/>
                <w:color w:val="000000"/>
                <w:sz w:val="16"/>
                <w:szCs w:val="16"/>
                <w:lang w:eastAsia="en-GB"/>
              </w:rPr>
            </w:pPr>
          </w:p>
        </w:tc>
        <w:tc>
          <w:tcPr>
            <w:tcW w:w="850" w:type="dxa"/>
            <w:shd w:val="clear" w:color="auto" w:fill="D9D9D9"/>
          </w:tcPr>
          <w:p w:rsidR="00EC7B87" w:rsidRPr="007D41BF" w:rsidDel="002A3ECC" w:rsidRDefault="00EC7B87" w:rsidP="007D41BF">
            <w:pPr>
              <w:spacing w:afterLines="60" w:after="144"/>
              <w:rPr>
                <w:del w:id="1663" w:author="Helger" w:date="2017-06-13T16:30:00Z"/>
                <w:sz w:val="20"/>
              </w:rPr>
            </w:pPr>
          </w:p>
        </w:tc>
        <w:tc>
          <w:tcPr>
            <w:tcW w:w="8930" w:type="dxa"/>
            <w:shd w:val="clear" w:color="auto" w:fill="D9D9D9"/>
            <w:noWrap/>
          </w:tcPr>
          <w:p w:rsidR="00EC7B87" w:rsidRPr="007D41BF" w:rsidDel="002A3ECC" w:rsidRDefault="00EC7B87" w:rsidP="007D41BF">
            <w:pPr>
              <w:spacing w:afterLines="60" w:after="144"/>
              <w:rPr>
                <w:del w:id="1664" w:author="Helger" w:date="2017-06-13T16:30:00Z"/>
                <w:color w:val="000000"/>
                <w:sz w:val="20"/>
                <w:szCs w:val="20"/>
                <w:lang w:eastAsia="en-GB"/>
              </w:rPr>
            </w:pPr>
            <w:del w:id="1665" w:author="Helger" w:date="2017-06-13T16:30:00Z">
              <w:r w:rsidRPr="007D41BF" w:rsidDel="002A3ECC">
                <w:rPr>
                  <w:sz w:val="20"/>
                </w:rPr>
                <w:delText>urn:oasis:names:specification:ubl:schema:xsd:OrderResponseSimple-2::OrderResponseSimple##</w:delText>
              </w:r>
              <w:r w:rsidRPr="002F08C0" w:rsidDel="002A3ECC">
                <w:delText xml:space="preserve"> </w:delText>
              </w:r>
              <w:r w:rsidRPr="007D41BF" w:rsidDel="002A3ECC">
                <w:rPr>
                  <w:sz w:val="20"/>
                </w:rPr>
                <w:delText>urn:www.cenbii.eu:transaction:biicoretrdm002:ver1.0:#urn:www.peppol.eu:bis:peppol6a:ver1.0::2.0</w:delText>
              </w:r>
            </w:del>
          </w:p>
        </w:tc>
        <w:tc>
          <w:tcPr>
            <w:tcW w:w="2410" w:type="dxa"/>
            <w:shd w:val="clear" w:color="auto" w:fill="D9D9D9"/>
          </w:tcPr>
          <w:p w:rsidR="00EC7B87" w:rsidRPr="007D41BF" w:rsidDel="002A3ECC" w:rsidRDefault="00EC7B87" w:rsidP="007D41BF">
            <w:pPr>
              <w:spacing w:afterLines="60" w:after="144"/>
              <w:rPr>
                <w:del w:id="1666" w:author="Helger" w:date="2017-06-13T16:30:00Z"/>
                <w:b/>
                <w:color w:val="000000"/>
                <w:sz w:val="20"/>
                <w:szCs w:val="20"/>
                <w:highlight w:val="yellow"/>
                <w:lang w:eastAsia="en-GB"/>
              </w:rPr>
            </w:pPr>
            <w:del w:id="1667"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246"/>
          <w:del w:id="1668" w:author="Helger" w:date="2017-06-13T16:30:00Z"/>
        </w:trPr>
        <w:tc>
          <w:tcPr>
            <w:tcW w:w="1668" w:type="dxa"/>
            <w:vMerge/>
            <w:shd w:val="clear" w:color="auto" w:fill="D8D8D8"/>
            <w:noWrap/>
          </w:tcPr>
          <w:p w:rsidR="00EC7B87" w:rsidRPr="007D41BF" w:rsidDel="002A3ECC" w:rsidRDefault="00EC7B87" w:rsidP="007D41BF">
            <w:pPr>
              <w:spacing w:afterLines="60" w:after="144"/>
              <w:rPr>
                <w:del w:id="1669" w:author="Helger" w:date="2017-06-13T16:30:00Z"/>
                <w:color w:val="000000"/>
                <w:sz w:val="16"/>
                <w:szCs w:val="16"/>
                <w:lang w:eastAsia="en-GB"/>
              </w:rPr>
            </w:pPr>
          </w:p>
        </w:tc>
        <w:tc>
          <w:tcPr>
            <w:tcW w:w="850" w:type="dxa"/>
            <w:shd w:val="clear" w:color="auto" w:fill="D8D8D8"/>
          </w:tcPr>
          <w:p w:rsidR="00EC7B87" w:rsidRPr="007D41BF" w:rsidDel="002A3ECC" w:rsidRDefault="00EC7B87" w:rsidP="007D41BF">
            <w:pPr>
              <w:spacing w:afterLines="60" w:after="144"/>
              <w:rPr>
                <w:del w:id="1670" w:author="Helger" w:date="2017-06-13T16:30:00Z"/>
                <w:sz w:val="20"/>
              </w:rPr>
            </w:pPr>
          </w:p>
        </w:tc>
        <w:tc>
          <w:tcPr>
            <w:tcW w:w="8930" w:type="dxa"/>
            <w:shd w:val="clear" w:color="auto" w:fill="D8D8D8"/>
            <w:noWrap/>
          </w:tcPr>
          <w:p w:rsidR="00EC7B87" w:rsidRPr="007D41BF" w:rsidDel="002A3ECC" w:rsidRDefault="00EC7B87" w:rsidP="007D41BF">
            <w:pPr>
              <w:spacing w:afterLines="60" w:after="144"/>
              <w:rPr>
                <w:del w:id="1671" w:author="Helger" w:date="2017-06-13T16:30:00Z"/>
                <w:color w:val="000000"/>
                <w:sz w:val="20"/>
                <w:szCs w:val="20"/>
                <w:lang w:eastAsia="en-GB"/>
              </w:rPr>
            </w:pPr>
            <w:del w:id="1672" w:author="Helger" w:date="2017-06-13T16:30:00Z">
              <w:r w:rsidRPr="007D41BF" w:rsidDel="002A3ECC">
                <w:rPr>
                  <w:sz w:val="20"/>
                </w:rPr>
                <w:delText>urn:oasis:names:specification:ubl:schema:xsd:OrderResponseSimple-2::OrderResponseSimple##</w:delText>
              </w:r>
              <w:r w:rsidRPr="002F08C0" w:rsidDel="002A3ECC">
                <w:delText xml:space="preserve"> </w:delText>
              </w:r>
              <w:r w:rsidRPr="007D41BF" w:rsidDel="002A3ECC">
                <w:rPr>
                  <w:sz w:val="20"/>
                </w:rPr>
                <w:delText>urn:www.cenbii.eu:transaction:biicoretrdm003:ver1.0:#urn:www.peppol.eu:bis:peppol6a:ver1.0::2.0</w:delText>
              </w:r>
            </w:del>
          </w:p>
        </w:tc>
        <w:tc>
          <w:tcPr>
            <w:tcW w:w="2410" w:type="dxa"/>
            <w:shd w:val="clear" w:color="auto" w:fill="D8D8D8"/>
          </w:tcPr>
          <w:p w:rsidR="00EC7B87" w:rsidRPr="007D41BF" w:rsidDel="002A3ECC" w:rsidRDefault="00EC7B87" w:rsidP="007D41BF">
            <w:pPr>
              <w:spacing w:afterLines="60" w:after="144"/>
              <w:rPr>
                <w:del w:id="1673" w:author="Helger" w:date="2017-06-13T16:30:00Z"/>
                <w:b/>
                <w:color w:val="000000"/>
                <w:sz w:val="20"/>
                <w:szCs w:val="20"/>
                <w:highlight w:val="yellow"/>
                <w:lang w:eastAsia="en-GB"/>
              </w:rPr>
            </w:pPr>
            <w:del w:id="1674"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415"/>
          <w:del w:id="1675" w:author="Helger" w:date="2017-06-13T16:30:00Z"/>
        </w:trPr>
        <w:tc>
          <w:tcPr>
            <w:tcW w:w="1668" w:type="dxa"/>
            <w:vMerge/>
            <w:shd w:val="clear" w:color="auto" w:fill="auto"/>
            <w:noWrap/>
          </w:tcPr>
          <w:p w:rsidR="00EC7B87" w:rsidRPr="007D41BF" w:rsidDel="002A3ECC" w:rsidRDefault="00EC7B87" w:rsidP="007D41BF">
            <w:pPr>
              <w:spacing w:afterLines="60" w:after="144"/>
              <w:rPr>
                <w:del w:id="1676" w:author="Helger" w:date="2017-06-13T16:30:00Z"/>
                <w:color w:val="000000"/>
                <w:sz w:val="16"/>
                <w:szCs w:val="16"/>
                <w:lang w:eastAsia="en-GB"/>
              </w:rPr>
            </w:pPr>
          </w:p>
        </w:tc>
        <w:tc>
          <w:tcPr>
            <w:tcW w:w="850" w:type="dxa"/>
            <w:shd w:val="clear" w:color="auto" w:fill="D9D9D9"/>
          </w:tcPr>
          <w:p w:rsidR="00EC7B87" w:rsidRPr="007D41BF" w:rsidDel="002A3ECC" w:rsidRDefault="00EC7B87" w:rsidP="00DA779F">
            <w:pPr>
              <w:rPr>
                <w:del w:id="1677" w:author="Helger" w:date="2017-06-13T16:30:00Z"/>
                <w:sz w:val="20"/>
              </w:rPr>
            </w:pPr>
          </w:p>
        </w:tc>
        <w:tc>
          <w:tcPr>
            <w:tcW w:w="8930" w:type="dxa"/>
            <w:shd w:val="clear" w:color="auto" w:fill="D9D9D9"/>
            <w:noWrap/>
          </w:tcPr>
          <w:p w:rsidR="00EC7B87" w:rsidRPr="007D41BF" w:rsidDel="002A3ECC" w:rsidRDefault="00EC7B87" w:rsidP="00DA779F">
            <w:pPr>
              <w:rPr>
                <w:del w:id="1678" w:author="Helger" w:date="2017-06-13T16:30:00Z"/>
                <w:sz w:val="20"/>
              </w:rPr>
            </w:pPr>
            <w:del w:id="1679" w:author="Helger" w:date="2017-06-13T16:30:00Z">
              <w:r w:rsidRPr="007D41BF" w:rsidDel="002A3ECC">
                <w:rPr>
                  <w:sz w:val="20"/>
                </w:rPr>
                <w:delText>urn:oasis:names:specification:ubl:schema:xsd:Invoice-2::Invoice## urn:www.cenbii.eu:transaction:biicoretrdm010:ver1.0:#urn:www.peppol.eu:bis:peppol6a:ver1.0::2.0</w:delText>
              </w:r>
            </w:del>
          </w:p>
        </w:tc>
        <w:tc>
          <w:tcPr>
            <w:tcW w:w="2410" w:type="dxa"/>
            <w:shd w:val="clear" w:color="auto" w:fill="D9D9D9"/>
          </w:tcPr>
          <w:p w:rsidR="00EC7B87" w:rsidRPr="007D41BF" w:rsidDel="002A3ECC" w:rsidRDefault="00EC7B87" w:rsidP="007D41BF">
            <w:pPr>
              <w:spacing w:afterLines="60" w:after="144"/>
              <w:rPr>
                <w:del w:id="1680" w:author="Helger" w:date="2017-06-13T16:30:00Z"/>
                <w:b/>
                <w:color w:val="000000"/>
                <w:sz w:val="20"/>
                <w:szCs w:val="20"/>
                <w:highlight w:val="yellow"/>
                <w:lang w:eastAsia="en-GB"/>
              </w:rPr>
            </w:pPr>
            <w:del w:id="1681"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415"/>
          <w:del w:id="1682" w:author="Helger" w:date="2017-06-13T16:30:00Z"/>
        </w:trPr>
        <w:tc>
          <w:tcPr>
            <w:tcW w:w="1668" w:type="dxa"/>
            <w:vMerge/>
            <w:shd w:val="clear" w:color="auto" w:fill="D8D8D8"/>
            <w:noWrap/>
          </w:tcPr>
          <w:p w:rsidR="00EC7B87" w:rsidRPr="007D41BF" w:rsidDel="002A3ECC" w:rsidRDefault="00EC7B87" w:rsidP="007D41BF">
            <w:pPr>
              <w:spacing w:afterLines="60" w:after="144"/>
              <w:rPr>
                <w:del w:id="1683" w:author="Helger" w:date="2017-06-13T16:30:00Z"/>
                <w:color w:val="000000"/>
                <w:sz w:val="16"/>
                <w:szCs w:val="16"/>
                <w:lang w:eastAsia="en-GB"/>
              </w:rPr>
            </w:pPr>
          </w:p>
        </w:tc>
        <w:tc>
          <w:tcPr>
            <w:tcW w:w="850" w:type="dxa"/>
            <w:shd w:val="clear" w:color="auto" w:fill="D8D8D8"/>
          </w:tcPr>
          <w:p w:rsidR="00EC7B87" w:rsidRPr="007D41BF" w:rsidDel="002A3ECC" w:rsidRDefault="00EC7B87" w:rsidP="00DA779F">
            <w:pPr>
              <w:rPr>
                <w:del w:id="1684" w:author="Helger" w:date="2017-06-13T16:30:00Z"/>
                <w:sz w:val="20"/>
              </w:rPr>
            </w:pPr>
          </w:p>
        </w:tc>
        <w:tc>
          <w:tcPr>
            <w:tcW w:w="8930" w:type="dxa"/>
            <w:shd w:val="clear" w:color="auto" w:fill="D8D8D8"/>
            <w:noWrap/>
          </w:tcPr>
          <w:p w:rsidR="00EC7B87" w:rsidRPr="007D41BF" w:rsidDel="002A3ECC" w:rsidRDefault="00EC7B87" w:rsidP="00DA779F">
            <w:pPr>
              <w:rPr>
                <w:del w:id="1685" w:author="Helger" w:date="2017-06-13T16:30:00Z"/>
                <w:sz w:val="20"/>
              </w:rPr>
            </w:pPr>
            <w:del w:id="1686" w:author="Helger" w:date="2017-06-13T16:30:00Z">
              <w:r w:rsidRPr="007D41BF" w:rsidDel="002A3ECC">
                <w:rPr>
                  <w:sz w:val="20"/>
                </w:rPr>
                <w:delText>urn:oasis:names:specification:ubl:schema:xsd:CreditNote-2::CreditNote## urn:www.cenbii.eu:transaction:biicoretrdm014:ver1.0:#urn:www.peppol.eu:bis:peppol6a:ver1.0::2.0</w:delText>
              </w:r>
            </w:del>
          </w:p>
        </w:tc>
        <w:tc>
          <w:tcPr>
            <w:tcW w:w="2410" w:type="dxa"/>
            <w:shd w:val="clear" w:color="auto" w:fill="D8D8D8"/>
          </w:tcPr>
          <w:p w:rsidR="00EC7B87" w:rsidRPr="007D41BF" w:rsidDel="002A3ECC" w:rsidRDefault="00EC7B87" w:rsidP="007D41BF">
            <w:pPr>
              <w:spacing w:afterLines="60" w:after="144"/>
              <w:rPr>
                <w:del w:id="1687" w:author="Helger" w:date="2017-06-13T16:30:00Z"/>
                <w:b/>
                <w:color w:val="000000"/>
                <w:sz w:val="20"/>
                <w:szCs w:val="20"/>
                <w:highlight w:val="yellow"/>
                <w:lang w:eastAsia="en-GB"/>
              </w:rPr>
            </w:pPr>
            <w:del w:id="1688"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415"/>
          <w:del w:id="1689" w:author="Helger" w:date="2017-06-13T16:30:00Z"/>
        </w:trPr>
        <w:tc>
          <w:tcPr>
            <w:tcW w:w="1668" w:type="dxa"/>
            <w:vMerge/>
            <w:shd w:val="clear" w:color="auto" w:fill="auto"/>
            <w:noWrap/>
          </w:tcPr>
          <w:p w:rsidR="00EC7B87" w:rsidRPr="007D41BF" w:rsidDel="002A3ECC" w:rsidRDefault="00EC7B87" w:rsidP="007D41BF">
            <w:pPr>
              <w:spacing w:afterLines="60" w:after="144"/>
              <w:rPr>
                <w:del w:id="1690" w:author="Helger" w:date="2017-06-13T16:30:00Z"/>
                <w:color w:val="000000"/>
                <w:sz w:val="16"/>
                <w:szCs w:val="16"/>
                <w:lang w:eastAsia="en-GB"/>
              </w:rPr>
            </w:pPr>
          </w:p>
        </w:tc>
        <w:tc>
          <w:tcPr>
            <w:tcW w:w="850" w:type="dxa"/>
            <w:shd w:val="clear" w:color="auto" w:fill="D9D9D9"/>
          </w:tcPr>
          <w:p w:rsidR="00EC7B87" w:rsidRPr="007D41BF" w:rsidDel="002A3ECC" w:rsidRDefault="00EC7B87" w:rsidP="00DA779F">
            <w:pPr>
              <w:rPr>
                <w:del w:id="1691" w:author="Helger" w:date="2017-06-13T16:30:00Z"/>
                <w:sz w:val="20"/>
              </w:rPr>
            </w:pPr>
          </w:p>
        </w:tc>
        <w:tc>
          <w:tcPr>
            <w:tcW w:w="8930" w:type="dxa"/>
            <w:shd w:val="clear" w:color="auto" w:fill="D9D9D9"/>
            <w:noWrap/>
          </w:tcPr>
          <w:p w:rsidR="00EC7B87" w:rsidRPr="007D41BF" w:rsidDel="002A3ECC" w:rsidRDefault="00EC7B87" w:rsidP="00DA779F">
            <w:pPr>
              <w:rPr>
                <w:del w:id="1692" w:author="Helger" w:date="2017-06-13T16:30:00Z"/>
                <w:sz w:val="20"/>
              </w:rPr>
            </w:pPr>
            <w:del w:id="1693" w:author="Helger" w:date="2017-06-13T16:30:00Z">
              <w:r w:rsidRPr="007D41BF" w:rsidDel="002A3ECC">
                <w:rPr>
                  <w:sz w:val="20"/>
                </w:rPr>
                <w:delText>urn:oasis:names:specification:ubl:schema:xsd:Invoice-2::Invoice## urn:www.cenbii.eu:transaction:biicoretrdm015:ver1.0:#urn:www.peppol.eu:bis:peppol6a:ver1.0::2.0</w:delText>
              </w:r>
            </w:del>
          </w:p>
        </w:tc>
        <w:tc>
          <w:tcPr>
            <w:tcW w:w="2410" w:type="dxa"/>
            <w:shd w:val="clear" w:color="auto" w:fill="D9D9D9"/>
          </w:tcPr>
          <w:p w:rsidR="00EC7B87" w:rsidRPr="007D41BF" w:rsidDel="002A3ECC" w:rsidRDefault="00EC7B87" w:rsidP="007D41BF">
            <w:pPr>
              <w:spacing w:afterLines="60" w:after="144"/>
              <w:rPr>
                <w:del w:id="1694" w:author="Helger" w:date="2017-06-13T16:30:00Z"/>
                <w:b/>
                <w:color w:val="000000"/>
                <w:sz w:val="20"/>
                <w:szCs w:val="20"/>
                <w:highlight w:val="yellow"/>
                <w:lang w:eastAsia="en-GB"/>
              </w:rPr>
            </w:pPr>
            <w:del w:id="1695"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415"/>
          <w:del w:id="1696" w:author="Helger" w:date="2017-06-13T16:30:00Z"/>
        </w:trPr>
        <w:tc>
          <w:tcPr>
            <w:tcW w:w="1668" w:type="dxa"/>
            <w:shd w:val="clear" w:color="auto" w:fill="auto"/>
            <w:noWrap/>
          </w:tcPr>
          <w:p w:rsidR="00EC7B87" w:rsidRPr="00315B04" w:rsidDel="002A3ECC" w:rsidRDefault="00EC7B87" w:rsidP="007D41BF">
            <w:pPr>
              <w:spacing w:afterLines="60" w:after="144"/>
              <w:rPr>
                <w:del w:id="1697" w:author="Helger" w:date="2017-06-13T16:30:00Z"/>
                <w:color w:val="000000"/>
                <w:sz w:val="20"/>
                <w:szCs w:val="20"/>
                <w:lang w:eastAsia="en-GB"/>
              </w:rPr>
            </w:pPr>
            <w:del w:id="1698" w:author="Helger" w:date="2017-06-13T16:30:00Z">
              <w:r w:rsidRPr="00315B04" w:rsidDel="002A3ECC">
                <w:rPr>
                  <w:color w:val="000000"/>
                  <w:sz w:val="20"/>
                  <w:szCs w:val="20"/>
                  <w:lang w:eastAsia="en-GB"/>
                </w:rPr>
                <w:delText>PEPPOL Ordering profile</w:delText>
              </w:r>
            </w:del>
          </w:p>
        </w:tc>
        <w:tc>
          <w:tcPr>
            <w:tcW w:w="850" w:type="dxa"/>
          </w:tcPr>
          <w:p w:rsidR="00EC7B87" w:rsidRPr="007D41BF" w:rsidDel="002A3ECC" w:rsidRDefault="00EC7B87" w:rsidP="00DA779F">
            <w:pPr>
              <w:rPr>
                <w:del w:id="1699" w:author="Helger" w:date="2017-06-13T16:30:00Z"/>
                <w:sz w:val="20"/>
              </w:rPr>
            </w:pPr>
            <w:del w:id="1700" w:author="Helger" w:date="2017-06-13T16:30:00Z">
              <w:r w:rsidDel="002A3ECC">
                <w:rPr>
                  <w:sz w:val="20"/>
                </w:rPr>
                <w:delText>1</w:delText>
              </w:r>
            </w:del>
          </w:p>
        </w:tc>
        <w:tc>
          <w:tcPr>
            <w:tcW w:w="8930" w:type="dxa"/>
            <w:shd w:val="clear" w:color="auto" w:fill="auto"/>
            <w:noWrap/>
          </w:tcPr>
          <w:p w:rsidR="00EC7B87" w:rsidDel="002A3ECC" w:rsidRDefault="00EC7B87" w:rsidP="00DA779F">
            <w:pPr>
              <w:rPr>
                <w:del w:id="1701" w:author="Helger" w:date="2017-06-13T16:30:00Z"/>
                <w:sz w:val="20"/>
              </w:rPr>
            </w:pPr>
            <w:del w:id="1702" w:author="Helger" w:date="2017-06-13T16:30:00Z">
              <w:r w:rsidRPr="007D41BF" w:rsidDel="002A3ECC">
                <w:rPr>
                  <w:sz w:val="20"/>
                </w:rPr>
                <w:delText>urn:oasis:names:specification:ubl:schema:xsd:Order-2::Order## urn:www.cenbii.eu:transaction:bii</w:delText>
              </w:r>
              <w:r w:rsidDel="002A3ECC">
                <w:rPr>
                  <w:sz w:val="20"/>
                </w:rPr>
                <w:delText>trns</w:delText>
              </w:r>
              <w:r w:rsidRPr="007D41BF" w:rsidDel="002A3ECC">
                <w:rPr>
                  <w:sz w:val="20"/>
                </w:rPr>
                <w:delText>001:ver</w:delText>
              </w:r>
              <w:r w:rsidDel="002A3ECC">
                <w:rPr>
                  <w:sz w:val="20"/>
                </w:rPr>
                <w:delText>2</w:delText>
              </w:r>
              <w:r w:rsidRPr="007D41BF" w:rsidDel="002A3ECC">
                <w:rPr>
                  <w:sz w:val="20"/>
                </w:rPr>
                <w:delText>.0:</w:delText>
              </w:r>
              <w:r w:rsidR="005F3129" w:rsidDel="002A3ECC">
                <w:rPr>
                  <w:sz w:val="20"/>
                </w:rPr>
                <w:delText>extended:</w:delText>
              </w:r>
              <w:r w:rsidRPr="007D41BF" w:rsidDel="002A3ECC">
                <w:rPr>
                  <w:sz w:val="20"/>
                </w:rPr>
                <w:delText>urn:www.peppol.eu:bis:peppol</w:delText>
              </w:r>
              <w:r w:rsidDel="002A3ECC">
                <w:rPr>
                  <w:sz w:val="20"/>
                </w:rPr>
                <w:delText>28</w:delText>
              </w:r>
              <w:r w:rsidRPr="007D41BF" w:rsidDel="002A3ECC">
                <w:rPr>
                  <w:sz w:val="20"/>
                </w:rPr>
                <w:delText>a:ver</w:delText>
              </w:r>
              <w:r w:rsidDel="002A3ECC">
                <w:rPr>
                  <w:sz w:val="20"/>
                </w:rPr>
                <w:delText>1</w:delText>
              </w:r>
              <w:r w:rsidRPr="007D41BF" w:rsidDel="002A3ECC">
                <w:rPr>
                  <w:sz w:val="20"/>
                </w:rPr>
                <w:delText>.0::2.</w:delText>
              </w:r>
              <w:r w:rsidDel="002A3ECC">
                <w:rPr>
                  <w:sz w:val="20"/>
                </w:rPr>
                <w:delText>1</w:delText>
              </w:r>
            </w:del>
          </w:p>
          <w:p w:rsidR="00EC7B87" w:rsidRPr="007D41BF" w:rsidDel="002A3ECC" w:rsidRDefault="00EC7B87" w:rsidP="005F3129">
            <w:pPr>
              <w:rPr>
                <w:del w:id="1703" w:author="Helger" w:date="2017-06-13T16:30:00Z"/>
                <w:sz w:val="20"/>
              </w:rPr>
            </w:pPr>
            <w:del w:id="1704" w:author="Helger" w:date="2017-06-13T16:30:00Z">
              <w:r w:rsidRPr="007D41BF" w:rsidDel="002A3ECC">
                <w:rPr>
                  <w:sz w:val="20"/>
                </w:rPr>
                <w:delText>urn:oasis:names:specification:ubl:schema:xsd:Order</w:delText>
              </w:r>
              <w:r w:rsidR="00C75102" w:rsidDel="002A3ECC">
                <w:rPr>
                  <w:sz w:val="20"/>
                </w:rPr>
                <w:delText>Response</w:delText>
              </w:r>
              <w:r w:rsidRPr="007D41BF" w:rsidDel="002A3ECC">
                <w:rPr>
                  <w:sz w:val="20"/>
                </w:rPr>
                <w:delText>-2::Order</w:delText>
              </w:r>
              <w:r w:rsidR="00C75102" w:rsidDel="002A3ECC">
                <w:rPr>
                  <w:sz w:val="20"/>
                </w:rPr>
                <w:delText>Response</w:delText>
              </w:r>
              <w:r w:rsidRPr="007D41BF" w:rsidDel="002A3ECC">
                <w:rPr>
                  <w:sz w:val="20"/>
                </w:rPr>
                <w:delText>## urn:www.cenbii.eu:transaction:bii</w:delText>
              </w:r>
              <w:r w:rsidDel="002A3ECC">
                <w:rPr>
                  <w:sz w:val="20"/>
                </w:rPr>
                <w:delText>trns</w:delText>
              </w:r>
              <w:r w:rsidRPr="007D41BF" w:rsidDel="002A3ECC">
                <w:rPr>
                  <w:sz w:val="20"/>
                </w:rPr>
                <w:delText>0</w:delText>
              </w:r>
              <w:r w:rsidDel="002A3ECC">
                <w:rPr>
                  <w:sz w:val="20"/>
                </w:rPr>
                <w:delText>76</w:delText>
              </w:r>
              <w:r w:rsidRPr="007D41BF" w:rsidDel="002A3ECC">
                <w:rPr>
                  <w:sz w:val="20"/>
                </w:rPr>
                <w:delText>:ver</w:delText>
              </w:r>
              <w:r w:rsidDel="002A3ECC">
                <w:rPr>
                  <w:sz w:val="20"/>
                </w:rPr>
                <w:delText>2</w:delText>
              </w:r>
              <w:r w:rsidRPr="007D41BF" w:rsidDel="002A3ECC">
                <w:rPr>
                  <w:sz w:val="20"/>
                </w:rPr>
                <w:delText>.0:</w:delText>
              </w:r>
              <w:r w:rsidR="005F3129" w:rsidDel="002A3ECC">
                <w:rPr>
                  <w:sz w:val="20"/>
                </w:rPr>
                <w:delText>extended:</w:delText>
              </w:r>
              <w:r w:rsidRPr="007D41BF" w:rsidDel="002A3ECC">
                <w:rPr>
                  <w:sz w:val="20"/>
                </w:rPr>
                <w:delText>urn:www.peppol.eu:bis:peppol</w:delText>
              </w:r>
              <w:r w:rsidDel="002A3ECC">
                <w:rPr>
                  <w:sz w:val="20"/>
                </w:rPr>
                <w:delText>28</w:delText>
              </w:r>
              <w:r w:rsidRPr="007D41BF" w:rsidDel="002A3ECC">
                <w:rPr>
                  <w:sz w:val="20"/>
                </w:rPr>
                <w:delText>a:ver</w:delText>
              </w:r>
              <w:r w:rsidDel="002A3ECC">
                <w:rPr>
                  <w:sz w:val="20"/>
                </w:rPr>
                <w:delText>1</w:delText>
              </w:r>
              <w:r w:rsidRPr="007D41BF" w:rsidDel="002A3ECC">
                <w:rPr>
                  <w:sz w:val="20"/>
                </w:rPr>
                <w:delText>.0::2.</w:delText>
              </w:r>
              <w:r w:rsidDel="002A3ECC">
                <w:rPr>
                  <w:sz w:val="20"/>
                </w:rPr>
                <w:delText>1</w:delText>
              </w:r>
            </w:del>
          </w:p>
        </w:tc>
        <w:tc>
          <w:tcPr>
            <w:tcW w:w="2410" w:type="dxa"/>
            <w:shd w:val="clear" w:color="auto" w:fill="auto"/>
          </w:tcPr>
          <w:p w:rsidR="00EC7B87" w:rsidRPr="007D41BF" w:rsidDel="002A3ECC" w:rsidRDefault="00EC7B87" w:rsidP="007D41BF">
            <w:pPr>
              <w:spacing w:afterLines="60" w:after="144"/>
              <w:rPr>
                <w:del w:id="1705" w:author="Helger" w:date="2017-06-13T16:30:00Z"/>
                <w:bCs/>
                <w:sz w:val="20"/>
                <w:szCs w:val="20"/>
                <w:lang w:val="en-US" w:bidi="ne-NP"/>
              </w:rPr>
            </w:pPr>
            <w:del w:id="1706"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415"/>
          <w:del w:id="1707" w:author="Helger" w:date="2017-06-13T16:30:00Z"/>
        </w:trPr>
        <w:tc>
          <w:tcPr>
            <w:tcW w:w="1668" w:type="dxa"/>
            <w:shd w:val="clear" w:color="auto" w:fill="D9D9D9"/>
            <w:noWrap/>
          </w:tcPr>
          <w:p w:rsidR="00EC7B87" w:rsidRPr="00EB1F2B" w:rsidDel="002A3ECC" w:rsidRDefault="00EC7B87" w:rsidP="00944080">
            <w:pPr>
              <w:spacing w:afterLines="60" w:after="144"/>
              <w:rPr>
                <w:del w:id="1708" w:author="Helger" w:date="2017-06-13T16:30:00Z"/>
                <w:color w:val="000000"/>
                <w:sz w:val="20"/>
                <w:szCs w:val="20"/>
                <w:lang w:eastAsia="en-GB"/>
              </w:rPr>
            </w:pPr>
            <w:del w:id="1709" w:author="Helger" w:date="2017-06-13T16:30:00Z">
              <w:r w:rsidDel="002A3ECC">
                <w:rPr>
                  <w:color w:val="000000"/>
                  <w:sz w:val="20"/>
                  <w:szCs w:val="20"/>
                  <w:lang w:eastAsia="en-GB"/>
                </w:rPr>
                <w:delText>PEPPOL Despatch Advice  profile</w:delText>
              </w:r>
            </w:del>
          </w:p>
        </w:tc>
        <w:tc>
          <w:tcPr>
            <w:tcW w:w="850" w:type="dxa"/>
            <w:shd w:val="clear" w:color="auto" w:fill="D9D9D9"/>
          </w:tcPr>
          <w:p w:rsidR="00EC7B87" w:rsidRPr="007D41BF" w:rsidDel="002A3ECC" w:rsidRDefault="00EC7B87" w:rsidP="00944080">
            <w:pPr>
              <w:rPr>
                <w:del w:id="1710" w:author="Helger" w:date="2017-06-13T16:30:00Z"/>
                <w:sz w:val="20"/>
              </w:rPr>
            </w:pPr>
            <w:del w:id="1711" w:author="Helger" w:date="2017-06-13T16:30:00Z">
              <w:r w:rsidDel="002A3ECC">
                <w:rPr>
                  <w:sz w:val="20"/>
                </w:rPr>
                <w:delText>1</w:delText>
              </w:r>
            </w:del>
          </w:p>
        </w:tc>
        <w:tc>
          <w:tcPr>
            <w:tcW w:w="8930" w:type="dxa"/>
            <w:shd w:val="clear" w:color="auto" w:fill="D9D9D9"/>
            <w:noWrap/>
          </w:tcPr>
          <w:p w:rsidR="00EC7B87" w:rsidRPr="007D41BF" w:rsidDel="002A3ECC" w:rsidRDefault="00EC7B87" w:rsidP="005F3129">
            <w:pPr>
              <w:rPr>
                <w:del w:id="1712" w:author="Helger" w:date="2017-06-13T16:30:00Z"/>
                <w:sz w:val="20"/>
              </w:rPr>
            </w:pPr>
            <w:del w:id="1713" w:author="Helger" w:date="2017-06-13T16:30:00Z">
              <w:r w:rsidRPr="007D41BF" w:rsidDel="002A3ECC">
                <w:rPr>
                  <w:sz w:val="20"/>
                </w:rPr>
                <w:delText>urn:oasis:names:specification:ubl:schema:xsd:</w:delText>
              </w:r>
              <w:r w:rsidDel="002A3ECC">
                <w:rPr>
                  <w:sz w:val="20"/>
                </w:rPr>
                <w:delText>DespatchAdvice</w:delText>
              </w:r>
              <w:r w:rsidRPr="007D41BF" w:rsidDel="002A3ECC">
                <w:rPr>
                  <w:sz w:val="20"/>
                </w:rPr>
                <w:delText>-2::</w:delText>
              </w:r>
              <w:r w:rsidDel="002A3ECC">
                <w:rPr>
                  <w:sz w:val="20"/>
                </w:rPr>
                <w:delText>DespatchAdvice</w:delText>
              </w:r>
              <w:r w:rsidRPr="007D41BF" w:rsidDel="002A3ECC">
                <w:rPr>
                  <w:sz w:val="20"/>
                </w:rPr>
                <w:delText>## urn:www.cenbii.eu:transaction:bii</w:delText>
              </w:r>
              <w:r w:rsidDel="002A3ECC">
                <w:rPr>
                  <w:sz w:val="20"/>
                </w:rPr>
                <w:delText>trns</w:delText>
              </w:r>
              <w:r w:rsidRPr="007D41BF" w:rsidDel="002A3ECC">
                <w:rPr>
                  <w:sz w:val="20"/>
                </w:rPr>
                <w:delText>0</w:delText>
              </w:r>
              <w:r w:rsidDel="002A3ECC">
                <w:rPr>
                  <w:sz w:val="20"/>
                </w:rPr>
                <w:delText>16</w:delText>
              </w:r>
              <w:r w:rsidRPr="007D41BF" w:rsidDel="002A3ECC">
                <w:rPr>
                  <w:sz w:val="20"/>
                </w:rPr>
                <w:delText>:ver</w:delText>
              </w:r>
              <w:r w:rsidDel="002A3ECC">
                <w:rPr>
                  <w:sz w:val="20"/>
                </w:rPr>
                <w:delText>1</w:delText>
              </w:r>
              <w:r w:rsidRPr="007D41BF" w:rsidDel="002A3ECC">
                <w:rPr>
                  <w:sz w:val="20"/>
                </w:rPr>
                <w:delText>.0:</w:delText>
              </w:r>
              <w:r w:rsidR="005F3129" w:rsidDel="002A3ECC">
                <w:rPr>
                  <w:sz w:val="20"/>
                </w:rPr>
                <w:delText>extended:</w:delText>
              </w:r>
              <w:r w:rsidRPr="007D41BF" w:rsidDel="002A3ECC">
                <w:rPr>
                  <w:sz w:val="20"/>
                </w:rPr>
                <w:delText>urn:www.peppol.eu:bis:peppol</w:delText>
              </w:r>
              <w:r w:rsidDel="002A3ECC">
                <w:rPr>
                  <w:sz w:val="20"/>
                </w:rPr>
                <w:delText>30</w:delText>
              </w:r>
              <w:r w:rsidRPr="007D41BF" w:rsidDel="002A3ECC">
                <w:rPr>
                  <w:sz w:val="20"/>
                </w:rPr>
                <w:delText>a:ver</w:delText>
              </w:r>
              <w:r w:rsidDel="002A3ECC">
                <w:rPr>
                  <w:sz w:val="20"/>
                </w:rPr>
                <w:delText>1</w:delText>
              </w:r>
              <w:r w:rsidRPr="007D41BF" w:rsidDel="002A3ECC">
                <w:rPr>
                  <w:sz w:val="20"/>
                </w:rPr>
                <w:delText>.0::2.</w:delText>
              </w:r>
              <w:r w:rsidDel="002A3ECC">
                <w:rPr>
                  <w:sz w:val="20"/>
                </w:rPr>
                <w:delText>1</w:delText>
              </w:r>
            </w:del>
          </w:p>
        </w:tc>
        <w:tc>
          <w:tcPr>
            <w:tcW w:w="2410" w:type="dxa"/>
            <w:shd w:val="clear" w:color="auto" w:fill="D9D9D9"/>
          </w:tcPr>
          <w:p w:rsidR="00EC7B87" w:rsidRPr="007D41BF" w:rsidDel="002A3ECC" w:rsidRDefault="00EC7B87" w:rsidP="007D41BF">
            <w:pPr>
              <w:spacing w:afterLines="60" w:after="144"/>
              <w:rPr>
                <w:del w:id="1714" w:author="Helger" w:date="2017-06-13T16:30:00Z"/>
                <w:bCs/>
                <w:sz w:val="20"/>
                <w:szCs w:val="20"/>
                <w:lang w:val="en-US" w:bidi="ne-NP"/>
              </w:rPr>
            </w:pPr>
            <w:del w:id="1715"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415"/>
          <w:del w:id="1716" w:author="Helger" w:date="2017-06-13T16:30:00Z"/>
        </w:trPr>
        <w:tc>
          <w:tcPr>
            <w:tcW w:w="1668" w:type="dxa"/>
            <w:shd w:val="clear" w:color="auto" w:fill="auto"/>
            <w:noWrap/>
          </w:tcPr>
          <w:p w:rsidR="00EC7B87" w:rsidDel="002A3ECC" w:rsidRDefault="00EC7B87" w:rsidP="00944080">
            <w:pPr>
              <w:spacing w:afterLines="60" w:after="144"/>
              <w:rPr>
                <w:del w:id="1717" w:author="Helger" w:date="2017-06-13T16:30:00Z"/>
                <w:color w:val="000000"/>
                <w:sz w:val="20"/>
                <w:szCs w:val="20"/>
                <w:lang w:eastAsia="en-GB"/>
              </w:rPr>
            </w:pPr>
            <w:del w:id="1718" w:author="Helger" w:date="2017-06-13T16:30:00Z">
              <w:r w:rsidDel="002A3ECC">
                <w:rPr>
                  <w:color w:val="000000"/>
                  <w:sz w:val="20"/>
                  <w:szCs w:val="20"/>
                  <w:lang w:eastAsia="en-GB"/>
                </w:rPr>
                <w:delText>PEPPOL Message Level Response profile</w:delText>
              </w:r>
            </w:del>
          </w:p>
        </w:tc>
        <w:tc>
          <w:tcPr>
            <w:tcW w:w="850" w:type="dxa"/>
          </w:tcPr>
          <w:p w:rsidR="00EC7B87" w:rsidRPr="007D41BF" w:rsidDel="002A3ECC" w:rsidRDefault="00EC7B87" w:rsidP="0076778E">
            <w:pPr>
              <w:rPr>
                <w:del w:id="1719" w:author="Helger" w:date="2017-06-13T16:30:00Z"/>
                <w:sz w:val="20"/>
              </w:rPr>
            </w:pPr>
            <w:del w:id="1720" w:author="Helger" w:date="2017-06-13T16:30:00Z">
              <w:r w:rsidDel="002A3ECC">
                <w:rPr>
                  <w:sz w:val="20"/>
                </w:rPr>
                <w:delText>1</w:delText>
              </w:r>
            </w:del>
          </w:p>
        </w:tc>
        <w:tc>
          <w:tcPr>
            <w:tcW w:w="8930" w:type="dxa"/>
            <w:shd w:val="clear" w:color="auto" w:fill="auto"/>
            <w:noWrap/>
          </w:tcPr>
          <w:p w:rsidR="00EC7B87" w:rsidRPr="007D41BF" w:rsidDel="002A3ECC" w:rsidRDefault="00EC7B87" w:rsidP="005F3129">
            <w:pPr>
              <w:rPr>
                <w:del w:id="1721" w:author="Helger" w:date="2017-06-13T16:30:00Z"/>
                <w:sz w:val="20"/>
              </w:rPr>
            </w:pPr>
            <w:del w:id="1722" w:author="Helger" w:date="2017-06-13T16:30:00Z">
              <w:r w:rsidRPr="007D41BF" w:rsidDel="002A3ECC">
                <w:rPr>
                  <w:sz w:val="20"/>
                </w:rPr>
                <w:delText>urn:oasis:names:specification:ubl:schema:xsd:</w:delText>
              </w:r>
              <w:r w:rsidDel="002A3ECC">
                <w:rPr>
                  <w:sz w:val="20"/>
                </w:rPr>
                <w:delText>ApplicationResponse</w:delText>
              </w:r>
              <w:r w:rsidRPr="007D41BF" w:rsidDel="002A3ECC">
                <w:rPr>
                  <w:sz w:val="20"/>
                </w:rPr>
                <w:delText>-2::</w:delText>
              </w:r>
              <w:r w:rsidDel="002A3ECC">
                <w:rPr>
                  <w:sz w:val="20"/>
                </w:rPr>
                <w:delText>ApplicationResponse</w:delText>
              </w:r>
              <w:r w:rsidRPr="007D41BF" w:rsidDel="002A3ECC">
                <w:rPr>
                  <w:sz w:val="20"/>
                </w:rPr>
                <w:delText>## urn:www.cenbii.eu:transaction:bii</w:delText>
              </w:r>
              <w:r w:rsidDel="002A3ECC">
                <w:rPr>
                  <w:sz w:val="20"/>
                </w:rPr>
                <w:delText>trns</w:delText>
              </w:r>
              <w:r w:rsidRPr="007D41BF" w:rsidDel="002A3ECC">
                <w:rPr>
                  <w:sz w:val="20"/>
                </w:rPr>
                <w:delText>0</w:delText>
              </w:r>
              <w:r w:rsidDel="002A3ECC">
                <w:rPr>
                  <w:sz w:val="20"/>
                </w:rPr>
                <w:delText>71</w:delText>
              </w:r>
              <w:r w:rsidRPr="007D41BF" w:rsidDel="002A3ECC">
                <w:rPr>
                  <w:sz w:val="20"/>
                </w:rPr>
                <w:delText>:ver</w:delText>
              </w:r>
              <w:r w:rsidDel="002A3ECC">
                <w:rPr>
                  <w:sz w:val="20"/>
                </w:rPr>
                <w:delText>2</w:delText>
              </w:r>
              <w:r w:rsidRPr="007D41BF" w:rsidDel="002A3ECC">
                <w:rPr>
                  <w:sz w:val="20"/>
                </w:rPr>
                <w:delText>.0:</w:delText>
              </w:r>
              <w:r w:rsidR="005F3129" w:rsidDel="002A3ECC">
                <w:rPr>
                  <w:sz w:val="20"/>
                </w:rPr>
                <w:delText>extended:</w:delText>
              </w:r>
              <w:r w:rsidRPr="007D41BF" w:rsidDel="002A3ECC">
                <w:rPr>
                  <w:sz w:val="20"/>
                </w:rPr>
                <w:delText>urn:www.peppol.eu:bis:peppol</w:delText>
              </w:r>
              <w:r w:rsidDel="002A3ECC">
                <w:rPr>
                  <w:sz w:val="20"/>
                </w:rPr>
                <w:delText>36</w:delText>
              </w:r>
              <w:r w:rsidRPr="007D41BF" w:rsidDel="002A3ECC">
                <w:rPr>
                  <w:sz w:val="20"/>
                </w:rPr>
                <w:delText>a:ver</w:delText>
              </w:r>
              <w:r w:rsidDel="002A3ECC">
                <w:rPr>
                  <w:sz w:val="20"/>
                </w:rPr>
                <w:delText>1</w:delText>
              </w:r>
              <w:r w:rsidRPr="007D41BF" w:rsidDel="002A3ECC">
                <w:rPr>
                  <w:sz w:val="20"/>
                </w:rPr>
                <w:delText>.0::2.</w:delText>
              </w:r>
              <w:r w:rsidDel="002A3ECC">
                <w:rPr>
                  <w:sz w:val="20"/>
                </w:rPr>
                <w:delText>1</w:delText>
              </w:r>
            </w:del>
          </w:p>
        </w:tc>
        <w:tc>
          <w:tcPr>
            <w:tcW w:w="2410" w:type="dxa"/>
            <w:shd w:val="clear" w:color="auto" w:fill="auto"/>
          </w:tcPr>
          <w:p w:rsidR="00EC7B87" w:rsidRPr="007D41BF" w:rsidDel="002A3ECC" w:rsidRDefault="00EC7B87" w:rsidP="007D41BF">
            <w:pPr>
              <w:spacing w:afterLines="60" w:after="144"/>
              <w:rPr>
                <w:del w:id="1723" w:author="Helger" w:date="2017-06-13T16:30:00Z"/>
                <w:bCs/>
                <w:sz w:val="20"/>
                <w:szCs w:val="20"/>
                <w:lang w:val="en-US" w:bidi="ne-NP"/>
              </w:rPr>
            </w:pPr>
            <w:del w:id="1724" w:author="Helger" w:date="2017-06-13T16:30:00Z">
              <w:r w:rsidRPr="007D41BF" w:rsidDel="002A3ECC">
                <w:rPr>
                  <w:bCs/>
                  <w:sz w:val="20"/>
                  <w:szCs w:val="20"/>
                  <w:lang w:val="en-US" w:bidi="ne-NP"/>
                </w:rPr>
                <w:delText>See [PEPPOL_PostAward]</w:delText>
              </w:r>
            </w:del>
          </w:p>
        </w:tc>
      </w:tr>
    </w:tbl>
    <w:p w:rsidR="00273344" w:rsidDel="004E0D0E" w:rsidRDefault="00273344" w:rsidP="00EB7DC6">
      <w:pPr>
        <w:rPr>
          <w:del w:id="1725" w:author="Helger" w:date="2017-06-13T16:39:00Z"/>
        </w:rPr>
      </w:pPr>
    </w:p>
    <w:p w:rsidR="00377EF6" w:rsidDel="00111BED" w:rsidRDefault="008A6E2B" w:rsidP="00EB7DC6">
      <w:pPr>
        <w:rPr>
          <w:del w:id="1726" w:author="Helger" w:date="2017-06-13T16:46:00Z"/>
        </w:rPr>
      </w:pPr>
      <w:del w:id="1727" w:author="Helger" w:date="2017-06-13T16:46:00Z">
        <w:r w:rsidRPr="001F4312" w:rsidDel="00111BED">
          <w:delText xml:space="preserve">The normative form of the code list is available </w:delText>
        </w:r>
        <w:r w:rsidDel="00111BED">
          <w:delText xml:space="preserve">as a Genericode file </w:delText>
        </w:r>
        <w:r w:rsidR="008475A5" w:rsidDel="00111BED">
          <w:delText xml:space="preserve">referenced </w:delText>
        </w:r>
        <w:r w:rsidRPr="001F4312" w:rsidDel="00111BED">
          <w:delText>at</w:delText>
        </w:r>
        <w:r w:rsidR="004B5237" w:rsidDel="00111BED">
          <w:delText xml:space="preserve"> </w:delText>
        </w:r>
        <w:r w:rsidR="00AE6B08" w:rsidRPr="005576B6" w:rsidDel="00111BED">
          <w:rPr>
            <w:iCs/>
          </w:rPr>
          <w:delText>[</w:delText>
        </w:r>
        <w:r w:rsidR="008475A5" w:rsidRPr="007852AB" w:rsidDel="00111BED">
          <w:rPr>
            <w:bCs/>
            <w:lang w:val="en-US" w:bidi="ne-NP"/>
          </w:rPr>
          <w:delText>PEPPOL_PostAward</w:delText>
        </w:r>
        <w:r w:rsidR="00AE6B08" w:rsidRPr="005576B6" w:rsidDel="00111BED">
          <w:rPr>
            <w:iCs/>
          </w:rPr>
          <w:delText>]</w:delText>
        </w:r>
        <w:r w:rsidR="00AE6B08" w:rsidDel="00111BED">
          <w:rPr>
            <w:iCs/>
          </w:rPr>
          <w:delText>.</w:delText>
        </w:r>
      </w:del>
      <w:r w:rsidR="008A7128" w:rsidRPr="001F4312">
        <w:t>It is important to note that this is a dynamic list. Over time new services will be added. Developers should take this into account when designing and implementing solutions for PEPPOL services.</w:t>
      </w:r>
    </w:p>
    <w:p w:rsidR="00273344" w:rsidRPr="001F4312" w:rsidRDefault="00273344" w:rsidP="00EB7DC6"/>
    <w:p w:rsidR="00B95BB4" w:rsidRPr="001F4312" w:rsidDel="002A3ECC" w:rsidRDefault="00B95BB4" w:rsidP="00C53EC4">
      <w:pPr>
        <w:rPr>
          <w:del w:id="1728" w:author="Helger" w:date="2017-06-13T16:30:00Z"/>
        </w:rPr>
        <w:sectPr w:rsidR="00B95BB4" w:rsidRPr="001F4312" w:rsidDel="002A3ECC" w:rsidSect="00377EF6">
          <w:headerReference w:type="default" r:id="rId15"/>
          <w:footerReference w:type="default" r:id="rId16"/>
          <w:footerReference w:type="first" r:id="rId17"/>
          <w:pgSz w:w="16838" w:h="11906" w:orient="landscape"/>
          <w:pgMar w:top="1418" w:right="1418" w:bottom="1418" w:left="1418" w:header="709" w:footer="709" w:gutter="0"/>
          <w:lnNumType w:countBy="1" w:restart="continuous"/>
          <w:cols w:space="708"/>
          <w:docGrid w:linePitch="360"/>
        </w:sectPr>
      </w:pPr>
    </w:p>
    <w:p w:rsidR="004225A4" w:rsidRPr="006132BB" w:rsidRDefault="004225A4" w:rsidP="006132BB">
      <w:pPr>
        <w:pStyle w:val="berschrift1"/>
      </w:pPr>
      <w:bookmarkStart w:id="1732" w:name="_Toc316247570"/>
      <w:bookmarkStart w:id="1733" w:name="_Toc485137447"/>
      <w:r w:rsidRPr="006132BB">
        <w:lastRenderedPageBreak/>
        <w:t>Policy on Identifying Processes supported by PEPPOL</w:t>
      </w:r>
      <w:bookmarkEnd w:id="1732"/>
      <w:bookmarkEnd w:id="1733"/>
    </w:p>
    <w:p w:rsidR="008272F2" w:rsidRDefault="008272F2" w:rsidP="006B4C99">
      <w:pPr>
        <w:pStyle w:val="berschrift2"/>
      </w:pPr>
      <w:bookmarkStart w:id="1734" w:name="_Toc316247571"/>
      <w:bookmarkStart w:id="1735" w:name="_Toc485137448"/>
      <w:r>
        <w:t>Format</w:t>
      </w:r>
      <w:bookmarkEnd w:id="1734"/>
      <w:bookmarkEnd w:id="1735"/>
    </w:p>
    <w:p w:rsidR="006D1F48" w:rsidRPr="006D1F48" w:rsidRDefault="006D1F48" w:rsidP="006D1F48">
      <w:pPr>
        <w:rPr>
          <w:lang w:eastAsia="x-none"/>
        </w:rPr>
      </w:pPr>
      <w:r>
        <w:rPr>
          <w:lang w:eastAsia="x-none"/>
        </w:rPr>
        <w:t xml:space="preserve">As outlined in </w:t>
      </w:r>
      <w:r w:rsidR="00B26C62">
        <w:rPr>
          <w:lang w:eastAsia="x-none"/>
        </w:rPr>
        <w:fldChar w:fldCharType="begin"/>
      </w:r>
      <w:r w:rsidR="00B26C62">
        <w:rPr>
          <w:lang w:eastAsia="x-none"/>
        </w:rPr>
        <w:instrText xml:space="preserve"> REF _Ref317490234 \r \h </w:instrText>
      </w:r>
      <w:r w:rsidR="00B26C62">
        <w:rPr>
          <w:lang w:eastAsia="x-none"/>
        </w:rPr>
      </w:r>
      <w:r w:rsidR="00B26C62">
        <w:rPr>
          <w:lang w:eastAsia="x-none"/>
        </w:rPr>
        <w:fldChar w:fldCharType="separate"/>
      </w:r>
      <w:r w:rsidR="002F349C">
        <w:rPr>
          <w:lang w:eastAsia="x-none"/>
        </w:rPr>
        <w:t>POLICY 3</w:t>
      </w:r>
      <w:r w:rsidR="00B26C62">
        <w:rPr>
          <w:lang w:eastAsia="x-none"/>
        </w:rPr>
        <w:fldChar w:fldCharType="end"/>
      </w:r>
      <w:r>
        <w:rPr>
          <w:lang w:eastAsia="x-none"/>
        </w:rPr>
        <w:t xml:space="preserve"> PEPPOL process identifiers have to be treated case sensitive.</w:t>
      </w:r>
    </w:p>
    <w:p w:rsidR="004225A4" w:rsidRPr="001407A3" w:rsidRDefault="004225A4" w:rsidP="004225A4">
      <w:pPr>
        <w:pStyle w:val="PolicyHeader"/>
      </w:pPr>
      <w:bookmarkStart w:id="1736" w:name="_Ref281927369"/>
      <w:bookmarkStart w:id="1737" w:name="_Toc485137449"/>
      <w:r>
        <w:t>PEPPOL</w:t>
      </w:r>
      <w:r w:rsidRPr="001407A3">
        <w:t xml:space="preserve"> </w:t>
      </w:r>
      <w:r w:rsidR="00AE2638">
        <w:t xml:space="preserve">BusDox </w:t>
      </w:r>
      <w:r>
        <w:t>Process Identifier scheme</w:t>
      </w:r>
      <w:bookmarkEnd w:id="1736"/>
      <w:bookmarkEnd w:id="1737"/>
    </w:p>
    <w:p w:rsidR="004225A4" w:rsidRDefault="004225A4" w:rsidP="004225A4">
      <w:pPr>
        <w:pStyle w:val="Policy"/>
      </w:pPr>
      <w:r>
        <w:t xml:space="preserve">The PEPPOL </w:t>
      </w:r>
      <w:r w:rsidR="00AE2638">
        <w:t xml:space="preserve">BusDox </w:t>
      </w:r>
      <w:r>
        <w:t xml:space="preserve">process identifier scheme to be used </w:t>
      </w:r>
      <w:r w:rsidR="00407B2D">
        <w:t>should be</w:t>
      </w:r>
      <w:r w:rsidR="002816AA">
        <w:t>:</w:t>
      </w:r>
    </w:p>
    <w:p w:rsidR="004225A4" w:rsidRPr="001407A3" w:rsidRDefault="004225A4" w:rsidP="006D1F48">
      <w:pPr>
        <w:pStyle w:val="Inlinecode"/>
      </w:pPr>
      <w:r>
        <w:t>cenbii-procid-ubl</w:t>
      </w:r>
    </w:p>
    <w:p w:rsidR="00DA409B" w:rsidRDefault="00B26C62" w:rsidP="00DA409B">
      <w:pPr>
        <w:rPr>
          <w:ins w:id="1738" w:author="Helger" w:date="2017-06-13T17:06:00Z"/>
        </w:rPr>
      </w:pPr>
      <w:r>
        <w:t>Applies to: all process identifiers in all component</w:t>
      </w:r>
      <w:ins w:id="1739" w:author="Helger" w:date="2017-06-13T16:35:00Z">
        <w:r w:rsidR="002A3ECC">
          <w:t>s</w:t>
        </w:r>
      </w:ins>
    </w:p>
    <w:p w:rsidR="001870DB" w:rsidRDefault="001870DB" w:rsidP="00DA409B">
      <w:ins w:id="1740" w:author="Helger" w:date="2017-06-13T17:06:00Z">
        <w:r>
          <w:t>Note: this scheme identifier is always case sensitive</w:t>
        </w:r>
      </w:ins>
    </w:p>
    <w:p w:rsidR="004225A4" w:rsidRDefault="004225A4" w:rsidP="004225A4">
      <w:pPr>
        <w:pStyle w:val="PolicyHeader"/>
      </w:pPr>
      <w:bookmarkStart w:id="1741" w:name="_Toc485137450"/>
      <w:r>
        <w:t>PEPPOL Process Identifiers</w:t>
      </w:r>
      <w:bookmarkEnd w:id="1741"/>
    </w:p>
    <w:p w:rsidR="00EC738F" w:rsidRDefault="00EC738F" w:rsidP="004225A4">
      <w:pPr>
        <w:pStyle w:val="Policy"/>
      </w:pPr>
      <w:r w:rsidRPr="00EC738F">
        <w:t xml:space="preserve">The </w:t>
      </w:r>
      <w:r>
        <w:t>Process</w:t>
      </w:r>
      <w:r w:rsidRPr="00EC738F">
        <w:t xml:space="preserve"> Identifier is defined in the relevant PEPPOL BIS specification. A PEPPOL Access Point MUST treat the identifier as an atomic string. The definition of the </w:t>
      </w:r>
      <w:r>
        <w:t xml:space="preserve">process </w:t>
      </w:r>
      <w:r w:rsidRPr="00EC738F">
        <w:t>identifier within the BIS specifications should be defined according to the CEN BII rules.</w:t>
      </w:r>
    </w:p>
    <w:p w:rsidR="004225A4" w:rsidRDefault="004225A4" w:rsidP="004225A4">
      <w:pPr>
        <w:pStyle w:val="Policy"/>
      </w:pPr>
    </w:p>
    <w:p w:rsidR="003F6527" w:rsidRPr="003F6527" w:rsidRDefault="00B26C62" w:rsidP="004225A4">
      <w:r>
        <w:t>Applies to: all process identifiers in all component</w:t>
      </w:r>
      <w:ins w:id="1742" w:author="Helger" w:date="2017-06-13T16:35:00Z">
        <w:r w:rsidR="002A3ECC">
          <w:t>s</w:t>
        </w:r>
      </w:ins>
    </w:p>
    <w:p w:rsidR="004225A4" w:rsidRPr="003F6527" w:rsidRDefault="004225A4" w:rsidP="004225A4">
      <w:pPr>
        <w:rPr>
          <w:b/>
          <w:sz w:val="24"/>
        </w:rPr>
      </w:pPr>
      <w:r w:rsidRPr="003F6527">
        <w:rPr>
          <w:b/>
          <w:sz w:val="24"/>
        </w:rPr>
        <w:t>Example</w:t>
      </w:r>
      <w:ins w:id="1743" w:author="Helger" w:date="2017-06-13T16:43:00Z">
        <w:r w:rsidR="004E0D0E">
          <w:rPr>
            <w:b/>
            <w:sz w:val="24"/>
          </w:rPr>
          <w:t xml:space="preserve"> 1</w:t>
        </w:r>
      </w:ins>
      <w:r w:rsidRPr="003F6527">
        <w:rPr>
          <w:b/>
          <w:sz w:val="24"/>
        </w:rPr>
        <w:t>:</w:t>
      </w:r>
    </w:p>
    <w:p w:rsidR="004225A4" w:rsidRDefault="004225A4" w:rsidP="004225A4">
      <w:r>
        <w:t>The following process identifier is used for “</w:t>
      </w:r>
      <w:r w:rsidRPr="004225A4">
        <w:t>BII04 - Invoice only</w:t>
      </w:r>
      <w:r>
        <w:t>”:</w:t>
      </w:r>
    </w:p>
    <w:p w:rsidR="00DA409B" w:rsidRDefault="004225A4" w:rsidP="00B26C62">
      <w:pPr>
        <w:pStyle w:val="Code"/>
        <w:shd w:val="clear" w:color="auto" w:fill="FFFFFF"/>
        <w:ind w:left="567"/>
      </w:pPr>
      <w:r w:rsidRPr="004225A4">
        <w:t>urn:www.cenbii.eu:profile:bii04:ver1.0</w:t>
      </w:r>
    </w:p>
    <w:p w:rsidR="0030114D" w:rsidRPr="003F6527" w:rsidRDefault="0030114D" w:rsidP="0030114D">
      <w:pPr>
        <w:rPr>
          <w:b/>
          <w:sz w:val="24"/>
        </w:rPr>
      </w:pPr>
      <w:r w:rsidRPr="003F6527">
        <w:rPr>
          <w:b/>
          <w:sz w:val="24"/>
        </w:rPr>
        <w:t>Example</w:t>
      </w:r>
      <w:r>
        <w:rPr>
          <w:b/>
          <w:sz w:val="24"/>
        </w:rPr>
        <w:t xml:space="preserve"> 2</w:t>
      </w:r>
      <w:r w:rsidRPr="003F6527">
        <w:rPr>
          <w:b/>
          <w:sz w:val="24"/>
        </w:rPr>
        <w:t>:</w:t>
      </w:r>
    </w:p>
    <w:p w:rsidR="009934E8" w:rsidRDefault="0030114D" w:rsidP="00B26C62">
      <w:pPr>
        <w:pStyle w:val="Code"/>
        <w:shd w:val="clear" w:color="auto" w:fill="FFFFFF"/>
        <w:ind w:left="567"/>
      </w:pPr>
      <w:r w:rsidRPr="004225A4">
        <w:t>urn:www.cenbii.eu:profile:bii04:ver</w:t>
      </w:r>
      <w:r>
        <w:t>2</w:t>
      </w:r>
      <w:r w:rsidRPr="004225A4">
        <w:t>.0</w:t>
      </w:r>
    </w:p>
    <w:p w:rsidR="00667607" w:rsidRPr="001407A3" w:rsidRDefault="00667607" w:rsidP="00667607">
      <w:pPr>
        <w:pStyle w:val="PolicyHeader"/>
      </w:pPr>
      <w:bookmarkStart w:id="1744" w:name="_Toc485137451"/>
      <w:r w:rsidRPr="001407A3">
        <w:t xml:space="preserve">Specifying </w:t>
      </w:r>
      <w:r>
        <w:t>Process</w:t>
      </w:r>
      <w:r w:rsidRPr="001407A3">
        <w:t xml:space="preserve"> Identifiers in </w:t>
      </w:r>
      <w:r>
        <w:t>SMP</w:t>
      </w:r>
      <w:r w:rsidR="00E61519">
        <w:t xml:space="preserve"> documents</w:t>
      </w:r>
      <w:bookmarkEnd w:id="1744"/>
    </w:p>
    <w:p w:rsidR="00667607" w:rsidRPr="001407A3" w:rsidRDefault="00667607" w:rsidP="00667607">
      <w:pPr>
        <w:pStyle w:val="Policy"/>
      </w:pPr>
      <w:r w:rsidRPr="001407A3">
        <w:t xml:space="preserve">The value for </w:t>
      </w:r>
      <w:r w:rsidR="00E61519">
        <w:t xml:space="preserve">the scheme attribute </w:t>
      </w:r>
      <w:r w:rsidR="0075723F">
        <w:t xml:space="preserve">should </w:t>
      </w:r>
      <w:del w:id="1745" w:author="Helger" w:date="2017-06-13T16:35:00Z">
        <w:r w:rsidR="0075723F" w:rsidDel="002A3ECC">
          <w:delText xml:space="preserve">be </w:delText>
        </w:r>
      </w:del>
      <w:r w:rsidR="00E61519">
        <w:t xml:space="preserve">be “cenbii-procid-ubl” (see </w:t>
      </w:r>
      <w:r w:rsidR="00E61519">
        <w:fldChar w:fldCharType="begin"/>
      </w:r>
      <w:r w:rsidR="00E61519">
        <w:instrText xml:space="preserve"> REF _Ref281927369 \r \h </w:instrText>
      </w:r>
      <w:r w:rsidR="00E61519">
        <w:fldChar w:fldCharType="separate"/>
      </w:r>
      <w:r w:rsidR="002F349C">
        <w:t>POLICY 15</w:t>
      </w:r>
      <w:r w:rsidR="00E61519">
        <w:fldChar w:fldCharType="end"/>
      </w:r>
      <w:r w:rsidR="00E61519">
        <w:t>) and the element value must be the process identifier itself.</w:t>
      </w:r>
    </w:p>
    <w:p w:rsidR="003F6527" w:rsidRDefault="00B26C62" w:rsidP="00667607">
      <w:r>
        <w:t>Applies to: XML documents used in the SMP</w:t>
      </w:r>
    </w:p>
    <w:p w:rsidR="00667607" w:rsidRPr="003F6527" w:rsidDel="004E0D0E" w:rsidRDefault="00900A19" w:rsidP="00667607">
      <w:pPr>
        <w:rPr>
          <w:del w:id="1746" w:author="Helger" w:date="2017-06-13T16:43:00Z"/>
          <w:b/>
          <w:sz w:val="24"/>
        </w:rPr>
      </w:pPr>
      <w:r w:rsidRPr="003F6527">
        <w:rPr>
          <w:b/>
          <w:sz w:val="24"/>
        </w:rPr>
        <w:t>E</w:t>
      </w:r>
      <w:r w:rsidR="00667607" w:rsidRPr="003F6527">
        <w:rPr>
          <w:b/>
          <w:sz w:val="24"/>
        </w:rPr>
        <w:t>xample</w:t>
      </w:r>
      <w:ins w:id="1747" w:author="Helger" w:date="2017-06-13T16:43:00Z">
        <w:r w:rsidR="004E0D0E">
          <w:rPr>
            <w:b/>
            <w:sz w:val="24"/>
          </w:rPr>
          <w:t xml:space="preserve"> 1 (</w:t>
        </w:r>
      </w:ins>
      <w:del w:id="1748" w:author="Helger" w:date="2017-06-13T16:43:00Z">
        <w:r w:rsidRPr="003F6527" w:rsidDel="004E0D0E">
          <w:rPr>
            <w:b/>
            <w:sz w:val="24"/>
          </w:rPr>
          <w:delText>:</w:delText>
        </w:r>
      </w:del>
    </w:p>
    <w:p w:rsidR="009934E8" w:rsidRPr="004E0D0E" w:rsidRDefault="009934E8" w:rsidP="002A3ECC">
      <w:pPr>
        <w:rPr>
          <w:b/>
          <w:sz w:val="24"/>
          <w:rPrChange w:id="1749" w:author="Helger" w:date="2017-06-13T16:43:00Z">
            <w:rPr/>
          </w:rPrChange>
        </w:rPr>
        <w:pPrChange w:id="1750" w:author="Helger" w:date="2017-06-13T16:36:00Z">
          <w:pPr>
            <w:pStyle w:val="Code"/>
            <w:shd w:val="clear" w:color="auto" w:fill="FFFFFF"/>
            <w:ind w:left="567"/>
          </w:pPr>
        </w:pPrChange>
      </w:pPr>
      <w:r w:rsidRPr="004E0D0E">
        <w:rPr>
          <w:b/>
          <w:sz w:val="24"/>
          <w:rPrChange w:id="1751" w:author="Helger" w:date="2017-06-13T16:43:00Z">
            <w:rPr/>
          </w:rPrChange>
        </w:rPr>
        <w:t>CEN/BII</w:t>
      </w:r>
      <w:ins w:id="1752" w:author="Helger" w:date="2017-06-13T16:43:00Z">
        <w:r w:rsidR="004E0D0E">
          <w:rPr>
            <w:b/>
            <w:sz w:val="24"/>
          </w:rPr>
          <w:t>)</w:t>
        </w:r>
      </w:ins>
      <w:r w:rsidRPr="004E0D0E">
        <w:rPr>
          <w:b/>
          <w:sz w:val="24"/>
          <w:rPrChange w:id="1753" w:author="Helger" w:date="2017-06-13T16:43:00Z">
            <w:rPr/>
          </w:rPrChange>
        </w:rPr>
        <w:t>:</w:t>
      </w:r>
    </w:p>
    <w:p w:rsidR="00667607" w:rsidRDefault="00667607" w:rsidP="003F6527">
      <w:pPr>
        <w:pStyle w:val="Code"/>
        <w:shd w:val="clear" w:color="auto" w:fill="FFFFFF"/>
        <w:ind w:left="567"/>
      </w:pPr>
      <w:r w:rsidRPr="00667607">
        <w:t>&lt;ProcessIdentifier scheme="cenbii-procid-ubl"&gt;urn:www.cenbii.eu:profile:bii03:ver1.0&lt;/ProcessIdentifier&gt;</w:t>
      </w:r>
    </w:p>
    <w:p w:rsidR="009934E8" w:rsidRPr="002A3ECC" w:rsidRDefault="004E0D0E" w:rsidP="002A3ECC">
      <w:pPr>
        <w:rPr>
          <w:rPrChange w:id="1754" w:author="Helger" w:date="2017-06-13T16:36:00Z">
            <w:rPr/>
          </w:rPrChange>
        </w:rPr>
        <w:pPrChange w:id="1755" w:author="Helger" w:date="2017-06-13T16:36:00Z">
          <w:pPr>
            <w:pStyle w:val="Code"/>
            <w:shd w:val="clear" w:color="auto" w:fill="FFFFFF"/>
            <w:ind w:left="567"/>
          </w:pPr>
        </w:pPrChange>
      </w:pPr>
      <w:ins w:id="1756" w:author="Helger" w:date="2017-06-13T16:43:00Z">
        <w:r w:rsidRPr="003F6527">
          <w:rPr>
            <w:b/>
            <w:sz w:val="24"/>
          </w:rPr>
          <w:t>Example</w:t>
        </w:r>
        <w:r>
          <w:rPr>
            <w:b/>
            <w:sz w:val="24"/>
          </w:rPr>
          <w:t xml:space="preserve"> 2</w:t>
        </w:r>
        <w:r>
          <w:rPr>
            <w:b/>
            <w:sz w:val="24"/>
          </w:rPr>
          <w:t xml:space="preserve"> (</w:t>
        </w:r>
        <w:r w:rsidRPr="00DE6EDD">
          <w:rPr>
            <w:b/>
            <w:sz w:val="24"/>
          </w:rPr>
          <w:t>CEN/BII</w:t>
        </w:r>
        <w:r>
          <w:rPr>
            <w:b/>
            <w:sz w:val="24"/>
          </w:rPr>
          <w:t>2</w:t>
        </w:r>
        <w:r>
          <w:rPr>
            <w:b/>
            <w:sz w:val="24"/>
          </w:rPr>
          <w:t>)</w:t>
        </w:r>
        <w:r w:rsidRPr="00DE6EDD">
          <w:rPr>
            <w:b/>
            <w:sz w:val="24"/>
          </w:rPr>
          <w:t>:</w:t>
        </w:r>
      </w:ins>
      <w:del w:id="1757" w:author="Helger" w:date="2017-06-13T16:43:00Z">
        <w:r w:rsidR="009934E8" w:rsidRPr="002A3ECC" w:rsidDel="004E0D0E">
          <w:rPr>
            <w:rPrChange w:id="1758" w:author="Helger" w:date="2017-06-13T16:36:00Z">
              <w:rPr/>
            </w:rPrChange>
          </w:rPr>
          <w:delText>CEN/BII2:</w:delText>
        </w:r>
      </w:del>
    </w:p>
    <w:p w:rsidR="009934E8" w:rsidRPr="001407A3" w:rsidRDefault="009934E8" w:rsidP="003F6527">
      <w:pPr>
        <w:pStyle w:val="Code"/>
        <w:shd w:val="clear" w:color="auto" w:fill="FFFFFF"/>
        <w:ind w:left="567"/>
      </w:pPr>
      <w:r w:rsidRPr="00667607">
        <w:t>&lt;ProcessIdentifier scheme="cenbii-procid-ubl"&gt;urn:www.cenbii.eu:profile:bii03:ver</w:t>
      </w:r>
      <w:r>
        <w:t>2</w:t>
      </w:r>
      <w:r w:rsidRPr="00667607">
        <w:t>.0&lt;/ProcessIdentifier&gt;</w:t>
      </w:r>
    </w:p>
    <w:p w:rsidR="004225A4" w:rsidRDefault="004225A4" w:rsidP="006B4C99">
      <w:pPr>
        <w:pStyle w:val="berschrift2"/>
      </w:pPr>
      <w:bookmarkStart w:id="1759" w:name="_Toc316247572"/>
      <w:bookmarkStart w:id="1760" w:name="_Toc485137452"/>
      <w:r>
        <w:t>Process ID values</w:t>
      </w:r>
      <w:bookmarkEnd w:id="1759"/>
      <w:bookmarkEnd w:id="1760"/>
    </w:p>
    <w:p w:rsidR="004225A4" w:rsidRDefault="009A55FF" w:rsidP="004225A4">
      <w:del w:id="1761" w:author="Helger" w:date="2017-06-13T16:36:00Z">
        <w:r w:rsidDel="002A3ECC">
          <w:delText>Below is a</w:delText>
        </w:r>
      </w:del>
      <w:ins w:id="1762" w:author="Helger" w:date="2017-06-13T16:36:00Z">
        <w:r w:rsidR="002A3ECC">
          <w:t>A</w:t>
        </w:r>
      </w:ins>
      <w:r>
        <w:t xml:space="preserve"> </w:t>
      </w:r>
      <w:del w:id="1763" w:author="Helger" w:date="2017-06-13T16:46:00Z">
        <w:r w:rsidDel="004F335D">
          <w:delText>non-</w:delText>
        </w:r>
      </w:del>
      <w:del w:id="1764" w:author="Helger" w:date="2017-06-13T16:47:00Z">
        <w:r w:rsidDel="004F335D">
          <w:delText xml:space="preserve">normative </w:delText>
        </w:r>
      </w:del>
      <w:ins w:id="1765" w:author="Helger" w:date="2017-06-13T16:47:00Z">
        <w:r w:rsidR="004F335D">
          <w:t xml:space="preserve">normative </w:t>
        </w:r>
      </w:ins>
      <w:r>
        <w:t xml:space="preserve">list of </w:t>
      </w:r>
      <w:ins w:id="1766" w:author="Helger" w:date="2017-06-13T17:08:00Z">
        <w:r w:rsidR="001870DB">
          <w:t xml:space="preserve">all </w:t>
        </w:r>
      </w:ins>
      <w:r>
        <w:t>predefined PEPPOL process identifiers and the matching PEPPOL BIS</w:t>
      </w:r>
      <w:ins w:id="1767" w:author="Helger" w:date="2017-06-13T16:36:00Z">
        <w:r w:rsidR="002A3ECC">
          <w:t xml:space="preserve"> can be found at [PEPPOL_C</w:t>
        </w:r>
      </w:ins>
      <w:ins w:id="1768" w:author="Helger" w:date="2017-06-13T16:39:00Z">
        <w:r w:rsidR="002A3ECC">
          <w:t>L</w:t>
        </w:r>
      </w:ins>
      <w:ins w:id="1769" w:author="Helger" w:date="2017-06-13T16:36:00Z">
        <w:r w:rsidR="002A3ECC">
          <w:t>]</w:t>
        </w:r>
      </w:ins>
      <w:r>
        <w:t>.</w:t>
      </w:r>
      <w:r w:rsidR="000C388E">
        <w:t xml:space="preserve"> </w:t>
      </w:r>
      <w:del w:id="1770" w:author="Helger" w:date="2017-06-13T16:46:00Z">
        <w:r w:rsidR="000C388E" w:rsidDel="004F335D">
          <w:delText xml:space="preserve">Below </w:delText>
        </w:r>
      </w:del>
      <w:ins w:id="1771" w:author="Helger" w:date="2017-06-13T16:46:00Z">
        <w:r w:rsidR="004F335D">
          <w:t>Additional to</w:t>
        </w:r>
        <w:r w:rsidR="004F335D">
          <w:t xml:space="preserve"> </w:t>
        </w:r>
      </w:ins>
      <w:r w:rsidR="000C388E">
        <w:t xml:space="preserve">each profile a list of all supported document </w:t>
      </w:r>
      <w:r w:rsidR="00235DA3">
        <w:t xml:space="preserve">type </w:t>
      </w:r>
      <w:r w:rsidR="000C388E">
        <w:t>identifiers valid for this specific profile are listed.</w:t>
      </w:r>
      <w:r w:rsidR="00301D86">
        <w:t xml:space="preserve"> </w:t>
      </w:r>
      <w:r w:rsidR="0045244E">
        <w:t xml:space="preserve">The document type identifiers are identical to those </w:t>
      </w:r>
      <w:del w:id="1772" w:author="Helger" w:date="2017-06-13T16:37:00Z">
        <w:r w:rsidR="0045244E" w:rsidDel="002A3ECC">
          <w:delText xml:space="preserve">specified </w:delText>
        </w:r>
      </w:del>
      <w:ins w:id="1773" w:author="Helger" w:date="2017-06-13T16:37:00Z">
        <w:r w:rsidR="002A3ECC">
          <w:t xml:space="preserve">referenced </w:t>
        </w:r>
      </w:ins>
      <w:r w:rsidR="0045244E">
        <w:t>in</w:t>
      </w:r>
      <w:r w:rsidR="00D60CE6">
        <w:t xml:space="preserve"> </w:t>
      </w:r>
      <w:r w:rsidR="00055C84">
        <w:fldChar w:fldCharType="begin"/>
      </w:r>
      <w:r w:rsidR="00055C84">
        <w:instrText xml:space="preserve"> HYPERLINK \l "_Document_Type_Identifier" </w:instrText>
      </w:r>
      <w:ins w:id="1774" w:author="Helger" w:date="2017-06-13T16:39:00Z"/>
      <w:r w:rsidR="00055C84">
        <w:fldChar w:fldCharType="separate"/>
      </w:r>
      <w:r w:rsidR="00D60CE6" w:rsidRPr="00D60CE6">
        <w:rPr>
          <w:rStyle w:val="Hyperlink"/>
        </w:rPr>
        <w:t>section 4.2</w:t>
      </w:r>
      <w:r w:rsidR="00055C84">
        <w:rPr>
          <w:rStyle w:val="Hyperlink"/>
        </w:rPr>
        <w:fldChar w:fldCharType="end"/>
      </w:r>
      <w:r w:rsidR="00D60CE6">
        <w:t xml:space="preserve"> above.</w:t>
      </w:r>
      <w:del w:id="1775" w:author="Helger" w:date="2017-06-13T16:47:00Z">
        <w:r w:rsidR="00D60CE6" w:rsidDel="004F335D">
          <w:delText xml:space="preserve"> </w:delText>
        </w:r>
        <w:r w:rsidR="00301D86" w:rsidDel="004F335D">
          <w:delText>The latest normative version can be found at [PEPPOL_</w:delText>
        </w:r>
      </w:del>
      <w:del w:id="1776" w:author="Helger" w:date="2017-06-13T16:37:00Z">
        <w:r w:rsidR="00301D86" w:rsidDel="002A3ECC">
          <w:delText>PostAwar</w:delText>
        </w:r>
      </w:del>
      <w:del w:id="1777" w:author="Helger" w:date="2017-06-13T16:39:00Z">
        <w:r w:rsidR="00301D86" w:rsidDel="002A3ECC">
          <w:delText>]</w:delText>
        </w:r>
      </w:del>
      <w:del w:id="1778" w:author="Helger" w:date="2017-06-13T16:47:00Z">
        <w:r w:rsidR="00301D86" w:rsidDel="004F335D">
          <w:delText>.</w:delText>
        </w:r>
      </w:del>
    </w:p>
    <w:tbl>
      <w:tblPr>
        <w:tblW w:w="9286" w:type="dxa"/>
        <w:tblBorders>
          <w:top w:val="single" w:sz="18" w:space="0" w:color="auto"/>
          <w:bottom w:val="single" w:sz="18" w:space="0" w:color="auto"/>
        </w:tblBorders>
        <w:tblLayout w:type="fixed"/>
        <w:tblCellMar>
          <w:left w:w="0" w:type="dxa"/>
        </w:tblCellMar>
        <w:tblLook w:val="0420" w:firstRow="1" w:lastRow="0" w:firstColumn="0" w:lastColumn="0" w:noHBand="0" w:noVBand="1"/>
      </w:tblPr>
      <w:tblGrid>
        <w:gridCol w:w="1134"/>
        <w:gridCol w:w="284"/>
        <w:gridCol w:w="1134"/>
        <w:gridCol w:w="4111"/>
        <w:gridCol w:w="2623"/>
      </w:tblGrid>
      <w:tr w:rsidR="002D460B" w:rsidRPr="00DE2B4B" w:rsidDel="002A3ECC" w:rsidTr="00A87C85">
        <w:trPr>
          <w:del w:id="1779" w:author="Helger" w:date="2017-06-13T16:31:00Z"/>
        </w:trPr>
        <w:tc>
          <w:tcPr>
            <w:tcW w:w="1134" w:type="dxa"/>
            <w:tcBorders>
              <w:top w:val="single" w:sz="18" w:space="0" w:color="auto"/>
              <w:left w:val="nil"/>
              <w:bottom w:val="single" w:sz="18" w:space="0" w:color="auto"/>
              <w:right w:val="nil"/>
            </w:tcBorders>
            <w:shd w:val="clear" w:color="auto" w:fill="4F81BD"/>
          </w:tcPr>
          <w:p w:rsidR="0087449C" w:rsidDel="002A3ECC" w:rsidRDefault="0087449C" w:rsidP="008272F2">
            <w:pPr>
              <w:rPr>
                <w:del w:id="1780" w:author="Helger" w:date="2017-06-13T16:31:00Z"/>
                <w:b/>
                <w:bCs/>
                <w:color w:val="FFFFFF"/>
              </w:rPr>
            </w:pPr>
            <w:del w:id="1781" w:author="Helger" w:date="2017-06-13T16:31:00Z">
              <w:r w:rsidDel="002A3ECC">
                <w:rPr>
                  <w:b/>
                  <w:bCs/>
                  <w:color w:val="FFFFFF"/>
                </w:rPr>
                <w:delText xml:space="preserve">BII </w:delText>
              </w:r>
              <w:bookmarkStart w:id="1782" w:name="_Toc485135341"/>
              <w:bookmarkStart w:id="1783" w:name="_Toc485137453"/>
              <w:bookmarkEnd w:id="1782"/>
              <w:bookmarkEnd w:id="1783"/>
            </w:del>
          </w:p>
          <w:p w:rsidR="002D460B" w:rsidRPr="00FE35EA" w:rsidDel="002A3ECC" w:rsidRDefault="0087449C" w:rsidP="008272F2">
            <w:pPr>
              <w:rPr>
                <w:del w:id="1784" w:author="Helger" w:date="2017-06-13T16:31:00Z"/>
                <w:b/>
                <w:bCs/>
                <w:color w:val="FFFFFF"/>
              </w:rPr>
            </w:pPr>
            <w:del w:id="1785" w:author="Helger" w:date="2017-06-13T16:31:00Z">
              <w:r w:rsidDel="002A3ECC">
                <w:rPr>
                  <w:b/>
                  <w:bCs/>
                  <w:color w:val="FFFFFF"/>
                </w:rPr>
                <w:delText>Profile ID</w:delText>
              </w:r>
              <w:bookmarkStart w:id="1786" w:name="_Toc485135342"/>
              <w:bookmarkStart w:id="1787" w:name="_Toc485137454"/>
              <w:bookmarkEnd w:id="1786"/>
              <w:bookmarkEnd w:id="1787"/>
            </w:del>
          </w:p>
        </w:tc>
        <w:tc>
          <w:tcPr>
            <w:tcW w:w="1418" w:type="dxa"/>
            <w:gridSpan w:val="2"/>
            <w:tcBorders>
              <w:top w:val="single" w:sz="18" w:space="0" w:color="auto"/>
              <w:left w:val="nil"/>
              <w:bottom w:val="single" w:sz="18" w:space="0" w:color="auto"/>
              <w:right w:val="nil"/>
            </w:tcBorders>
            <w:shd w:val="clear" w:color="auto" w:fill="4F81BD"/>
          </w:tcPr>
          <w:p w:rsidR="00A87C85" w:rsidDel="002A3ECC" w:rsidRDefault="00A87C85" w:rsidP="008272F2">
            <w:pPr>
              <w:rPr>
                <w:del w:id="1788" w:author="Helger" w:date="2017-06-13T16:31:00Z"/>
                <w:b/>
                <w:bCs/>
                <w:color w:val="FFFFFF"/>
              </w:rPr>
            </w:pPr>
            <w:del w:id="1789" w:author="Helger" w:date="2017-06-13T16:31:00Z">
              <w:r w:rsidDel="002A3ECC">
                <w:rPr>
                  <w:b/>
                  <w:bCs/>
                  <w:color w:val="FFFFFF"/>
                </w:rPr>
                <w:delText>PEPPOL</w:delText>
              </w:r>
              <w:bookmarkStart w:id="1790" w:name="_Toc485135343"/>
              <w:bookmarkStart w:id="1791" w:name="_Toc485137455"/>
              <w:bookmarkEnd w:id="1790"/>
              <w:bookmarkEnd w:id="1791"/>
            </w:del>
          </w:p>
          <w:p w:rsidR="002D460B" w:rsidRPr="00FE35EA" w:rsidDel="002A3ECC" w:rsidRDefault="002D460B" w:rsidP="008272F2">
            <w:pPr>
              <w:rPr>
                <w:del w:id="1792" w:author="Helger" w:date="2017-06-13T16:31:00Z"/>
                <w:b/>
                <w:bCs/>
                <w:color w:val="FFFFFF"/>
              </w:rPr>
            </w:pPr>
            <w:del w:id="1793" w:author="Helger" w:date="2017-06-13T16:31:00Z">
              <w:r w:rsidDel="002A3ECC">
                <w:rPr>
                  <w:b/>
                  <w:bCs/>
                  <w:color w:val="FFFFFF"/>
                </w:rPr>
                <w:delText>BIS Version</w:delText>
              </w:r>
              <w:bookmarkStart w:id="1794" w:name="_Toc485135344"/>
              <w:bookmarkStart w:id="1795" w:name="_Toc485137456"/>
              <w:bookmarkEnd w:id="1794"/>
              <w:bookmarkEnd w:id="1795"/>
            </w:del>
          </w:p>
        </w:tc>
        <w:tc>
          <w:tcPr>
            <w:tcW w:w="4111" w:type="dxa"/>
            <w:tcBorders>
              <w:top w:val="single" w:sz="18" w:space="0" w:color="auto"/>
              <w:left w:val="nil"/>
              <w:bottom w:val="single" w:sz="18" w:space="0" w:color="auto"/>
              <w:right w:val="nil"/>
            </w:tcBorders>
            <w:shd w:val="clear" w:color="auto" w:fill="4F81BD"/>
          </w:tcPr>
          <w:p w:rsidR="002D460B" w:rsidRPr="00FE35EA" w:rsidDel="002A3ECC" w:rsidRDefault="009A55FF" w:rsidP="008272F2">
            <w:pPr>
              <w:rPr>
                <w:del w:id="1796" w:author="Helger" w:date="2017-06-13T16:31:00Z"/>
                <w:b/>
                <w:bCs/>
                <w:color w:val="FFFFFF"/>
              </w:rPr>
            </w:pPr>
            <w:del w:id="1797" w:author="Helger" w:date="2017-06-13T16:31:00Z">
              <w:r w:rsidRPr="00FE35EA" w:rsidDel="002A3ECC">
                <w:rPr>
                  <w:b/>
                  <w:bCs/>
                  <w:color w:val="FFFFFF"/>
                </w:rPr>
                <w:delText>PEPPOL BIS</w:delText>
              </w:r>
              <w:r w:rsidDel="002A3ECC">
                <w:rPr>
                  <w:b/>
                  <w:bCs/>
                  <w:color w:val="FFFFFF"/>
                </w:rPr>
                <w:delText xml:space="preserve"> Process ID</w:delText>
              </w:r>
              <w:bookmarkStart w:id="1798" w:name="_Toc485135345"/>
              <w:bookmarkStart w:id="1799" w:name="_Toc485137457"/>
              <w:bookmarkEnd w:id="1798"/>
              <w:bookmarkEnd w:id="1799"/>
            </w:del>
          </w:p>
        </w:tc>
        <w:tc>
          <w:tcPr>
            <w:tcW w:w="2623" w:type="dxa"/>
            <w:tcBorders>
              <w:top w:val="single" w:sz="18" w:space="0" w:color="auto"/>
              <w:left w:val="nil"/>
              <w:bottom w:val="single" w:sz="18" w:space="0" w:color="auto"/>
              <w:right w:val="nil"/>
            </w:tcBorders>
            <w:shd w:val="clear" w:color="auto" w:fill="4F81BD"/>
          </w:tcPr>
          <w:p w:rsidR="002D460B" w:rsidRPr="00FE35EA" w:rsidDel="002A3ECC" w:rsidRDefault="009A55FF" w:rsidP="00A87C85">
            <w:pPr>
              <w:rPr>
                <w:del w:id="1800" w:author="Helger" w:date="2017-06-13T16:31:00Z"/>
                <w:b/>
                <w:bCs/>
                <w:color w:val="FFFFFF"/>
              </w:rPr>
            </w:pPr>
            <w:del w:id="1801" w:author="Helger" w:date="2017-06-13T16:31:00Z">
              <w:r w:rsidRPr="00FE35EA" w:rsidDel="002A3ECC">
                <w:rPr>
                  <w:b/>
                  <w:bCs/>
                  <w:color w:val="FFFFFF"/>
                </w:rPr>
                <w:delText>PEPPOL BIS</w:delText>
              </w:r>
              <w:r w:rsidDel="002A3ECC">
                <w:rPr>
                  <w:b/>
                  <w:bCs/>
                  <w:color w:val="FFFFFF"/>
                </w:rPr>
                <w:delText xml:space="preserve"> </w:delText>
              </w:r>
              <w:bookmarkStart w:id="1802" w:name="_Toc485135346"/>
              <w:bookmarkStart w:id="1803" w:name="_Toc485137458"/>
              <w:bookmarkEnd w:id="1802"/>
              <w:bookmarkEnd w:id="1803"/>
            </w:del>
          </w:p>
        </w:tc>
        <w:bookmarkStart w:id="1804" w:name="_Toc485135347"/>
        <w:bookmarkStart w:id="1805" w:name="_Toc485137459"/>
        <w:bookmarkEnd w:id="1804"/>
        <w:bookmarkEnd w:id="1805"/>
      </w:tr>
      <w:tr w:rsidR="002D460B" w:rsidRPr="00FE35EA" w:rsidDel="002A3ECC" w:rsidTr="00A87C85">
        <w:trPr>
          <w:del w:id="1806" w:author="Helger" w:date="2017-06-13T16:31:00Z"/>
        </w:trPr>
        <w:tc>
          <w:tcPr>
            <w:tcW w:w="1134" w:type="dxa"/>
            <w:shd w:val="clear" w:color="auto" w:fill="D8D8D8"/>
          </w:tcPr>
          <w:p w:rsidR="002D460B" w:rsidRPr="008272F2" w:rsidDel="002A3ECC" w:rsidRDefault="002D460B" w:rsidP="00FE35EA">
            <w:pPr>
              <w:jc w:val="center"/>
              <w:rPr>
                <w:del w:id="1807" w:author="Helger" w:date="2017-06-13T16:31:00Z"/>
              </w:rPr>
            </w:pPr>
            <w:del w:id="1808" w:author="Helger" w:date="2017-06-13T16:31:00Z">
              <w:r w:rsidRPr="008272F2" w:rsidDel="002A3ECC">
                <w:delText>BII01 - Catalogue only</w:delText>
              </w:r>
              <w:bookmarkStart w:id="1809" w:name="_Toc485135348"/>
              <w:bookmarkStart w:id="1810" w:name="_Toc485137460"/>
              <w:bookmarkEnd w:id="1809"/>
              <w:bookmarkEnd w:id="1810"/>
            </w:del>
          </w:p>
        </w:tc>
        <w:tc>
          <w:tcPr>
            <w:tcW w:w="1418" w:type="dxa"/>
            <w:gridSpan w:val="2"/>
            <w:shd w:val="clear" w:color="auto" w:fill="D8D8D8"/>
          </w:tcPr>
          <w:p w:rsidR="002D460B" w:rsidRPr="008272F2" w:rsidDel="002A3ECC" w:rsidRDefault="002D460B" w:rsidP="00FE35EA">
            <w:pPr>
              <w:jc w:val="center"/>
              <w:rPr>
                <w:del w:id="1811" w:author="Helger" w:date="2017-06-13T16:31:00Z"/>
              </w:rPr>
            </w:pPr>
            <w:del w:id="1812" w:author="Helger" w:date="2017-06-13T16:31:00Z">
              <w:r w:rsidDel="002A3ECC">
                <w:delText>3</w:delText>
              </w:r>
              <w:bookmarkStart w:id="1813" w:name="_Toc485135349"/>
              <w:bookmarkStart w:id="1814" w:name="_Toc485137461"/>
              <w:bookmarkEnd w:id="1813"/>
              <w:bookmarkEnd w:id="1814"/>
            </w:del>
          </w:p>
        </w:tc>
        <w:tc>
          <w:tcPr>
            <w:tcW w:w="4111" w:type="dxa"/>
            <w:shd w:val="clear" w:color="auto" w:fill="D8D8D8"/>
          </w:tcPr>
          <w:p w:rsidR="002D460B" w:rsidRPr="008272F2" w:rsidDel="002A3ECC" w:rsidRDefault="002D460B" w:rsidP="0003131C">
            <w:pPr>
              <w:rPr>
                <w:del w:id="1815" w:author="Helger" w:date="2017-06-13T16:31:00Z"/>
              </w:rPr>
            </w:pPr>
            <w:del w:id="1816" w:author="Helger" w:date="2017-06-13T16:31:00Z">
              <w:r w:rsidRPr="008272F2" w:rsidDel="002A3ECC">
                <w:delText>urn:www.cenbii.eu:profile:bii01:ver1.0</w:delText>
              </w:r>
              <w:bookmarkStart w:id="1817" w:name="_Toc485135350"/>
              <w:bookmarkStart w:id="1818" w:name="_Toc485137462"/>
              <w:bookmarkEnd w:id="1817"/>
              <w:bookmarkEnd w:id="1818"/>
            </w:del>
          </w:p>
        </w:tc>
        <w:tc>
          <w:tcPr>
            <w:tcW w:w="2623" w:type="dxa"/>
            <w:shd w:val="clear" w:color="auto" w:fill="D8D8D8"/>
          </w:tcPr>
          <w:p w:rsidR="002D460B" w:rsidRPr="008272F2" w:rsidDel="002A3ECC" w:rsidRDefault="009A55FF" w:rsidP="0003131C">
            <w:pPr>
              <w:rPr>
                <w:del w:id="1819" w:author="Helger" w:date="2017-06-13T16:31:00Z"/>
              </w:rPr>
            </w:pPr>
            <w:del w:id="1820" w:author="Helger" w:date="2017-06-13T16:31:00Z">
              <w:r w:rsidDel="002A3ECC">
                <w:delText>BIS1A</w:delText>
              </w:r>
              <w:bookmarkStart w:id="1821" w:name="_Toc485135351"/>
              <w:bookmarkStart w:id="1822" w:name="_Toc485137463"/>
              <w:bookmarkEnd w:id="1821"/>
              <w:bookmarkEnd w:id="1822"/>
            </w:del>
          </w:p>
        </w:tc>
        <w:bookmarkStart w:id="1823" w:name="_Toc485135352"/>
        <w:bookmarkStart w:id="1824" w:name="_Toc485137464"/>
        <w:bookmarkEnd w:id="1823"/>
        <w:bookmarkEnd w:id="1824"/>
      </w:tr>
      <w:tr w:rsidR="00A56A9B" w:rsidRPr="00FE35EA" w:rsidDel="002A3ECC" w:rsidTr="00E43DC0">
        <w:tblPrEx>
          <w:tblCellMar>
            <w:left w:w="108" w:type="dxa"/>
          </w:tblCellMar>
        </w:tblPrEx>
        <w:trPr>
          <w:del w:id="1825" w:author="Helger" w:date="2017-06-13T16:31:00Z"/>
        </w:trPr>
        <w:tc>
          <w:tcPr>
            <w:tcW w:w="9286" w:type="dxa"/>
            <w:gridSpan w:val="5"/>
            <w:shd w:val="clear" w:color="auto" w:fill="auto"/>
          </w:tcPr>
          <w:p w:rsidR="00A56A9B" w:rsidRPr="00A56A9B" w:rsidDel="002A3ECC" w:rsidRDefault="00A56A9B" w:rsidP="00FE35EA">
            <w:pPr>
              <w:numPr>
                <w:ilvl w:val="0"/>
                <w:numId w:val="10"/>
              </w:numPr>
              <w:rPr>
                <w:del w:id="1826" w:author="Helger" w:date="2017-06-13T16:31:00Z"/>
              </w:rPr>
            </w:pPr>
            <w:del w:id="1827" w:author="Helger" w:date="2017-06-13T16:31:00Z">
              <w:r w:rsidRPr="00FE35EA" w:rsidDel="002A3ECC">
                <w:rPr>
                  <w:lang w:val="fr-FR" w:eastAsia="en-GB"/>
                </w:rPr>
                <w:delText>urn:oasis:names:specification:ubl:schema:xsd:Catalogue-2::Catalogue##urn:www.cenbii.eu:transaction:biicoretrdm019:ver1.0:#urn:www.peppol.eu:bis:peppol1a:ver1.0::2.0</w:delText>
              </w:r>
              <w:bookmarkStart w:id="1828" w:name="_Toc485135353"/>
              <w:bookmarkStart w:id="1829" w:name="_Toc485137465"/>
              <w:bookmarkEnd w:id="1828"/>
              <w:bookmarkEnd w:id="1829"/>
            </w:del>
          </w:p>
          <w:p w:rsidR="00A56A9B" w:rsidDel="002A3ECC" w:rsidRDefault="00A56A9B" w:rsidP="00FE35EA">
            <w:pPr>
              <w:numPr>
                <w:ilvl w:val="0"/>
                <w:numId w:val="10"/>
              </w:numPr>
              <w:rPr>
                <w:del w:id="1830" w:author="Helger" w:date="2017-06-13T16:31:00Z"/>
              </w:rPr>
            </w:pPr>
            <w:del w:id="1831" w:author="Helger" w:date="2017-06-13T16:31:00Z">
              <w:r w:rsidRPr="00A56A9B" w:rsidDel="002A3ECC">
                <w:delText>urn:oasis:names:specification:ubl:schema:xsd:ApplicationRe</w:delText>
              </w:r>
              <w:r w:rsidDel="002A3ECC">
                <w:delText>sponse-2::ApplicationResponse##</w:delText>
              </w:r>
              <w:r w:rsidRPr="00A56A9B" w:rsidDel="002A3ECC">
                <w:delText>urn:www.cenbii.eu:transaction:biicoretrdm057:ver1.0:#urn:www.peppol.eu:bis:peppol1a:ver1.0::2.0</w:delText>
              </w:r>
              <w:bookmarkStart w:id="1832" w:name="_Toc485135354"/>
              <w:bookmarkStart w:id="1833" w:name="_Toc485137466"/>
              <w:bookmarkEnd w:id="1832"/>
              <w:bookmarkEnd w:id="1833"/>
            </w:del>
          </w:p>
          <w:p w:rsidR="00A56A9B" w:rsidRPr="008272F2" w:rsidDel="002A3ECC" w:rsidRDefault="00A56A9B" w:rsidP="000617CD">
            <w:pPr>
              <w:numPr>
                <w:ilvl w:val="0"/>
                <w:numId w:val="10"/>
              </w:numPr>
              <w:rPr>
                <w:del w:id="1834" w:author="Helger" w:date="2017-06-13T16:31:00Z"/>
              </w:rPr>
            </w:pPr>
            <w:del w:id="1835" w:author="Helger" w:date="2017-06-13T16:31:00Z">
              <w:r w:rsidRPr="00A56A9B" w:rsidDel="002A3ECC">
                <w:delText>urn:oasis:names:specification:ubl:schema:xsd:ApplicationRe</w:delText>
              </w:r>
              <w:r w:rsidDel="002A3ECC">
                <w:delText>sponse-2::ApplicationResponse##</w:delText>
              </w:r>
              <w:r w:rsidRPr="00A56A9B" w:rsidDel="002A3ECC">
                <w:delText>urn:www.cenbii.eu:transaction:biicoretrdm058:ver1.0:#urn:www.peppol.eu:bis:peppol1a:ver1.0::2.0</w:delText>
              </w:r>
              <w:bookmarkStart w:id="1836" w:name="_Toc485135355"/>
              <w:bookmarkStart w:id="1837" w:name="_Toc485137467"/>
              <w:bookmarkEnd w:id="1836"/>
              <w:bookmarkEnd w:id="1837"/>
            </w:del>
          </w:p>
        </w:tc>
        <w:bookmarkStart w:id="1838" w:name="_Toc485135356"/>
        <w:bookmarkStart w:id="1839" w:name="_Toc485137468"/>
        <w:bookmarkEnd w:id="1838"/>
        <w:bookmarkEnd w:id="1839"/>
      </w:tr>
      <w:tr w:rsidR="002D460B" w:rsidRPr="00FE35EA" w:rsidDel="002A3ECC" w:rsidTr="00A87C85">
        <w:trPr>
          <w:del w:id="1840" w:author="Helger" w:date="2017-06-13T16:31:00Z"/>
        </w:trPr>
        <w:tc>
          <w:tcPr>
            <w:tcW w:w="1134" w:type="dxa"/>
            <w:shd w:val="clear" w:color="auto" w:fill="D8D8D8"/>
          </w:tcPr>
          <w:p w:rsidR="002D460B" w:rsidRPr="008272F2" w:rsidDel="002A3ECC" w:rsidRDefault="002D460B" w:rsidP="00684EE9">
            <w:pPr>
              <w:jc w:val="center"/>
              <w:rPr>
                <w:del w:id="1841" w:author="Helger" w:date="2017-06-13T16:31:00Z"/>
              </w:rPr>
            </w:pPr>
            <w:del w:id="1842" w:author="Helger" w:date="2017-06-13T16:31:00Z">
              <w:r w:rsidRPr="008272F2" w:rsidDel="002A3ECC">
                <w:delText>BII01 - Catalogue only</w:delText>
              </w:r>
              <w:bookmarkStart w:id="1843" w:name="_Toc485135357"/>
              <w:bookmarkStart w:id="1844" w:name="_Toc485137469"/>
              <w:bookmarkEnd w:id="1843"/>
              <w:bookmarkEnd w:id="1844"/>
            </w:del>
          </w:p>
        </w:tc>
        <w:tc>
          <w:tcPr>
            <w:tcW w:w="1418" w:type="dxa"/>
            <w:gridSpan w:val="2"/>
            <w:shd w:val="clear" w:color="auto" w:fill="D8D8D8"/>
          </w:tcPr>
          <w:p w:rsidR="002D460B" w:rsidRPr="008272F2" w:rsidDel="002A3ECC" w:rsidRDefault="002D460B" w:rsidP="002D460B">
            <w:pPr>
              <w:jc w:val="center"/>
              <w:rPr>
                <w:del w:id="1845" w:author="Helger" w:date="2017-06-13T16:31:00Z"/>
              </w:rPr>
            </w:pPr>
            <w:del w:id="1846" w:author="Helger" w:date="2017-06-13T16:31:00Z">
              <w:r w:rsidDel="002A3ECC">
                <w:delText>4</w:delText>
              </w:r>
              <w:bookmarkStart w:id="1847" w:name="_Toc485135358"/>
              <w:bookmarkStart w:id="1848" w:name="_Toc485137470"/>
              <w:bookmarkEnd w:id="1847"/>
              <w:bookmarkEnd w:id="1848"/>
            </w:del>
          </w:p>
        </w:tc>
        <w:tc>
          <w:tcPr>
            <w:tcW w:w="4111" w:type="dxa"/>
            <w:shd w:val="clear" w:color="auto" w:fill="D8D8D8"/>
          </w:tcPr>
          <w:p w:rsidR="002D460B" w:rsidRPr="008272F2" w:rsidDel="002A3ECC" w:rsidRDefault="002D460B" w:rsidP="00684EE9">
            <w:pPr>
              <w:rPr>
                <w:del w:id="1849" w:author="Helger" w:date="2017-06-13T16:31:00Z"/>
              </w:rPr>
            </w:pPr>
            <w:del w:id="1850" w:author="Helger" w:date="2017-06-13T16:31:00Z">
              <w:r w:rsidRPr="008272F2" w:rsidDel="002A3ECC">
                <w:delText>urn:www.cenbii.eu:profile:bii01:ver</w:delText>
              </w:r>
              <w:r w:rsidDel="002A3ECC">
                <w:delText>2</w:delText>
              </w:r>
              <w:r w:rsidRPr="008272F2" w:rsidDel="002A3ECC">
                <w:delText>.0</w:delText>
              </w:r>
              <w:bookmarkStart w:id="1851" w:name="_Toc485135359"/>
              <w:bookmarkStart w:id="1852" w:name="_Toc485137471"/>
              <w:bookmarkEnd w:id="1851"/>
              <w:bookmarkEnd w:id="1852"/>
            </w:del>
          </w:p>
        </w:tc>
        <w:tc>
          <w:tcPr>
            <w:tcW w:w="2623" w:type="dxa"/>
            <w:shd w:val="clear" w:color="auto" w:fill="D8D8D8"/>
          </w:tcPr>
          <w:p w:rsidR="002D460B" w:rsidRPr="008272F2" w:rsidDel="002A3ECC" w:rsidRDefault="009A55FF" w:rsidP="00684EE9">
            <w:pPr>
              <w:rPr>
                <w:del w:id="1853" w:author="Helger" w:date="2017-06-13T16:31:00Z"/>
              </w:rPr>
            </w:pPr>
            <w:del w:id="1854" w:author="Helger" w:date="2017-06-13T16:31:00Z">
              <w:r w:rsidDel="002A3ECC">
                <w:delText>BIS1A</w:delText>
              </w:r>
              <w:bookmarkStart w:id="1855" w:name="_Toc485135360"/>
              <w:bookmarkStart w:id="1856" w:name="_Toc485137472"/>
              <w:bookmarkEnd w:id="1855"/>
              <w:bookmarkEnd w:id="1856"/>
            </w:del>
          </w:p>
        </w:tc>
        <w:bookmarkStart w:id="1857" w:name="_Toc485135361"/>
        <w:bookmarkStart w:id="1858" w:name="_Toc485137473"/>
        <w:bookmarkEnd w:id="1857"/>
        <w:bookmarkEnd w:id="1858"/>
      </w:tr>
      <w:tr w:rsidR="00E43DC0" w:rsidRPr="00FE35EA" w:rsidDel="002A3ECC" w:rsidTr="00684EE9">
        <w:trPr>
          <w:del w:id="1859" w:author="Helger" w:date="2017-06-13T16:31:00Z"/>
        </w:trPr>
        <w:tc>
          <w:tcPr>
            <w:tcW w:w="9286" w:type="dxa"/>
            <w:gridSpan w:val="5"/>
            <w:shd w:val="clear" w:color="auto" w:fill="FFFFFF"/>
          </w:tcPr>
          <w:p w:rsidR="00E43DC0" w:rsidRPr="00A56A9B" w:rsidDel="002A3ECC" w:rsidRDefault="00E43DC0" w:rsidP="00E43DC0">
            <w:pPr>
              <w:numPr>
                <w:ilvl w:val="0"/>
                <w:numId w:val="10"/>
              </w:numPr>
              <w:rPr>
                <w:del w:id="1860" w:author="Helger" w:date="2017-06-13T16:31:00Z"/>
              </w:rPr>
            </w:pPr>
            <w:del w:id="1861" w:author="Helger" w:date="2017-06-13T16:31:00Z">
              <w:r w:rsidRPr="00FE35EA" w:rsidDel="002A3ECC">
                <w:rPr>
                  <w:lang w:val="fr-FR" w:eastAsia="en-GB"/>
                </w:rPr>
                <w:delText>urn:oasis:names:specification:ubl:schema:xsd:Catalogue-2::Catalogue##urn:www.cenbii.eu:transaction:bii</w:delText>
              </w:r>
              <w:r w:rsidDel="002A3ECC">
                <w:rPr>
                  <w:lang w:val="fr-FR" w:eastAsia="en-GB"/>
                </w:rPr>
                <w:delText>trns</w:delText>
              </w:r>
              <w:r w:rsidRPr="00FE35EA" w:rsidDel="002A3ECC">
                <w:rPr>
                  <w:lang w:val="fr-FR" w:eastAsia="en-GB"/>
                </w:rPr>
                <w:delText>019:ver</w:delText>
              </w:r>
              <w:r w:rsidDel="002A3ECC">
                <w:rPr>
                  <w:lang w:val="fr-FR" w:eastAsia="en-GB"/>
                </w:rPr>
                <w:delText>2</w:delText>
              </w:r>
              <w:r w:rsidRPr="00FE35EA" w:rsidDel="002A3ECC">
                <w:rPr>
                  <w:lang w:val="fr-FR" w:eastAsia="en-GB"/>
                </w:rPr>
                <w:delText>.0:</w:delText>
              </w:r>
              <w:r w:rsidDel="002A3ECC">
                <w:rPr>
                  <w:lang w:val="fr-FR" w:eastAsia="en-GB"/>
                </w:rPr>
                <w:delText>extended:</w:delText>
              </w:r>
              <w:r w:rsidRPr="00FE35EA" w:rsidDel="002A3ECC">
                <w:rPr>
                  <w:lang w:val="fr-FR" w:eastAsia="en-GB"/>
                </w:rPr>
                <w:delText>urn:www.peppol.eu:bis:peppol1a:ver</w:delText>
              </w:r>
              <w:r w:rsidDel="002A3ECC">
                <w:rPr>
                  <w:lang w:val="fr-FR" w:eastAsia="en-GB"/>
                </w:rPr>
                <w:delText>2</w:delText>
              </w:r>
              <w:r w:rsidRPr="00FE35EA" w:rsidDel="002A3ECC">
                <w:rPr>
                  <w:lang w:val="fr-FR" w:eastAsia="en-GB"/>
                </w:rPr>
                <w:delText>.0::2.</w:delText>
              </w:r>
              <w:r w:rsidDel="002A3ECC">
                <w:rPr>
                  <w:lang w:val="fr-FR" w:eastAsia="en-GB"/>
                </w:rPr>
                <w:delText>1</w:delText>
              </w:r>
              <w:bookmarkStart w:id="1862" w:name="_Toc485135362"/>
              <w:bookmarkStart w:id="1863" w:name="_Toc485137474"/>
              <w:bookmarkEnd w:id="1862"/>
              <w:bookmarkEnd w:id="1863"/>
            </w:del>
          </w:p>
          <w:p w:rsidR="00E43DC0" w:rsidRPr="008272F2" w:rsidDel="002A3ECC" w:rsidRDefault="00E43DC0" w:rsidP="00E43DC0">
            <w:pPr>
              <w:numPr>
                <w:ilvl w:val="0"/>
                <w:numId w:val="10"/>
              </w:numPr>
              <w:rPr>
                <w:del w:id="1864" w:author="Helger" w:date="2017-06-13T16:31:00Z"/>
              </w:rPr>
            </w:pPr>
            <w:del w:id="1865" w:author="Helger" w:date="2017-06-13T16:31:00Z">
              <w:r w:rsidRPr="00A56A9B" w:rsidDel="002A3ECC">
                <w:delText>urn:oasis:names:specification:ubl:schema:xsd:ApplicationRe</w:delText>
              </w:r>
              <w:r w:rsidDel="002A3ECC">
                <w:delText>sponse-2::ApplicationResponse##</w:delText>
              </w:r>
              <w:r w:rsidRPr="00A56A9B" w:rsidDel="002A3ECC">
                <w:delText>urn:www.cenbii.eu:transaction:bii</w:delText>
              </w:r>
              <w:r w:rsidDel="002A3ECC">
                <w:delText>trns</w:delText>
              </w:r>
              <w:r w:rsidRPr="00A56A9B" w:rsidDel="002A3ECC">
                <w:delText>058:ver</w:delText>
              </w:r>
              <w:r w:rsidDel="002A3ECC">
                <w:delText>2</w:delText>
              </w:r>
              <w:r w:rsidRPr="00A56A9B" w:rsidDel="002A3ECC">
                <w:delText>.0:</w:delText>
              </w:r>
              <w:r w:rsidDel="002A3ECC">
                <w:delText>extended:</w:delText>
              </w:r>
              <w:r w:rsidRPr="00A56A9B" w:rsidDel="002A3ECC">
                <w:delText>urn:www.peppol.eu:bis:peppol1a:ver</w:delText>
              </w:r>
              <w:r w:rsidDel="002A3ECC">
                <w:delText>2</w:delText>
              </w:r>
              <w:r w:rsidRPr="00A56A9B" w:rsidDel="002A3ECC">
                <w:delText>.0::2.</w:delText>
              </w:r>
              <w:r w:rsidDel="002A3ECC">
                <w:delText>1</w:delText>
              </w:r>
              <w:bookmarkStart w:id="1866" w:name="_Toc485135363"/>
              <w:bookmarkStart w:id="1867" w:name="_Toc485137475"/>
              <w:bookmarkEnd w:id="1866"/>
              <w:bookmarkEnd w:id="1867"/>
            </w:del>
          </w:p>
        </w:tc>
        <w:bookmarkStart w:id="1868" w:name="_Toc485135364"/>
        <w:bookmarkStart w:id="1869" w:name="_Toc485137476"/>
        <w:bookmarkEnd w:id="1868"/>
        <w:bookmarkEnd w:id="1869"/>
      </w:tr>
      <w:tr w:rsidR="00E43DC0" w:rsidRPr="00FE35EA" w:rsidDel="002A3ECC" w:rsidTr="00A87C85">
        <w:trPr>
          <w:del w:id="1870" w:author="Helger" w:date="2017-06-13T16:31:00Z"/>
        </w:trPr>
        <w:tc>
          <w:tcPr>
            <w:tcW w:w="1134" w:type="dxa"/>
            <w:shd w:val="clear" w:color="auto" w:fill="D8D8D8"/>
          </w:tcPr>
          <w:p w:rsidR="00E43DC0" w:rsidRPr="008272F2" w:rsidDel="002A3ECC" w:rsidRDefault="00E43DC0" w:rsidP="00FE35EA">
            <w:pPr>
              <w:jc w:val="center"/>
              <w:rPr>
                <w:del w:id="1871" w:author="Helger" w:date="2017-06-13T16:31:00Z"/>
              </w:rPr>
            </w:pPr>
            <w:del w:id="1872" w:author="Helger" w:date="2017-06-13T16:31:00Z">
              <w:r w:rsidRPr="008272F2" w:rsidDel="002A3ECC">
                <w:delText>BII03 - Order Only</w:delText>
              </w:r>
              <w:bookmarkStart w:id="1873" w:name="_Toc485135365"/>
              <w:bookmarkStart w:id="1874" w:name="_Toc485137477"/>
              <w:bookmarkEnd w:id="1873"/>
              <w:bookmarkEnd w:id="1874"/>
            </w:del>
          </w:p>
        </w:tc>
        <w:tc>
          <w:tcPr>
            <w:tcW w:w="1418" w:type="dxa"/>
            <w:gridSpan w:val="2"/>
            <w:shd w:val="clear" w:color="auto" w:fill="D8D8D8"/>
          </w:tcPr>
          <w:p w:rsidR="00E43DC0" w:rsidRPr="008272F2" w:rsidDel="002A3ECC" w:rsidRDefault="006175AB" w:rsidP="00FE35EA">
            <w:pPr>
              <w:jc w:val="center"/>
              <w:rPr>
                <w:del w:id="1875" w:author="Helger" w:date="2017-06-13T16:31:00Z"/>
              </w:rPr>
            </w:pPr>
            <w:del w:id="1876" w:author="Helger" w:date="2017-06-13T16:31:00Z">
              <w:r w:rsidDel="002A3ECC">
                <w:delText>3</w:delText>
              </w:r>
              <w:bookmarkStart w:id="1877" w:name="_Toc485135366"/>
              <w:bookmarkStart w:id="1878" w:name="_Toc485137478"/>
              <w:bookmarkEnd w:id="1877"/>
              <w:bookmarkEnd w:id="1878"/>
            </w:del>
          </w:p>
        </w:tc>
        <w:tc>
          <w:tcPr>
            <w:tcW w:w="4111" w:type="dxa"/>
            <w:shd w:val="clear" w:color="auto" w:fill="D8D8D8"/>
          </w:tcPr>
          <w:p w:rsidR="00E43DC0" w:rsidRPr="008272F2" w:rsidDel="002A3ECC" w:rsidRDefault="00E43DC0" w:rsidP="0003131C">
            <w:pPr>
              <w:rPr>
                <w:del w:id="1879" w:author="Helger" w:date="2017-06-13T16:31:00Z"/>
              </w:rPr>
            </w:pPr>
            <w:del w:id="1880" w:author="Helger" w:date="2017-06-13T16:31:00Z">
              <w:r w:rsidRPr="008272F2" w:rsidDel="002A3ECC">
                <w:delText>urn:www.cenbii.eu:profile:bii03:ver1.0</w:delText>
              </w:r>
              <w:bookmarkStart w:id="1881" w:name="_Toc485135367"/>
              <w:bookmarkStart w:id="1882" w:name="_Toc485137479"/>
              <w:bookmarkEnd w:id="1881"/>
              <w:bookmarkEnd w:id="1882"/>
            </w:del>
          </w:p>
        </w:tc>
        <w:tc>
          <w:tcPr>
            <w:tcW w:w="2623" w:type="dxa"/>
            <w:shd w:val="clear" w:color="auto" w:fill="D8D8D8"/>
          </w:tcPr>
          <w:p w:rsidR="00E43DC0" w:rsidRPr="008272F2" w:rsidDel="002A3ECC" w:rsidRDefault="009A55FF" w:rsidP="0003131C">
            <w:pPr>
              <w:rPr>
                <w:del w:id="1883" w:author="Helger" w:date="2017-06-13T16:31:00Z"/>
              </w:rPr>
            </w:pPr>
            <w:del w:id="1884" w:author="Helger" w:date="2017-06-13T16:31:00Z">
              <w:r w:rsidDel="002A3ECC">
                <w:delText>BIS3A</w:delText>
              </w:r>
              <w:bookmarkStart w:id="1885" w:name="_Toc485135368"/>
              <w:bookmarkStart w:id="1886" w:name="_Toc485137480"/>
              <w:bookmarkEnd w:id="1885"/>
              <w:bookmarkEnd w:id="1886"/>
            </w:del>
          </w:p>
        </w:tc>
        <w:bookmarkStart w:id="1887" w:name="_Toc485135369"/>
        <w:bookmarkStart w:id="1888" w:name="_Toc485137481"/>
        <w:bookmarkEnd w:id="1887"/>
        <w:bookmarkEnd w:id="1888"/>
      </w:tr>
      <w:tr w:rsidR="002D460B" w:rsidRPr="00FE35EA" w:rsidDel="002A3ECC" w:rsidTr="006175AB">
        <w:tblPrEx>
          <w:tblCellMar>
            <w:left w:w="108" w:type="dxa"/>
          </w:tblCellMar>
        </w:tblPrEx>
        <w:trPr>
          <w:del w:id="1889" w:author="Helger" w:date="2017-06-13T16:31:00Z"/>
        </w:trPr>
        <w:tc>
          <w:tcPr>
            <w:tcW w:w="9286" w:type="dxa"/>
            <w:gridSpan w:val="5"/>
            <w:shd w:val="clear" w:color="auto" w:fill="auto"/>
          </w:tcPr>
          <w:p w:rsidR="002D460B" w:rsidRPr="008272F2" w:rsidDel="002A3ECC" w:rsidRDefault="002D460B" w:rsidP="00ED7147">
            <w:pPr>
              <w:numPr>
                <w:ilvl w:val="0"/>
                <w:numId w:val="11"/>
              </w:numPr>
              <w:rPr>
                <w:del w:id="1890" w:author="Helger" w:date="2017-06-13T16:31:00Z"/>
              </w:rPr>
            </w:pPr>
            <w:del w:id="1891" w:author="Helger" w:date="2017-06-13T16:31:00Z">
              <w:r w:rsidRPr="00A56A9B" w:rsidDel="002A3ECC">
                <w:delText>urn:oasis:names:specification:</w:delText>
              </w:r>
              <w:r w:rsidDel="002A3ECC">
                <w:delText>ubl:schema:xsd:Order-2::Order##</w:delText>
              </w:r>
              <w:r w:rsidRPr="00A56A9B" w:rsidDel="002A3ECC">
                <w:delText>urn:www.cenbii.eu:transaction:biicoretrdm001:ver1.0:#urn:www.peppol.eu:bis:peppol3a:ver1.0::2.0</w:delText>
              </w:r>
              <w:bookmarkStart w:id="1892" w:name="_Toc485135370"/>
              <w:bookmarkStart w:id="1893" w:name="_Toc485137482"/>
              <w:bookmarkEnd w:id="1892"/>
              <w:bookmarkEnd w:id="1893"/>
            </w:del>
          </w:p>
        </w:tc>
        <w:bookmarkStart w:id="1894" w:name="_Toc485135371"/>
        <w:bookmarkStart w:id="1895" w:name="_Toc485137483"/>
        <w:bookmarkEnd w:id="1894"/>
        <w:bookmarkEnd w:id="1895"/>
      </w:tr>
      <w:tr w:rsidR="006175AB" w:rsidRPr="00FE35EA" w:rsidDel="002A3ECC" w:rsidTr="00A87C85">
        <w:trPr>
          <w:del w:id="1896" w:author="Helger" w:date="2017-06-13T16:31:00Z"/>
        </w:trPr>
        <w:tc>
          <w:tcPr>
            <w:tcW w:w="1134" w:type="dxa"/>
            <w:shd w:val="clear" w:color="auto" w:fill="D8D8D8"/>
          </w:tcPr>
          <w:p w:rsidR="006175AB" w:rsidRPr="008272F2" w:rsidDel="002A3ECC" w:rsidRDefault="006175AB" w:rsidP="00684EE9">
            <w:pPr>
              <w:jc w:val="center"/>
              <w:rPr>
                <w:del w:id="1897" w:author="Helger" w:date="2017-06-13T16:31:00Z"/>
              </w:rPr>
            </w:pPr>
            <w:del w:id="1898" w:author="Helger" w:date="2017-06-13T16:31:00Z">
              <w:r w:rsidRPr="008272F2" w:rsidDel="002A3ECC">
                <w:delText>BII03 - Order Only</w:delText>
              </w:r>
              <w:bookmarkStart w:id="1899" w:name="_Toc485135372"/>
              <w:bookmarkStart w:id="1900" w:name="_Toc485137484"/>
              <w:bookmarkEnd w:id="1899"/>
              <w:bookmarkEnd w:id="1900"/>
            </w:del>
          </w:p>
        </w:tc>
        <w:tc>
          <w:tcPr>
            <w:tcW w:w="1418" w:type="dxa"/>
            <w:gridSpan w:val="2"/>
            <w:shd w:val="clear" w:color="auto" w:fill="D8D8D8"/>
          </w:tcPr>
          <w:p w:rsidR="006175AB" w:rsidRPr="008272F2" w:rsidDel="002A3ECC" w:rsidRDefault="006175AB" w:rsidP="00684EE9">
            <w:pPr>
              <w:jc w:val="center"/>
              <w:rPr>
                <w:del w:id="1901" w:author="Helger" w:date="2017-06-13T16:31:00Z"/>
              </w:rPr>
            </w:pPr>
            <w:del w:id="1902" w:author="Helger" w:date="2017-06-13T16:31:00Z">
              <w:r w:rsidDel="002A3ECC">
                <w:delText>4</w:delText>
              </w:r>
              <w:bookmarkStart w:id="1903" w:name="_Toc485135373"/>
              <w:bookmarkStart w:id="1904" w:name="_Toc485137485"/>
              <w:bookmarkEnd w:id="1903"/>
              <w:bookmarkEnd w:id="1904"/>
            </w:del>
          </w:p>
        </w:tc>
        <w:tc>
          <w:tcPr>
            <w:tcW w:w="4111" w:type="dxa"/>
            <w:shd w:val="clear" w:color="auto" w:fill="D8D8D8"/>
          </w:tcPr>
          <w:p w:rsidR="006175AB" w:rsidRPr="008272F2" w:rsidDel="002A3ECC" w:rsidRDefault="006175AB" w:rsidP="00684EE9">
            <w:pPr>
              <w:rPr>
                <w:del w:id="1905" w:author="Helger" w:date="2017-06-13T16:31:00Z"/>
              </w:rPr>
            </w:pPr>
            <w:del w:id="1906" w:author="Helger" w:date="2017-06-13T16:31:00Z">
              <w:r w:rsidRPr="008272F2" w:rsidDel="002A3ECC">
                <w:delText>urn:www.cenbii.eu:profile:bii03:ver</w:delText>
              </w:r>
              <w:r w:rsidDel="002A3ECC">
                <w:delText>2</w:delText>
              </w:r>
              <w:r w:rsidRPr="008272F2" w:rsidDel="002A3ECC">
                <w:delText>.0</w:delText>
              </w:r>
              <w:bookmarkStart w:id="1907" w:name="_Toc485135374"/>
              <w:bookmarkStart w:id="1908" w:name="_Toc485137486"/>
              <w:bookmarkEnd w:id="1907"/>
              <w:bookmarkEnd w:id="1908"/>
            </w:del>
          </w:p>
        </w:tc>
        <w:tc>
          <w:tcPr>
            <w:tcW w:w="2623" w:type="dxa"/>
            <w:shd w:val="clear" w:color="auto" w:fill="D8D8D8"/>
          </w:tcPr>
          <w:p w:rsidR="006175AB" w:rsidRPr="008272F2" w:rsidDel="002A3ECC" w:rsidRDefault="009A55FF" w:rsidP="009A55FF">
            <w:pPr>
              <w:rPr>
                <w:del w:id="1909" w:author="Helger" w:date="2017-06-13T16:31:00Z"/>
              </w:rPr>
            </w:pPr>
            <w:del w:id="1910" w:author="Helger" w:date="2017-06-13T16:31:00Z">
              <w:r w:rsidDel="002A3ECC">
                <w:delText>BIS3A</w:delText>
              </w:r>
              <w:bookmarkStart w:id="1911" w:name="_Toc485135375"/>
              <w:bookmarkStart w:id="1912" w:name="_Toc485137487"/>
              <w:bookmarkEnd w:id="1911"/>
              <w:bookmarkEnd w:id="1912"/>
            </w:del>
          </w:p>
        </w:tc>
        <w:bookmarkStart w:id="1913" w:name="_Toc485135376"/>
        <w:bookmarkStart w:id="1914" w:name="_Toc485137488"/>
        <w:bookmarkEnd w:id="1913"/>
        <w:bookmarkEnd w:id="1914"/>
      </w:tr>
      <w:tr w:rsidR="006175AB" w:rsidRPr="00FE35EA" w:rsidDel="002A3ECC" w:rsidTr="00684EE9">
        <w:trPr>
          <w:del w:id="1915" w:author="Helger" w:date="2017-06-13T16:31:00Z"/>
        </w:trPr>
        <w:tc>
          <w:tcPr>
            <w:tcW w:w="9286" w:type="dxa"/>
            <w:gridSpan w:val="5"/>
            <w:shd w:val="clear" w:color="auto" w:fill="FFFFFF"/>
          </w:tcPr>
          <w:p w:rsidR="006175AB" w:rsidRPr="008272F2" w:rsidDel="002A3ECC" w:rsidRDefault="006175AB" w:rsidP="006175AB">
            <w:pPr>
              <w:numPr>
                <w:ilvl w:val="0"/>
                <w:numId w:val="11"/>
              </w:numPr>
              <w:rPr>
                <w:del w:id="1916" w:author="Helger" w:date="2017-06-13T16:31:00Z"/>
              </w:rPr>
            </w:pPr>
            <w:del w:id="1917" w:author="Helger" w:date="2017-06-13T16:31:00Z">
              <w:r w:rsidRPr="00A56A9B" w:rsidDel="002A3ECC">
                <w:delText>urn:oasis:names:specification:</w:delText>
              </w:r>
              <w:r w:rsidDel="002A3ECC">
                <w:delText>ubl:schema:xsd:Order-2::Order##</w:delText>
              </w:r>
              <w:r w:rsidRPr="00A56A9B" w:rsidDel="002A3ECC">
                <w:delText>urn:www.cenbii.eu:transaction:bii</w:delText>
              </w:r>
              <w:r w:rsidDel="002A3ECC">
                <w:delText>trns</w:delText>
              </w:r>
              <w:r w:rsidRPr="00A56A9B" w:rsidDel="002A3ECC">
                <w:delText>001:ver</w:delText>
              </w:r>
              <w:r w:rsidDel="002A3ECC">
                <w:delText>2</w:delText>
              </w:r>
              <w:r w:rsidRPr="00A56A9B" w:rsidDel="002A3ECC">
                <w:delText>.0:</w:delText>
              </w:r>
              <w:r w:rsidDel="002A3ECC">
                <w:delText>extended:</w:delText>
              </w:r>
              <w:r w:rsidRPr="00A56A9B" w:rsidDel="002A3ECC">
                <w:delText>urn:www.peppol.eu:bis:peppol3a:ver</w:delText>
              </w:r>
              <w:r w:rsidDel="002A3ECC">
                <w:delText>2</w:delText>
              </w:r>
              <w:r w:rsidRPr="00A56A9B" w:rsidDel="002A3ECC">
                <w:delText>.0::2.</w:delText>
              </w:r>
              <w:r w:rsidDel="002A3ECC">
                <w:delText>1</w:delText>
              </w:r>
              <w:bookmarkStart w:id="1918" w:name="_Toc485135377"/>
              <w:bookmarkStart w:id="1919" w:name="_Toc485137489"/>
              <w:bookmarkEnd w:id="1918"/>
              <w:bookmarkEnd w:id="1919"/>
            </w:del>
          </w:p>
        </w:tc>
        <w:bookmarkStart w:id="1920" w:name="_Toc485135378"/>
        <w:bookmarkStart w:id="1921" w:name="_Toc485137490"/>
        <w:bookmarkEnd w:id="1920"/>
        <w:bookmarkEnd w:id="1921"/>
      </w:tr>
      <w:tr w:rsidR="006175AB" w:rsidRPr="00FE35EA" w:rsidDel="002A3ECC" w:rsidTr="00A87C85">
        <w:trPr>
          <w:del w:id="1922" w:author="Helger" w:date="2017-06-13T16:31:00Z"/>
        </w:trPr>
        <w:tc>
          <w:tcPr>
            <w:tcW w:w="1134" w:type="dxa"/>
            <w:shd w:val="clear" w:color="auto" w:fill="D8D8D8"/>
          </w:tcPr>
          <w:p w:rsidR="006175AB" w:rsidRPr="008272F2" w:rsidDel="002A3ECC" w:rsidRDefault="006175AB" w:rsidP="00FE35EA">
            <w:pPr>
              <w:jc w:val="center"/>
              <w:rPr>
                <w:del w:id="1923" w:author="Helger" w:date="2017-06-13T16:31:00Z"/>
              </w:rPr>
            </w:pPr>
            <w:del w:id="1924" w:author="Helger" w:date="2017-06-13T16:31:00Z">
              <w:r w:rsidRPr="008272F2" w:rsidDel="002A3ECC">
                <w:delText>BII04 - Invoice only</w:delText>
              </w:r>
              <w:bookmarkStart w:id="1925" w:name="_Toc485135379"/>
              <w:bookmarkStart w:id="1926" w:name="_Toc485137491"/>
              <w:bookmarkEnd w:id="1925"/>
              <w:bookmarkEnd w:id="1926"/>
            </w:del>
          </w:p>
        </w:tc>
        <w:tc>
          <w:tcPr>
            <w:tcW w:w="1418" w:type="dxa"/>
            <w:gridSpan w:val="2"/>
            <w:shd w:val="clear" w:color="auto" w:fill="D8D8D8"/>
          </w:tcPr>
          <w:p w:rsidR="006175AB" w:rsidRPr="008272F2" w:rsidDel="002A3ECC" w:rsidRDefault="006175AB" w:rsidP="00FE35EA">
            <w:pPr>
              <w:jc w:val="center"/>
              <w:rPr>
                <w:del w:id="1927" w:author="Helger" w:date="2017-06-13T16:31:00Z"/>
              </w:rPr>
            </w:pPr>
            <w:del w:id="1928" w:author="Helger" w:date="2017-06-13T16:31:00Z">
              <w:r w:rsidDel="002A3ECC">
                <w:delText>3</w:delText>
              </w:r>
              <w:bookmarkStart w:id="1929" w:name="_Toc485135380"/>
              <w:bookmarkStart w:id="1930" w:name="_Toc485137492"/>
              <w:bookmarkEnd w:id="1929"/>
              <w:bookmarkEnd w:id="1930"/>
            </w:del>
          </w:p>
        </w:tc>
        <w:tc>
          <w:tcPr>
            <w:tcW w:w="4111" w:type="dxa"/>
            <w:shd w:val="clear" w:color="auto" w:fill="D8D8D8"/>
          </w:tcPr>
          <w:p w:rsidR="006175AB" w:rsidRPr="008272F2" w:rsidDel="002A3ECC" w:rsidRDefault="006175AB" w:rsidP="0003131C">
            <w:pPr>
              <w:rPr>
                <w:del w:id="1931" w:author="Helger" w:date="2017-06-13T16:31:00Z"/>
              </w:rPr>
            </w:pPr>
            <w:del w:id="1932" w:author="Helger" w:date="2017-06-13T16:31:00Z">
              <w:r w:rsidRPr="008272F2" w:rsidDel="002A3ECC">
                <w:delText>urn:www.cenbii.eu:profile:bii04:ver1.0</w:delText>
              </w:r>
              <w:bookmarkStart w:id="1933" w:name="_Toc485135381"/>
              <w:bookmarkStart w:id="1934" w:name="_Toc485137493"/>
              <w:bookmarkEnd w:id="1933"/>
              <w:bookmarkEnd w:id="1934"/>
            </w:del>
          </w:p>
        </w:tc>
        <w:tc>
          <w:tcPr>
            <w:tcW w:w="2623" w:type="dxa"/>
            <w:shd w:val="clear" w:color="auto" w:fill="D8D8D8"/>
          </w:tcPr>
          <w:p w:rsidR="006175AB" w:rsidRPr="008272F2" w:rsidDel="002A3ECC" w:rsidRDefault="009A55FF" w:rsidP="0003131C">
            <w:pPr>
              <w:rPr>
                <w:del w:id="1935" w:author="Helger" w:date="2017-06-13T16:31:00Z"/>
              </w:rPr>
            </w:pPr>
            <w:del w:id="1936" w:author="Helger" w:date="2017-06-13T16:31:00Z">
              <w:r w:rsidDel="002A3ECC">
                <w:delText>BIS4A</w:delText>
              </w:r>
              <w:bookmarkStart w:id="1937" w:name="_Toc485135382"/>
              <w:bookmarkStart w:id="1938" w:name="_Toc485137494"/>
              <w:bookmarkEnd w:id="1937"/>
              <w:bookmarkEnd w:id="1938"/>
            </w:del>
          </w:p>
        </w:tc>
        <w:bookmarkStart w:id="1939" w:name="_Toc485135383"/>
        <w:bookmarkStart w:id="1940" w:name="_Toc485137495"/>
        <w:bookmarkEnd w:id="1939"/>
        <w:bookmarkEnd w:id="1940"/>
      </w:tr>
      <w:tr w:rsidR="006175AB" w:rsidRPr="00FE35EA" w:rsidDel="002A3ECC" w:rsidTr="00684EE9">
        <w:trPr>
          <w:del w:id="1941" w:author="Helger" w:date="2017-06-13T16:31:00Z"/>
        </w:trPr>
        <w:tc>
          <w:tcPr>
            <w:tcW w:w="9286" w:type="dxa"/>
            <w:gridSpan w:val="5"/>
            <w:shd w:val="clear" w:color="auto" w:fill="FFFFFF"/>
          </w:tcPr>
          <w:p w:rsidR="006175AB" w:rsidRPr="008272F2" w:rsidDel="002A3ECC" w:rsidRDefault="006175AB" w:rsidP="006175AB">
            <w:pPr>
              <w:numPr>
                <w:ilvl w:val="0"/>
                <w:numId w:val="11"/>
              </w:numPr>
              <w:rPr>
                <w:del w:id="1942" w:author="Helger" w:date="2017-06-13T16:31:00Z"/>
              </w:rPr>
            </w:pPr>
            <w:del w:id="1943" w:author="Helger" w:date="2017-06-13T16:31:00Z">
              <w:r w:rsidRPr="00A56A9B" w:rsidDel="002A3ECC">
                <w:delText>urn:oasis:names:specification:ubl:</w:delText>
              </w:r>
              <w:r w:rsidDel="002A3ECC">
                <w:delText>schema:xsd:Invoice-2::Invoice##</w:delText>
              </w:r>
              <w:r w:rsidRPr="00A56A9B" w:rsidDel="002A3ECC">
                <w:delText>urn:www.cenbii.eu:transaction:biicoretrdm010:ver1.0:#urn:www.peppol.eu:bis:peppol4a:ver1.0::2.0</w:delText>
              </w:r>
              <w:bookmarkStart w:id="1944" w:name="_Toc485135384"/>
              <w:bookmarkStart w:id="1945" w:name="_Toc485137496"/>
              <w:bookmarkEnd w:id="1944"/>
              <w:bookmarkEnd w:id="1945"/>
            </w:del>
          </w:p>
        </w:tc>
        <w:bookmarkStart w:id="1946" w:name="_Toc485135385"/>
        <w:bookmarkStart w:id="1947" w:name="_Toc485137497"/>
        <w:bookmarkEnd w:id="1946"/>
        <w:bookmarkEnd w:id="1947"/>
      </w:tr>
      <w:tr w:rsidR="006175AB" w:rsidRPr="00FE35EA" w:rsidDel="002A3ECC" w:rsidTr="00A87C85">
        <w:trPr>
          <w:del w:id="1948" w:author="Helger" w:date="2017-06-13T16:31:00Z"/>
        </w:trPr>
        <w:tc>
          <w:tcPr>
            <w:tcW w:w="1134" w:type="dxa"/>
            <w:shd w:val="clear" w:color="auto" w:fill="D8D8D8"/>
          </w:tcPr>
          <w:p w:rsidR="006175AB" w:rsidRPr="008272F2" w:rsidDel="002A3ECC" w:rsidRDefault="006175AB" w:rsidP="00FE35EA">
            <w:pPr>
              <w:jc w:val="center"/>
              <w:rPr>
                <w:del w:id="1949" w:author="Helger" w:date="2017-06-13T16:31:00Z"/>
              </w:rPr>
            </w:pPr>
            <w:del w:id="1950" w:author="Helger" w:date="2017-06-13T16:31:00Z">
              <w:r w:rsidRPr="008272F2" w:rsidDel="002A3ECC">
                <w:delText>BII04 - Invoice only</w:delText>
              </w:r>
              <w:bookmarkStart w:id="1951" w:name="_Toc485135386"/>
              <w:bookmarkStart w:id="1952" w:name="_Toc485137498"/>
              <w:bookmarkEnd w:id="1951"/>
              <w:bookmarkEnd w:id="1952"/>
            </w:del>
          </w:p>
        </w:tc>
        <w:tc>
          <w:tcPr>
            <w:tcW w:w="1418" w:type="dxa"/>
            <w:gridSpan w:val="2"/>
            <w:shd w:val="clear" w:color="auto" w:fill="D8D8D8"/>
          </w:tcPr>
          <w:p w:rsidR="006175AB" w:rsidRPr="008272F2" w:rsidDel="002A3ECC" w:rsidRDefault="006175AB" w:rsidP="00FE35EA">
            <w:pPr>
              <w:jc w:val="center"/>
              <w:rPr>
                <w:del w:id="1953" w:author="Helger" w:date="2017-06-13T16:31:00Z"/>
              </w:rPr>
            </w:pPr>
            <w:del w:id="1954" w:author="Helger" w:date="2017-06-13T16:31:00Z">
              <w:r w:rsidDel="002A3ECC">
                <w:delText>4</w:delText>
              </w:r>
              <w:bookmarkStart w:id="1955" w:name="_Toc485135387"/>
              <w:bookmarkStart w:id="1956" w:name="_Toc485137499"/>
              <w:bookmarkEnd w:id="1955"/>
              <w:bookmarkEnd w:id="1956"/>
            </w:del>
          </w:p>
        </w:tc>
        <w:tc>
          <w:tcPr>
            <w:tcW w:w="4111" w:type="dxa"/>
            <w:shd w:val="clear" w:color="auto" w:fill="D8D8D8"/>
          </w:tcPr>
          <w:p w:rsidR="006175AB" w:rsidRPr="008272F2" w:rsidDel="002A3ECC" w:rsidRDefault="006175AB" w:rsidP="0003131C">
            <w:pPr>
              <w:rPr>
                <w:del w:id="1957" w:author="Helger" w:date="2017-06-13T16:31:00Z"/>
              </w:rPr>
            </w:pPr>
            <w:del w:id="1958" w:author="Helger" w:date="2017-06-13T16:31:00Z">
              <w:r w:rsidRPr="008272F2" w:rsidDel="002A3ECC">
                <w:delText>urn:www.cenbii.eu:profile:bii04:ver</w:delText>
              </w:r>
              <w:r w:rsidDel="002A3ECC">
                <w:delText>2</w:delText>
              </w:r>
              <w:r w:rsidRPr="008272F2" w:rsidDel="002A3ECC">
                <w:delText>.0</w:delText>
              </w:r>
              <w:bookmarkStart w:id="1959" w:name="_Toc485135388"/>
              <w:bookmarkStart w:id="1960" w:name="_Toc485137500"/>
              <w:bookmarkEnd w:id="1959"/>
              <w:bookmarkEnd w:id="1960"/>
            </w:del>
          </w:p>
        </w:tc>
        <w:tc>
          <w:tcPr>
            <w:tcW w:w="2623" w:type="dxa"/>
            <w:shd w:val="clear" w:color="auto" w:fill="D8D8D8"/>
          </w:tcPr>
          <w:p w:rsidR="006175AB" w:rsidRPr="008272F2" w:rsidDel="002A3ECC" w:rsidRDefault="009A55FF" w:rsidP="0003131C">
            <w:pPr>
              <w:rPr>
                <w:del w:id="1961" w:author="Helger" w:date="2017-06-13T16:31:00Z"/>
              </w:rPr>
            </w:pPr>
            <w:del w:id="1962" w:author="Helger" w:date="2017-06-13T16:31:00Z">
              <w:r w:rsidDel="002A3ECC">
                <w:delText>BIS4A</w:delText>
              </w:r>
              <w:bookmarkStart w:id="1963" w:name="_Toc485135389"/>
              <w:bookmarkStart w:id="1964" w:name="_Toc485137501"/>
              <w:bookmarkEnd w:id="1963"/>
              <w:bookmarkEnd w:id="1964"/>
            </w:del>
          </w:p>
        </w:tc>
        <w:bookmarkStart w:id="1965" w:name="_Toc485135390"/>
        <w:bookmarkStart w:id="1966" w:name="_Toc485137502"/>
        <w:bookmarkEnd w:id="1965"/>
        <w:bookmarkEnd w:id="1966"/>
      </w:tr>
      <w:tr w:rsidR="006175AB" w:rsidRPr="00FE35EA" w:rsidDel="002A3ECC" w:rsidTr="0087597A">
        <w:trPr>
          <w:del w:id="1967" w:author="Helger" w:date="2017-06-13T16:31:00Z"/>
        </w:trPr>
        <w:tc>
          <w:tcPr>
            <w:tcW w:w="9286" w:type="dxa"/>
            <w:gridSpan w:val="5"/>
            <w:shd w:val="clear" w:color="auto" w:fill="auto"/>
          </w:tcPr>
          <w:p w:rsidR="006175AB" w:rsidRPr="008272F2" w:rsidDel="002A3ECC" w:rsidRDefault="006175AB" w:rsidP="00ED7147">
            <w:pPr>
              <w:numPr>
                <w:ilvl w:val="0"/>
                <w:numId w:val="11"/>
              </w:numPr>
              <w:rPr>
                <w:del w:id="1968" w:author="Helger" w:date="2017-06-13T16:31:00Z"/>
              </w:rPr>
            </w:pPr>
            <w:del w:id="1969" w:author="Helger" w:date="2017-06-13T16:31:00Z">
              <w:r w:rsidRPr="00A56A9B" w:rsidDel="002A3ECC">
                <w:delText>urn:oasis:names:specification:ubl:</w:delText>
              </w:r>
              <w:r w:rsidDel="002A3ECC">
                <w:delText>schema:xsd:Invoice-2::Invoice##</w:delText>
              </w:r>
              <w:r w:rsidRPr="00A56A9B" w:rsidDel="002A3ECC">
                <w:delText>urn:www.cenbii.eu:transaction:bii</w:delText>
              </w:r>
              <w:r w:rsidDel="002A3ECC">
                <w:delText>trns</w:delText>
              </w:r>
              <w:r w:rsidRPr="00A56A9B" w:rsidDel="002A3ECC">
                <w:delText>010:ver</w:delText>
              </w:r>
              <w:r w:rsidDel="002A3ECC">
                <w:delText>2</w:delText>
              </w:r>
              <w:r w:rsidRPr="00A56A9B" w:rsidDel="002A3ECC">
                <w:delText>.0:</w:delText>
              </w:r>
              <w:r w:rsidDel="002A3ECC">
                <w:delText>extended:</w:delText>
              </w:r>
              <w:r w:rsidRPr="00A56A9B" w:rsidDel="002A3ECC">
                <w:delText>urn:www.peppol.eu:bis:peppol4a:ver</w:delText>
              </w:r>
              <w:r w:rsidDel="002A3ECC">
                <w:delText>2</w:delText>
              </w:r>
              <w:r w:rsidRPr="00A56A9B" w:rsidDel="002A3ECC">
                <w:delText>.0::2.</w:delText>
              </w:r>
              <w:r w:rsidDel="002A3ECC">
                <w:delText>1</w:delText>
              </w:r>
              <w:bookmarkStart w:id="1970" w:name="_Toc485135391"/>
              <w:bookmarkStart w:id="1971" w:name="_Toc485137503"/>
              <w:bookmarkEnd w:id="1970"/>
              <w:bookmarkEnd w:id="1971"/>
            </w:del>
          </w:p>
        </w:tc>
        <w:bookmarkStart w:id="1972" w:name="_Toc485135392"/>
        <w:bookmarkStart w:id="1973" w:name="_Toc485137504"/>
        <w:bookmarkEnd w:id="1972"/>
        <w:bookmarkEnd w:id="1973"/>
      </w:tr>
      <w:tr w:rsidR="0087597A" w:rsidRPr="00FE35EA" w:rsidDel="002A3ECC" w:rsidTr="00A87C85">
        <w:trPr>
          <w:del w:id="1974" w:author="Helger" w:date="2017-06-13T16:31:00Z"/>
        </w:trPr>
        <w:tc>
          <w:tcPr>
            <w:tcW w:w="1134" w:type="dxa"/>
            <w:shd w:val="clear" w:color="auto" w:fill="D8D8D8"/>
          </w:tcPr>
          <w:p w:rsidR="0087597A" w:rsidRPr="008272F2" w:rsidDel="002A3ECC" w:rsidRDefault="0087597A" w:rsidP="00FE35EA">
            <w:pPr>
              <w:jc w:val="center"/>
              <w:rPr>
                <w:del w:id="1975" w:author="Helger" w:date="2017-06-13T16:31:00Z"/>
              </w:rPr>
            </w:pPr>
            <w:del w:id="1976" w:author="Helger" w:date="2017-06-13T16:31:00Z">
              <w:r w:rsidRPr="00B837B6" w:rsidDel="002A3ECC">
                <w:delText>BII05 - Billing</w:delText>
              </w:r>
              <w:bookmarkStart w:id="1977" w:name="_Toc485135393"/>
              <w:bookmarkStart w:id="1978" w:name="_Toc485137505"/>
              <w:bookmarkEnd w:id="1977"/>
              <w:bookmarkEnd w:id="1978"/>
            </w:del>
          </w:p>
        </w:tc>
        <w:tc>
          <w:tcPr>
            <w:tcW w:w="1418" w:type="dxa"/>
            <w:gridSpan w:val="2"/>
            <w:shd w:val="clear" w:color="auto" w:fill="D8D8D8"/>
          </w:tcPr>
          <w:p w:rsidR="0087597A" w:rsidRPr="008272F2" w:rsidDel="002A3ECC" w:rsidRDefault="0087597A" w:rsidP="00FE35EA">
            <w:pPr>
              <w:jc w:val="center"/>
              <w:rPr>
                <w:del w:id="1979" w:author="Helger" w:date="2017-06-13T16:31:00Z"/>
              </w:rPr>
            </w:pPr>
            <w:del w:id="1980" w:author="Helger" w:date="2017-06-13T16:31:00Z">
              <w:r w:rsidDel="002A3ECC">
                <w:delText>3</w:delText>
              </w:r>
              <w:bookmarkStart w:id="1981" w:name="_Toc485135394"/>
              <w:bookmarkStart w:id="1982" w:name="_Toc485137506"/>
              <w:bookmarkEnd w:id="1981"/>
              <w:bookmarkEnd w:id="1982"/>
            </w:del>
          </w:p>
        </w:tc>
        <w:tc>
          <w:tcPr>
            <w:tcW w:w="4111" w:type="dxa"/>
            <w:shd w:val="clear" w:color="auto" w:fill="D8D8D8"/>
          </w:tcPr>
          <w:p w:rsidR="0087597A" w:rsidRPr="008272F2" w:rsidDel="002A3ECC" w:rsidRDefault="0087597A" w:rsidP="009230D3">
            <w:pPr>
              <w:rPr>
                <w:del w:id="1983" w:author="Helger" w:date="2017-06-13T16:31:00Z"/>
              </w:rPr>
            </w:pPr>
            <w:del w:id="1984" w:author="Helger" w:date="2017-06-13T16:31:00Z">
              <w:r w:rsidRPr="00B837B6" w:rsidDel="002A3ECC">
                <w:delText>urn:www.cenbii.eu:profile:bii05:ver</w:delText>
              </w:r>
              <w:r w:rsidR="009230D3" w:rsidDel="002A3ECC">
                <w:delText>1</w:delText>
              </w:r>
              <w:r w:rsidRPr="00B837B6" w:rsidDel="002A3ECC">
                <w:delText>.0</w:delText>
              </w:r>
              <w:bookmarkStart w:id="1985" w:name="_Toc485135395"/>
              <w:bookmarkStart w:id="1986" w:name="_Toc485137507"/>
              <w:bookmarkEnd w:id="1985"/>
              <w:bookmarkEnd w:id="1986"/>
            </w:del>
          </w:p>
        </w:tc>
        <w:tc>
          <w:tcPr>
            <w:tcW w:w="2623" w:type="dxa"/>
            <w:shd w:val="clear" w:color="auto" w:fill="D8D8D8"/>
          </w:tcPr>
          <w:p w:rsidR="0087597A" w:rsidRPr="008272F2" w:rsidDel="002A3ECC" w:rsidRDefault="009A55FF" w:rsidP="009A55FF">
            <w:pPr>
              <w:rPr>
                <w:del w:id="1987" w:author="Helger" w:date="2017-06-13T16:31:00Z"/>
              </w:rPr>
            </w:pPr>
            <w:del w:id="1988" w:author="Helger" w:date="2017-06-13T16:31:00Z">
              <w:r w:rsidDel="002A3ECC">
                <w:delText>BIS5A</w:delText>
              </w:r>
              <w:bookmarkStart w:id="1989" w:name="_Toc485135396"/>
              <w:bookmarkStart w:id="1990" w:name="_Toc485137508"/>
              <w:bookmarkEnd w:id="1989"/>
              <w:bookmarkEnd w:id="1990"/>
            </w:del>
          </w:p>
        </w:tc>
        <w:bookmarkStart w:id="1991" w:name="_Toc485135397"/>
        <w:bookmarkStart w:id="1992" w:name="_Toc485137509"/>
        <w:bookmarkEnd w:id="1991"/>
        <w:bookmarkEnd w:id="1992"/>
      </w:tr>
      <w:tr w:rsidR="006175AB" w:rsidRPr="00FE35EA" w:rsidDel="002A3ECC" w:rsidTr="009230D3">
        <w:trPr>
          <w:del w:id="1993" w:author="Helger" w:date="2017-06-13T16:31:00Z"/>
        </w:trPr>
        <w:tc>
          <w:tcPr>
            <w:tcW w:w="9286" w:type="dxa"/>
            <w:gridSpan w:val="5"/>
            <w:shd w:val="clear" w:color="auto" w:fill="auto"/>
          </w:tcPr>
          <w:p w:rsidR="006175AB" w:rsidDel="002A3ECC" w:rsidRDefault="006175AB" w:rsidP="00FE35EA">
            <w:pPr>
              <w:numPr>
                <w:ilvl w:val="0"/>
                <w:numId w:val="11"/>
              </w:numPr>
              <w:rPr>
                <w:del w:id="1994" w:author="Helger" w:date="2017-06-13T16:31:00Z"/>
              </w:rPr>
            </w:pPr>
            <w:del w:id="1995" w:author="Helger" w:date="2017-06-13T16:31:00Z">
              <w:r w:rsidDel="002A3ECC">
                <w:delText>urn:oasis:names:specification:ubl:schema:xsd:Invoice-2::Invoice##urn:www.cenbii.eu:transaction:biicoretrdm010:ver1.0:#urn:www.peppol.eu:bis:peppol5a:ver1.0::2.0</w:delText>
              </w:r>
              <w:bookmarkStart w:id="1996" w:name="_Toc485135398"/>
              <w:bookmarkStart w:id="1997" w:name="_Toc485137510"/>
              <w:bookmarkEnd w:id="1996"/>
              <w:bookmarkEnd w:id="1997"/>
            </w:del>
          </w:p>
          <w:p w:rsidR="006175AB" w:rsidDel="002A3ECC" w:rsidRDefault="006175AB" w:rsidP="00FE35EA">
            <w:pPr>
              <w:numPr>
                <w:ilvl w:val="0"/>
                <w:numId w:val="11"/>
              </w:numPr>
              <w:rPr>
                <w:del w:id="1998" w:author="Helger" w:date="2017-06-13T16:31:00Z"/>
              </w:rPr>
            </w:pPr>
            <w:del w:id="1999" w:author="Helger" w:date="2017-06-13T16:31:00Z">
              <w:r w:rsidDel="002A3ECC">
                <w:delText>urn:oasis:names:specification:ubl:schema:xsd:CreditNote-2::CreditNote##urn:www.cenbii.eu:transaction:biicoretrdm014:ver1.0:#urn:www.peppol.eu:bis:peppol5a:ver1.0::2.0</w:delText>
              </w:r>
              <w:bookmarkStart w:id="2000" w:name="_Toc485135399"/>
              <w:bookmarkStart w:id="2001" w:name="_Toc485137511"/>
              <w:bookmarkEnd w:id="2000"/>
              <w:bookmarkEnd w:id="2001"/>
            </w:del>
          </w:p>
          <w:p w:rsidR="006175AB" w:rsidRPr="00B837B6" w:rsidDel="002A3ECC" w:rsidRDefault="006175AB" w:rsidP="00FE35EA">
            <w:pPr>
              <w:numPr>
                <w:ilvl w:val="0"/>
                <w:numId w:val="11"/>
              </w:numPr>
              <w:rPr>
                <w:del w:id="2002" w:author="Helger" w:date="2017-06-13T16:31:00Z"/>
              </w:rPr>
            </w:pPr>
            <w:del w:id="2003" w:author="Helger" w:date="2017-06-13T16:31:00Z">
              <w:r w:rsidDel="002A3ECC">
                <w:delText>urn:oasis:names:specification:ubl:schema:xsd:Invoice-2::Invoice##urn:www.cenbii.eu:transaction:biicoretrdm015:ver1.0:#urn:www.peppol.eu:bis:peppol5a:ver1.0::2.0</w:delText>
              </w:r>
              <w:bookmarkStart w:id="2004" w:name="_Toc485135400"/>
              <w:bookmarkStart w:id="2005" w:name="_Toc485137512"/>
              <w:bookmarkEnd w:id="2004"/>
              <w:bookmarkEnd w:id="2005"/>
            </w:del>
          </w:p>
        </w:tc>
        <w:bookmarkStart w:id="2006" w:name="_Toc485135401"/>
        <w:bookmarkStart w:id="2007" w:name="_Toc485137513"/>
        <w:bookmarkEnd w:id="2006"/>
        <w:bookmarkEnd w:id="2007"/>
      </w:tr>
      <w:tr w:rsidR="0087597A" w:rsidRPr="00FE35EA" w:rsidDel="002A3ECC" w:rsidTr="00A87C85">
        <w:trPr>
          <w:del w:id="2008" w:author="Helger" w:date="2017-06-13T16:31:00Z"/>
        </w:trPr>
        <w:tc>
          <w:tcPr>
            <w:tcW w:w="1134" w:type="dxa"/>
            <w:shd w:val="clear" w:color="auto" w:fill="D8D8D8"/>
          </w:tcPr>
          <w:p w:rsidR="0087597A" w:rsidRPr="008272F2" w:rsidDel="002A3ECC" w:rsidRDefault="0087597A" w:rsidP="00FE35EA">
            <w:pPr>
              <w:jc w:val="center"/>
              <w:rPr>
                <w:del w:id="2009" w:author="Helger" w:date="2017-06-13T16:31:00Z"/>
              </w:rPr>
            </w:pPr>
            <w:del w:id="2010" w:author="Helger" w:date="2017-06-13T16:31:00Z">
              <w:r w:rsidRPr="00B837B6" w:rsidDel="002A3ECC">
                <w:delText>BII05 - Billing</w:delText>
              </w:r>
              <w:bookmarkStart w:id="2011" w:name="_Toc485135402"/>
              <w:bookmarkStart w:id="2012" w:name="_Toc485137514"/>
              <w:bookmarkEnd w:id="2011"/>
              <w:bookmarkEnd w:id="2012"/>
            </w:del>
          </w:p>
        </w:tc>
        <w:tc>
          <w:tcPr>
            <w:tcW w:w="1418" w:type="dxa"/>
            <w:gridSpan w:val="2"/>
            <w:shd w:val="clear" w:color="auto" w:fill="D8D8D8"/>
          </w:tcPr>
          <w:p w:rsidR="0087597A" w:rsidRPr="008272F2" w:rsidDel="002A3ECC" w:rsidRDefault="0087597A" w:rsidP="00FE35EA">
            <w:pPr>
              <w:jc w:val="center"/>
              <w:rPr>
                <w:del w:id="2013" w:author="Helger" w:date="2017-06-13T16:31:00Z"/>
              </w:rPr>
            </w:pPr>
            <w:del w:id="2014" w:author="Helger" w:date="2017-06-13T16:31:00Z">
              <w:r w:rsidDel="002A3ECC">
                <w:delText>4</w:delText>
              </w:r>
              <w:bookmarkStart w:id="2015" w:name="_Toc485135403"/>
              <w:bookmarkStart w:id="2016" w:name="_Toc485137515"/>
              <w:bookmarkEnd w:id="2015"/>
              <w:bookmarkEnd w:id="2016"/>
            </w:del>
          </w:p>
        </w:tc>
        <w:tc>
          <w:tcPr>
            <w:tcW w:w="4111" w:type="dxa"/>
            <w:shd w:val="clear" w:color="auto" w:fill="D8D8D8"/>
          </w:tcPr>
          <w:p w:rsidR="0087597A" w:rsidRPr="008272F2" w:rsidDel="002A3ECC" w:rsidRDefault="0087597A" w:rsidP="00684EE9">
            <w:pPr>
              <w:rPr>
                <w:del w:id="2017" w:author="Helger" w:date="2017-06-13T16:31:00Z"/>
              </w:rPr>
            </w:pPr>
            <w:del w:id="2018" w:author="Helger" w:date="2017-06-13T16:31:00Z">
              <w:r w:rsidRPr="00B837B6" w:rsidDel="002A3ECC">
                <w:delText>urn:www.cenbii.eu:profile:bii05:ver</w:delText>
              </w:r>
              <w:r w:rsidDel="002A3ECC">
                <w:delText>2</w:delText>
              </w:r>
              <w:r w:rsidRPr="00B837B6" w:rsidDel="002A3ECC">
                <w:delText>.0</w:delText>
              </w:r>
              <w:bookmarkStart w:id="2019" w:name="_Toc485135404"/>
              <w:bookmarkStart w:id="2020" w:name="_Toc485137516"/>
              <w:bookmarkEnd w:id="2019"/>
              <w:bookmarkEnd w:id="2020"/>
            </w:del>
          </w:p>
        </w:tc>
        <w:tc>
          <w:tcPr>
            <w:tcW w:w="2623" w:type="dxa"/>
            <w:shd w:val="clear" w:color="auto" w:fill="D8D8D8"/>
          </w:tcPr>
          <w:p w:rsidR="0087597A" w:rsidRPr="008272F2" w:rsidDel="002A3ECC" w:rsidRDefault="009A55FF" w:rsidP="00684EE9">
            <w:pPr>
              <w:rPr>
                <w:del w:id="2021" w:author="Helger" w:date="2017-06-13T16:31:00Z"/>
              </w:rPr>
            </w:pPr>
            <w:del w:id="2022" w:author="Helger" w:date="2017-06-13T16:31:00Z">
              <w:r w:rsidDel="002A3ECC">
                <w:delText>BIS5A</w:delText>
              </w:r>
              <w:bookmarkStart w:id="2023" w:name="_Toc485135405"/>
              <w:bookmarkStart w:id="2024" w:name="_Toc485137517"/>
              <w:bookmarkEnd w:id="2023"/>
              <w:bookmarkEnd w:id="2024"/>
            </w:del>
          </w:p>
        </w:tc>
        <w:bookmarkStart w:id="2025" w:name="_Toc485135406"/>
        <w:bookmarkStart w:id="2026" w:name="_Toc485137518"/>
        <w:bookmarkEnd w:id="2025"/>
        <w:bookmarkEnd w:id="2026"/>
      </w:tr>
      <w:tr w:rsidR="0087597A" w:rsidRPr="00FE35EA" w:rsidDel="002A3ECC" w:rsidTr="00684EE9">
        <w:trPr>
          <w:del w:id="2027" w:author="Helger" w:date="2017-06-13T16:31:00Z"/>
        </w:trPr>
        <w:tc>
          <w:tcPr>
            <w:tcW w:w="9286" w:type="dxa"/>
            <w:gridSpan w:val="5"/>
            <w:shd w:val="clear" w:color="auto" w:fill="FFFFFF"/>
          </w:tcPr>
          <w:p w:rsidR="009230D3" w:rsidDel="002A3ECC" w:rsidRDefault="009230D3" w:rsidP="009230D3">
            <w:pPr>
              <w:numPr>
                <w:ilvl w:val="0"/>
                <w:numId w:val="11"/>
              </w:numPr>
              <w:rPr>
                <w:del w:id="2028" w:author="Helger" w:date="2017-06-13T16:31:00Z"/>
              </w:rPr>
            </w:pPr>
            <w:del w:id="2029" w:author="Helger" w:date="2017-06-13T16:31:00Z">
              <w:r w:rsidDel="002A3ECC">
                <w:delText>urn:oasis:names:specification:ubl:schema:xsd:Invoice-2::Invoice##urn:www.cenbii.eu:transaction:biitrns010:ver2.0:extended:urn:www.peppol.eu:bis:peppol5a:ver2.0::2.1</w:delText>
              </w:r>
              <w:bookmarkStart w:id="2030" w:name="_Toc485135407"/>
              <w:bookmarkStart w:id="2031" w:name="_Toc485137519"/>
              <w:bookmarkEnd w:id="2030"/>
              <w:bookmarkEnd w:id="2031"/>
            </w:del>
          </w:p>
          <w:p w:rsidR="0087597A" w:rsidRPr="008272F2" w:rsidDel="002A3ECC" w:rsidRDefault="009230D3" w:rsidP="009230D3">
            <w:pPr>
              <w:numPr>
                <w:ilvl w:val="0"/>
                <w:numId w:val="11"/>
              </w:numPr>
              <w:rPr>
                <w:del w:id="2032" w:author="Helger" w:date="2017-06-13T16:31:00Z"/>
              </w:rPr>
            </w:pPr>
            <w:del w:id="2033" w:author="Helger" w:date="2017-06-13T16:31:00Z">
              <w:r w:rsidDel="002A3ECC">
                <w:delText>urn:oasis:names:specification:ubl:schema:xsd:CreditNote-2::CreditNote##urn:www.cenbii.eu:transaction:biitrns014:ver2.0:extended:urn:www.peppol.eu:bis:peppol5a:ver2.0::2.1</w:delText>
              </w:r>
              <w:bookmarkStart w:id="2034" w:name="_Toc485135408"/>
              <w:bookmarkStart w:id="2035" w:name="_Toc485137520"/>
              <w:bookmarkEnd w:id="2034"/>
              <w:bookmarkEnd w:id="2035"/>
            </w:del>
          </w:p>
        </w:tc>
        <w:bookmarkStart w:id="2036" w:name="_Toc485135409"/>
        <w:bookmarkStart w:id="2037" w:name="_Toc485137521"/>
        <w:bookmarkEnd w:id="2036"/>
        <w:bookmarkEnd w:id="2037"/>
      </w:tr>
      <w:tr w:rsidR="009230D3" w:rsidRPr="00FE35EA" w:rsidDel="002A3ECC" w:rsidTr="00A87C85">
        <w:trPr>
          <w:del w:id="2038" w:author="Helger" w:date="2017-06-13T16:31:00Z"/>
        </w:trPr>
        <w:tc>
          <w:tcPr>
            <w:tcW w:w="1418" w:type="dxa"/>
            <w:gridSpan w:val="2"/>
            <w:shd w:val="clear" w:color="auto" w:fill="D8D8D8"/>
          </w:tcPr>
          <w:p w:rsidR="009230D3" w:rsidRPr="008272F2" w:rsidDel="002A3ECC" w:rsidRDefault="009230D3" w:rsidP="00FE35EA">
            <w:pPr>
              <w:jc w:val="center"/>
              <w:rPr>
                <w:del w:id="2039" w:author="Helger" w:date="2017-06-13T16:31:00Z"/>
              </w:rPr>
            </w:pPr>
            <w:del w:id="2040" w:author="Helger" w:date="2017-06-13T16:31:00Z">
              <w:r w:rsidRPr="008272F2" w:rsidDel="002A3ECC">
                <w:delText>BII06 - Procurement</w:delText>
              </w:r>
              <w:bookmarkStart w:id="2041" w:name="_Toc485135410"/>
              <w:bookmarkStart w:id="2042" w:name="_Toc485137522"/>
              <w:bookmarkEnd w:id="2041"/>
              <w:bookmarkEnd w:id="2042"/>
            </w:del>
          </w:p>
        </w:tc>
        <w:tc>
          <w:tcPr>
            <w:tcW w:w="1134" w:type="dxa"/>
            <w:shd w:val="clear" w:color="auto" w:fill="D8D8D8"/>
          </w:tcPr>
          <w:p w:rsidR="009230D3" w:rsidRPr="008272F2" w:rsidDel="002A3ECC" w:rsidRDefault="009230D3" w:rsidP="00FE35EA">
            <w:pPr>
              <w:jc w:val="center"/>
              <w:rPr>
                <w:del w:id="2043" w:author="Helger" w:date="2017-06-13T16:31:00Z"/>
              </w:rPr>
            </w:pPr>
            <w:del w:id="2044" w:author="Helger" w:date="2017-06-13T16:31:00Z">
              <w:r w:rsidDel="002A3ECC">
                <w:delText>3</w:delText>
              </w:r>
              <w:bookmarkStart w:id="2045" w:name="_Toc485135411"/>
              <w:bookmarkStart w:id="2046" w:name="_Toc485137523"/>
              <w:bookmarkEnd w:id="2045"/>
              <w:bookmarkEnd w:id="2046"/>
            </w:del>
          </w:p>
        </w:tc>
        <w:tc>
          <w:tcPr>
            <w:tcW w:w="4111" w:type="dxa"/>
            <w:shd w:val="clear" w:color="auto" w:fill="D8D8D8"/>
          </w:tcPr>
          <w:p w:rsidR="009230D3" w:rsidRPr="008272F2" w:rsidDel="002A3ECC" w:rsidRDefault="009230D3" w:rsidP="008272F2">
            <w:pPr>
              <w:rPr>
                <w:del w:id="2047" w:author="Helger" w:date="2017-06-13T16:31:00Z"/>
              </w:rPr>
            </w:pPr>
            <w:del w:id="2048" w:author="Helger" w:date="2017-06-13T16:31:00Z">
              <w:r w:rsidRPr="008272F2" w:rsidDel="002A3ECC">
                <w:delText>urn:www.cenbii.eu:profile:bii06:ver1.0</w:delText>
              </w:r>
              <w:bookmarkStart w:id="2049" w:name="_Toc485135412"/>
              <w:bookmarkStart w:id="2050" w:name="_Toc485137524"/>
              <w:bookmarkEnd w:id="2049"/>
              <w:bookmarkEnd w:id="2050"/>
            </w:del>
          </w:p>
        </w:tc>
        <w:tc>
          <w:tcPr>
            <w:tcW w:w="2623" w:type="dxa"/>
            <w:shd w:val="clear" w:color="auto" w:fill="D8D8D8"/>
          </w:tcPr>
          <w:p w:rsidR="009230D3" w:rsidRPr="008272F2" w:rsidDel="002A3ECC" w:rsidRDefault="009A55FF" w:rsidP="008272F2">
            <w:pPr>
              <w:rPr>
                <w:del w:id="2051" w:author="Helger" w:date="2017-06-13T16:31:00Z"/>
              </w:rPr>
            </w:pPr>
            <w:del w:id="2052" w:author="Helger" w:date="2017-06-13T16:31:00Z">
              <w:r w:rsidDel="002A3ECC">
                <w:delText>BIS6A</w:delText>
              </w:r>
              <w:bookmarkStart w:id="2053" w:name="_Toc485135413"/>
              <w:bookmarkStart w:id="2054" w:name="_Toc485137525"/>
              <w:bookmarkEnd w:id="2053"/>
              <w:bookmarkEnd w:id="2054"/>
            </w:del>
          </w:p>
        </w:tc>
        <w:bookmarkStart w:id="2055" w:name="_Toc485135414"/>
        <w:bookmarkStart w:id="2056" w:name="_Toc485137526"/>
        <w:bookmarkEnd w:id="2055"/>
        <w:bookmarkEnd w:id="2056"/>
      </w:tr>
      <w:tr w:rsidR="0087597A" w:rsidRPr="00FE35EA" w:rsidDel="002A3ECC" w:rsidTr="009230D3">
        <w:trPr>
          <w:del w:id="2057" w:author="Helger" w:date="2017-06-13T16:31:00Z"/>
        </w:trPr>
        <w:tc>
          <w:tcPr>
            <w:tcW w:w="9286" w:type="dxa"/>
            <w:gridSpan w:val="5"/>
            <w:shd w:val="clear" w:color="auto" w:fill="auto"/>
          </w:tcPr>
          <w:p w:rsidR="0087597A" w:rsidDel="002A3ECC" w:rsidRDefault="0087597A" w:rsidP="00FE35EA">
            <w:pPr>
              <w:numPr>
                <w:ilvl w:val="0"/>
                <w:numId w:val="11"/>
              </w:numPr>
              <w:rPr>
                <w:del w:id="2058" w:author="Helger" w:date="2017-06-13T16:31:00Z"/>
              </w:rPr>
            </w:pPr>
            <w:del w:id="2059" w:author="Helger" w:date="2017-06-13T16:31:00Z">
              <w:r w:rsidRPr="00A56A9B" w:rsidDel="002A3ECC">
                <w:delText>urn:oasis:names:specification:</w:delText>
              </w:r>
              <w:r w:rsidDel="002A3ECC">
                <w:delText>ubl:schema:xsd:Order-2::Order##</w:delText>
              </w:r>
              <w:r w:rsidRPr="00A56A9B" w:rsidDel="002A3ECC">
                <w:delText>urn:www.cenbii.eu:transaction:biicoretrdm001:ver1.0:#urn:www.peppol.eu:bis:peppol6a:ver1.0::2.0</w:delText>
              </w:r>
              <w:bookmarkStart w:id="2060" w:name="_Toc485135415"/>
              <w:bookmarkStart w:id="2061" w:name="_Toc485137527"/>
              <w:bookmarkEnd w:id="2060"/>
              <w:bookmarkEnd w:id="2061"/>
            </w:del>
          </w:p>
          <w:p w:rsidR="0087597A" w:rsidDel="002A3ECC" w:rsidRDefault="0087597A" w:rsidP="00FE35EA">
            <w:pPr>
              <w:numPr>
                <w:ilvl w:val="0"/>
                <w:numId w:val="11"/>
              </w:numPr>
              <w:rPr>
                <w:del w:id="2062" w:author="Helger" w:date="2017-06-13T16:31:00Z"/>
              </w:rPr>
            </w:pPr>
            <w:del w:id="2063" w:author="Helger" w:date="2017-06-13T16:31:00Z">
              <w:r w:rsidRPr="00A56A9B" w:rsidDel="002A3ECC">
                <w:delText>urn:oasis:names:specification:ubl:schema:xsd:OrderResponse</w:delText>
              </w:r>
              <w:r w:rsidDel="002A3ECC">
                <w:delText>Simple-2::OrderResponseSimple##</w:delText>
              </w:r>
              <w:r w:rsidRPr="00A56A9B" w:rsidDel="002A3ECC">
                <w:delText>urn:www.cenbii.eu:transaction:biicoretrdm002:ver1.0:#urn:www.peppol.eu:bis:peppol6a:ver1.0::2.0</w:delText>
              </w:r>
              <w:bookmarkStart w:id="2064" w:name="_Toc485135416"/>
              <w:bookmarkStart w:id="2065" w:name="_Toc485137528"/>
              <w:bookmarkEnd w:id="2064"/>
              <w:bookmarkEnd w:id="2065"/>
            </w:del>
          </w:p>
          <w:p w:rsidR="0087597A" w:rsidDel="002A3ECC" w:rsidRDefault="0087597A" w:rsidP="00FE35EA">
            <w:pPr>
              <w:numPr>
                <w:ilvl w:val="0"/>
                <w:numId w:val="11"/>
              </w:numPr>
              <w:rPr>
                <w:del w:id="2066" w:author="Helger" w:date="2017-06-13T16:31:00Z"/>
              </w:rPr>
            </w:pPr>
            <w:del w:id="2067" w:author="Helger" w:date="2017-06-13T16:31:00Z">
              <w:r w:rsidRPr="00A56A9B" w:rsidDel="002A3ECC">
                <w:delText>urn:oasis:names:specification:ubl:schema:xsd:OrderResponse</w:delText>
              </w:r>
              <w:r w:rsidDel="002A3ECC">
                <w:delText>Simple-2::OrderResponseSimple##</w:delText>
              </w:r>
              <w:r w:rsidRPr="00A56A9B" w:rsidDel="002A3ECC">
                <w:delText>urn:www.cenbii.eu:transaction:biicoretrdm003:ver1.0:#urn:www.peppol.eu:bis:peppol6a:ver1.0::2.0</w:delText>
              </w:r>
              <w:bookmarkStart w:id="2068" w:name="_Toc485135417"/>
              <w:bookmarkStart w:id="2069" w:name="_Toc485137529"/>
              <w:bookmarkEnd w:id="2068"/>
              <w:bookmarkEnd w:id="2069"/>
            </w:del>
          </w:p>
          <w:p w:rsidR="0087597A" w:rsidDel="002A3ECC" w:rsidRDefault="0087597A" w:rsidP="00FE35EA">
            <w:pPr>
              <w:numPr>
                <w:ilvl w:val="0"/>
                <w:numId w:val="11"/>
              </w:numPr>
              <w:rPr>
                <w:del w:id="2070" w:author="Helger" w:date="2017-06-13T16:31:00Z"/>
              </w:rPr>
            </w:pPr>
            <w:del w:id="2071" w:author="Helger" w:date="2017-06-13T16:31:00Z">
              <w:r w:rsidRPr="000C388E" w:rsidDel="002A3ECC">
                <w:delText>urn:oasis:names:specification:ubl:</w:delText>
              </w:r>
              <w:r w:rsidDel="002A3ECC">
                <w:delText>schema:xsd:Invoice-2::Invoice##</w:delText>
              </w:r>
              <w:r w:rsidRPr="000C388E" w:rsidDel="002A3ECC">
                <w:delText>urn:www.cenbii.eu:transaction:biicoretrdm010:ver1.0:#urn:www.peppol.eu:bis:peppol6a:ver1.0::2.0</w:delText>
              </w:r>
              <w:bookmarkStart w:id="2072" w:name="_Toc485135418"/>
              <w:bookmarkStart w:id="2073" w:name="_Toc485137530"/>
              <w:bookmarkEnd w:id="2072"/>
              <w:bookmarkEnd w:id="2073"/>
            </w:del>
          </w:p>
          <w:p w:rsidR="0087597A" w:rsidDel="002A3ECC" w:rsidRDefault="0087597A" w:rsidP="00FE35EA">
            <w:pPr>
              <w:numPr>
                <w:ilvl w:val="0"/>
                <w:numId w:val="11"/>
              </w:numPr>
              <w:rPr>
                <w:del w:id="2074" w:author="Helger" w:date="2017-06-13T16:31:00Z"/>
              </w:rPr>
            </w:pPr>
            <w:del w:id="2075" w:author="Helger" w:date="2017-06-13T16:31:00Z">
              <w:r w:rsidRPr="000C388E" w:rsidDel="002A3ECC">
                <w:delText>urn:oasis:names:specification:ubl:schema</w:delText>
              </w:r>
              <w:r w:rsidDel="002A3ECC">
                <w:delText>:xsd:CreditNote-2::CreditNote##</w:delText>
              </w:r>
              <w:r w:rsidRPr="000C388E" w:rsidDel="002A3ECC">
                <w:delText>urn:www.cenbii.eu:transaction:biicoretrdm014:ver1.0:#urn:www.peppol.eu:bis:peppol6a:ver1.0::2.0</w:delText>
              </w:r>
              <w:bookmarkStart w:id="2076" w:name="_Toc485135419"/>
              <w:bookmarkStart w:id="2077" w:name="_Toc485137531"/>
              <w:bookmarkEnd w:id="2076"/>
              <w:bookmarkEnd w:id="2077"/>
            </w:del>
          </w:p>
          <w:p w:rsidR="0087597A" w:rsidDel="002A3ECC" w:rsidRDefault="0087597A" w:rsidP="00AB24F5">
            <w:pPr>
              <w:numPr>
                <w:ilvl w:val="0"/>
                <w:numId w:val="11"/>
              </w:numPr>
              <w:rPr>
                <w:del w:id="2078" w:author="Helger" w:date="2017-06-13T16:31:00Z"/>
              </w:rPr>
            </w:pPr>
            <w:del w:id="2079" w:author="Helger" w:date="2017-06-13T16:31:00Z">
              <w:r w:rsidRPr="000C388E" w:rsidDel="002A3ECC">
                <w:delText>urn:oasis:names:specification:ubl:</w:delText>
              </w:r>
              <w:r w:rsidDel="002A3ECC">
                <w:delText>schema:xsd:Invoice-2::Invoice##</w:delText>
              </w:r>
              <w:r w:rsidRPr="000C388E" w:rsidDel="002A3ECC">
                <w:delText>urn:www.cenbii.eu:transaction:biicoretrdm015:ver1.0:#urn:www.peppol.eu:bis:peppol6a:ver1.0::2.0</w:delText>
              </w:r>
              <w:bookmarkStart w:id="2080" w:name="_Toc485135420"/>
              <w:bookmarkStart w:id="2081" w:name="_Toc485137532"/>
              <w:bookmarkEnd w:id="2080"/>
              <w:bookmarkEnd w:id="2081"/>
            </w:del>
          </w:p>
          <w:p w:rsidR="0087597A" w:rsidRPr="008272F2" w:rsidDel="002A3ECC" w:rsidRDefault="0087597A" w:rsidP="00AB24F5">
            <w:pPr>
              <w:rPr>
                <w:del w:id="2082" w:author="Helger" w:date="2017-06-13T16:31:00Z"/>
              </w:rPr>
            </w:pPr>
            <w:bookmarkStart w:id="2083" w:name="_Toc485135421"/>
            <w:bookmarkStart w:id="2084" w:name="_Toc485137533"/>
            <w:bookmarkEnd w:id="2083"/>
            <w:bookmarkEnd w:id="2084"/>
          </w:p>
        </w:tc>
        <w:bookmarkStart w:id="2085" w:name="_Toc485135422"/>
        <w:bookmarkStart w:id="2086" w:name="_Toc485137534"/>
        <w:bookmarkEnd w:id="2085"/>
        <w:bookmarkEnd w:id="2086"/>
      </w:tr>
      <w:tr w:rsidR="009230D3" w:rsidRPr="00FE35EA" w:rsidDel="002A3ECC" w:rsidTr="00A87C85">
        <w:trPr>
          <w:del w:id="2087" w:author="Helger" w:date="2017-06-13T16:31:00Z"/>
        </w:trPr>
        <w:tc>
          <w:tcPr>
            <w:tcW w:w="1134" w:type="dxa"/>
            <w:shd w:val="clear" w:color="auto" w:fill="BFBFBF"/>
          </w:tcPr>
          <w:p w:rsidR="009230D3" w:rsidRPr="00A56A9B" w:rsidDel="002A3ECC" w:rsidRDefault="009230D3" w:rsidP="00AB24F5">
            <w:pPr>
              <w:rPr>
                <w:del w:id="2088" w:author="Helger" w:date="2017-06-13T16:31:00Z"/>
              </w:rPr>
            </w:pPr>
            <w:del w:id="2089" w:author="Helger" w:date="2017-06-13T16:31:00Z">
              <w:r w:rsidDel="002A3ECC">
                <w:delText>BII28 – Ordering</w:delText>
              </w:r>
              <w:bookmarkStart w:id="2090" w:name="_Toc485135423"/>
              <w:bookmarkStart w:id="2091" w:name="_Toc485137535"/>
              <w:bookmarkEnd w:id="2090"/>
              <w:bookmarkEnd w:id="2091"/>
            </w:del>
          </w:p>
        </w:tc>
        <w:tc>
          <w:tcPr>
            <w:tcW w:w="1418" w:type="dxa"/>
            <w:gridSpan w:val="2"/>
            <w:shd w:val="clear" w:color="auto" w:fill="BFBFBF"/>
          </w:tcPr>
          <w:p w:rsidR="009230D3" w:rsidRPr="00A56A9B" w:rsidDel="002A3ECC" w:rsidRDefault="009230D3" w:rsidP="009A55FF">
            <w:pPr>
              <w:jc w:val="center"/>
              <w:rPr>
                <w:del w:id="2092" w:author="Helger" w:date="2017-06-13T16:31:00Z"/>
              </w:rPr>
            </w:pPr>
            <w:del w:id="2093" w:author="Helger" w:date="2017-06-13T16:31:00Z">
              <w:r w:rsidDel="002A3ECC">
                <w:delText>1</w:delText>
              </w:r>
              <w:bookmarkStart w:id="2094" w:name="_Toc485135424"/>
              <w:bookmarkStart w:id="2095" w:name="_Toc485137536"/>
              <w:bookmarkEnd w:id="2094"/>
              <w:bookmarkEnd w:id="2095"/>
            </w:del>
          </w:p>
        </w:tc>
        <w:tc>
          <w:tcPr>
            <w:tcW w:w="4111" w:type="dxa"/>
            <w:shd w:val="clear" w:color="auto" w:fill="BFBFBF"/>
          </w:tcPr>
          <w:p w:rsidR="009230D3" w:rsidRPr="00A56A9B" w:rsidDel="002A3ECC" w:rsidRDefault="009230D3" w:rsidP="00B415AC">
            <w:pPr>
              <w:rPr>
                <w:del w:id="2096" w:author="Helger" w:date="2017-06-13T16:31:00Z"/>
              </w:rPr>
            </w:pPr>
            <w:del w:id="2097" w:author="Helger" w:date="2017-06-13T16:31:00Z">
              <w:r w:rsidRPr="008272F2" w:rsidDel="002A3ECC">
                <w:delText>urn:www.cenbii.eu:profile:bii</w:delText>
              </w:r>
              <w:r w:rsidDel="002A3ECC">
                <w:delText>28</w:delText>
              </w:r>
              <w:r w:rsidRPr="008272F2" w:rsidDel="002A3ECC">
                <w:delText>:ver</w:delText>
              </w:r>
              <w:r w:rsidDel="002A3ECC">
                <w:delText>2</w:delText>
              </w:r>
              <w:r w:rsidRPr="008272F2" w:rsidDel="002A3ECC">
                <w:delText>.0</w:delText>
              </w:r>
              <w:bookmarkStart w:id="2098" w:name="_Toc485135425"/>
              <w:bookmarkStart w:id="2099" w:name="_Toc485137537"/>
              <w:bookmarkEnd w:id="2098"/>
              <w:bookmarkEnd w:id="2099"/>
            </w:del>
          </w:p>
        </w:tc>
        <w:tc>
          <w:tcPr>
            <w:tcW w:w="2623" w:type="dxa"/>
            <w:shd w:val="clear" w:color="auto" w:fill="BFBFBF"/>
          </w:tcPr>
          <w:p w:rsidR="009230D3" w:rsidRPr="00A56A9B" w:rsidDel="002A3ECC" w:rsidRDefault="009A55FF" w:rsidP="00B415AC">
            <w:pPr>
              <w:rPr>
                <w:del w:id="2100" w:author="Helger" w:date="2017-06-13T16:31:00Z"/>
              </w:rPr>
            </w:pPr>
            <w:del w:id="2101" w:author="Helger" w:date="2017-06-13T16:31:00Z">
              <w:r w:rsidDel="002A3ECC">
                <w:delText>BIS28A</w:delText>
              </w:r>
              <w:bookmarkStart w:id="2102" w:name="_Toc485135426"/>
              <w:bookmarkStart w:id="2103" w:name="_Toc485137538"/>
              <w:bookmarkEnd w:id="2102"/>
              <w:bookmarkEnd w:id="2103"/>
            </w:del>
          </w:p>
        </w:tc>
        <w:bookmarkStart w:id="2104" w:name="_Toc485135427"/>
        <w:bookmarkStart w:id="2105" w:name="_Toc485137539"/>
        <w:bookmarkEnd w:id="2104"/>
        <w:bookmarkEnd w:id="2105"/>
      </w:tr>
      <w:tr w:rsidR="0087597A" w:rsidRPr="00FE35EA" w:rsidDel="002A3ECC" w:rsidTr="00353F03">
        <w:trPr>
          <w:del w:id="2106" w:author="Helger" w:date="2017-06-13T16:31:00Z"/>
        </w:trPr>
        <w:tc>
          <w:tcPr>
            <w:tcW w:w="9286" w:type="dxa"/>
            <w:gridSpan w:val="5"/>
            <w:shd w:val="clear" w:color="auto" w:fill="auto"/>
          </w:tcPr>
          <w:p w:rsidR="0087597A" w:rsidRPr="009230D3" w:rsidDel="002A3ECC" w:rsidRDefault="0087597A" w:rsidP="009230D3">
            <w:pPr>
              <w:numPr>
                <w:ilvl w:val="0"/>
                <w:numId w:val="17"/>
              </w:numPr>
              <w:rPr>
                <w:del w:id="2107" w:author="Helger" w:date="2017-06-13T16:31:00Z"/>
              </w:rPr>
            </w:pPr>
            <w:del w:id="2108" w:author="Helger" w:date="2017-06-13T16:31:00Z">
              <w:r w:rsidRPr="009230D3" w:rsidDel="002A3ECC">
                <w:delText>urn:oasis:names:specification:ubl:schema:xsd:Order-2::Order## urn:www.cenbii.eu:transaction:biitrns001:ver2.0:</w:delText>
              </w:r>
              <w:r w:rsidR="00CD3A7E" w:rsidDel="002A3ECC">
                <w:delText>extended:</w:delText>
              </w:r>
              <w:r w:rsidRPr="009230D3" w:rsidDel="002A3ECC">
                <w:delText>urn:www.peppol.eu:bis:peppol28a:ver1.0::2.1</w:delText>
              </w:r>
              <w:bookmarkStart w:id="2109" w:name="_Toc485135428"/>
              <w:bookmarkStart w:id="2110" w:name="_Toc485137540"/>
              <w:bookmarkEnd w:id="2109"/>
              <w:bookmarkEnd w:id="2110"/>
            </w:del>
          </w:p>
          <w:p w:rsidR="0087597A" w:rsidRPr="008272F2" w:rsidDel="002A3ECC" w:rsidRDefault="0087597A" w:rsidP="00CD3A7E">
            <w:pPr>
              <w:numPr>
                <w:ilvl w:val="0"/>
                <w:numId w:val="17"/>
              </w:numPr>
              <w:rPr>
                <w:del w:id="2111" w:author="Helger" w:date="2017-06-13T16:31:00Z"/>
              </w:rPr>
            </w:pPr>
            <w:del w:id="2112" w:author="Helger" w:date="2017-06-13T16:31:00Z">
              <w:r w:rsidRPr="009230D3" w:rsidDel="002A3ECC">
                <w:delText>urn:oasis:names:specification:ubl:schema:xsd:Order</w:delText>
              </w:r>
              <w:r w:rsidR="00C75102" w:rsidDel="002A3ECC">
                <w:delText>Response</w:delText>
              </w:r>
              <w:r w:rsidRPr="009230D3" w:rsidDel="002A3ECC">
                <w:delText>-2::Order</w:delText>
              </w:r>
              <w:r w:rsidR="00C75102" w:rsidDel="002A3ECC">
                <w:delText>Response</w:delText>
              </w:r>
              <w:r w:rsidRPr="009230D3" w:rsidDel="002A3ECC">
                <w:delText>## urn:www.cenbii.eu:transaction:biitrns076:ver2.0:</w:delText>
              </w:r>
              <w:r w:rsidR="00CD3A7E" w:rsidDel="002A3ECC">
                <w:delText>extended:</w:delText>
              </w:r>
              <w:r w:rsidRPr="009230D3" w:rsidDel="002A3ECC">
                <w:delText>urn:www.peppol.eu:bis:peppol28a:ver1.0::2.1</w:delText>
              </w:r>
              <w:bookmarkStart w:id="2113" w:name="_Toc485135429"/>
              <w:bookmarkStart w:id="2114" w:name="_Toc485137541"/>
              <w:bookmarkEnd w:id="2113"/>
              <w:bookmarkEnd w:id="2114"/>
            </w:del>
          </w:p>
        </w:tc>
        <w:bookmarkStart w:id="2115" w:name="_Toc485135430"/>
        <w:bookmarkStart w:id="2116" w:name="_Toc485137542"/>
        <w:bookmarkEnd w:id="2115"/>
        <w:bookmarkEnd w:id="2116"/>
      </w:tr>
      <w:tr w:rsidR="009230D3" w:rsidRPr="00FE35EA" w:rsidDel="002A3ECC" w:rsidTr="00A87C85">
        <w:trPr>
          <w:del w:id="2117" w:author="Helger" w:date="2017-06-13T16:31:00Z"/>
        </w:trPr>
        <w:tc>
          <w:tcPr>
            <w:tcW w:w="1134" w:type="dxa"/>
            <w:shd w:val="clear" w:color="auto" w:fill="BFBFBF"/>
          </w:tcPr>
          <w:p w:rsidR="009230D3" w:rsidDel="002A3ECC" w:rsidRDefault="009230D3" w:rsidP="009230D3">
            <w:pPr>
              <w:rPr>
                <w:del w:id="2118" w:author="Helger" w:date="2017-06-13T16:31:00Z"/>
              </w:rPr>
            </w:pPr>
            <w:del w:id="2119" w:author="Helger" w:date="2017-06-13T16:31:00Z">
              <w:r w:rsidDel="002A3ECC">
                <w:delText>BII30 –</w:delText>
              </w:r>
              <w:bookmarkStart w:id="2120" w:name="_Toc485135431"/>
              <w:bookmarkStart w:id="2121" w:name="_Toc485137543"/>
              <w:bookmarkEnd w:id="2120"/>
              <w:bookmarkEnd w:id="2121"/>
            </w:del>
          </w:p>
          <w:p w:rsidR="009230D3" w:rsidDel="002A3ECC" w:rsidRDefault="009230D3" w:rsidP="009230D3">
            <w:pPr>
              <w:rPr>
                <w:del w:id="2122" w:author="Helger" w:date="2017-06-13T16:31:00Z"/>
              </w:rPr>
            </w:pPr>
            <w:del w:id="2123" w:author="Helger" w:date="2017-06-13T16:31:00Z">
              <w:r w:rsidDel="002A3ECC">
                <w:delText xml:space="preserve">Despatch Advice </w:delText>
              </w:r>
              <w:bookmarkStart w:id="2124" w:name="_Toc485135432"/>
              <w:bookmarkStart w:id="2125" w:name="_Toc485137544"/>
              <w:bookmarkEnd w:id="2124"/>
              <w:bookmarkEnd w:id="2125"/>
            </w:del>
          </w:p>
        </w:tc>
        <w:tc>
          <w:tcPr>
            <w:tcW w:w="1418" w:type="dxa"/>
            <w:gridSpan w:val="2"/>
            <w:shd w:val="clear" w:color="auto" w:fill="BFBFBF"/>
          </w:tcPr>
          <w:p w:rsidR="009230D3" w:rsidRPr="005E7C7F" w:rsidDel="002A3ECC" w:rsidRDefault="009230D3" w:rsidP="009230D3">
            <w:pPr>
              <w:jc w:val="center"/>
              <w:rPr>
                <w:del w:id="2126" w:author="Helger" w:date="2017-06-13T16:31:00Z"/>
              </w:rPr>
            </w:pPr>
            <w:del w:id="2127" w:author="Helger" w:date="2017-06-13T16:31:00Z">
              <w:r w:rsidDel="002A3ECC">
                <w:delText>1</w:delText>
              </w:r>
              <w:bookmarkStart w:id="2128" w:name="_Toc485135433"/>
              <w:bookmarkStart w:id="2129" w:name="_Toc485137545"/>
              <w:bookmarkEnd w:id="2128"/>
              <w:bookmarkEnd w:id="2129"/>
            </w:del>
          </w:p>
        </w:tc>
        <w:tc>
          <w:tcPr>
            <w:tcW w:w="4111" w:type="dxa"/>
            <w:shd w:val="clear" w:color="auto" w:fill="BFBFBF"/>
          </w:tcPr>
          <w:p w:rsidR="009230D3" w:rsidRPr="005E7C7F" w:rsidDel="002A3ECC" w:rsidRDefault="009230D3" w:rsidP="005E7C7F">
            <w:pPr>
              <w:rPr>
                <w:del w:id="2130" w:author="Helger" w:date="2017-06-13T16:31:00Z"/>
              </w:rPr>
            </w:pPr>
            <w:del w:id="2131" w:author="Helger" w:date="2017-06-13T16:31:00Z">
              <w:r w:rsidRPr="008272F2" w:rsidDel="002A3ECC">
                <w:delText>urn:www.cenbii.eu:profile:bii</w:delText>
              </w:r>
              <w:r w:rsidDel="002A3ECC">
                <w:delText>30</w:delText>
              </w:r>
              <w:r w:rsidRPr="008272F2" w:rsidDel="002A3ECC">
                <w:delText>:ver</w:delText>
              </w:r>
              <w:r w:rsidDel="002A3ECC">
                <w:delText>2</w:delText>
              </w:r>
              <w:r w:rsidRPr="008272F2" w:rsidDel="002A3ECC">
                <w:delText>.0</w:delText>
              </w:r>
              <w:bookmarkStart w:id="2132" w:name="_Toc485135434"/>
              <w:bookmarkStart w:id="2133" w:name="_Toc485137546"/>
              <w:bookmarkEnd w:id="2132"/>
              <w:bookmarkEnd w:id="2133"/>
            </w:del>
          </w:p>
        </w:tc>
        <w:tc>
          <w:tcPr>
            <w:tcW w:w="2623" w:type="dxa"/>
            <w:shd w:val="clear" w:color="auto" w:fill="BFBFBF"/>
          </w:tcPr>
          <w:p w:rsidR="009230D3" w:rsidRPr="005E7C7F" w:rsidDel="002A3ECC" w:rsidRDefault="009A55FF" w:rsidP="005E7C7F">
            <w:pPr>
              <w:rPr>
                <w:del w:id="2134" w:author="Helger" w:date="2017-06-13T16:31:00Z"/>
              </w:rPr>
            </w:pPr>
            <w:del w:id="2135" w:author="Helger" w:date="2017-06-13T16:31:00Z">
              <w:r w:rsidDel="002A3ECC">
                <w:delText>BIS30A</w:delText>
              </w:r>
              <w:bookmarkStart w:id="2136" w:name="_Toc485135435"/>
              <w:bookmarkStart w:id="2137" w:name="_Toc485137547"/>
              <w:bookmarkEnd w:id="2136"/>
              <w:bookmarkEnd w:id="2137"/>
            </w:del>
          </w:p>
        </w:tc>
        <w:bookmarkStart w:id="2138" w:name="_Toc485135436"/>
        <w:bookmarkStart w:id="2139" w:name="_Toc485137548"/>
        <w:bookmarkEnd w:id="2138"/>
        <w:bookmarkEnd w:id="2139"/>
      </w:tr>
      <w:tr w:rsidR="0087597A" w:rsidRPr="00FE35EA" w:rsidDel="002A3ECC" w:rsidTr="00353F03">
        <w:trPr>
          <w:del w:id="2140" w:author="Helger" w:date="2017-06-13T16:31:00Z"/>
        </w:trPr>
        <w:tc>
          <w:tcPr>
            <w:tcW w:w="9286" w:type="dxa"/>
            <w:gridSpan w:val="5"/>
            <w:shd w:val="clear" w:color="auto" w:fill="auto"/>
          </w:tcPr>
          <w:p w:rsidR="0087597A" w:rsidRPr="005E7C7F" w:rsidDel="002A3ECC" w:rsidRDefault="0087597A" w:rsidP="005F3129">
            <w:pPr>
              <w:numPr>
                <w:ilvl w:val="0"/>
                <w:numId w:val="18"/>
              </w:numPr>
              <w:rPr>
                <w:del w:id="2141" w:author="Helger" w:date="2017-06-13T16:31:00Z"/>
              </w:rPr>
            </w:pPr>
            <w:del w:id="2142" w:author="Helger" w:date="2017-06-13T16:31:00Z">
              <w:r w:rsidRPr="009230D3" w:rsidDel="002A3ECC">
                <w:delText>urn:oasis:names:specification:ubl:schema:xsd:DespatchAdvice-2::DespatchAdvice## urn:www.cenbii.eu:transaction:biitrns016:ver1.0:</w:delText>
              </w:r>
              <w:r w:rsidR="005F3129" w:rsidDel="002A3ECC">
                <w:delText>extended:</w:delText>
              </w:r>
              <w:r w:rsidRPr="009230D3" w:rsidDel="002A3ECC">
                <w:delText>urn:www.peppol.eu:bis:peppol30a:ver1.0::2.1</w:delText>
              </w:r>
              <w:bookmarkStart w:id="2143" w:name="_Toc485135437"/>
              <w:bookmarkStart w:id="2144" w:name="_Toc485137549"/>
              <w:bookmarkEnd w:id="2143"/>
              <w:bookmarkEnd w:id="2144"/>
            </w:del>
          </w:p>
        </w:tc>
        <w:bookmarkStart w:id="2145" w:name="_Toc485135438"/>
        <w:bookmarkStart w:id="2146" w:name="_Toc485137550"/>
        <w:bookmarkEnd w:id="2145"/>
        <w:bookmarkEnd w:id="2146"/>
      </w:tr>
      <w:tr w:rsidR="009230D3" w:rsidRPr="00FE35EA" w:rsidDel="002A3ECC" w:rsidTr="00A87C85">
        <w:trPr>
          <w:del w:id="2147" w:author="Helger" w:date="2017-06-13T16:31:00Z"/>
        </w:trPr>
        <w:tc>
          <w:tcPr>
            <w:tcW w:w="1134" w:type="dxa"/>
            <w:shd w:val="clear" w:color="auto" w:fill="BFBFBF"/>
          </w:tcPr>
          <w:p w:rsidR="009230D3" w:rsidDel="002A3ECC" w:rsidRDefault="009230D3" w:rsidP="00353F03">
            <w:pPr>
              <w:jc w:val="center"/>
              <w:rPr>
                <w:del w:id="2148" w:author="Helger" w:date="2017-06-13T16:31:00Z"/>
              </w:rPr>
            </w:pPr>
            <w:del w:id="2149" w:author="Helger" w:date="2017-06-13T16:31:00Z">
              <w:r w:rsidDel="002A3ECC">
                <w:delText xml:space="preserve">BII36 – </w:delText>
              </w:r>
              <w:bookmarkStart w:id="2150" w:name="_Toc485135439"/>
              <w:bookmarkStart w:id="2151" w:name="_Toc485137551"/>
              <w:bookmarkEnd w:id="2150"/>
              <w:bookmarkEnd w:id="2151"/>
            </w:del>
          </w:p>
          <w:p w:rsidR="009230D3" w:rsidDel="002A3ECC" w:rsidRDefault="009230D3" w:rsidP="00353F03">
            <w:pPr>
              <w:jc w:val="center"/>
              <w:rPr>
                <w:del w:id="2152" w:author="Helger" w:date="2017-06-13T16:31:00Z"/>
              </w:rPr>
            </w:pPr>
            <w:del w:id="2153" w:author="Helger" w:date="2017-06-13T16:31:00Z">
              <w:r w:rsidDel="002A3ECC">
                <w:delText>Message Level Response</w:delText>
              </w:r>
              <w:bookmarkStart w:id="2154" w:name="_Toc485135440"/>
              <w:bookmarkStart w:id="2155" w:name="_Toc485137552"/>
              <w:bookmarkEnd w:id="2154"/>
              <w:bookmarkEnd w:id="2155"/>
            </w:del>
          </w:p>
        </w:tc>
        <w:tc>
          <w:tcPr>
            <w:tcW w:w="1418" w:type="dxa"/>
            <w:gridSpan w:val="2"/>
            <w:shd w:val="clear" w:color="auto" w:fill="BFBFBF"/>
          </w:tcPr>
          <w:p w:rsidR="009230D3" w:rsidRPr="005E7C7F" w:rsidDel="002A3ECC" w:rsidRDefault="009230D3" w:rsidP="009A55FF">
            <w:pPr>
              <w:jc w:val="center"/>
              <w:rPr>
                <w:del w:id="2156" w:author="Helger" w:date="2017-06-13T16:31:00Z"/>
              </w:rPr>
            </w:pPr>
            <w:del w:id="2157" w:author="Helger" w:date="2017-06-13T16:31:00Z">
              <w:r w:rsidDel="002A3ECC">
                <w:delText>1</w:delText>
              </w:r>
              <w:bookmarkStart w:id="2158" w:name="_Toc485135441"/>
              <w:bookmarkStart w:id="2159" w:name="_Toc485137553"/>
              <w:bookmarkEnd w:id="2158"/>
              <w:bookmarkEnd w:id="2159"/>
            </w:del>
          </w:p>
        </w:tc>
        <w:tc>
          <w:tcPr>
            <w:tcW w:w="4111" w:type="dxa"/>
            <w:shd w:val="clear" w:color="auto" w:fill="BFBFBF"/>
          </w:tcPr>
          <w:p w:rsidR="009230D3" w:rsidRPr="005E7C7F" w:rsidDel="002A3ECC" w:rsidRDefault="009230D3" w:rsidP="005E7C7F">
            <w:pPr>
              <w:rPr>
                <w:del w:id="2160" w:author="Helger" w:date="2017-06-13T16:31:00Z"/>
              </w:rPr>
            </w:pPr>
            <w:del w:id="2161" w:author="Helger" w:date="2017-06-13T16:31:00Z">
              <w:r w:rsidRPr="008272F2" w:rsidDel="002A3ECC">
                <w:delText>urn:www.cenbii.eu:profile:bii</w:delText>
              </w:r>
              <w:r w:rsidDel="002A3ECC">
                <w:delText>36</w:delText>
              </w:r>
              <w:r w:rsidRPr="008272F2" w:rsidDel="002A3ECC">
                <w:delText>:ver</w:delText>
              </w:r>
              <w:r w:rsidDel="002A3ECC">
                <w:delText>2</w:delText>
              </w:r>
              <w:r w:rsidRPr="008272F2" w:rsidDel="002A3ECC">
                <w:delText>.0</w:delText>
              </w:r>
              <w:bookmarkStart w:id="2162" w:name="_Toc485135442"/>
              <w:bookmarkStart w:id="2163" w:name="_Toc485137554"/>
              <w:bookmarkEnd w:id="2162"/>
              <w:bookmarkEnd w:id="2163"/>
            </w:del>
          </w:p>
        </w:tc>
        <w:tc>
          <w:tcPr>
            <w:tcW w:w="2623" w:type="dxa"/>
            <w:shd w:val="clear" w:color="auto" w:fill="BFBFBF"/>
          </w:tcPr>
          <w:p w:rsidR="009230D3" w:rsidRPr="005E7C7F" w:rsidDel="002A3ECC" w:rsidRDefault="009A55FF" w:rsidP="005E7C7F">
            <w:pPr>
              <w:rPr>
                <w:del w:id="2164" w:author="Helger" w:date="2017-06-13T16:31:00Z"/>
              </w:rPr>
            </w:pPr>
            <w:del w:id="2165" w:author="Helger" w:date="2017-06-13T16:31:00Z">
              <w:r w:rsidDel="002A3ECC">
                <w:delText>BIS36A</w:delText>
              </w:r>
              <w:bookmarkStart w:id="2166" w:name="_Toc485135443"/>
              <w:bookmarkStart w:id="2167" w:name="_Toc485137555"/>
              <w:bookmarkEnd w:id="2166"/>
              <w:bookmarkEnd w:id="2167"/>
            </w:del>
          </w:p>
        </w:tc>
        <w:bookmarkStart w:id="2168" w:name="_Toc485135444"/>
        <w:bookmarkStart w:id="2169" w:name="_Toc485137556"/>
        <w:bookmarkEnd w:id="2168"/>
        <w:bookmarkEnd w:id="2169"/>
      </w:tr>
      <w:tr w:rsidR="0087597A" w:rsidRPr="00FE35EA" w:rsidDel="002A3ECC" w:rsidTr="00353F03">
        <w:trPr>
          <w:del w:id="2170" w:author="Helger" w:date="2017-06-13T16:31:00Z"/>
        </w:trPr>
        <w:tc>
          <w:tcPr>
            <w:tcW w:w="9286" w:type="dxa"/>
            <w:gridSpan w:val="5"/>
            <w:shd w:val="clear" w:color="auto" w:fill="auto"/>
          </w:tcPr>
          <w:p w:rsidR="0087597A" w:rsidRPr="005E7C7F" w:rsidDel="002A3ECC" w:rsidRDefault="0087597A" w:rsidP="005F3129">
            <w:pPr>
              <w:numPr>
                <w:ilvl w:val="0"/>
                <w:numId w:val="18"/>
              </w:numPr>
              <w:rPr>
                <w:del w:id="2171" w:author="Helger" w:date="2017-06-13T16:31:00Z"/>
              </w:rPr>
            </w:pPr>
            <w:del w:id="2172" w:author="Helger" w:date="2017-06-13T16:31:00Z">
              <w:r w:rsidRPr="009230D3" w:rsidDel="002A3ECC">
                <w:delText>urn:oasis:names:specification:ubl:schema:xsd:ApplicationResponse-2::ApplicationResponse## urn:www.cenbii.eu:transaction:biitrns071:ver</w:delText>
              </w:r>
              <w:r w:rsidDel="002A3ECC">
                <w:delText>2</w:delText>
              </w:r>
              <w:r w:rsidRPr="009230D3" w:rsidDel="002A3ECC">
                <w:delText>.0:</w:delText>
              </w:r>
              <w:r w:rsidR="005F3129" w:rsidDel="002A3ECC">
                <w:delText>extended:</w:delText>
              </w:r>
              <w:r w:rsidRPr="009230D3" w:rsidDel="002A3ECC">
                <w:delText>urn:www.peppol.eu:bis:peppol36a:ver1.0::2.1</w:delText>
              </w:r>
              <w:bookmarkStart w:id="2173" w:name="_Toc485135445"/>
              <w:bookmarkStart w:id="2174" w:name="_Toc485137557"/>
              <w:bookmarkEnd w:id="2173"/>
              <w:bookmarkEnd w:id="2174"/>
            </w:del>
          </w:p>
        </w:tc>
        <w:bookmarkStart w:id="2175" w:name="_Toc485135446"/>
        <w:bookmarkStart w:id="2176" w:name="_Toc485137558"/>
        <w:bookmarkEnd w:id="2175"/>
        <w:bookmarkEnd w:id="2176"/>
      </w:tr>
    </w:tbl>
    <w:p w:rsidR="004B5237" w:rsidDel="002A3ECC" w:rsidRDefault="008A6E2B" w:rsidP="004225A4">
      <w:pPr>
        <w:rPr>
          <w:del w:id="2177" w:author="Helger" w:date="2017-06-13T16:37:00Z"/>
          <w:iCs/>
        </w:rPr>
      </w:pPr>
      <w:del w:id="2178" w:author="Helger" w:date="2017-06-13T16:37:00Z">
        <w:r w:rsidRPr="001F4312" w:rsidDel="002A3ECC">
          <w:delText xml:space="preserve">The normative form of the code list is available </w:delText>
        </w:r>
        <w:r w:rsidDel="002A3ECC">
          <w:delText xml:space="preserve">as a Genericode file </w:delText>
        </w:r>
        <w:r w:rsidR="008475A5" w:rsidDel="002A3ECC">
          <w:delText xml:space="preserve">referenced </w:delText>
        </w:r>
        <w:r w:rsidRPr="001F4312" w:rsidDel="002A3ECC">
          <w:delText>at</w:delText>
        </w:r>
        <w:r w:rsidR="004B5237" w:rsidDel="002A3ECC">
          <w:delText xml:space="preserve"> </w:delText>
        </w:r>
        <w:r w:rsidR="00AE6B08" w:rsidRPr="005576B6" w:rsidDel="002A3ECC">
          <w:rPr>
            <w:iCs/>
          </w:rPr>
          <w:delText>[</w:delText>
        </w:r>
        <w:r w:rsidR="008475A5" w:rsidRPr="007852AB" w:rsidDel="002A3ECC">
          <w:rPr>
            <w:bCs/>
            <w:lang w:val="en-US" w:bidi="ne-NP"/>
          </w:rPr>
          <w:delText>PEPPOL_PostAward</w:delText>
        </w:r>
        <w:r w:rsidR="00AE6B08" w:rsidRPr="005576B6" w:rsidDel="002A3ECC">
          <w:rPr>
            <w:iCs/>
          </w:rPr>
          <w:delText>]</w:delText>
        </w:r>
        <w:r w:rsidR="008475A5" w:rsidDel="002A3ECC">
          <w:rPr>
            <w:iCs/>
          </w:rPr>
          <w:delText>.</w:delText>
        </w:r>
        <w:bookmarkStart w:id="2179" w:name="_Toc485135447"/>
        <w:bookmarkStart w:id="2180" w:name="_Toc485137559"/>
        <w:bookmarkEnd w:id="2179"/>
        <w:bookmarkEnd w:id="2180"/>
      </w:del>
    </w:p>
    <w:p w:rsidR="008D4811" w:rsidRPr="006132BB" w:rsidRDefault="008D4811" w:rsidP="008D4811">
      <w:pPr>
        <w:pStyle w:val="berschrift1"/>
      </w:pPr>
      <w:bookmarkStart w:id="2181" w:name="_Toc485137560"/>
      <w:r w:rsidRPr="006132BB">
        <w:lastRenderedPageBreak/>
        <w:t xml:space="preserve">Policy on Identifying </w:t>
      </w:r>
      <w:r>
        <w:t>Transport Profiles in PEPPOL</w:t>
      </w:r>
      <w:bookmarkEnd w:id="2181"/>
    </w:p>
    <w:p w:rsidR="008D4811" w:rsidRDefault="008D4811" w:rsidP="008D4811">
      <w:pPr>
        <w:pStyle w:val="berschrift2"/>
      </w:pPr>
      <w:bookmarkStart w:id="2182" w:name="_Toc485137561"/>
      <w:r>
        <w:t>SMP</w:t>
      </w:r>
      <w:bookmarkEnd w:id="2182"/>
    </w:p>
    <w:p w:rsidR="008D4811" w:rsidRDefault="008D4811" w:rsidP="008D4811">
      <w:pPr>
        <w:rPr>
          <w:lang w:eastAsia="x-none"/>
        </w:rPr>
      </w:pPr>
      <w:del w:id="2183" w:author="Helger" w:date="2017-06-13T16:38:00Z">
        <w:r w:rsidDel="002A3ECC">
          <w:rPr>
            <w:lang w:eastAsia="x-none"/>
          </w:rPr>
          <w:delText xml:space="preserve">BUSDOX </w:delText>
        </w:r>
      </w:del>
      <w:ins w:id="2184" w:author="Helger" w:date="2017-06-13T16:38:00Z">
        <w:r w:rsidR="002A3ECC">
          <w:rPr>
            <w:lang w:eastAsia="x-none"/>
          </w:rPr>
          <w:t xml:space="preserve">The PEPPOL Transport Infrastructure </w:t>
        </w:r>
      </w:ins>
      <w:r>
        <w:rPr>
          <w:lang w:eastAsia="x-none"/>
        </w:rPr>
        <w:t xml:space="preserve">supports different transport protocols. </w:t>
      </w:r>
      <w:r w:rsidR="00135E61">
        <w:rPr>
          <w:lang w:eastAsia="x-none"/>
        </w:rPr>
        <w:t xml:space="preserve">Each </w:t>
      </w:r>
      <w:r>
        <w:rPr>
          <w:lang w:eastAsia="x-none"/>
        </w:rPr>
        <w:t xml:space="preserve">endpoint </w:t>
      </w:r>
      <w:r w:rsidR="00135E61">
        <w:rPr>
          <w:lang w:eastAsia="x-none"/>
        </w:rPr>
        <w:t xml:space="preserve">registered </w:t>
      </w:r>
      <w:r>
        <w:rPr>
          <w:lang w:eastAsia="x-none"/>
        </w:rPr>
        <w:t>in an SMP is required to provide a transport profile</w:t>
      </w:r>
      <w:r w:rsidR="00135E61">
        <w:rPr>
          <w:lang w:eastAsia="x-none"/>
        </w:rPr>
        <w:t xml:space="preserve"> identifying the used transport</w:t>
      </w:r>
      <w:r>
        <w:rPr>
          <w:lang w:eastAsia="x-none"/>
        </w:rPr>
        <w:t>.</w:t>
      </w:r>
    </w:p>
    <w:p w:rsidR="008D4811" w:rsidRPr="001407A3" w:rsidRDefault="008D4811" w:rsidP="008D4811">
      <w:pPr>
        <w:pStyle w:val="PolicyHeader"/>
      </w:pPr>
      <w:bookmarkStart w:id="2185" w:name="_Toc485137562"/>
      <w:r w:rsidRPr="001407A3">
        <w:t xml:space="preserve">Specifying </w:t>
      </w:r>
      <w:r>
        <w:t xml:space="preserve">Transport Profiles </w:t>
      </w:r>
      <w:r w:rsidRPr="001407A3">
        <w:t xml:space="preserve">in </w:t>
      </w:r>
      <w:r>
        <w:t>SMP documents</w:t>
      </w:r>
      <w:bookmarkEnd w:id="2185"/>
    </w:p>
    <w:p w:rsidR="001870DB" w:rsidRDefault="008D4811" w:rsidP="008D4811">
      <w:pPr>
        <w:pStyle w:val="Policy"/>
        <w:rPr>
          <w:ins w:id="2186" w:author="Helger" w:date="2017-06-13T17:07:00Z"/>
        </w:rPr>
      </w:pPr>
      <w:r w:rsidRPr="001407A3">
        <w:t xml:space="preserve">The value for </w:t>
      </w:r>
      <w:r>
        <w:t xml:space="preserve">the </w:t>
      </w:r>
      <w:ins w:id="2187" w:author="Helger" w:date="2017-06-13T17:06:00Z">
        <w:r w:rsidR="001870DB">
          <w:t>“</w:t>
        </w:r>
      </w:ins>
      <w:r w:rsidR="00DA7411" w:rsidRPr="001870DB">
        <w:rPr>
          <w:rPrChange w:id="2188" w:author="Helger" w:date="2017-06-13T17:06:00Z">
            <w:rPr/>
          </w:rPrChange>
        </w:rPr>
        <w:t>transportProfile</w:t>
      </w:r>
      <w:ins w:id="2189" w:author="Helger" w:date="2017-06-13T17:06:00Z">
        <w:r w:rsidR="001870DB">
          <w:t>”</w:t>
        </w:r>
      </w:ins>
      <w:r>
        <w:t xml:space="preserve"> attribute must be </w:t>
      </w:r>
      <w:r w:rsidR="00DA7411">
        <w:t xml:space="preserve">one of the </w:t>
      </w:r>
      <w:del w:id="2190" w:author="Helger" w:date="2017-06-13T17:06:00Z">
        <w:r w:rsidR="00560435" w:rsidDel="001870DB">
          <w:delText xml:space="preserve">Profile </w:delText>
        </w:r>
      </w:del>
      <w:ins w:id="2191" w:author="Helger" w:date="2017-06-13T17:06:00Z">
        <w:r w:rsidR="001870DB">
          <w:t>p</w:t>
        </w:r>
        <w:r w:rsidR="001870DB">
          <w:t xml:space="preserve">rofile </w:t>
        </w:r>
      </w:ins>
      <w:r w:rsidR="00560435">
        <w:t xml:space="preserve">IDs in the </w:t>
      </w:r>
      <w:ins w:id="2192" w:author="Helger" w:date="2017-06-13T17:07:00Z">
        <w:r w:rsidR="001870DB">
          <w:t xml:space="preserve">normative </w:t>
        </w:r>
      </w:ins>
      <w:r w:rsidR="00DA7411">
        <w:t xml:space="preserve">list </w:t>
      </w:r>
      <w:del w:id="2193" w:author="Helger" w:date="2017-06-13T17:07:00Z">
        <w:r w:rsidR="00DA7411" w:rsidDel="001870DB">
          <w:delText>below</w:delText>
        </w:r>
        <w:r w:rsidR="00560435" w:rsidDel="001870DB">
          <w:delText xml:space="preserve"> </w:delText>
        </w:r>
      </w:del>
      <w:r w:rsidR="00560435">
        <w:t>if one of the predefined transport profiles is chosen.</w:t>
      </w:r>
    </w:p>
    <w:p w:rsidR="008D4811" w:rsidRPr="001407A3" w:rsidRDefault="00AC28C2" w:rsidP="008D4811">
      <w:pPr>
        <w:pStyle w:val="Policy"/>
      </w:pPr>
      <w:del w:id="2194" w:author="Helger" w:date="2017-06-13T17:07:00Z">
        <w:r w:rsidDel="001870DB">
          <w:delText xml:space="preserve"> </w:delText>
        </w:r>
      </w:del>
      <w:r>
        <w:t>The value of the</w:t>
      </w:r>
      <w:r w:rsidRPr="001870DB">
        <w:rPr>
          <w:rPrChange w:id="2195" w:author="Helger" w:date="2017-06-13T17:07:00Z">
            <w:rPr/>
          </w:rPrChange>
        </w:rPr>
        <w:t xml:space="preserve"> </w:t>
      </w:r>
      <w:ins w:id="2196" w:author="Helger" w:date="2017-06-13T17:07:00Z">
        <w:r w:rsidR="001870DB">
          <w:t>“</w:t>
        </w:r>
      </w:ins>
      <w:r w:rsidRPr="001870DB">
        <w:rPr>
          <w:rPrChange w:id="2197" w:author="Helger" w:date="2017-06-13T17:07:00Z">
            <w:rPr/>
          </w:rPrChange>
        </w:rPr>
        <w:t>transportProfile</w:t>
      </w:r>
      <w:ins w:id="2198" w:author="Helger" w:date="2017-06-13T17:07:00Z">
        <w:r w:rsidR="001870DB">
          <w:t>”</w:t>
        </w:r>
      </w:ins>
      <w:r>
        <w:t xml:space="preserve"> attribute is case sensitive.</w:t>
      </w:r>
    </w:p>
    <w:p w:rsidR="008D4811" w:rsidRDefault="008D4811" w:rsidP="008D4811">
      <w:pPr>
        <w:rPr>
          <w:b/>
          <w:sz w:val="24"/>
        </w:rPr>
      </w:pPr>
      <w:r>
        <w:t>Applies to: XML documents used in the SMP</w:t>
      </w:r>
    </w:p>
    <w:p w:rsidR="008D4811" w:rsidRDefault="008D4811" w:rsidP="008D4811">
      <w:pPr>
        <w:rPr>
          <w:lang w:eastAsia="x-none"/>
        </w:rPr>
      </w:pPr>
      <w:del w:id="2199" w:author="Helger" w:date="2017-06-13T16:39:00Z">
        <w:r w:rsidDel="002A3ECC">
          <w:rPr>
            <w:lang w:eastAsia="x-none"/>
          </w:rPr>
          <w:delText>Below is a</w:delText>
        </w:r>
      </w:del>
      <w:ins w:id="2200" w:author="Helger" w:date="2017-06-13T16:39:00Z">
        <w:r w:rsidR="002A3ECC">
          <w:rPr>
            <w:lang w:eastAsia="x-none"/>
          </w:rPr>
          <w:t>A</w:t>
        </w:r>
      </w:ins>
      <w:r>
        <w:rPr>
          <w:lang w:eastAsia="x-none"/>
        </w:rPr>
        <w:t xml:space="preserve"> normative list of all reserved PEPPOL transport profile</w:t>
      </w:r>
      <w:r w:rsidR="00560435">
        <w:rPr>
          <w:lang w:eastAsia="x-none"/>
        </w:rPr>
        <w:t>s and their respective profile</w:t>
      </w:r>
      <w:r>
        <w:rPr>
          <w:lang w:eastAsia="x-none"/>
        </w:rPr>
        <w:t xml:space="preserve"> identifiers</w:t>
      </w:r>
      <w:ins w:id="2201" w:author="Helger" w:date="2017-06-13T16:39:00Z">
        <w:r w:rsidR="002A3ECC">
          <w:rPr>
            <w:lang w:eastAsia="x-none"/>
          </w:rPr>
          <w:t xml:space="preserve"> can be found at [PEPPOL_CL]</w:t>
        </w:r>
      </w:ins>
      <w:r>
        <w:rPr>
          <w:lang w:eastAsia="x-none"/>
        </w:rPr>
        <w:t>.</w:t>
      </w:r>
    </w:p>
    <w:tbl>
      <w:tblPr>
        <w:tblStyle w:val="MittlereSchattierung2-Akzent11"/>
        <w:tblW w:w="0" w:type="auto"/>
        <w:tblLook w:val="0420" w:firstRow="1" w:lastRow="0" w:firstColumn="0" w:lastColumn="0" w:noHBand="0" w:noVBand="1"/>
      </w:tblPr>
      <w:tblGrid>
        <w:gridCol w:w="800"/>
        <w:gridCol w:w="1504"/>
        <w:gridCol w:w="2892"/>
        <w:tblGridChange w:id="2202">
          <w:tblGrid>
            <w:gridCol w:w="800"/>
            <w:gridCol w:w="1504"/>
            <w:gridCol w:w="2892"/>
          </w:tblGrid>
        </w:tblGridChange>
      </w:tblGrid>
      <w:tr w:rsidR="0011528D" w:rsidRPr="00DE2B4B" w:rsidDel="002A3ECC" w:rsidTr="0011528D">
        <w:trPr>
          <w:cnfStyle w:val="100000000000" w:firstRow="1" w:lastRow="0" w:firstColumn="0" w:lastColumn="0" w:oddVBand="0" w:evenVBand="0" w:oddHBand="0" w:evenHBand="0" w:firstRowFirstColumn="0" w:firstRowLastColumn="0" w:lastRowFirstColumn="0" w:lastRowLastColumn="0"/>
          <w:del w:id="2203" w:author="Helger" w:date="2017-06-13T16:31:00Z"/>
        </w:trPr>
        <w:tc>
          <w:tcPr>
            <w:tcW w:w="0" w:type="auto"/>
          </w:tcPr>
          <w:p w:rsidR="0011528D" w:rsidRPr="00D256B4" w:rsidDel="002A3ECC" w:rsidRDefault="0011528D" w:rsidP="00D256B4">
            <w:pPr>
              <w:rPr>
                <w:del w:id="2204" w:author="Helger" w:date="2017-06-13T16:31:00Z"/>
                <w:b w:val="0"/>
                <w:bCs w:val="0"/>
              </w:rPr>
            </w:pPr>
            <w:del w:id="2205" w:author="Helger" w:date="2017-06-13T16:31:00Z">
              <w:r w:rsidRPr="00D256B4" w:rsidDel="002A3ECC">
                <w:rPr>
                  <w:b w:val="0"/>
                  <w:bCs w:val="0"/>
                </w:rPr>
                <w:delText>Profile</w:delText>
              </w:r>
            </w:del>
          </w:p>
        </w:tc>
        <w:tc>
          <w:tcPr>
            <w:tcW w:w="0" w:type="auto"/>
          </w:tcPr>
          <w:p w:rsidR="0011528D" w:rsidRPr="00D256B4" w:rsidDel="002A3ECC" w:rsidRDefault="0011528D" w:rsidP="00D256B4">
            <w:pPr>
              <w:rPr>
                <w:del w:id="2206" w:author="Helger" w:date="2017-06-13T16:31:00Z"/>
                <w:b w:val="0"/>
                <w:bCs w:val="0"/>
              </w:rPr>
            </w:pPr>
            <w:del w:id="2207" w:author="Helger" w:date="2017-06-13T16:31:00Z">
              <w:r w:rsidRPr="00D256B4" w:rsidDel="002A3ECC">
                <w:rPr>
                  <w:b w:val="0"/>
                  <w:bCs w:val="0"/>
                </w:rPr>
                <w:delText>Profile version</w:delText>
              </w:r>
            </w:del>
          </w:p>
        </w:tc>
        <w:tc>
          <w:tcPr>
            <w:tcW w:w="2892" w:type="dxa"/>
          </w:tcPr>
          <w:p w:rsidR="0011528D" w:rsidRPr="00D256B4" w:rsidDel="002A3ECC" w:rsidRDefault="0011528D" w:rsidP="00D256B4">
            <w:pPr>
              <w:rPr>
                <w:del w:id="2208" w:author="Helger" w:date="2017-06-13T16:31:00Z"/>
                <w:b w:val="0"/>
                <w:bCs w:val="0"/>
              </w:rPr>
            </w:pPr>
            <w:del w:id="2209" w:author="Helger" w:date="2017-06-13T16:31:00Z">
              <w:r w:rsidRPr="00D256B4" w:rsidDel="002A3ECC">
                <w:rPr>
                  <w:b w:val="0"/>
                  <w:bCs w:val="0"/>
                </w:rPr>
                <w:delText>Profile ID</w:delText>
              </w:r>
            </w:del>
          </w:p>
        </w:tc>
      </w:tr>
      <w:tr w:rsidR="0011528D" w:rsidRPr="00D256B4" w:rsidDel="002A3ECC" w:rsidTr="0011528D">
        <w:trPr>
          <w:cnfStyle w:val="000000100000" w:firstRow="0" w:lastRow="0" w:firstColumn="0" w:lastColumn="0" w:oddVBand="0" w:evenVBand="0" w:oddHBand="1" w:evenHBand="0" w:firstRowFirstColumn="0" w:firstRowLastColumn="0" w:lastRowFirstColumn="0" w:lastRowLastColumn="0"/>
          <w:del w:id="2210" w:author="Helger" w:date="2017-06-13T16:31:00Z"/>
        </w:trPr>
        <w:tc>
          <w:tcPr>
            <w:tcW w:w="0" w:type="auto"/>
          </w:tcPr>
          <w:p w:rsidR="0011528D" w:rsidRPr="008272F2" w:rsidDel="002A3ECC" w:rsidRDefault="0011528D" w:rsidP="008D4811">
            <w:pPr>
              <w:rPr>
                <w:del w:id="2211" w:author="Helger" w:date="2017-06-13T16:31:00Z"/>
              </w:rPr>
            </w:pPr>
            <w:del w:id="2212" w:author="Helger" w:date="2017-06-13T16:31:00Z">
              <w:r w:rsidDel="002A3ECC">
                <w:delText>START</w:delText>
              </w:r>
            </w:del>
          </w:p>
        </w:tc>
        <w:tc>
          <w:tcPr>
            <w:tcW w:w="0" w:type="auto"/>
          </w:tcPr>
          <w:p w:rsidR="0011528D" w:rsidRPr="008D4811" w:rsidDel="002A3ECC" w:rsidRDefault="0011528D" w:rsidP="00D256B4">
            <w:pPr>
              <w:rPr>
                <w:del w:id="2213" w:author="Helger" w:date="2017-06-13T16:31:00Z"/>
              </w:rPr>
            </w:pPr>
            <w:del w:id="2214" w:author="Helger" w:date="2017-06-13T16:31:00Z">
              <w:r w:rsidDel="002A3ECC">
                <w:delText>1.0.1</w:delText>
              </w:r>
            </w:del>
          </w:p>
        </w:tc>
        <w:tc>
          <w:tcPr>
            <w:tcW w:w="2892" w:type="dxa"/>
          </w:tcPr>
          <w:p w:rsidR="0011528D" w:rsidRPr="008272F2" w:rsidDel="002A3ECC" w:rsidRDefault="0011528D" w:rsidP="00D256B4">
            <w:pPr>
              <w:rPr>
                <w:del w:id="2215" w:author="Helger" w:date="2017-06-13T16:31:00Z"/>
              </w:rPr>
            </w:pPr>
            <w:del w:id="2216" w:author="Helger" w:date="2017-06-13T16:31:00Z">
              <w:r w:rsidRPr="008D4811" w:rsidDel="002A3ECC">
                <w:delText>busdox-transport-start</w:delText>
              </w:r>
            </w:del>
          </w:p>
        </w:tc>
      </w:tr>
      <w:tr w:rsidR="0011528D" w:rsidRPr="00D256B4" w:rsidDel="002A3ECC" w:rsidTr="0011528D">
        <w:trPr>
          <w:del w:id="2217" w:author="Helger" w:date="2017-06-13T16:31:00Z"/>
        </w:trPr>
        <w:tc>
          <w:tcPr>
            <w:tcW w:w="0" w:type="auto"/>
          </w:tcPr>
          <w:p w:rsidR="0011528D" w:rsidRPr="008272F2" w:rsidDel="002A3ECC" w:rsidRDefault="0011528D" w:rsidP="008D4811">
            <w:pPr>
              <w:rPr>
                <w:del w:id="2218" w:author="Helger" w:date="2017-06-13T16:31:00Z"/>
              </w:rPr>
            </w:pPr>
            <w:del w:id="2219" w:author="Helger" w:date="2017-06-13T16:31:00Z">
              <w:r w:rsidDel="002A3ECC">
                <w:delText>AS2</w:delText>
              </w:r>
            </w:del>
          </w:p>
        </w:tc>
        <w:tc>
          <w:tcPr>
            <w:tcW w:w="0" w:type="auto"/>
          </w:tcPr>
          <w:p w:rsidR="0011528D" w:rsidRPr="008D4811" w:rsidDel="002A3ECC" w:rsidRDefault="0011528D" w:rsidP="00D256B4">
            <w:pPr>
              <w:rPr>
                <w:del w:id="2220" w:author="Helger" w:date="2017-06-13T16:31:00Z"/>
              </w:rPr>
            </w:pPr>
            <w:del w:id="2221" w:author="Helger" w:date="2017-06-13T16:31:00Z">
              <w:r w:rsidDel="002A3ECC">
                <w:delText>1.0</w:delText>
              </w:r>
            </w:del>
          </w:p>
        </w:tc>
        <w:tc>
          <w:tcPr>
            <w:tcW w:w="2892" w:type="dxa"/>
          </w:tcPr>
          <w:p w:rsidR="0011528D" w:rsidRPr="008272F2" w:rsidDel="002A3ECC" w:rsidRDefault="0011528D" w:rsidP="00D256B4">
            <w:pPr>
              <w:rPr>
                <w:del w:id="2222" w:author="Helger" w:date="2017-06-13T16:31:00Z"/>
              </w:rPr>
            </w:pPr>
            <w:del w:id="2223" w:author="Helger" w:date="2017-06-13T16:31:00Z">
              <w:r w:rsidRPr="008D4811" w:rsidDel="002A3ECC">
                <w:delText>busdox-transport-as2-ver1p0</w:delText>
              </w:r>
            </w:del>
          </w:p>
        </w:tc>
      </w:tr>
    </w:tbl>
    <w:p w:rsidR="005C6AB6" w:rsidRPr="003F6527" w:rsidRDefault="005C6AB6" w:rsidP="005C6AB6">
      <w:pPr>
        <w:rPr>
          <w:b/>
          <w:sz w:val="24"/>
        </w:rPr>
      </w:pPr>
      <w:r w:rsidRPr="003F6527">
        <w:rPr>
          <w:b/>
          <w:sz w:val="24"/>
        </w:rPr>
        <w:t>Example</w:t>
      </w:r>
      <w:r>
        <w:rPr>
          <w:b/>
          <w:sz w:val="24"/>
        </w:rPr>
        <w:t xml:space="preserve"> 1</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Pr="008D4811">
        <w:t>busdox-transport-start</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5C6AB6" w:rsidRPr="003F6527" w:rsidRDefault="005C6AB6" w:rsidP="005C6AB6">
      <w:pPr>
        <w:rPr>
          <w:b/>
          <w:sz w:val="24"/>
        </w:rPr>
      </w:pPr>
      <w:r w:rsidRPr="003F6527">
        <w:rPr>
          <w:b/>
          <w:sz w:val="24"/>
        </w:rPr>
        <w:t>Example</w:t>
      </w:r>
      <w:r>
        <w:rPr>
          <w:b/>
          <w:sz w:val="24"/>
        </w:rPr>
        <w:t xml:space="preserve"> 2</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Pr="008D4811">
        <w:t>busdox-transport-as2-ver1p0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5C6AB6" w:rsidDel="001647D8" w:rsidRDefault="005C6AB6" w:rsidP="005C6AB6">
      <w:pPr>
        <w:rPr>
          <w:del w:id="2224" w:author="Helger" w:date="2017-04-24T19:25:00Z"/>
          <w:lang w:eastAsia="x-none"/>
        </w:rPr>
      </w:pPr>
    </w:p>
    <w:p w:rsidR="003828F0" w:rsidRPr="004225A4" w:rsidRDefault="003828F0" w:rsidP="008D4811"/>
    <w:p w:rsidR="003809D0" w:rsidRPr="006132BB" w:rsidRDefault="003809D0" w:rsidP="006132BB">
      <w:pPr>
        <w:pStyle w:val="berschrift1"/>
      </w:pPr>
      <w:bookmarkStart w:id="2225" w:name="_Toc316247573"/>
      <w:bookmarkStart w:id="2226" w:name="_Toc485137563"/>
      <w:r w:rsidRPr="006132BB">
        <w:lastRenderedPageBreak/>
        <w:t>Governance</w:t>
      </w:r>
      <w:r w:rsidR="00CB3950" w:rsidRPr="006132BB">
        <w:t xml:space="preserve"> of this Policy</w:t>
      </w:r>
      <w:bookmarkEnd w:id="2225"/>
      <w:bookmarkEnd w:id="2226"/>
    </w:p>
    <w:p w:rsidR="00554639" w:rsidRPr="001F4312" w:rsidRDefault="008F6A20" w:rsidP="00546B07">
      <w:r w:rsidRPr="001F4312">
        <w:t xml:space="preserve">This policy needs maintenance to ensure it supports new versions of the standards, extensions to other identification schemes, </w:t>
      </w:r>
      <w:r w:rsidR="00554639" w:rsidRPr="001F4312">
        <w:t xml:space="preserve">new services, </w:t>
      </w:r>
      <w:r w:rsidRPr="001F4312">
        <w:t>etc.</w:t>
      </w:r>
    </w:p>
    <w:p w:rsidR="00C712B9" w:rsidRPr="001F4312" w:rsidRDefault="00C712B9" w:rsidP="00546B07">
      <w:r w:rsidRPr="006132BB">
        <w:t xml:space="preserve">Currently the CEN BII2 has a </w:t>
      </w:r>
      <w:r w:rsidR="00CB3950" w:rsidRPr="006132BB">
        <w:t xml:space="preserve">several work </w:t>
      </w:r>
      <w:r w:rsidRPr="006132BB">
        <w:t>item</w:t>
      </w:r>
      <w:r w:rsidR="00CB3950" w:rsidRPr="006132BB">
        <w:t>s</w:t>
      </w:r>
      <w:r w:rsidRPr="006132BB">
        <w:t xml:space="preserve"> for updating the current CEN BII CWA in order to create a more complete version for CEN BII2.</w:t>
      </w:r>
      <w:r w:rsidR="00DA3317" w:rsidRPr="006132BB">
        <w:t xml:space="preserve"> </w:t>
      </w:r>
      <w:r w:rsidR="00CB3950" w:rsidRPr="006132BB">
        <w:t xml:space="preserve">This includes revising code lists and adding new profiles. </w:t>
      </w:r>
      <w:r w:rsidR="00DA3317" w:rsidRPr="006132BB">
        <w:t xml:space="preserve">PEPPOL needs to ensure </w:t>
      </w:r>
      <w:r w:rsidR="00681355" w:rsidRPr="006132BB">
        <w:t>on-going</w:t>
      </w:r>
      <w:r w:rsidR="00CB3950" w:rsidRPr="006132BB">
        <w:t xml:space="preserve"> </w:t>
      </w:r>
      <w:r w:rsidR="00DA3317" w:rsidRPr="006132BB">
        <w:t xml:space="preserve">participation </w:t>
      </w:r>
      <w:r w:rsidR="00CB3950" w:rsidRPr="006132BB">
        <w:t>and support of</w:t>
      </w:r>
      <w:r w:rsidR="00DA3317" w:rsidRPr="006132BB">
        <w:t xml:space="preserve"> this work.</w:t>
      </w:r>
    </w:p>
    <w:p w:rsidR="003F105F" w:rsidRPr="001F4312" w:rsidRDefault="00554639" w:rsidP="00546B07">
      <w:r w:rsidRPr="001F4312">
        <w:t xml:space="preserve">To ensure sustainability and proper governance of Party Identifier schemes </w:t>
      </w:r>
      <w:r w:rsidR="003F105F" w:rsidRPr="001F4312">
        <w:t>it is proposed to include only Issuing Agency Codes in the scope of:</w:t>
      </w:r>
    </w:p>
    <w:p w:rsidR="003F105F" w:rsidRPr="001F4312" w:rsidRDefault="003F105F" w:rsidP="00BF0A1A">
      <w:pPr>
        <w:numPr>
          <w:ilvl w:val="0"/>
          <w:numId w:val="7"/>
        </w:numPr>
      </w:pPr>
      <w:r w:rsidRPr="001F4312">
        <w:t>International recognized standard schemes</w:t>
      </w:r>
      <w:r w:rsidR="006410A8" w:rsidRPr="001F4312">
        <w:t xml:space="preserve"> (CEN, ISO, UN/ECE)</w:t>
      </w:r>
    </w:p>
    <w:p w:rsidR="003F105F" w:rsidRPr="001F4312" w:rsidRDefault="003F105F" w:rsidP="00BF0A1A">
      <w:pPr>
        <w:numPr>
          <w:ilvl w:val="0"/>
          <w:numId w:val="7"/>
        </w:numPr>
      </w:pPr>
      <w:r w:rsidRPr="001F4312">
        <w:t>International de-facto accepted schemes</w:t>
      </w:r>
      <w:r w:rsidR="006410A8" w:rsidRPr="001F4312">
        <w:t xml:space="preserve"> (OASIS)</w:t>
      </w:r>
    </w:p>
    <w:p w:rsidR="003F105F" w:rsidRPr="001F4312" w:rsidRDefault="003F105F" w:rsidP="00BF0A1A">
      <w:pPr>
        <w:numPr>
          <w:ilvl w:val="0"/>
          <w:numId w:val="7"/>
        </w:numPr>
      </w:pPr>
      <w:r w:rsidRPr="001F4312">
        <w:t>Nationally defined schemes</w:t>
      </w:r>
    </w:p>
    <w:p w:rsidR="003809D0" w:rsidRPr="00546B07" w:rsidRDefault="004D69F2" w:rsidP="00546B07">
      <w:r w:rsidRPr="00546B07">
        <w:t xml:space="preserve">The </w:t>
      </w:r>
      <w:r w:rsidR="003809D0" w:rsidRPr="00546B07">
        <w:t xml:space="preserve">PEPPOL </w:t>
      </w:r>
      <w:r w:rsidRPr="00546B07">
        <w:t xml:space="preserve">Governing Board </w:t>
      </w:r>
      <w:r w:rsidR="003809D0" w:rsidRPr="00546B07">
        <w:t xml:space="preserve">shall ensure </w:t>
      </w:r>
      <w:r w:rsidR="00C21085" w:rsidRPr="00546B07">
        <w:t xml:space="preserve">that </w:t>
      </w:r>
      <w:r w:rsidR="003809D0" w:rsidRPr="00546B07">
        <w:t>each Issuing Agency</w:t>
      </w:r>
      <w:r w:rsidR="00C21085" w:rsidRPr="00546B07">
        <w:t>...</w:t>
      </w:r>
    </w:p>
    <w:p w:rsidR="003809D0" w:rsidRPr="00546B07" w:rsidRDefault="004D69F2" w:rsidP="00BF0A1A">
      <w:pPr>
        <w:numPr>
          <w:ilvl w:val="0"/>
          <w:numId w:val="8"/>
        </w:numPr>
      </w:pPr>
      <w:r w:rsidRPr="00546B07">
        <w:t xml:space="preserve">Recognizes </w:t>
      </w:r>
      <w:r w:rsidR="003809D0" w:rsidRPr="00546B07">
        <w:t>any organisation wishing to allocate unique Party identifiers as part of a PEPPOL Pilot. An individual organisation or company wishing to issue unique identifiers shall do so through umbrella organisations such as their trade associations, network provider or a public or state agency;</w:t>
      </w:r>
    </w:p>
    <w:p w:rsidR="003809D0" w:rsidRPr="00546B07" w:rsidRDefault="003809D0" w:rsidP="00BF0A1A">
      <w:pPr>
        <w:numPr>
          <w:ilvl w:val="0"/>
          <w:numId w:val="8"/>
        </w:numPr>
      </w:pPr>
      <w:r w:rsidRPr="00546B07">
        <w:t xml:space="preserve">Has defined rules which ensure that every unique identifier issued with their authority shall begin with their </w:t>
      </w:r>
      <w:r w:rsidR="00A23FDD" w:rsidRPr="00546B07">
        <w:t>Issuing Agency Code</w:t>
      </w:r>
      <w:r w:rsidR="00FE711F" w:rsidRPr="00546B07">
        <w:t xml:space="preserve"> (</w:t>
      </w:r>
      <w:r w:rsidRPr="00546B07">
        <w:t>IAC</w:t>
      </w:r>
      <w:r w:rsidR="00FE711F" w:rsidRPr="00546B07">
        <w:t>)</w:t>
      </w:r>
      <w:r w:rsidRPr="00546B07">
        <w:t>;</w:t>
      </w:r>
      <w:r w:rsidR="00546B07">
        <w:br/>
      </w:r>
      <w:r w:rsidRPr="00546B07">
        <w:t xml:space="preserve">NOTE: The purpose of this is to ensure that the same unique Party identifier </w:t>
      </w:r>
      <w:r w:rsidR="00A23FDD" w:rsidRPr="00546B07">
        <w:t xml:space="preserve">(including the IAC) </w:t>
      </w:r>
      <w:r w:rsidRPr="00546B07">
        <w:t>can never be issued by another issuer, no matter which agency is used to ensure unambiguity in the total marketplace.</w:t>
      </w:r>
    </w:p>
    <w:p w:rsidR="003809D0" w:rsidRPr="00546B07" w:rsidRDefault="003809D0" w:rsidP="00BF0A1A">
      <w:pPr>
        <w:numPr>
          <w:ilvl w:val="0"/>
          <w:numId w:val="8"/>
        </w:numPr>
      </w:pPr>
      <w:r w:rsidRPr="00546B07">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rsidR="00557DFE" w:rsidRPr="006132BB" w:rsidRDefault="003809D0">
      <w:r w:rsidRPr="006132BB">
        <w:t xml:space="preserve">These rules mirror those of the ISO 15459 registration Authority (NEN) and will support the option to transfer the responsibility that authority as part of the PEPPOL sustainability programme. In effect </w:t>
      </w:r>
      <w:ins w:id="2227" w:author="Helger" w:date="2017-06-13T16:32:00Z">
        <w:r w:rsidR="002A3ECC">
          <w:t>Open</w:t>
        </w:r>
      </w:ins>
      <w:r w:rsidRPr="006132BB">
        <w:t xml:space="preserve">PEPPOL </w:t>
      </w:r>
      <w:ins w:id="2228" w:author="Helger" w:date="2017-06-13T16:32:00Z">
        <w:r w:rsidR="002A3ECC">
          <w:t xml:space="preserve">TICC </w:t>
        </w:r>
      </w:ins>
      <w:del w:id="2229" w:author="Helger" w:date="2017-06-13T16:32:00Z">
        <w:r w:rsidR="00C21085" w:rsidRPr="006132BB" w:rsidDel="002A3ECC">
          <w:delText xml:space="preserve">(and then BII2) </w:delText>
        </w:r>
      </w:del>
      <w:r w:rsidRPr="006132BB">
        <w:t xml:space="preserve">is taking the role of </w:t>
      </w:r>
      <w:r w:rsidR="00595276" w:rsidRPr="006132BB">
        <w:t xml:space="preserve">a governance agency (like </w:t>
      </w:r>
      <w:r w:rsidRPr="006132BB">
        <w:t>NEN</w:t>
      </w:r>
      <w:r w:rsidR="00595276" w:rsidRPr="006132BB">
        <w:t>)</w:t>
      </w:r>
      <w:r w:rsidRPr="006132BB">
        <w:t xml:space="preserve"> for </w:t>
      </w:r>
      <w:del w:id="2230" w:author="Helger" w:date="2017-06-13T16:32:00Z">
        <w:r w:rsidRPr="006132BB" w:rsidDel="002A3ECC">
          <w:delText xml:space="preserve">the </w:delText>
        </w:r>
      </w:del>
      <w:r w:rsidR="00C21085" w:rsidRPr="006132BB">
        <w:t>PEPPOL</w:t>
      </w:r>
      <w:del w:id="2231" w:author="Helger" w:date="2017-06-13T16:33:00Z">
        <w:r w:rsidR="00C21085" w:rsidRPr="006132BB" w:rsidDel="002A3ECC">
          <w:delText xml:space="preserve"> pilot </w:delText>
        </w:r>
        <w:r w:rsidRPr="006132BB" w:rsidDel="002A3ECC">
          <w:delText>period</w:delText>
        </w:r>
      </w:del>
      <w:r w:rsidRPr="006132BB">
        <w:t>.</w:t>
      </w:r>
      <w:bookmarkEnd w:id="1"/>
    </w:p>
    <w:sectPr w:rsidR="00557DFE" w:rsidRPr="006132BB" w:rsidSect="00377EF6">
      <w:pgSz w:w="11906" w:h="16838"/>
      <w:pgMar w:top="1418" w:right="1418" w:bottom="1418" w:left="1418"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31" w:author="Helger" w:date="2017-06-13T17:04:00Z" w:initials="PH">
    <w:p w:rsidR="00C7372E" w:rsidRPr="00C7372E" w:rsidRDefault="00C7372E">
      <w:pPr>
        <w:pStyle w:val="Kommentartext"/>
        <w:rPr>
          <w:lang w:val="de-AT"/>
        </w:rPr>
      </w:pPr>
      <w:r>
        <w:rPr>
          <w:rStyle w:val="Kommentarzeichen"/>
        </w:rPr>
        <w:annotationRef/>
      </w:r>
      <w:r>
        <w:rPr>
          <w:lang w:val="de-AT"/>
        </w:rPr>
        <w:t>Bad example</w:t>
      </w:r>
    </w:p>
  </w:comment>
  <w:comment w:id="1437" w:author="Helger" w:date="2017-04-24T18:55:00Z" w:initials="PH">
    <w:p w:rsidR="00055C84" w:rsidRPr="007936C9" w:rsidRDefault="00055C84">
      <w:pPr>
        <w:pStyle w:val="Kommentartext"/>
        <w:rPr>
          <w:lang w:val="en-US"/>
        </w:rPr>
      </w:pPr>
      <w:r>
        <w:rPr>
          <w:rStyle w:val="Kommentarzeichen"/>
        </w:rPr>
        <w:annotationRef/>
      </w:r>
      <w:r w:rsidRPr="007936C9">
        <w:rPr>
          <w:lang w:val="en-US"/>
        </w:rPr>
        <w:t>Bad example</w:t>
      </w:r>
    </w:p>
  </w:comment>
  <w:comment w:id="1438" w:author="Helger" w:date="2017-04-24T18:55:00Z" w:initials="PH">
    <w:p w:rsidR="00055C84" w:rsidRPr="007936C9" w:rsidRDefault="00055C84">
      <w:pPr>
        <w:pStyle w:val="Kommentartext"/>
        <w:rPr>
          <w:lang w:val="en-US"/>
        </w:rPr>
      </w:pPr>
      <w:r>
        <w:rPr>
          <w:rStyle w:val="Kommentarzeichen"/>
        </w:rPr>
        <w:annotationRef/>
      </w:r>
      <w:r w:rsidRPr="007936C9">
        <w:rPr>
          <w:lang w:val="en-US"/>
        </w:rPr>
        <w:t>Bad  example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07A" w:rsidRDefault="0093207A" w:rsidP="009858FE">
      <w:r>
        <w:separator/>
      </w:r>
    </w:p>
  </w:endnote>
  <w:endnote w:type="continuationSeparator" w:id="0">
    <w:p w:rsidR="0093207A" w:rsidRDefault="0093207A"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C84" w:rsidRDefault="00055C84" w:rsidP="00ED5962">
    <w:pPr>
      <w:pStyle w:val="Fuzeile"/>
      <w:pBdr>
        <w:top w:val="single" w:sz="4" w:space="1" w:color="auto"/>
      </w:pBdr>
      <w:tabs>
        <w:tab w:val="clear" w:pos="4536"/>
        <w:tab w:val="clear" w:pos="9072"/>
        <w:tab w:val="center" w:pos="4820"/>
        <w:tab w:val="right" w:pos="9639"/>
      </w:tabs>
      <w:rPr>
        <w:rFonts w:cs="Arial"/>
        <w:noProof/>
        <w:lang w:val="en-GB" w:eastAsia="en-GB"/>
      </w:rPr>
    </w:pPr>
  </w:p>
  <w:p w:rsidR="00055C84" w:rsidRPr="00A929BA" w:rsidRDefault="00055C84"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AT" w:eastAsia="de-AT"/>
      </w:rPr>
      <w:drawing>
        <wp:inline distT="0" distB="0" distL="0" distR="0" wp14:anchorId="4922540F" wp14:editId="44FF9559">
          <wp:extent cx="784860" cy="276225"/>
          <wp:effectExtent l="0" t="0" r="0" b="9525"/>
          <wp:docPr id="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fldChar w:fldCharType="begin"/>
    </w:r>
    <w:r>
      <w:instrText xml:space="preserve"> PAGE   \* MERGEFORMAT </w:instrText>
    </w:r>
    <w:r>
      <w:fldChar w:fldCharType="separate"/>
    </w:r>
    <w:r w:rsidR="002F349C">
      <w:rPr>
        <w:noProof/>
      </w:rPr>
      <w:t>13</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C84" w:rsidRDefault="00055C84" w:rsidP="00230577">
    <w:pPr>
      <w:pStyle w:val="Fuzeile"/>
      <w:jc w:val="center"/>
    </w:pPr>
    <w:r>
      <w:rPr>
        <w:noProof/>
        <w:lang w:val="de-AT" w:eastAsia="de-AT"/>
      </w:rPr>
      <w:drawing>
        <wp:anchor distT="0" distB="0" distL="114300" distR="114300" simplePos="0" relativeHeight="251658240" behindDoc="0" locked="0" layoutInCell="1" allowOverlap="1" wp14:anchorId="1C113F44" wp14:editId="5CB4D590">
          <wp:simplePos x="0" y="0"/>
          <wp:positionH relativeFrom="column">
            <wp:posOffset>2514600</wp:posOffset>
          </wp:positionH>
          <wp:positionV relativeFrom="paragraph">
            <wp:posOffset>4445</wp:posOffset>
          </wp:positionV>
          <wp:extent cx="787400" cy="276860"/>
          <wp:effectExtent l="0" t="0" r="0" b="8890"/>
          <wp:wrapSquare wrapText="bothSides"/>
          <wp:docPr id="6"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07A" w:rsidRDefault="0093207A" w:rsidP="009858FE">
      <w:r>
        <w:separator/>
      </w:r>
    </w:p>
  </w:footnote>
  <w:footnote w:type="continuationSeparator" w:id="0">
    <w:p w:rsidR="0093207A" w:rsidRDefault="0093207A" w:rsidP="009858FE">
      <w:r>
        <w:continuationSeparator/>
      </w:r>
    </w:p>
  </w:footnote>
  <w:footnote w:id="1">
    <w:p w:rsidR="00055C84" w:rsidRDefault="00055C84"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rsidR="00055C84" w:rsidRDefault="00055C84" w:rsidP="00E91975">
      <w:pPr>
        <w:pStyle w:val="Funotentext"/>
      </w:pPr>
      <w:r>
        <w:rPr>
          <w:rStyle w:val="Funotenzeichen"/>
        </w:rPr>
        <w:footnoteRef/>
      </w:r>
      <w:r>
        <w:t xml:space="preserve"> </w:t>
      </w:r>
      <w:r>
        <w:rPr>
          <w:lang w:val="en-US"/>
        </w:rPr>
        <w:t>English: National IT- and Telecom Agency</w:t>
      </w:r>
    </w:p>
  </w:footnote>
  <w:footnote w:id="3">
    <w:p w:rsidR="00055C84" w:rsidRDefault="00055C84" w:rsidP="00E91975">
      <w:pPr>
        <w:pStyle w:val="Funotentext"/>
      </w:pPr>
      <w:r>
        <w:rPr>
          <w:rStyle w:val="Funotenzeichen"/>
        </w:rPr>
        <w:footnoteRef/>
      </w:r>
      <w:r w:rsidRPr="00543A39">
        <w:rPr>
          <w:rFonts w:cs="Arial"/>
          <w:lang w:val="en-US"/>
        </w:rPr>
        <w:t xml:space="preserve"> English: Austrian Federal Computing Centre </w:t>
      </w:r>
    </w:p>
  </w:footnote>
  <w:footnote w:id="4">
    <w:p w:rsidR="00055C84" w:rsidRPr="00B862AB" w:rsidRDefault="00055C84">
      <w:pPr>
        <w:pStyle w:val="Funotentext"/>
        <w:rPr>
          <w:lang w:val="en-GB"/>
        </w:rPr>
      </w:pPr>
      <w:r w:rsidRPr="00B862AB">
        <w:rPr>
          <w:rStyle w:val="Funotenzeichen"/>
          <w:lang w:val="en-GB"/>
        </w:rPr>
        <w:footnoteRef/>
      </w:r>
      <w:r w:rsidRPr="00B862AB">
        <w:rPr>
          <w:lang w:val="en-GB"/>
        </w:rPr>
        <w:t xml:space="preserve"> By federation we mean that each agency maintains their own identification schemes. Our policy recognizes and identifies these schemes and does not attempt to replicate them.</w:t>
      </w:r>
    </w:p>
  </w:footnote>
  <w:footnote w:id="5">
    <w:p w:rsidR="00055C84" w:rsidRPr="00B862AB" w:rsidRDefault="00055C84">
      <w:pPr>
        <w:pStyle w:val="Funotentext"/>
        <w:rPr>
          <w:lang w:val="en-GB"/>
        </w:rPr>
      </w:pPr>
      <w:r w:rsidRPr="00B862AB">
        <w:rPr>
          <w:rStyle w:val="Funotenzeichen"/>
          <w:lang w:val="en-GB"/>
        </w:rPr>
        <w:footnoteRef/>
      </w:r>
      <w:r w:rsidRPr="00B862AB">
        <w:rPr>
          <w:lang w:val="en-GB"/>
        </w:rPr>
        <w:t xml:space="preserve"> See: </w:t>
      </w:r>
      <w:hyperlink r:id="rId1" w:history="1">
        <w:r w:rsidRPr="00B862AB">
          <w:rPr>
            <w:rStyle w:val="Hyperlink"/>
            <w:lang w:val="en-GB"/>
          </w:rPr>
          <w:t>http://www.cen.eu/cwa/bii/specs/Profiles/Guidelines/BII_CodeLists-v1.00.xls</w:t>
        </w:r>
      </w:hyperlink>
      <w:r>
        <w:rPr>
          <w:lang w:val="en-GB"/>
        </w:rPr>
        <w:t xml:space="preserve"> or </w:t>
      </w:r>
      <w:r>
        <w:rPr>
          <w:iCs/>
        </w:rPr>
        <w:t>[CEN_BII]</w:t>
      </w:r>
    </w:p>
  </w:footnote>
  <w:footnote w:id="6">
    <w:p w:rsidR="00055C84" w:rsidRPr="00B862AB" w:rsidRDefault="00055C84">
      <w:pPr>
        <w:pStyle w:val="Funotentext"/>
        <w:rPr>
          <w:lang w:val="en-GB"/>
        </w:rPr>
      </w:pPr>
      <w:r w:rsidRPr="00B862AB">
        <w:rPr>
          <w:rStyle w:val="Funotenzeichen"/>
          <w:lang w:val="en-GB"/>
        </w:rPr>
        <w:footnoteRef/>
      </w:r>
      <w:r w:rsidRPr="00B862AB">
        <w:rPr>
          <w:lang w:val="en-GB"/>
        </w:rPr>
        <w:t xml:space="preserve"> ISO 15459-4 Individual items</w:t>
      </w:r>
      <w:r>
        <w:rPr>
          <w:lang w:val="en-GB"/>
        </w:rPr>
        <w:t xml:space="preserve">, see </w:t>
      </w:r>
      <w:r>
        <w:rPr>
          <w:iCs/>
        </w:rPr>
        <w:t>[</w:t>
      </w:r>
      <w:r w:rsidRPr="004228BE">
        <w:rPr>
          <w:iCs/>
        </w:rPr>
        <w:t>ISO 15459</w:t>
      </w:r>
      <w:r>
        <w:rPr>
          <w:iCs/>
        </w:rPr>
        <w:t>]</w:t>
      </w:r>
      <w:r w:rsidRPr="00B862AB">
        <w:rPr>
          <w:lang w:val="en-GB"/>
        </w:rPr>
        <w:t xml:space="preserve"> </w:t>
      </w:r>
    </w:p>
  </w:footnote>
  <w:footnote w:id="7">
    <w:p w:rsidR="00055C84" w:rsidRPr="00B862AB" w:rsidRDefault="00055C84" w:rsidP="00EA5035">
      <w:pPr>
        <w:pStyle w:val="Funotentext"/>
        <w:rPr>
          <w:lang w:val="en-GB"/>
        </w:rPr>
      </w:pPr>
      <w:r w:rsidRPr="00B862AB">
        <w:rPr>
          <w:rStyle w:val="Funotenzeichen"/>
          <w:lang w:val="en-GB"/>
        </w:rPr>
        <w:footnoteRef/>
      </w:r>
      <w:r w:rsidRPr="00B862AB">
        <w:rPr>
          <w:lang w:val="en-GB"/>
        </w:rPr>
        <w:t xml:space="preserve"> ISO 15459 terminology</w:t>
      </w:r>
      <w:r>
        <w:rPr>
          <w:lang w:val="en-GB"/>
        </w:rPr>
        <w:t xml:space="preserve">, see </w:t>
      </w:r>
      <w:r>
        <w:rPr>
          <w:iCs/>
        </w:rPr>
        <w:t>[</w:t>
      </w:r>
      <w:r w:rsidRPr="004228BE">
        <w:rPr>
          <w:iCs/>
        </w:rPr>
        <w:t>ISO 15459</w:t>
      </w:r>
      <w:r>
        <w:rPr>
          <w:iCs/>
        </w:rPr>
        <w:t>]</w:t>
      </w:r>
    </w:p>
  </w:footnote>
  <w:footnote w:id="8">
    <w:p w:rsidR="00055C84" w:rsidRPr="00B862AB" w:rsidRDefault="00055C84" w:rsidP="00EA5035">
      <w:pPr>
        <w:pStyle w:val="Funotentext"/>
        <w:rPr>
          <w:lang w:val="en-GB"/>
        </w:rPr>
      </w:pPr>
      <w:r w:rsidRPr="00B862AB">
        <w:rPr>
          <w:rStyle w:val="Funotenzeichen"/>
          <w:lang w:val="en-GB"/>
        </w:rPr>
        <w:footnoteRef/>
      </w:r>
      <w:r w:rsidRPr="00B862AB">
        <w:rPr>
          <w:lang w:val="en-GB"/>
        </w:rPr>
        <w:t xml:space="preserve"> CEN/BII terminology</w:t>
      </w:r>
    </w:p>
  </w:footnote>
  <w:footnote w:id="9">
    <w:p w:rsidR="00055C84" w:rsidRPr="00B862AB" w:rsidRDefault="00055C84">
      <w:pPr>
        <w:pStyle w:val="Funotentext"/>
        <w:rPr>
          <w:lang w:val="en-GB"/>
        </w:rPr>
      </w:pPr>
      <w:r w:rsidRPr="00B862AB">
        <w:rPr>
          <w:rStyle w:val="Funotenzeichen"/>
          <w:lang w:val="en-GB"/>
        </w:rPr>
        <w:footnoteRef/>
      </w:r>
      <w:r w:rsidRPr="00B862AB">
        <w:rPr>
          <w:lang w:val="en-GB"/>
        </w:rPr>
        <w:t xml:space="preserve"> ISO 9735 Service Code List (0007) terminology</w:t>
      </w:r>
    </w:p>
  </w:footnote>
  <w:footnote w:id="10">
    <w:p w:rsidR="00055C84" w:rsidRPr="00B862AB" w:rsidRDefault="00055C84" w:rsidP="00EA5035">
      <w:pPr>
        <w:pStyle w:val="Funotentext"/>
        <w:rPr>
          <w:lang w:val="en-GB"/>
        </w:rPr>
      </w:pPr>
      <w:r w:rsidRPr="00B862AB">
        <w:rPr>
          <w:rStyle w:val="Funotenzeichen"/>
          <w:lang w:val="en-GB"/>
        </w:rPr>
        <w:footnoteRef/>
      </w:r>
      <w:r w:rsidRPr="00B862AB">
        <w:rPr>
          <w:lang w:val="en-GB"/>
        </w:rPr>
        <w:t xml:space="preserve"> ISO 6523 terminology</w:t>
      </w:r>
    </w:p>
  </w:footnote>
  <w:footnote w:id="11">
    <w:p w:rsidR="00055C84" w:rsidRPr="00B862AB" w:rsidRDefault="00055C84">
      <w:pPr>
        <w:pStyle w:val="Funotentext"/>
        <w:rPr>
          <w:lang w:val="en-GB"/>
        </w:rPr>
      </w:pPr>
      <w:r w:rsidRPr="00B862AB">
        <w:rPr>
          <w:rStyle w:val="Funotenzeichen"/>
          <w:lang w:val="en-GB"/>
        </w:rPr>
        <w:footnoteRef/>
      </w:r>
      <w:r w:rsidRPr="00B862AB">
        <w:rPr>
          <w:lang w:val="en-GB"/>
        </w:rPr>
        <w:t xml:space="preserve"> OASIS ebCore terminology</w:t>
      </w:r>
    </w:p>
  </w:footnote>
  <w:footnote w:id="12">
    <w:p w:rsidR="00055C84" w:rsidRPr="00B862AB" w:rsidRDefault="00055C84" w:rsidP="00834A1D">
      <w:pPr>
        <w:pStyle w:val="Funotentext"/>
        <w:rPr>
          <w:lang w:val="en-GB"/>
        </w:rPr>
      </w:pPr>
      <w:r w:rsidRPr="00B862AB">
        <w:rPr>
          <w:rStyle w:val="Funotenzeichen"/>
          <w:lang w:val="en-GB"/>
        </w:rPr>
        <w:footnoteRef/>
      </w:r>
      <w:r w:rsidRPr="00B862AB">
        <w:rPr>
          <w:lang w:val="en-GB"/>
        </w:rPr>
        <w:t xml:space="preserve"> See chapter 2.23: </w:t>
      </w:r>
      <w:hyperlink r:id="rId2" w:history="1">
        <w:r w:rsidRPr="00B862AB">
          <w:rPr>
            <w:rStyle w:val="Hyperlink"/>
            <w:lang w:val="en-GB"/>
          </w:rPr>
          <w:t>http://www.nesubl.eu/download/18.6dae77a0113497f158680002577/NES+Code+Lists+and+Identification+Schemes+-+Version+2.pdf</w:t>
        </w:r>
      </w:hyperlink>
    </w:p>
  </w:footnote>
  <w:footnote w:id="13">
    <w:p w:rsidR="00055C84" w:rsidRPr="00B862AB" w:rsidRDefault="00055C84">
      <w:pPr>
        <w:pStyle w:val="Funotentext"/>
        <w:rPr>
          <w:lang w:val="en-GB"/>
        </w:rPr>
      </w:pPr>
      <w:r w:rsidRPr="00B862AB">
        <w:rPr>
          <w:rStyle w:val="Funotenzeichen"/>
          <w:lang w:val="en-GB"/>
        </w:rPr>
        <w:footnoteRef/>
      </w:r>
      <w:r w:rsidRPr="00B862AB">
        <w:rPr>
          <w:lang w:val="en-GB"/>
        </w:rPr>
        <w:t xml:space="preserve"> See </w:t>
      </w:r>
      <w:hyperlink r:id="rId3" w:history="1">
        <w:r w:rsidRPr="00B862AB">
          <w:rPr>
            <w:rStyle w:val="Hyperlink"/>
            <w:lang w:val="en-GB"/>
          </w:rPr>
          <w:t>http://en.wikipedia.org/wiki/ISO</w:t>
        </w:r>
        <w:r w:rsidRPr="00B862AB">
          <w:rPr>
            <w:rStyle w:val="Hyperlink"/>
            <w:lang w:val="en-GB"/>
          </w:rPr>
          <w:t>_</w:t>
        </w:r>
        <w:r w:rsidRPr="00B862AB">
          <w:rPr>
            <w:rStyle w:val="Hyperlink"/>
            <w:lang w:val="en-GB"/>
          </w:rPr>
          <w:t>6523</w:t>
        </w:r>
      </w:hyperlink>
    </w:p>
  </w:footnote>
  <w:footnote w:id="14">
    <w:p w:rsidR="00055C84" w:rsidRPr="00B862AB" w:rsidRDefault="00055C84">
      <w:pPr>
        <w:pStyle w:val="Funotentext"/>
        <w:rPr>
          <w:lang w:val="en-GB"/>
        </w:rPr>
      </w:pPr>
      <w:r w:rsidRPr="00B862AB">
        <w:rPr>
          <w:rStyle w:val="Funotenzeichen"/>
          <w:lang w:val="en-GB"/>
        </w:rPr>
        <w:footnoteRef/>
      </w:r>
      <w:r w:rsidRPr="00B862AB">
        <w:rPr>
          <w:lang w:val="en-GB"/>
        </w:rPr>
        <w:t xml:space="preserve"> ISO 6523 is currently under revision after a 25 year working period; the new version will meet requirements imposed by technological development.</w:t>
      </w:r>
    </w:p>
  </w:footnote>
  <w:footnote w:id="15">
    <w:p w:rsidR="00055C84" w:rsidRPr="00B862AB" w:rsidRDefault="00055C84">
      <w:pPr>
        <w:pStyle w:val="Funotentext"/>
        <w:rPr>
          <w:lang w:val="en-GB"/>
        </w:rPr>
      </w:pPr>
      <w:r w:rsidRPr="00B862AB">
        <w:rPr>
          <w:rStyle w:val="Funotenzeichen"/>
          <w:lang w:val="en-GB"/>
        </w:rPr>
        <w:footnoteRef/>
      </w:r>
      <w:r w:rsidRPr="00B862AB">
        <w:rPr>
          <w:lang w:val="en-GB"/>
        </w:rPr>
        <w:t xml:space="preserve"> </w:t>
      </w:r>
      <w:r>
        <w:rPr>
          <w:lang w:val="en-GB"/>
        </w:rPr>
        <w:t xml:space="preserve">Case changes may be done but are not required, as the underlying DNS system is case insensitive. </w:t>
      </w:r>
    </w:p>
  </w:footnote>
  <w:footnote w:id="16">
    <w:p w:rsidR="00055C84" w:rsidRPr="00BD15DA" w:rsidDel="004E0D0E" w:rsidRDefault="00055C84">
      <w:pPr>
        <w:pStyle w:val="Funotentext"/>
        <w:rPr>
          <w:del w:id="1462" w:author="Helger" w:date="2017-06-13T16:42:00Z"/>
          <w:lang w:val="en-US"/>
        </w:rPr>
      </w:pPr>
      <w:del w:id="1463" w:author="Helger" w:date="2017-06-13T16:42:00Z">
        <w:r w:rsidDel="004E0D0E">
          <w:rPr>
            <w:rStyle w:val="Funotenzeichen"/>
          </w:rPr>
          <w:footnoteRef/>
        </w:r>
        <w:r w:rsidDel="004E0D0E">
          <w:delText xml:space="preserve"> </w:delText>
        </w:r>
      </w:del>
    </w:p>
  </w:footnote>
  <w:footnote w:id="17">
    <w:p w:rsidR="00055C84" w:rsidRPr="00003E13" w:rsidRDefault="00055C84">
      <w:pPr>
        <w:pStyle w:val="Funotentext"/>
        <w:rPr>
          <w:lang w:val="en-US"/>
        </w:rPr>
      </w:pPr>
      <w:r>
        <w:rPr>
          <w:rStyle w:val="Funotenzeichen"/>
        </w:rPr>
        <w:footnoteRef/>
      </w:r>
      <w:r>
        <w:t xml:space="preserve"> </w:t>
      </w:r>
      <w:r w:rsidRPr="00947BA9">
        <w:rPr>
          <w:lang w:val="en-US"/>
        </w:rPr>
        <w:t>Use of attribute</w:t>
      </w:r>
      <w:r w:rsidRPr="00003E13">
        <w:rPr>
          <w:lang w:val="en-US"/>
        </w:rPr>
        <w:t xml:space="preserve"> schemeID has been removed compared to previous version of the policy </w:t>
      </w:r>
    </w:p>
  </w:footnote>
  <w:footnote w:id="18">
    <w:p w:rsidR="00055C84" w:rsidRPr="00B862AB" w:rsidDel="002A3ECC" w:rsidRDefault="00055C84">
      <w:pPr>
        <w:pStyle w:val="Funotentext"/>
        <w:rPr>
          <w:del w:id="1494" w:author="Helger" w:date="2017-06-13T16:30:00Z"/>
          <w:lang w:val="en-GB"/>
        </w:rPr>
      </w:pPr>
      <w:del w:id="1495" w:author="Helger" w:date="2017-06-13T16:30:00Z">
        <w:r w:rsidRPr="00B862AB" w:rsidDel="002A3ECC">
          <w:rPr>
            <w:rStyle w:val="Funotenzeichen"/>
            <w:lang w:val="en-GB"/>
          </w:rPr>
          <w:footnoteRef/>
        </w:r>
        <w:r w:rsidRPr="00B862AB" w:rsidDel="002A3ECC">
          <w:rPr>
            <w:lang w:val="en-GB"/>
          </w:rPr>
          <w:delText xml:space="preserve"> For better readability a blank is inserted after the first “##” sequence. This has to be removed in production!</w:delText>
        </w:r>
      </w:del>
    </w:p>
  </w:footnote>
  <w:footnote w:id="19">
    <w:p w:rsidR="00055C84" w:rsidRPr="00B862AB" w:rsidDel="002A3ECC" w:rsidRDefault="00055C84" w:rsidP="00443B90">
      <w:pPr>
        <w:pStyle w:val="Funotentext"/>
        <w:rPr>
          <w:del w:id="1503" w:author="Helger" w:date="2017-06-13T16:30:00Z"/>
          <w:lang w:val="en-GB"/>
        </w:rPr>
      </w:pPr>
      <w:del w:id="1504" w:author="Helger" w:date="2017-06-13T16:30:00Z">
        <w:r w:rsidRPr="00B862AB" w:rsidDel="002A3ECC">
          <w:rPr>
            <w:rStyle w:val="Funotenzeichen"/>
            <w:lang w:val="en-GB"/>
          </w:rPr>
          <w:footnoteRef/>
        </w:r>
        <w:r w:rsidRPr="00B862AB" w:rsidDel="002A3ECC">
          <w:rPr>
            <w:lang w:val="en-GB"/>
          </w:rPr>
          <w:delText>Note: These identifiers are placeholders only. The PEPPOL VCD documents are currently defined as extensions of BII and will be published in CEN/BII2. For details</w:delText>
        </w:r>
        <w:r w:rsidDel="002A3ECC">
          <w:rPr>
            <w:lang w:val="en-GB"/>
          </w:rPr>
          <w:delText xml:space="preserve"> of CEN/BII Profiles refer to</w:delText>
        </w:r>
        <w:r w:rsidRPr="00257FB1" w:rsidDel="002A3ECC">
          <w:rPr>
            <w:iCs/>
          </w:rPr>
          <w:delText xml:space="preserve"> </w:delText>
        </w:r>
        <w:r w:rsidRPr="004C2FDA" w:rsidDel="002A3ECC">
          <w:rPr>
            <w:iCs/>
          </w:rPr>
          <w:delText>[CEN_BII2]</w:delText>
        </w:r>
        <w:r w:rsidDel="002A3ECC">
          <w:rPr>
            <w:iCs/>
            <w:lang w:val="is-IS"/>
          </w:rPr>
          <w:delText xml:space="preserve">. </w:delText>
        </w:r>
      </w:del>
    </w:p>
  </w:footnote>
  <w:footnote w:id="20">
    <w:p w:rsidR="00055C84" w:rsidRPr="00B862AB" w:rsidDel="002A3ECC" w:rsidRDefault="00055C84" w:rsidP="00257FB1">
      <w:pPr>
        <w:pStyle w:val="Funotentext"/>
        <w:rPr>
          <w:del w:id="1513" w:author="Helger" w:date="2017-06-13T16:30:00Z"/>
          <w:lang w:val="en-GB"/>
        </w:rPr>
      </w:pPr>
      <w:del w:id="1514" w:author="Helger" w:date="2017-06-13T16:30:00Z">
        <w:r w:rsidRPr="00B862AB" w:rsidDel="002A3ECC">
          <w:rPr>
            <w:rStyle w:val="Funotenzeichen"/>
            <w:lang w:val="en-GB"/>
          </w:rPr>
          <w:footnoteRef/>
        </w:r>
        <w:r w:rsidRPr="00B862AB" w:rsidDel="002A3ECC">
          <w:rPr>
            <w:lang w:val="en-GB"/>
          </w:rPr>
          <w:delText xml:space="preserve"> Note: These identifiers are placeholders only. The PEPPOL VCD Package documents are currently defined as extensions of BII and will be published in CEN/BII2. For details of CEN/BII Prof</w:delText>
        </w:r>
        <w:r w:rsidDel="002A3ECC">
          <w:rPr>
            <w:lang w:val="en-GB"/>
          </w:rPr>
          <w:delText xml:space="preserve">iles refer to </w:delText>
        </w:r>
        <w:r w:rsidRPr="004C2FDA" w:rsidDel="002A3ECC">
          <w:rPr>
            <w:iCs/>
          </w:rPr>
          <w:delText>[CEN_BII2]</w:delText>
        </w:r>
        <w:r w:rsidDel="002A3ECC">
          <w:rPr>
            <w:iCs/>
            <w:lang w:val="is-IS"/>
          </w:rPr>
          <w:delText>.</w:delText>
        </w:r>
        <w:r w:rsidRPr="00B862AB" w:rsidDel="002A3ECC">
          <w:rPr>
            <w:lang w:val="en-GB"/>
          </w:rPr>
          <w:delText xml:space="preserve"> </w:delText>
        </w:r>
      </w:del>
    </w:p>
  </w:footnote>
  <w:footnote w:id="21">
    <w:p w:rsidR="00055C84" w:rsidRPr="00B862AB" w:rsidDel="002A3ECC" w:rsidRDefault="00055C84" w:rsidP="00443B90">
      <w:pPr>
        <w:pStyle w:val="Funotentext"/>
        <w:rPr>
          <w:del w:id="1523" w:author="Helger" w:date="2017-06-13T16:30:00Z"/>
          <w:lang w:val="en-GB"/>
        </w:rPr>
      </w:pPr>
      <w:del w:id="1524" w:author="Helger" w:date="2017-06-13T16:30:00Z">
        <w:r w:rsidRPr="00B862AB" w:rsidDel="002A3ECC">
          <w:rPr>
            <w:rStyle w:val="Funotenzeichen"/>
            <w:lang w:val="en-GB"/>
          </w:rPr>
          <w:footnoteRef/>
        </w:r>
        <w:r w:rsidRPr="00B862AB" w:rsidDel="002A3ECC">
          <w:rPr>
            <w:lang w:val="en-GB"/>
          </w:rPr>
          <w:delText xml:space="preserve"> Note: These identifiers are placeholders only. The PEPPOL Catalogue Template documents are currently being defined as extensions of BII and will be published in CEN/BII2. For detai</w:delText>
        </w:r>
        <w:r w:rsidDel="002A3ECC">
          <w:rPr>
            <w:lang w:val="en-GB"/>
          </w:rPr>
          <w:delText>ls of CEN/BII Profiles refer to</w:delText>
        </w:r>
        <w:r w:rsidRPr="00257FB1" w:rsidDel="002A3ECC">
          <w:rPr>
            <w:iCs/>
          </w:rPr>
          <w:delText xml:space="preserve"> </w:delText>
        </w:r>
        <w:r w:rsidRPr="004C2FDA" w:rsidDel="002A3ECC">
          <w:rPr>
            <w:iCs/>
          </w:rPr>
          <w:delText>[CEN_BII2]</w:delText>
        </w:r>
        <w:r w:rsidDel="002A3ECC">
          <w:rPr>
            <w:iCs/>
            <w:lang w:val="is-IS"/>
          </w:rPr>
          <w:delText xml:space="preserve">. </w:delText>
        </w:r>
      </w:del>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C84" w:rsidRPr="00543A39" w:rsidRDefault="00055C84" w:rsidP="001923A4">
    <w:pPr>
      <w:pStyle w:val="Kopfzeile"/>
      <w:rPr>
        <w:rFonts w:ascii="Arial" w:hAnsi="Arial" w:cs="Arial"/>
        <w:sz w:val="20"/>
        <w:szCs w:val="20"/>
        <w:lang w:val="en-US"/>
      </w:rPr>
    </w:pPr>
    <w:r>
      <w:rPr>
        <w:rFonts w:ascii="Arial" w:hAnsi="Arial" w:cs="Arial"/>
        <w:noProof/>
        <w:sz w:val="20"/>
        <w:szCs w:val="20"/>
        <w:lang w:val="de-AT" w:eastAsia="de-AT"/>
      </w:rPr>
      <w:drawing>
        <wp:anchor distT="0" distB="0" distL="114300" distR="114300" simplePos="0" relativeHeight="251657216" behindDoc="1" locked="0" layoutInCell="1" allowOverlap="1" wp14:anchorId="09D2FF63" wp14:editId="7E9C3175">
          <wp:simplePos x="0" y="0"/>
          <wp:positionH relativeFrom="page">
            <wp:posOffset>-1620520</wp:posOffset>
          </wp:positionH>
          <wp:positionV relativeFrom="page">
            <wp:posOffset>-137795</wp:posOffset>
          </wp:positionV>
          <wp:extent cx="1552575" cy="504825"/>
          <wp:effectExtent l="0" t="0" r="9525" b="9525"/>
          <wp:wrapNone/>
          <wp:docPr id="5"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3A39">
      <w:rPr>
        <w:rFonts w:ascii="Arial" w:hAnsi="Arial" w:cs="Arial"/>
        <w:sz w:val="20"/>
        <w:szCs w:val="20"/>
        <w:lang w:val="en-US"/>
      </w:rPr>
      <w:t>PEPPOL Implementation Specification</w:t>
    </w:r>
  </w:p>
  <w:p w:rsidR="00055C84" w:rsidRPr="00543A39" w:rsidRDefault="00055C84" w:rsidP="00ED5962">
    <w:pPr>
      <w:pStyle w:val="Kopfzeile"/>
      <w:pBdr>
        <w:bottom w:val="single" w:sz="4" w:space="1" w:color="auto"/>
      </w:pBdr>
      <w:rPr>
        <w:rFonts w:ascii="Arial" w:hAnsi="Arial" w:cs="Arial"/>
        <w:sz w:val="20"/>
        <w:szCs w:val="20"/>
        <w:lang w:val="en-US"/>
      </w:rPr>
    </w:pPr>
    <w:r w:rsidRPr="00543A39">
      <w:rPr>
        <w:rFonts w:ascii="Arial" w:hAnsi="Arial" w:cs="Arial"/>
        <w:sz w:val="20"/>
        <w:szCs w:val="20"/>
        <w:lang w:val="en-US"/>
      </w:rPr>
      <w:t>PEPPOL Policy for use of Identifiers v</w:t>
    </w:r>
    <w:del w:id="1729" w:author="Helger" w:date="2017-06-13T14:57:00Z">
      <w:r w:rsidDel="009F4391">
        <w:rPr>
          <w:rFonts w:ascii="Arial" w:hAnsi="Arial" w:cs="Arial"/>
          <w:sz w:val="20"/>
          <w:szCs w:val="20"/>
          <w:lang w:val="en-US"/>
        </w:rPr>
        <w:delText>3.</w:delText>
      </w:r>
    </w:del>
    <w:del w:id="1730" w:author="Helger" w:date="2017-04-24T19:22:00Z">
      <w:r w:rsidDel="00EC54DA">
        <w:rPr>
          <w:rFonts w:ascii="Arial" w:hAnsi="Arial" w:cs="Arial"/>
          <w:sz w:val="20"/>
          <w:szCs w:val="20"/>
          <w:lang w:val="en-US"/>
        </w:rPr>
        <w:delText>0</w:delText>
      </w:r>
    </w:del>
    <w:ins w:id="1731" w:author="Helger" w:date="2017-06-13T14:57:00Z">
      <w:r>
        <w:rPr>
          <w:rFonts w:ascii="Arial" w:hAnsi="Arial" w:cs="Arial"/>
          <w:sz w:val="20"/>
          <w:szCs w:val="20"/>
          <w:lang w:val="en-US"/>
        </w:rPr>
        <w:t>4.0</w:t>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57.6pt;height:276.45pt" o:bullet="t">
        <v:imagedata r:id="rId1" o:title=""/>
      </v:shape>
    </w:pict>
  </w:numPicBullet>
  <w:numPicBullet w:numPicBulletId="1">
    <w:pict>
      <v:shape id="_x0000_i1093" type="#_x0000_t75" style="width:310.4pt;height:276.45pt" o:bullet="t">
        <v:imagedata r:id="rId2" o:title=""/>
      </v:shape>
    </w:pict>
  </w:numPicBullet>
  <w:abstractNum w:abstractNumId="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8">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6CB77D98"/>
    <w:multiLevelType w:val="multilevel"/>
    <w:tmpl w:val="F7622B48"/>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1">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3C34269"/>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3"/>
  </w:num>
  <w:num w:numId="4">
    <w:abstractNumId w:val="14"/>
  </w:num>
  <w:num w:numId="5">
    <w:abstractNumId w:val="5"/>
  </w:num>
  <w:num w:numId="6">
    <w:abstractNumId w:val="2"/>
    <w:lvlOverride w:ilvl="0">
      <w:startOverride w:val="1"/>
    </w:lvlOverride>
  </w:num>
  <w:num w:numId="7">
    <w:abstractNumId w:val="8"/>
  </w:num>
  <w:num w:numId="8">
    <w:abstractNumId w:val="6"/>
  </w:num>
  <w:num w:numId="9">
    <w:abstractNumId w:val="4"/>
  </w:num>
  <w:num w:numId="10">
    <w:abstractNumId w:val="3"/>
  </w:num>
  <w:num w:numId="11">
    <w:abstractNumId w:val="15"/>
  </w:num>
  <w:num w:numId="12">
    <w:abstractNumId w:val="12"/>
  </w:num>
  <w:num w:numId="13">
    <w:abstractNumId w:val="7"/>
  </w:num>
  <w:num w:numId="14">
    <w:abstractNumId w:val="10"/>
  </w:num>
  <w:num w:numId="15">
    <w:abstractNumId w:val="2"/>
  </w:num>
  <w:num w:numId="16">
    <w:abstractNumId w:val="0"/>
  </w:num>
  <w:num w:numId="17">
    <w:abstractNumId w:val="9"/>
  </w:num>
  <w:num w:numId="18">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revisionView w:insDel="0" w:formatting="0" w:inkAnnotations="0"/>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3CE"/>
    <w:rsid w:val="00003E13"/>
    <w:rsid w:val="00004D82"/>
    <w:rsid w:val="00005CB9"/>
    <w:rsid w:val="00006B7E"/>
    <w:rsid w:val="00022C65"/>
    <w:rsid w:val="00025260"/>
    <w:rsid w:val="00026CE5"/>
    <w:rsid w:val="00031029"/>
    <w:rsid w:val="0003131C"/>
    <w:rsid w:val="000331DD"/>
    <w:rsid w:val="000362DD"/>
    <w:rsid w:val="0004051B"/>
    <w:rsid w:val="00042025"/>
    <w:rsid w:val="000427D7"/>
    <w:rsid w:val="000431FC"/>
    <w:rsid w:val="00045822"/>
    <w:rsid w:val="000476CB"/>
    <w:rsid w:val="00050DD7"/>
    <w:rsid w:val="00053967"/>
    <w:rsid w:val="00055C84"/>
    <w:rsid w:val="00056998"/>
    <w:rsid w:val="000617CD"/>
    <w:rsid w:val="00075742"/>
    <w:rsid w:val="000770B8"/>
    <w:rsid w:val="00083B3E"/>
    <w:rsid w:val="000867A6"/>
    <w:rsid w:val="0009323E"/>
    <w:rsid w:val="00093E65"/>
    <w:rsid w:val="000A0369"/>
    <w:rsid w:val="000A134B"/>
    <w:rsid w:val="000B5606"/>
    <w:rsid w:val="000C388E"/>
    <w:rsid w:val="000D03AE"/>
    <w:rsid w:val="000D226E"/>
    <w:rsid w:val="000D3DF1"/>
    <w:rsid w:val="000E7F16"/>
    <w:rsid w:val="000F04D8"/>
    <w:rsid w:val="000F11B1"/>
    <w:rsid w:val="000F21E1"/>
    <w:rsid w:val="000F2DA9"/>
    <w:rsid w:val="000F653A"/>
    <w:rsid w:val="000F78F2"/>
    <w:rsid w:val="00107744"/>
    <w:rsid w:val="00111BED"/>
    <w:rsid w:val="00112E79"/>
    <w:rsid w:val="001147C8"/>
    <w:rsid w:val="0011528D"/>
    <w:rsid w:val="00127DA8"/>
    <w:rsid w:val="00127E28"/>
    <w:rsid w:val="001356A9"/>
    <w:rsid w:val="00135E61"/>
    <w:rsid w:val="001400D2"/>
    <w:rsid w:val="001407A3"/>
    <w:rsid w:val="00143FBE"/>
    <w:rsid w:val="001443F6"/>
    <w:rsid w:val="00144841"/>
    <w:rsid w:val="00145C7C"/>
    <w:rsid w:val="00153D26"/>
    <w:rsid w:val="00157C28"/>
    <w:rsid w:val="00160E2B"/>
    <w:rsid w:val="001638B4"/>
    <w:rsid w:val="001638EE"/>
    <w:rsid w:val="001647D8"/>
    <w:rsid w:val="00167486"/>
    <w:rsid w:val="00170A6E"/>
    <w:rsid w:val="001764ED"/>
    <w:rsid w:val="00180663"/>
    <w:rsid w:val="001870DB"/>
    <w:rsid w:val="001900FB"/>
    <w:rsid w:val="001923A4"/>
    <w:rsid w:val="001A1330"/>
    <w:rsid w:val="001B41C1"/>
    <w:rsid w:val="001C0259"/>
    <w:rsid w:val="001C0EB0"/>
    <w:rsid w:val="001C12AB"/>
    <w:rsid w:val="001C1FDB"/>
    <w:rsid w:val="001D03EA"/>
    <w:rsid w:val="001D1ABE"/>
    <w:rsid w:val="001D7B12"/>
    <w:rsid w:val="001F4312"/>
    <w:rsid w:val="001F721C"/>
    <w:rsid w:val="00203AF2"/>
    <w:rsid w:val="00206EC0"/>
    <w:rsid w:val="002106F1"/>
    <w:rsid w:val="002134FE"/>
    <w:rsid w:val="002142B2"/>
    <w:rsid w:val="00215244"/>
    <w:rsid w:val="00217273"/>
    <w:rsid w:val="00222BA8"/>
    <w:rsid w:val="002279CE"/>
    <w:rsid w:val="00230577"/>
    <w:rsid w:val="00233A52"/>
    <w:rsid w:val="002346D1"/>
    <w:rsid w:val="00235DA3"/>
    <w:rsid w:val="002362F2"/>
    <w:rsid w:val="00251E80"/>
    <w:rsid w:val="00257FB1"/>
    <w:rsid w:val="00260D95"/>
    <w:rsid w:val="00261271"/>
    <w:rsid w:val="00261760"/>
    <w:rsid w:val="00262880"/>
    <w:rsid w:val="00263B85"/>
    <w:rsid w:val="00264BA0"/>
    <w:rsid w:val="00264E53"/>
    <w:rsid w:val="00265992"/>
    <w:rsid w:val="00272B17"/>
    <w:rsid w:val="00273344"/>
    <w:rsid w:val="00275CF5"/>
    <w:rsid w:val="002816AA"/>
    <w:rsid w:val="00282925"/>
    <w:rsid w:val="00282B10"/>
    <w:rsid w:val="002905A7"/>
    <w:rsid w:val="00295F34"/>
    <w:rsid w:val="002961BB"/>
    <w:rsid w:val="00297E46"/>
    <w:rsid w:val="002A2124"/>
    <w:rsid w:val="002A3762"/>
    <w:rsid w:val="002A3ECC"/>
    <w:rsid w:val="002B14DE"/>
    <w:rsid w:val="002B189C"/>
    <w:rsid w:val="002B4F3B"/>
    <w:rsid w:val="002C1922"/>
    <w:rsid w:val="002D3B5B"/>
    <w:rsid w:val="002D3FCA"/>
    <w:rsid w:val="002D460B"/>
    <w:rsid w:val="002D79A5"/>
    <w:rsid w:val="002D7D35"/>
    <w:rsid w:val="002E2EA1"/>
    <w:rsid w:val="002E3E4D"/>
    <w:rsid w:val="002F08C0"/>
    <w:rsid w:val="002F349C"/>
    <w:rsid w:val="002F4FC6"/>
    <w:rsid w:val="002F6B4D"/>
    <w:rsid w:val="0030114D"/>
    <w:rsid w:val="00301D86"/>
    <w:rsid w:val="0030213E"/>
    <w:rsid w:val="0030381F"/>
    <w:rsid w:val="003042D4"/>
    <w:rsid w:val="00307224"/>
    <w:rsid w:val="00315074"/>
    <w:rsid w:val="00315942"/>
    <w:rsid w:val="00315B04"/>
    <w:rsid w:val="0031786F"/>
    <w:rsid w:val="00321EE9"/>
    <w:rsid w:val="00334AAB"/>
    <w:rsid w:val="00334D72"/>
    <w:rsid w:val="003350A0"/>
    <w:rsid w:val="00335DC4"/>
    <w:rsid w:val="003438F9"/>
    <w:rsid w:val="003443CB"/>
    <w:rsid w:val="00346764"/>
    <w:rsid w:val="00346F1E"/>
    <w:rsid w:val="003510EC"/>
    <w:rsid w:val="00353F03"/>
    <w:rsid w:val="0035668A"/>
    <w:rsid w:val="003619A1"/>
    <w:rsid w:val="00364783"/>
    <w:rsid w:val="00366C25"/>
    <w:rsid w:val="003670AE"/>
    <w:rsid w:val="00370BDB"/>
    <w:rsid w:val="00371FDA"/>
    <w:rsid w:val="00373671"/>
    <w:rsid w:val="00374A6E"/>
    <w:rsid w:val="00376070"/>
    <w:rsid w:val="00377EF6"/>
    <w:rsid w:val="003809D0"/>
    <w:rsid w:val="00381588"/>
    <w:rsid w:val="003828F0"/>
    <w:rsid w:val="003831F2"/>
    <w:rsid w:val="003865EC"/>
    <w:rsid w:val="00386C51"/>
    <w:rsid w:val="003870F0"/>
    <w:rsid w:val="003979C1"/>
    <w:rsid w:val="003A2EC7"/>
    <w:rsid w:val="003B2BC4"/>
    <w:rsid w:val="003C2AC5"/>
    <w:rsid w:val="003C2C23"/>
    <w:rsid w:val="003C3C25"/>
    <w:rsid w:val="003C702A"/>
    <w:rsid w:val="003D58BF"/>
    <w:rsid w:val="003D64C4"/>
    <w:rsid w:val="003E3C6D"/>
    <w:rsid w:val="003E3DD3"/>
    <w:rsid w:val="003F105F"/>
    <w:rsid w:val="003F35AC"/>
    <w:rsid w:val="003F6527"/>
    <w:rsid w:val="003F6A4B"/>
    <w:rsid w:val="004022A4"/>
    <w:rsid w:val="00402CCC"/>
    <w:rsid w:val="00402E6A"/>
    <w:rsid w:val="004047D9"/>
    <w:rsid w:val="004054AC"/>
    <w:rsid w:val="00407B2D"/>
    <w:rsid w:val="00410456"/>
    <w:rsid w:val="00411D44"/>
    <w:rsid w:val="00412637"/>
    <w:rsid w:val="00416A51"/>
    <w:rsid w:val="004178B2"/>
    <w:rsid w:val="00421413"/>
    <w:rsid w:val="004222F1"/>
    <w:rsid w:val="004225A4"/>
    <w:rsid w:val="004228BE"/>
    <w:rsid w:val="00422D86"/>
    <w:rsid w:val="00427E69"/>
    <w:rsid w:val="0044033D"/>
    <w:rsid w:val="00443436"/>
    <w:rsid w:val="00443B90"/>
    <w:rsid w:val="00444DEE"/>
    <w:rsid w:val="0045244E"/>
    <w:rsid w:val="00455E1E"/>
    <w:rsid w:val="0045662D"/>
    <w:rsid w:val="00465246"/>
    <w:rsid w:val="004713CB"/>
    <w:rsid w:val="00471800"/>
    <w:rsid w:val="004739C1"/>
    <w:rsid w:val="0047482D"/>
    <w:rsid w:val="0047614E"/>
    <w:rsid w:val="00483A49"/>
    <w:rsid w:val="00484A65"/>
    <w:rsid w:val="00493021"/>
    <w:rsid w:val="004A6153"/>
    <w:rsid w:val="004B2E35"/>
    <w:rsid w:val="004B405B"/>
    <w:rsid w:val="004B5237"/>
    <w:rsid w:val="004B6B69"/>
    <w:rsid w:val="004C05DE"/>
    <w:rsid w:val="004C16AB"/>
    <w:rsid w:val="004C6BA5"/>
    <w:rsid w:val="004C77E2"/>
    <w:rsid w:val="004D07ED"/>
    <w:rsid w:val="004D1349"/>
    <w:rsid w:val="004D20F8"/>
    <w:rsid w:val="004D551E"/>
    <w:rsid w:val="004D69F2"/>
    <w:rsid w:val="004D7D1E"/>
    <w:rsid w:val="004E0D0E"/>
    <w:rsid w:val="004E6E9C"/>
    <w:rsid w:val="004F2F88"/>
    <w:rsid w:val="004F335D"/>
    <w:rsid w:val="004F5403"/>
    <w:rsid w:val="0050020C"/>
    <w:rsid w:val="0050134F"/>
    <w:rsid w:val="00514984"/>
    <w:rsid w:val="00521B64"/>
    <w:rsid w:val="0053746D"/>
    <w:rsid w:val="0054021D"/>
    <w:rsid w:val="005425A8"/>
    <w:rsid w:val="00543A39"/>
    <w:rsid w:val="005452D0"/>
    <w:rsid w:val="00546B07"/>
    <w:rsid w:val="00547A34"/>
    <w:rsid w:val="00550152"/>
    <w:rsid w:val="00554639"/>
    <w:rsid w:val="00556DC5"/>
    <w:rsid w:val="00557441"/>
    <w:rsid w:val="00557DFE"/>
    <w:rsid w:val="00560435"/>
    <w:rsid w:val="00564799"/>
    <w:rsid w:val="00565CDF"/>
    <w:rsid w:val="00573FC7"/>
    <w:rsid w:val="00577E57"/>
    <w:rsid w:val="00593673"/>
    <w:rsid w:val="00595276"/>
    <w:rsid w:val="005B5E49"/>
    <w:rsid w:val="005C1035"/>
    <w:rsid w:val="005C6A17"/>
    <w:rsid w:val="005C6AB6"/>
    <w:rsid w:val="005D0438"/>
    <w:rsid w:val="005D23A0"/>
    <w:rsid w:val="005D2496"/>
    <w:rsid w:val="005D24ED"/>
    <w:rsid w:val="005E1D0F"/>
    <w:rsid w:val="005E7875"/>
    <w:rsid w:val="005E7C7F"/>
    <w:rsid w:val="005F0923"/>
    <w:rsid w:val="005F1CA1"/>
    <w:rsid w:val="005F3129"/>
    <w:rsid w:val="005F3400"/>
    <w:rsid w:val="005F5331"/>
    <w:rsid w:val="005F57EB"/>
    <w:rsid w:val="00605A0C"/>
    <w:rsid w:val="00606A36"/>
    <w:rsid w:val="0060755B"/>
    <w:rsid w:val="0060776E"/>
    <w:rsid w:val="00610C97"/>
    <w:rsid w:val="00611FE8"/>
    <w:rsid w:val="00612100"/>
    <w:rsid w:val="006132BB"/>
    <w:rsid w:val="006172B2"/>
    <w:rsid w:val="006175AB"/>
    <w:rsid w:val="00621109"/>
    <w:rsid w:val="0062539B"/>
    <w:rsid w:val="00630F86"/>
    <w:rsid w:val="00631A8C"/>
    <w:rsid w:val="00637E80"/>
    <w:rsid w:val="00637F30"/>
    <w:rsid w:val="006406D4"/>
    <w:rsid w:val="006410A8"/>
    <w:rsid w:val="006451C0"/>
    <w:rsid w:val="0064547B"/>
    <w:rsid w:val="0066128E"/>
    <w:rsid w:val="00662584"/>
    <w:rsid w:val="00665A22"/>
    <w:rsid w:val="00665DC3"/>
    <w:rsid w:val="00667607"/>
    <w:rsid w:val="006758BD"/>
    <w:rsid w:val="006804C3"/>
    <w:rsid w:val="00681355"/>
    <w:rsid w:val="00684EE9"/>
    <w:rsid w:val="00696D63"/>
    <w:rsid w:val="006A1D65"/>
    <w:rsid w:val="006A2356"/>
    <w:rsid w:val="006B4C99"/>
    <w:rsid w:val="006C332B"/>
    <w:rsid w:val="006C4743"/>
    <w:rsid w:val="006C61E2"/>
    <w:rsid w:val="006D03C8"/>
    <w:rsid w:val="006D1F48"/>
    <w:rsid w:val="006D52A0"/>
    <w:rsid w:val="006D5DB3"/>
    <w:rsid w:val="006E0D85"/>
    <w:rsid w:val="006E0E51"/>
    <w:rsid w:val="006F2DCD"/>
    <w:rsid w:val="0070096E"/>
    <w:rsid w:val="0070575D"/>
    <w:rsid w:val="007061C5"/>
    <w:rsid w:val="00711CF3"/>
    <w:rsid w:val="007233B8"/>
    <w:rsid w:val="00741CB9"/>
    <w:rsid w:val="00745621"/>
    <w:rsid w:val="0075723F"/>
    <w:rsid w:val="007602B4"/>
    <w:rsid w:val="00761304"/>
    <w:rsid w:val="00763295"/>
    <w:rsid w:val="007675BB"/>
    <w:rsid w:val="0076778E"/>
    <w:rsid w:val="00767FF7"/>
    <w:rsid w:val="007713E6"/>
    <w:rsid w:val="00772BA1"/>
    <w:rsid w:val="0077699D"/>
    <w:rsid w:val="00780F76"/>
    <w:rsid w:val="007815BE"/>
    <w:rsid w:val="00782E88"/>
    <w:rsid w:val="007852AB"/>
    <w:rsid w:val="00790777"/>
    <w:rsid w:val="00791371"/>
    <w:rsid w:val="007926BA"/>
    <w:rsid w:val="007936C9"/>
    <w:rsid w:val="0079779C"/>
    <w:rsid w:val="007A18C6"/>
    <w:rsid w:val="007A1D9B"/>
    <w:rsid w:val="007A2F88"/>
    <w:rsid w:val="007A5A0A"/>
    <w:rsid w:val="007A7165"/>
    <w:rsid w:val="007B1920"/>
    <w:rsid w:val="007C552D"/>
    <w:rsid w:val="007D41BF"/>
    <w:rsid w:val="007E0F71"/>
    <w:rsid w:val="007E3BEE"/>
    <w:rsid w:val="007E4E20"/>
    <w:rsid w:val="007E4E72"/>
    <w:rsid w:val="007E7C6A"/>
    <w:rsid w:val="007F0C9E"/>
    <w:rsid w:val="007F13D0"/>
    <w:rsid w:val="007F227B"/>
    <w:rsid w:val="007F4C4A"/>
    <w:rsid w:val="008067EE"/>
    <w:rsid w:val="00811AD9"/>
    <w:rsid w:val="0081733B"/>
    <w:rsid w:val="0082373C"/>
    <w:rsid w:val="00825112"/>
    <w:rsid w:val="008272F2"/>
    <w:rsid w:val="00834A1D"/>
    <w:rsid w:val="00834AC0"/>
    <w:rsid w:val="00840301"/>
    <w:rsid w:val="008475A5"/>
    <w:rsid w:val="00854967"/>
    <w:rsid w:val="00854E08"/>
    <w:rsid w:val="00856B5F"/>
    <w:rsid w:val="00857A78"/>
    <w:rsid w:val="0086227D"/>
    <w:rsid w:val="00867E11"/>
    <w:rsid w:val="0087409E"/>
    <w:rsid w:val="0087449C"/>
    <w:rsid w:val="0087597A"/>
    <w:rsid w:val="00876548"/>
    <w:rsid w:val="008823CD"/>
    <w:rsid w:val="00882F46"/>
    <w:rsid w:val="00885538"/>
    <w:rsid w:val="00891C5C"/>
    <w:rsid w:val="00892C4B"/>
    <w:rsid w:val="00897E71"/>
    <w:rsid w:val="008A23F5"/>
    <w:rsid w:val="008A38F5"/>
    <w:rsid w:val="008A6E2B"/>
    <w:rsid w:val="008A7128"/>
    <w:rsid w:val="008B230B"/>
    <w:rsid w:val="008B5D1C"/>
    <w:rsid w:val="008C21AA"/>
    <w:rsid w:val="008C2AA0"/>
    <w:rsid w:val="008C3084"/>
    <w:rsid w:val="008C3157"/>
    <w:rsid w:val="008C54B9"/>
    <w:rsid w:val="008D027E"/>
    <w:rsid w:val="008D36FE"/>
    <w:rsid w:val="008D4811"/>
    <w:rsid w:val="008D548C"/>
    <w:rsid w:val="008E17C9"/>
    <w:rsid w:val="008E38E1"/>
    <w:rsid w:val="008F0645"/>
    <w:rsid w:val="008F082C"/>
    <w:rsid w:val="008F23B6"/>
    <w:rsid w:val="008F2A00"/>
    <w:rsid w:val="008F6A20"/>
    <w:rsid w:val="00900A19"/>
    <w:rsid w:val="00901D44"/>
    <w:rsid w:val="00913E37"/>
    <w:rsid w:val="00914147"/>
    <w:rsid w:val="00914720"/>
    <w:rsid w:val="0091678B"/>
    <w:rsid w:val="0092275E"/>
    <w:rsid w:val="009230D3"/>
    <w:rsid w:val="0093207A"/>
    <w:rsid w:val="009332DE"/>
    <w:rsid w:val="00934F61"/>
    <w:rsid w:val="009413DB"/>
    <w:rsid w:val="0094237D"/>
    <w:rsid w:val="0094257E"/>
    <w:rsid w:val="0094310A"/>
    <w:rsid w:val="00943BE0"/>
    <w:rsid w:val="00944080"/>
    <w:rsid w:val="00947BA9"/>
    <w:rsid w:val="00951054"/>
    <w:rsid w:val="0095138B"/>
    <w:rsid w:val="00954176"/>
    <w:rsid w:val="00960CEF"/>
    <w:rsid w:val="00963991"/>
    <w:rsid w:val="00964704"/>
    <w:rsid w:val="00964BB8"/>
    <w:rsid w:val="00965D1A"/>
    <w:rsid w:val="00970111"/>
    <w:rsid w:val="009728A4"/>
    <w:rsid w:val="0097343D"/>
    <w:rsid w:val="00974B89"/>
    <w:rsid w:val="009766D5"/>
    <w:rsid w:val="0097706D"/>
    <w:rsid w:val="009804B9"/>
    <w:rsid w:val="009846B9"/>
    <w:rsid w:val="00984C72"/>
    <w:rsid w:val="009858FE"/>
    <w:rsid w:val="00986581"/>
    <w:rsid w:val="00987187"/>
    <w:rsid w:val="0098768F"/>
    <w:rsid w:val="00987E82"/>
    <w:rsid w:val="009913D6"/>
    <w:rsid w:val="00992732"/>
    <w:rsid w:val="00992AEB"/>
    <w:rsid w:val="009934E8"/>
    <w:rsid w:val="009949E4"/>
    <w:rsid w:val="009A55FF"/>
    <w:rsid w:val="009A5FB2"/>
    <w:rsid w:val="009A7EAF"/>
    <w:rsid w:val="009B2E7E"/>
    <w:rsid w:val="009C15B7"/>
    <w:rsid w:val="009C16BF"/>
    <w:rsid w:val="009C26A5"/>
    <w:rsid w:val="009C2B70"/>
    <w:rsid w:val="009C67BE"/>
    <w:rsid w:val="009D3C8E"/>
    <w:rsid w:val="009E03CE"/>
    <w:rsid w:val="009E0B1F"/>
    <w:rsid w:val="009E196F"/>
    <w:rsid w:val="009E2766"/>
    <w:rsid w:val="009E44C9"/>
    <w:rsid w:val="009E49E1"/>
    <w:rsid w:val="009F4391"/>
    <w:rsid w:val="009F57D9"/>
    <w:rsid w:val="009F780E"/>
    <w:rsid w:val="00A021B4"/>
    <w:rsid w:val="00A0460D"/>
    <w:rsid w:val="00A0723C"/>
    <w:rsid w:val="00A076F2"/>
    <w:rsid w:val="00A10240"/>
    <w:rsid w:val="00A109AD"/>
    <w:rsid w:val="00A13D74"/>
    <w:rsid w:val="00A20E93"/>
    <w:rsid w:val="00A23FDD"/>
    <w:rsid w:val="00A33494"/>
    <w:rsid w:val="00A40396"/>
    <w:rsid w:val="00A45B69"/>
    <w:rsid w:val="00A46A0E"/>
    <w:rsid w:val="00A566BC"/>
    <w:rsid w:val="00A56A9B"/>
    <w:rsid w:val="00A56BD2"/>
    <w:rsid w:val="00A623CB"/>
    <w:rsid w:val="00A667A7"/>
    <w:rsid w:val="00A7218D"/>
    <w:rsid w:val="00A721BD"/>
    <w:rsid w:val="00A848C7"/>
    <w:rsid w:val="00A85174"/>
    <w:rsid w:val="00A87C85"/>
    <w:rsid w:val="00A929BA"/>
    <w:rsid w:val="00A933FB"/>
    <w:rsid w:val="00A9515F"/>
    <w:rsid w:val="00A9704A"/>
    <w:rsid w:val="00AA2704"/>
    <w:rsid w:val="00AB24F5"/>
    <w:rsid w:val="00AB6906"/>
    <w:rsid w:val="00AC11EB"/>
    <w:rsid w:val="00AC27B6"/>
    <w:rsid w:val="00AC28C2"/>
    <w:rsid w:val="00AC2CAA"/>
    <w:rsid w:val="00AC32EC"/>
    <w:rsid w:val="00AC3F6B"/>
    <w:rsid w:val="00AC5DA8"/>
    <w:rsid w:val="00AD27CA"/>
    <w:rsid w:val="00AD7772"/>
    <w:rsid w:val="00AD7BA9"/>
    <w:rsid w:val="00AE040E"/>
    <w:rsid w:val="00AE10F5"/>
    <w:rsid w:val="00AE2638"/>
    <w:rsid w:val="00AE5B4F"/>
    <w:rsid w:val="00AE6B08"/>
    <w:rsid w:val="00AF6AD2"/>
    <w:rsid w:val="00AF6C96"/>
    <w:rsid w:val="00B10582"/>
    <w:rsid w:val="00B10EE8"/>
    <w:rsid w:val="00B25B0A"/>
    <w:rsid w:val="00B265B7"/>
    <w:rsid w:val="00B26C62"/>
    <w:rsid w:val="00B27DE4"/>
    <w:rsid w:val="00B326B9"/>
    <w:rsid w:val="00B33306"/>
    <w:rsid w:val="00B34190"/>
    <w:rsid w:val="00B415AC"/>
    <w:rsid w:val="00B444C5"/>
    <w:rsid w:val="00B50D62"/>
    <w:rsid w:val="00B57515"/>
    <w:rsid w:val="00B617CC"/>
    <w:rsid w:val="00B61A2A"/>
    <w:rsid w:val="00B7135A"/>
    <w:rsid w:val="00B748CA"/>
    <w:rsid w:val="00B74D20"/>
    <w:rsid w:val="00B75439"/>
    <w:rsid w:val="00B75E38"/>
    <w:rsid w:val="00B80E12"/>
    <w:rsid w:val="00B837B6"/>
    <w:rsid w:val="00B862AB"/>
    <w:rsid w:val="00B86EB1"/>
    <w:rsid w:val="00B90C0E"/>
    <w:rsid w:val="00B95BB4"/>
    <w:rsid w:val="00B9736D"/>
    <w:rsid w:val="00BB581A"/>
    <w:rsid w:val="00BB7D66"/>
    <w:rsid w:val="00BC3820"/>
    <w:rsid w:val="00BC397B"/>
    <w:rsid w:val="00BC44BB"/>
    <w:rsid w:val="00BD15DA"/>
    <w:rsid w:val="00BE2AE1"/>
    <w:rsid w:val="00BE721F"/>
    <w:rsid w:val="00BF0A1A"/>
    <w:rsid w:val="00C0047C"/>
    <w:rsid w:val="00C06447"/>
    <w:rsid w:val="00C11B1F"/>
    <w:rsid w:val="00C146F0"/>
    <w:rsid w:val="00C21085"/>
    <w:rsid w:val="00C21136"/>
    <w:rsid w:val="00C22C34"/>
    <w:rsid w:val="00C267D7"/>
    <w:rsid w:val="00C32D43"/>
    <w:rsid w:val="00C3596C"/>
    <w:rsid w:val="00C42414"/>
    <w:rsid w:val="00C42B76"/>
    <w:rsid w:val="00C4356C"/>
    <w:rsid w:val="00C43D9B"/>
    <w:rsid w:val="00C47740"/>
    <w:rsid w:val="00C508BF"/>
    <w:rsid w:val="00C51725"/>
    <w:rsid w:val="00C53694"/>
    <w:rsid w:val="00C53EC4"/>
    <w:rsid w:val="00C549C6"/>
    <w:rsid w:val="00C54A10"/>
    <w:rsid w:val="00C54FAC"/>
    <w:rsid w:val="00C6156C"/>
    <w:rsid w:val="00C61E07"/>
    <w:rsid w:val="00C6476F"/>
    <w:rsid w:val="00C66CC9"/>
    <w:rsid w:val="00C70D90"/>
    <w:rsid w:val="00C712B9"/>
    <w:rsid w:val="00C729D2"/>
    <w:rsid w:val="00C7372E"/>
    <w:rsid w:val="00C74154"/>
    <w:rsid w:val="00C75102"/>
    <w:rsid w:val="00C764EF"/>
    <w:rsid w:val="00C766B4"/>
    <w:rsid w:val="00C77DBC"/>
    <w:rsid w:val="00C95718"/>
    <w:rsid w:val="00CB2B47"/>
    <w:rsid w:val="00CB3950"/>
    <w:rsid w:val="00CB4039"/>
    <w:rsid w:val="00CC61F3"/>
    <w:rsid w:val="00CD1457"/>
    <w:rsid w:val="00CD3A7E"/>
    <w:rsid w:val="00CD5FEE"/>
    <w:rsid w:val="00CD7F78"/>
    <w:rsid w:val="00CE0A58"/>
    <w:rsid w:val="00CE0C52"/>
    <w:rsid w:val="00CE3963"/>
    <w:rsid w:val="00CF2499"/>
    <w:rsid w:val="00D00216"/>
    <w:rsid w:val="00D0195E"/>
    <w:rsid w:val="00D03408"/>
    <w:rsid w:val="00D03AFC"/>
    <w:rsid w:val="00D11EA7"/>
    <w:rsid w:val="00D14439"/>
    <w:rsid w:val="00D17582"/>
    <w:rsid w:val="00D2204B"/>
    <w:rsid w:val="00D256B4"/>
    <w:rsid w:val="00D326D2"/>
    <w:rsid w:val="00D41FC4"/>
    <w:rsid w:val="00D42D47"/>
    <w:rsid w:val="00D463ED"/>
    <w:rsid w:val="00D46A11"/>
    <w:rsid w:val="00D52771"/>
    <w:rsid w:val="00D54B6B"/>
    <w:rsid w:val="00D56631"/>
    <w:rsid w:val="00D60C76"/>
    <w:rsid w:val="00D60CE6"/>
    <w:rsid w:val="00D63192"/>
    <w:rsid w:val="00D66FFA"/>
    <w:rsid w:val="00D7038C"/>
    <w:rsid w:val="00D762B6"/>
    <w:rsid w:val="00D87A29"/>
    <w:rsid w:val="00D91A2E"/>
    <w:rsid w:val="00DA0ABB"/>
    <w:rsid w:val="00DA3317"/>
    <w:rsid w:val="00DA409B"/>
    <w:rsid w:val="00DA7411"/>
    <w:rsid w:val="00DA779F"/>
    <w:rsid w:val="00DB77B3"/>
    <w:rsid w:val="00DC3CC2"/>
    <w:rsid w:val="00DC49A7"/>
    <w:rsid w:val="00DD11B2"/>
    <w:rsid w:val="00DD1A91"/>
    <w:rsid w:val="00DD4574"/>
    <w:rsid w:val="00DD69F3"/>
    <w:rsid w:val="00DD6AD5"/>
    <w:rsid w:val="00DE04EF"/>
    <w:rsid w:val="00DE2025"/>
    <w:rsid w:val="00DE2B4B"/>
    <w:rsid w:val="00DE5560"/>
    <w:rsid w:val="00DF149A"/>
    <w:rsid w:val="00DF2BD1"/>
    <w:rsid w:val="00DF585E"/>
    <w:rsid w:val="00DF6245"/>
    <w:rsid w:val="00E00E20"/>
    <w:rsid w:val="00E0121F"/>
    <w:rsid w:val="00E04BE3"/>
    <w:rsid w:val="00E2253A"/>
    <w:rsid w:val="00E243B0"/>
    <w:rsid w:val="00E30062"/>
    <w:rsid w:val="00E347BD"/>
    <w:rsid w:val="00E34D15"/>
    <w:rsid w:val="00E371C2"/>
    <w:rsid w:val="00E40F5A"/>
    <w:rsid w:val="00E4149F"/>
    <w:rsid w:val="00E43920"/>
    <w:rsid w:val="00E43D65"/>
    <w:rsid w:val="00E43DC0"/>
    <w:rsid w:val="00E51ABF"/>
    <w:rsid w:val="00E52C91"/>
    <w:rsid w:val="00E53DBD"/>
    <w:rsid w:val="00E57ABF"/>
    <w:rsid w:val="00E61519"/>
    <w:rsid w:val="00E64FB4"/>
    <w:rsid w:val="00E704D2"/>
    <w:rsid w:val="00E704D5"/>
    <w:rsid w:val="00E734A2"/>
    <w:rsid w:val="00E76128"/>
    <w:rsid w:val="00E77265"/>
    <w:rsid w:val="00E8328D"/>
    <w:rsid w:val="00E832FB"/>
    <w:rsid w:val="00E835EE"/>
    <w:rsid w:val="00E8648B"/>
    <w:rsid w:val="00E904C8"/>
    <w:rsid w:val="00E91975"/>
    <w:rsid w:val="00EA22B4"/>
    <w:rsid w:val="00EA4AC3"/>
    <w:rsid w:val="00EA5035"/>
    <w:rsid w:val="00EA7479"/>
    <w:rsid w:val="00EB0BF1"/>
    <w:rsid w:val="00EB1F2B"/>
    <w:rsid w:val="00EB7DC6"/>
    <w:rsid w:val="00EC09F0"/>
    <w:rsid w:val="00EC1070"/>
    <w:rsid w:val="00EC186E"/>
    <w:rsid w:val="00EC54DA"/>
    <w:rsid w:val="00EC59AA"/>
    <w:rsid w:val="00EC68E0"/>
    <w:rsid w:val="00EC738F"/>
    <w:rsid w:val="00EC7B87"/>
    <w:rsid w:val="00ED0BE4"/>
    <w:rsid w:val="00ED5962"/>
    <w:rsid w:val="00ED7147"/>
    <w:rsid w:val="00ED7717"/>
    <w:rsid w:val="00ED7EC3"/>
    <w:rsid w:val="00EE1993"/>
    <w:rsid w:val="00EE5B97"/>
    <w:rsid w:val="00F00D52"/>
    <w:rsid w:val="00F03CDF"/>
    <w:rsid w:val="00F03E05"/>
    <w:rsid w:val="00F063AD"/>
    <w:rsid w:val="00F13ECF"/>
    <w:rsid w:val="00F15C7D"/>
    <w:rsid w:val="00F21AB3"/>
    <w:rsid w:val="00F3129D"/>
    <w:rsid w:val="00F3218D"/>
    <w:rsid w:val="00F33D28"/>
    <w:rsid w:val="00F36032"/>
    <w:rsid w:val="00F43F29"/>
    <w:rsid w:val="00F45C87"/>
    <w:rsid w:val="00F46B3F"/>
    <w:rsid w:val="00F475A3"/>
    <w:rsid w:val="00F540F4"/>
    <w:rsid w:val="00F55E2C"/>
    <w:rsid w:val="00F56FF1"/>
    <w:rsid w:val="00F60414"/>
    <w:rsid w:val="00F621AD"/>
    <w:rsid w:val="00F70EE9"/>
    <w:rsid w:val="00F71403"/>
    <w:rsid w:val="00F73185"/>
    <w:rsid w:val="00F7402A"/>
    <w:rsid w:val="00F7576D"/>
    <w:rsid w:val="00F805E2"/>
    <w:rsid w:val="00F80E32"/>
    <w:rsid w:val="00F8204E"/>
    <w:rsid w:val="00F84121"/>
    <w:rsid w:val="00F92D42"/>
    <w:rsid w:val="00F9337D"/>
    <w:rsid w:val="00FA1415"/>
    <w:rsid w:val="00FA1420"/>
    <w:rsid w:val="00FA528F"/>
    <w:rsid w:val="00FA579D"/>
    <w:rsid w:val="00FB4A72"/>
    <w:rsid w:val="00FB56E2"/>
    <w:rsid w:val="00FC7D27"/>
    <w:rsid w:val="00FD00DF"/>
    <w:rsid w:val="00FD0153"/>
    <w:rsid w:val="00FD17E8"/>
    <w:rsid w:val="00FD51B0"/>
    <w:rsid w:val="00FE0D87"/>
    <w:rsid w:val="00FE241E"/>
    <w:rsid w:val="00FE35EA"/>
    <w:rsid w:val="00FE6673"/>
    <w:rsid w:val="00FE711F"/>
    <w:rsid w:val="00FF596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70DB"/>
    <w:pPr>
      <w:spacing w:after="120"/>
    </w:pPr>
    <w:rPr>
      <w:sz w:val="22"/>
      <w:szCs w:val="22"/>
      <w:lang w:val="en-GB"/>
    </w:rPr>
  </w:style>
  <w:style w:type="paragraph" w:styleId="berschrift1">
    <w:name w:val="heading 1"/>
    <w:aliases w:val="h1"/>
    <w:basedOn w:val="Standard"/>
    <w:next w:val="Standard"/>
    <w:link w:val="berschrift1Zchn"/>
    <w:uiPriority w:val="9"/>
    <w:qFormat/>
    <w:rsid w:val="00772BA1"/>
    <w:pPr>
      <w:keepNext/>
      <w:pageBreakBefore/>
      <w:numPr>
        <w:numId w:val="14"/>
      </w:numPr>
      <w:spacing w:before="240" w:after="60"/>
      <w:ind w:left="431" w:hanging="431"/>
      <w:outlineLvl w:val="0"/>
    </w:pPr>
    <w:rPr>
      <w:rFonts w:ascii="Arial" w:hAnsi="Arial"/>
      <w:b/>
      <w:bCs/>
      <w:kern w:val="32"/>
      <w:sz w:val="32"/>
      <w:szCs w:val="32"/>
      <w:lang w:eastAsia="it-IT"/>
    </w:rPr>
  </w:style>
  <w:style w:type="paragraph" w:styleId="berschrift2">
    <w:name w:val="heading 2"/>
    <w:aliases w:val="h2"/>
    <w:basedOn w:val="berschrift3"/>
    <w:next w:val="Standard"/>
    <w:link w:val="berschrift2Zchn"/>
    <w:uiPriority w:val="99"/>
    <w:qFormat/>
    <w:rsid w:val="006B4C99"/>
    <w:pPr>
      <w:keepLines w:val="0"/>
      <w:numPr>
        <w:ilvl w:val="1"/>
        <w:numId w:val="14"/>
      </w:numPr>
      <w:spacing w:before="240" w:after="60"/>
      <w:outlineLvl w:val="1"/>
    </w:pPr>
    <w:rPr>
      <w:rFonts w:ascii="Arial" w:hAnsi="Arial"/>
      <w:color w:val="auto"/>
      <w:kern w:val="32"/>
      <w:sz w:val="24"/>
      <w:szCs w:val="24"/>
      <w:lang w:eastAsia="it-IT"/>
    </w:rPr>
  </w:style>
  <w:style w:type="paragraph" w:styleId="berschrift3">
    <w:name w:val="heading 3"/>
    <w:basedOn w:val="Standard"/>
    <w:next w:val="Standard"/>
    <w:link w:val="berschrift3Zchn"/>
    <w:uiPriority w:val="9"/>
    <w:qFormat/>
    <w:rsid w:val="001F4312"/>
    <w:pPr>
      <w:keepNext/>
      <w:keepLines/>
      <w:numPr>
        <w:ilvl w:val="2"/>
        <w:numId w:val="3"/>
      </w:numPr>
      <w:spacing w:before="200"/>
      <w:outlineLvl w:val="2"/>
    </w:pPr>
    <w:rPr>
      <w:rFonts w:ascii="Cambria" w:hAnsi="Cambria"/>
      <w:b/>
      <w:bCs/>
      <w:color w:val="2DA2BF"/>
      <w:sz w:val="20"/>
      <w:szCs w:val="20"/>
      <w:lang w:eastAsia="x-none"/>
    </w:rPr>
  </w:style>
  <w:style w:type="paragraph" w:styleId="berschrift4">
    <w:name w:val="heading 4"/>
    <w:basedOn w:val="Standard"/>
    <w:next w:val="Standard"/>
    <w:link w:val="berschrift4Zchn"/>
    <w:uiPriority w:val="9"/>
    <w:qFormat/>
    <w:rsid w:val="001F4312"/>
    <w:pPr>
      <w:keepNext/>
      <w:keepLines/>
      <w:numPr>
        <w:ilvl w:val="3"/>
        <w:numId w:val="3"/>
      </w:numPr>
      <w:spacing w:before="200"/>
      <w:outlineLvl w:val="3"/>
    </w:pPr>
    <w:rPr>
      <w:rFonts w:ascii="Cambria" w:hAnsi="Cambria"/>
      <w:b/>
      <w:bCs/>
      <w:i/>
      <w:iCs/>
      <w:color w:val="2DA2BF"/>
      <w:sz w:val="20"/>
      <w:szCs w:val="20"/>
      <w:lang w:eastAsia="x-none"/>
    </w:rPr>
  </w:style>
  <w:style w:type="paragraph" w:styleId="berschrift5">
    <w:name w:val="heading 5"/>
    <w:basedOn w:val="Standard"/>
    <w:next w:val="Standard"/>
    <w:link w:val="berschrift5Zchn"/>
    <w:uiPriority w:val="9"/>
    <w:qFormat/>
    <w:rsid w:val="001F4312"/>
    <w:pPr>
      <w:keepNext/>
      <w:keepLines/>
      <w:numPr>
        <w:ilvl w:val="4"/>
        <w:numId w:val="3"/>
      </w:numPr>
      <w:spacing w:before="200"/>
      <w:outlineLvl w:val="4"/>
    </w:pPr>
    <w:rPr>
      <w:rFonts w:ascii="Cambria" w:hAnsi="Cambria"/>
      <w:color w:val="16505E"/>
      <w:sz w:val="20"/>
      <w:szCs w:val="20"/>
      <w:lang w:eastAsia="x-none"/>
    </w:rPr>
  </w:style>
  <w:style w:type="paragraph" w:styleId="berschrift6">
    <w:name w:val="heading 6"/>
    <w:basedOn w:val="Standard"/>
    <w:next w:val="Standard"/>
    <w:link w:val="berschrift6Zchn"/>
    <w:uiPriority w:val="9"/>
    <w:qFormat/>
    <w:rsid w:val="001F4312"/>
    <w:pPr>
      <w:keepNext/>
      <w:keepLines/>
      <w:numPr>
        <w:ilvl w:val="5"/>
        <w:numId w:val="3"/>
      </w:numPr>
      <w:spacing w:before="200"/>
      <w:outlineLvl w:val="5"/>
    </w:pPr>
    <w:rPr>
      <w:rFonts w:ascii="Cambria" w:hAnsi="Cambria"/>
      <w:i/>
      <w:iCs/>
      <w:color w:val="16505E"/>
      <w:sz w:val="20"/>
      <w:szCs w:val="20"/>
      <w:lang w:eastAsia="x-none"/>
    </w:rPr>
  </w:style>
  <w:style w:type="paragraph" w:styleId="berschrift7">
    <w:name w:val="heading 7"/>
    <w:basedOn w:val="Standard"/>
    <w:next w:val="Standard"/>
    <w:link w:val="berschrift7Zchn"/>
    <w:uiPriority w:val="9"/>
    <w:qFormat/>
    <w:rsid w:val="001F4312"/>
    <w:pPr>
      <w:keepNext/>
      <w:keepLines/>
      <w:numPr>
        <w:ilvl w:val="6"/>
        <w:numId w:val="3"/>
      </w:numPr>
      <w:spacing w:before="200"/>
      <w:outlineLvl w:val="6"/>
    </w:pPr>
    <w:rPr>
      <w:rFonts w:ascii="Cambria" w:hAnsi="Cambria"/>
      <w:i/>
      <w:iCs/>
      <w:color w:val="404040"/>
      <w:sz w:val="20"/>
      <w:szCs w:val="20"/>
      <w:lang w:eastAsia="x-none"/>
    </w:rPr>
  </w:style>
  <w:style w:type="paragraph" w:styleId="berschrift8">
    <w:name w:val="heading 8"/>
    <w:basedOn w:val="Standard"/>
    <w:next w:val="Standard"/>
    <w:link w:val="berschrift8Zchn"/>
    <w:uiPriority w:val="9"/>
    <w:qFormat/>
    <w:rsid w:val="001F4312"/>
    <w:pPr>
      <w:keepNext/>
      <w:keepLines/>
      <w:numPr>
        <w:ilvl w:val="7"/>
        <w:numId w:val="3"/>
      </w:numPr>
      <w:spacing w:before="200"/>
      <w:outlineLvl w:val="7"/>
    </w:pPr>
    <w:rPr>
      <w:rFonts w:ascii="Cambria" w:hAnsi="Cambria"/>
      <w:color w:val="2DA2BF"/>
      <w:sz w:val="20"/>
      <w:szCs w:val="20"/>
      <w:lang w:eastAsia="x-none"/>
    </w:rPr>
  </w:style>
  <w:style w:type="paragraph" w:styleId="berschrift9">
    <w:name w:val="heading 9"/>
    <w:basedOn w:val="Standard"/>
    <w:next w:val="Standard"/>
    <w:link w:val="berschrift9Zchn"/>
    <w:uiPriority w:val="9"/>
    <w:qFormat/>
    <w:rsid w:val="001F4312"/>
    <w:pPr>
      <w:keepNext/>
      <w:keepLines/>
      <w:numPr>
        <w:ilvl w:val="8"/>
        <w:numId w:val="3"/>
      </w:numPr>
      <w:spacing w:before="200"/>
      <w:outlineLvl w:val="8"/>
    </w:pPr>
    <w:rPr>
      <w:rFonts w:ascii="Cambria" w:hAnsi="Cambria"/>
      <w:i/>
      <w:iCs/>
      <w:color w:val="404040"/>
      <w:sz w:val="20"/>
      <w:szCs w:val="20"/>
      <w:lang w:eastAsia="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aliases w:val="h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aliases w:val="h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lang w:val="x-none" w:eastAsia="x-none"/>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1F4312"/>
    <w:rPr>
      <w:rFonts w:ascii="Cambria" w:hAnsi="Cambria"/>
      <w:b/>
      <w:bCs/>
      <w:color w:val="2DA2BF"/>
      <w:lang w:val="en-GB" w:eastAsia="x-none"/>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lang w:val="x-none" w:eastAsia="x-none"/>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eastAsia="x-none"/>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lang w:val="x-none" w:eastAsia="x-none"/>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semiHidden/>
    <w:rsid w:val="001F4312"/>
    <w:rPr>
      <w:rFonts w:ascii="Cambria" w:hAnsi="Cambria"/>
      <w:color w:val="16505E"/>
      <w:lang w:val="en-GB" w:eastAsia="x-none"/>
    </w:rPr>
  </w:style>
  <w:style w:type="character" w:customStyle="1" w:styleId="berschrift6Zchn">
    <w:name w:val="Überschrift 6 Zchn"/>
    <w:link w:val="berschrift6"/>
    <w:uiPriority w:val="9"/>
    <w:semiHidden/>
    <w:rsid w:val="001F4312"/>
    <w:rPr>
      <w:rFonts w:ascii="Cambria" w:hAnsi="Cambria"/>
      <w:i/>
      <w:iCs/>
      <w:color w:val="16505E"/>
      <w:lang w:val="en-GB" w:eastAsia="x-none"/>
    </w:rPr>
  </w:style>
  <w:style w:type="character" w:customStyle="1" w:styleId="berschrift7Zchn">
    <w:name w:val="Überschrift 7 Zchn"/>
    <w:link w:val="berschrift7"/>
    <w:uiPriority w:val="9"/>
    <w:semiHidden/>
    <w:rsid w:val="001F4312"/>
    <w:rPr>
      <w:rFonts w:ascii="Cambria" w:hAnsi="Cambria"/>
      <w:i/>
      <w:iCs/>
      <w:color w:val="404040"/>
      <w:lang w:val="en-GB" w:eastAsia="x-none"/>
    </w:rPr>
  </w:style>
  <w:style w:type="character" w:customStyle="1" w:styleId="berschrift8Zchn">
    <w:name w:val="Überschrift 8 Zchn"/>
    <w:link w:val="berschrift8"/>
    <w:uiPriority w:val="9"/>
    <w:semiHidden/>
    <w:rsid w:val="001F4312"/>
    <w:rPr>
      <w:rFonts w:ascii="Cambria" w:hAnsi="Cambria"/>
      <w:color w:val="2DA2BF"/>
      <w:lang w:val="en-GB" w:eastAsia="x-none"/>
    </w:rPr>
  </w:style>
  <w:style w:type="character" w:customStyle="1" w:styleId="berschrift9Zchn">
    <w:name w:val="Überschrift 9 Zchn"/>
    <w:link w:val="berschrift9"/>
    <w:uiPriority w:val="9"/>
    <w:semiHidden/>
    <w:rsid w:val="001F4312"/>
    <w:rPr>
      <w:rFonts w:ascii="Cambria" w:hAnsi="Cambria"/>
      <w:i/>
      <w:iCs/>
      <w:color w:val="404040"/>
      <w:lang w:val="en-GB" w:eastAsia="x-none"/>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rPr>
      <w:lang w:eastAsia="x-none"/>
    </w:r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lang w:val="x-none" w:eastAsia="x-none"/>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lang w:val="x-none" w:eastAsia="x-none"/>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MittleresRaster2-Akzent21">
    <w:name w:val="Mittleres Raster 2 - Akzent 21"/>
    <w:basedOn w:val="Standard"/>
    <w:next w:val="Standard"/>
    <w:link w:val="MittleresRaster2-Akzent2Zchn"/>
    <w:uiPriority w:val="29"/>
    <w:qFormat/>
    <w:rsid w:val="001F4312"/>
    <w:rPr>
      <w:i/>
      <w:iCs/>
      <w:color w:val="000000"/>
      <w:sz w:val="20"/>
      <w:szCs w:val="20"/>
      <w:lang w:val="x-none" w:eastAsia="x-none"/>
    </w:rPr>
  </w:style>
  <w:style w:type="character" w:customStyle="1" w:styleId="MittleresRaster2-Akzent2Zchn">
    <w:name w:val="Mittleres Raster 2 - Akzent 2 Zchn"/>
    <w:link w:val="MittleresRaster2-Akzent21"/>
    <w:uiPriority w:val="29"/>
    <w:rsid w:val="001F4312"/>
    <w:rPr>
      <w:i/>
      <w:iCs/>
      <w:color w:val="000000"/>
    </w:rPr>
  </w:style>
  <w:style w:type="paragraph" w:customStyle="1" w:styleId="MittleresRaster3-Akzent21">
    <w:name w:val="Mittleres Raster 3 - Akzent 21"/>
    <w:basedOn w:val="Standard"/>
    <w:next w:val="Standard"/>
    <w:link w:val="MittleresRaster3-Akzent2Zchn"/>
    <w:uiPriority w:val="30"/>
    <w:qFormat/>
    <w:rsid w:val="001F4312"/>
    <w:pPr>
      <w:pBdr>
        <w:bottom w:val="single" w:sz="4" w:space="4" w:color="2DA2BF"/>
      </w:pBdr>
      <w:spacing w:before="200" w:after="280"/>
      <w:ind w:left="936" w:right="936"/>
    </w:pPr>
    <w:rPr>
      <w:b/>
      <w:bCs/>
      <w:i/>
      <w:iCs/>
      <w:color w:val="2DA2BF"/>
      <w:sz w:val="20"/>
      <w:szCs w:val="20"/>
      <w:lang w:val="x-none" w:eastAsia="x-none"/>
    </w:rPr>
  </w:style>
  <w:style w:type="character" w:customStyle="1" w:styleId="MittleresRaster3-Akzent2Zchn">
    <w:name w:val="Mittleres Raster 3 - Akzent 2 Zchn"/>
    <w:link w:val="MittleresRaster3-Akzent21"/>
    <w:uiPriority w:val="30"/>
    <w:rsid w:val="001F4312"/>
    <w:rPr>
      <w:b/>
      <w:bCs/>
      <w:i/>
      <w:iCs/>
      <w:color w:val="2DA2BF"/>
    </w:rPr>
  </w:style>
  <w:style w:type="character" w:customStyle="1" w:styleId="Svagfremhvning1">
    <w:name w:val="Svag fremhævning1"/>
    <w:uiPriority w:val="19"/>
    <w:qFormat/>
    <w:rsid w:val="001F4312"/>
    <w:rPr>
      <w:i/>
      <w:iCs/>
      <w:color w:val="808080"/>
    </w:rPr>
  </w:style>
  <w:style w:type="character" w:customStyle="1" w:styleId="Kraftigfremhvning1">
    <w:name w:val="Kraftig fremhævning1"/>
    <w:uiPriority w:val="21"/>
    <w:qFormat/>
    <w:rsid w:val="001F4312"/>
    <w:rPr>
      <w:b/>
      <w:bCs/>
      <w:i/>
      <w:iCs/>
      <w:color w:val="2DA2BF"/>
    </w:rPr>
  </w:style>
  <w:style w:type="character" w:customStyle="1" w:styleId="Svaghenvisning1">
    <w:name w:val="Svag henvisning1"/>
    <w:uiPriority w:val="31"/>
    <w:qFormat/>
    <w:rsid w:val="001F4312"/>
    <w:rPr>
      <w:smallCaps/>
      <w:color w:val="DA1F28"/>
      <w:u w:val="single"/>
    </w:r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lang w:eastAsia="x-none"/>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lang w:eastAsia="x-none"/>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paragraph" w:customStyle="1" w:styleId="Spacebetweentables">
    <w:name w:val="Space between tables"/>
    <w:aliases w:val="s"/>
    <w:basedOn w:val="Standard"/>
    <w:next w:val="Standard"/>
    <w:uiPriority w:val="99"/>
    <w:rsid w:val="00E91975"/>
    <w:pPr>
      <w:suppressAutoHyphens/>
      <w:spacing w:after="0"/>
      <w:ind w:left="1440"/>
    </w:pPr>
    <w:rPr>
      <w:rFonts w:ascii="Arial" w:hAnsi="Arial"/>
      <w:sz w:val="16"/>
      <w:szCs w:val="20"/>
      <w:lang w:val="en-US" w:eastAsia="en-US"/>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MittleresRaster21">
    <w:name w:val="Mittleres Raster 21"/>
    <w:link w:val="MittleresRaster2Zchn"/>
    <w:uiPriority w:val="1"/>
    <w:qFormat/>
    <w:rsid w:val="00412637"/>
    <w:rPr>
      <w:sz w:val="22"/>
      <w:szCs w:val="22"/>
      <w:lang w:val="nb-NO" w:eastAsia="en-US"/>
    </w:rPr>
  </w:style>
  <w:style w:type="character" w:customStyle="1" w:styleId="MittleresRaster2Zchn">
    <w:name w:val="Mittleres Raster 2 Zchn"/>
    <w:link w:val="MittleresRaster21"/>
    <w:uiPriority w:val="1"/>
    <w:rsid w:val="00412637"/>
    <w:rPr>
      <w:sz w:val="22"/>
      <w:szCs w:val="22"/>
      <w:lang w:eastAsia="en-US"/>
    </w:r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70DB"/>
    <w:pPr>
      <w:spacing w:after="120"/>
    </w:pPr>
    <w:rPr>
      <w:sz w:val="22"/>
      <w:szCs w:val="22"/>
      <w:lang w:val="en-GB"/>
    </w:rPr>
  </w:style>
  <w:style w:type="paragraph" w:styleId="berschrift1">
    <w:name w:val="heading 1"/>
    <w:aliases w:val="h1"/>
    <w:basedOn w:val="Standard"/>
    <w:next w:val="Standard"/>
    <w:link w:val="berschrift1Zchn"/>
    <w:uiPriority w:val="9"/>
    <w:qFormat/>
    <w:rsid w:val="00772BA1"/>
    <w:pPr>
      <w:keepNext/>
      <w:pageBreakBefore/>
      <w:numPr>
        <w:numId w:val="14"/>
      </w:numPr>
      <w:spacing w:before="240" w:after="60"/>
      <w:ind w:left="431" w:hanging="431"/>
      <w:outlineLvl w:val="0"/>
    </w:pPr>
    <w:rPr>
      <w:rFonts w:ascii="Arial" w:hAnsi="Arial"/>
      <w:b/>
      <w:bCs/>
      <w:kern w:val="32"/>
      <w:sz w:val="32"/>
      <w:szCs w:val="32"/>
      <w:lang w:eastAsia="it-IT"/>
    </w:rPr>
  </w:style>
  <w:style w:type="paragraph" w:styleId="berschrift2">
    <w:name w:val="heading 2"/>
    <w:aliases w:val="h2"/>
    <w:basedOn w:val="berschrift3"/>
    <w:next w:val="Standard"/>
    <w:link w:val="berschrift2Zchn"/>
    <w:uiPriority w:val="99"/>
    <w:qFormat/>
    <w:rsid w:val="006B4C99"/>
    <w:pPr>
      <w:keepLines w:val="0"/>
      <w:numPr>
        <w:ilvl w:val="1"/>
        <w:numId w:val="14"/>
      </w:numPr>
      <w:spacing w:before="240" w:after="60"/>
      <w:outlineLvl w:val="1"/>
    </w:pPr>
    <w:rPr>
      <w:rFonts w:ascii="Arial" w:hAnsi="Arial"/>
      <w:color w:val="auto"/>
      <w:kern w:val="32"/>
      <w:sz w:val="24"/>
      <w:szCs w:val="24"/>
      <w:lang w:eastAsia="it-IT"/>
    </w:rPr>
  </w:style>
  <w:style w:type="paragraph" w:styleId="berschrift3">
    <w:name w:val="heading 3"/>
    <w:basedOn w:val="Standard"/>
    <w:next w:val="Standard"/>
    <w:link w:val="berschrift3Zchn"/>
    <w:uiPriority w:val="9"/>
    <w:qFormat/>
    <w:rsid w:val="001F4312"/>
    <w:pPr>
      <w:keepNext/>
      <w:keepLines/>
      <w:numPr>
        <w:ilvl w:val="2"/>
        <w:numId w:val="3"/>
      </w:numPr>
      <w:spacing w:before="200"/>
      <w:outlineLvl w:val="2"/>
    </w:pPr>
    <w:rPr>
      <w:rFonts w:ascii="Cambria" w:hAnsi="Cambria"/>
      <w:b/>
      <w:bCs/>
      <w:color w:val="2DA2BF"/>
      <w:sz w:val="20"/>
      <w:szCs w:val="20"/>
      <w:lang w:eastAsia="x-none"/>
    </w:rPr>
  </w:style>
  <w:style w:type="paragraph" w:styleId="berschrift4">
    <w:name w:val="heading 4"/>
    <w:basedOn w:val="Standard"/>
    <w:next w:val="Standard"/>
    <w:link w:val="berschrift4Zchn"/>
    <w:uiPriority w:val="9"/>
    <w:qFormat/>
    <w:rsid w:val="001F4312"/>
    <w:pPr>
      <w:keepNext/>
      <w:keepLines/>
      <w:numPr>
        <w:ilvl w:val="3"/>
        <w:numId w:val="3"/>
      </w:numPr>
      <w:spacing w:before="200"/>
      <w:outlineLvl w:val="3"/>
    </w:pPr>
    <w:rPr>
      <w:rFonts w:ascii="Cambria" w:hAnsi="Cambria"/>
      <w:b/>
      <w:bCs/>
      <w:i/>
      <w:iCs/>
      <w:color w:val="2DA2BF"/>
      <w:sz w:val="20"/>
      <w:szCs w:val="20"/>
      <w:lang w:eastAsia="x-none"/>
    </w:rPr>
  </w:style>
  <w:style w:type="paragraph" w:styleId="berschrift5">
    <w:name w:val="heading 5"/>
    <w:basedOn w:val="Standard"/>
    <w:next w:val="Standard"/>
    <w:link w:val="berschrift5Zchn"/>
    <w:uiPriority w:val="9"/>
    <w:qFormat/>
    <w:rsid w:val="001F4312"/>
    <w:pPr>
      <w:keepNext/>
      <w:keepLines/>
      <w:numPr>
        <w:ilvl w:val="4"/>
        <w:numId w:val="3"/>
      </w:numPr>
      <w:spacing w:before="200"/>
      <w:outlineLvl w:val="4"/>
    </w:pPr>
    <w:rPr>
      <w:rFonts w:ascii="Cambria" w:hAnsi="Cambria"/>
      <w:color w:val="16505E"/>
      <w:sz w:val="20"/>
      <w:szCs w:val="20"/>
      <w:lang w:eastAsia="x-none"/>
    </w:rPr>
  </w:style>
  <w:style w:type="paragraph" w:styleId="berschrift6">
    <w:name w:val="heading 6"/>
    <w:basedOn w:val="Standard"/>
    <w:next w:val="Standard"/>
    <w:link w:val="berschrift6Zchn"/>
    <w:uiPriority w:val="9"/>
    <w:qFormat/>
    <w:rsid w:val="001F4312"/>
    <w:pPr>
      <w:keepNext/>
      <w:keepLines/>
      <w:numPr>
        <w:ilvl w:val="5"/>
        <w:numId w:val="3"/>
      </w:numPr>
      <w:spacing w:before="200"/>
      <w:outlineLvl w:val="5"/>
    </w:pPr>
    <w:rPr>
      <w:rFonts w:ascii="Cambria" w:hAnsi="Cambria"/>
      <w:i/>
      <w:iCs/>
      <w:color w:val="16505E"/>
      <w:sz w:val="20"/>
      <w:szCs w:val="20"/>
      <w:lang w:eastAsia="x-none"/>
    </w:rPr>
  </w:style>
  <w:style w:type="paragraph" w:styleId="berschrift7">
    <w:name w:val="heading 7"/>
    <w:basedOn w:val="Standard"/>
    <w:next w:val="Standard"/>
    <w:link w:val="berschrift7Zchn"/>
    <w:uiPriority w:val="9"/>
    <w:qFormat/>
    <w:rsid w:val="001F4312"/>
    <w:pPr>
      <w:keepNext/>
      <w:keepLines/>
      <w:numPr>
        <w:ilvl w:val="6"/>
        <w:numId w:val="3"/>
      </w:numPr>
      <w:spacing w:before="200"/>
      <w:outlineLvl w:val="6"/>
    </w:pPr>
    <w:rPr>
      <w:rFonts w:ascii="Cambria" w:hAnsi="Cambria"/>
      <w:i/>
      <w:iCs/>
      <w:color w:val="404040"/>
      <w:sz w:val="20"/>
      <w:szCs w:val="20"/>
      <w:lang w:eastAsia="x-none"/>
    </w:rPr>
  </w:style>
  <w:style w:type="paragraph" w:styleId="berschrift8">
    <w:name w:val="heading 8"/>
    <w:basedOn w:val="Standard"/>
    <w:next w:val="Standard"/>
    <w:link w:val="berschrift8Zchn"/>
    <w:uiPriority w:val="9"/>
    <w:qFormat/>
    <w:rsid w:val="001F4312"/>
    <w:pPr>
      <w:keepNext/>
      <w:keepLines/>
      <w:numPr>
        <w:ilvl w:val="7"/>
        <w:numId w:val="3"/>
      </w:numPr>
      <w:spacing w:before="200"/>
      <w:outlineLvl w:val="7"/>
    </w:pPr>
    <w:rPr>
      <w:rFonts w:ascii="Cambria" w:hAnsi="Cambria"/>
      <w:color w:val="2DA2BF"/>
      <w:sz w:val="20"/>
      <w:szCs w:val="20"/>
      <w:lang w:eastAsia="x-none"/>
    </w:rPr>
  </w:style>
  <w:style w:type="paragraph" w:styleId="berschrift9">
    <w:name w:val="heading 9"/>
    <w:basedOn w:val="Standard"/>
    <w:next w:val="Standard"/>
    <w:link w:val="berschrift9Zchn"/>
    <w:uiPriority w:val="9"/>
    <w:qFormat/>
    <w:rsid w:val="001F4312"/>
    <w:pPr>
      <w:keepNext/>
      <w:keepLines/>
      <w:numPr>
        <w:ilvl w:val="8"/>
        <w:numId w:val="3"/>
      </w:numPr>
      <w:spacing w:before="200"/>
      <w:outlineLvl w:val="8"/>
    </w:pPr>
    <w:rPr>
      <w:rFonts w:ascii="Cambria" w:hAnsi="Cambria"/>
      <w:i/>
      <w:iCs/>
      <w:color w:val="404040"/>
      <w:sz w:val="20"/>
      <w:szCs w:val="20"/>
      <w:lang w:eastAsia="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aliases w:val="h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aliases w:val="h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lang w:val="x-none" w:eastAsia="x-none"/>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1F4312"/>
    <w:rPr>
      <w:rFonts w:ascii="Cambria" w:hAnsi="Cambria"/>
      <w:b/>
      <w:bCs/>
      <w:color w:val="2DA2BF"/>
      <w:lang w:val="en-GB" w:eastAsia="x-none"/>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lang w:val="x-none" w:eastAsia="x-none"/>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eastAsia="x-none"/>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lang w:val="x-none" w:eastAsia="x-none"/>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semiHidden/>
    <w:rsid w:val="001F4312"/>
    <w:rPr>
      <w:rFonts w:ascii="Cambria" w:hAnsi="Cambria"/>
      <w:color w:val="16505E"/>
      <w:lang w:val="en-GB" w:eastAsia="x-none"/>
    </w:rPr>
  </w:style>
  <w:style w:type="character" w:customStyle="1" w:styleId="berschrift6Zchn">
    <w:name w:val="Überschrift 6 Zchn"/>
    <w:link w:val="berschrift6"/>
    <w:uiPriority w:val="9"/>
    <w:semiHidden/>
    <w:rsid w:val="001F4312"/>
    <w:rPr>
      <w:rFonts w:ascii="Cambria" w:hAnsi="Cambria"/>
      <w:i/>
      <w:iCs/>
      <w:color w:val="16505E"/>
      <w:lang w:val="en-GB" w:eastAsia="x-none"/>
    </w:rPr>
  </w:style>
  <w:style w:type="character" w:customStyle="1" w:styleId="berschrift7Zchn">
    <w:name w:val="Überschrift 7 Zchn"/>
    <w:link w:val="berschrift7"/>
    <w:uiPriority w:val="9"/>
    <w:semiHidden/>
    <w:rsid w:val="001F4312"/>
    <w:rPr>
      <w:rFonts w:ascii="Cambria" w:hAnsi="Cambria"/>
      <w:i/>
      <w:iCs/>
      <w:color w:val="404040"/>
      <w:lang w:val="en-GB" w:eastAsia="x-none"/>
    </w:rPr>
  </w:style>
  <w:style w:type="character" w:customStyle="1" w:styleId="berschrift8Zchn">
    <w:name w:val="Überschrift 8 Zchn"/>
    <w:link w:val="berschrift8"/>
    <w:uiPriority w:val="9"/>
    <w:semiHidden/>
    <w:rsid w:val="001F4312"/>
    <w:rPr>
      <w:rFonts w:ascii="Cambria" w:hAnsi="Cambria"/>
      <w:color w:val="2DA2BF"/>
      <w:lang w:val="en-GB" w:eastAsia="x-none"/>
    </w:rPr>
  </w:style>
  <w:style w:type="character" w:customStyle="1" w:styleId="berschrift9Zchn">
    <w:name w:val="Überschrift 9 Zchn"/>
    <w:link w:val="berschrift9"/>
    <w:uiPriority w:val="9"/>
    <w:semiHidden/>
    <w:rsid w:val="001F4312"/>
    <w:rPr>
      <w:rFonts w:ascii="Cambria" w:hAnsi="Cambria"/>
      <w:i/>
      <w:iCs/>
      <w:color w:val="404040"/>
      <w:lang w:val="en-GB" w:eastAsia="x-none"/>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rPr>
      <w:lang w:eastAsia="x-none"/>
    </w:r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lang w:val="x-none" w:eastAsia="x-none"/>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lang w:val="x-none" w:eastAsia="x-none"/>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MittleresRaster2-Akzent21">
    <w:name w:val="Mittleres Raster 2 - Akzent 21"/>
    <w:basedOn w:val="Standard"/>
    <w:next w:val="Standard"/>
    <w:link w:val="MittleresRaster2-Akzent2Zchn"/>
    <w:uiPriority w:val="29"/>
    <w:qFormat/>
    <w:rsid w:val="001F4312"/>
    <w:rPr>
      <w:i/>
      <w:iCs/>
      <w:color w:val="000000"/>
      <w:sz w:val="20"/>
      <w:szCs w:val="20"/>
      <w:lang w:val="x-none" w:eastAsia="x-none"/>
    </w:rPr>
  </w:style>
  <w:style w:type="character" w:customStyle="1" w:styleId="MittleresRaster2-Akzent2Zchn">
    <w:name w:val="Mittleres Raster 2 - Akzent 2 Zchn"/>
    <w:link w:val="MittleresRaster2-Akzent21"/>
    <w:uiPriority w:val="29"/>
    <w:rsid w:val="001F4312"/>
    <w:rPr>
      <w:i/>
      <w:iCs/>
      <w:color w:val="000000"/>
    </w:rPr>
  </w:style>
  <w:style w:type="paragraph" w:customStyle="1" w:styleId="MittleresRaster3-Akzent21">
    <w:name w:val="Mittleres Raster 3 - Akzent 21"/>
    <w:basedOn w:val="Standard"/>
    <w:next w:val="Standard"/>
    <w:link w:val="MittleresRaster3-Akzent2Zchn"/>
    <w:uiPriority w:val="30"/>
    <w:qFormat/>
    <w:rsid w:val="001F4312"/>
    <w:pPr>
      <w:pBdr>
        <w:bottom w:val="single" w:sz="4" w:space="4" w:color="2DA2BF"/>
      </w:pBdr>
      <w:spacing w:before="200" w:after="280"/>
      <w:ind w:left="936" w:right="936"/>
    </w:pPr>
    <w:rPr>
      <w:b/>
      <w:bCs/>
      <w:i/>
      <w:iCs/>
      <w:color w:val="2DA2BF"/>
      <w:sz w:val="20"/>
      <w:szCs w:val="20"/>
      <w:lang w:val="x-none" w:eastAsia="x-none"/>
    </w:rPr>
  </w:style>
  <w:style w:type="character" w:customStyle="1" w:styleId="MittleresRaster3-Akzent2Zchn">
    <w:name w:val="Mittleres Raster 3 - Akzent 2 Zchn"/>
    <w:link w:val="MittleresRaster3-Akzent21"/>
    <w:uiPriority w:val="30"/>
    <w:rsid w:val="001F4312"/>
    <w:rPr>
      <w:b/>
      <w:bCs/>
      <w:i/>
      <w:iCs/>
      <w:color w:val="2DA2BF"/>
    </w:rPr>
  </w:style>
  <w:style w:type="character" w:customStyle="1" w:styleId="Svagfremhvning1">
    <w:name w:val="Svag fremhævning1"/>
    <w:uiPriority w:val="19"/>
    <w:qFormat/>
    <w:rsid w:val="001F4312"/>
    <w:rPr>
      <w:i/>
      <w:iCs/>
      <w:color w:val="808080"/>
    </w:rPr>
  </w:style>
  <w:style w:type="character" w:customStyle="1" w:styleId="Kraftigfremhvning1">
    <w:name w:val="Kraftig fremhævning1"/>
    <w:uiPriority w:val="21"/>
    <w:qFormat/>
    <w:rsid w:val="001F4312"/>
    <w:rPr>
      <w:b/>
      <w:bCs/>
      <w:i/>
      <w:iCs/>
      <w:color w:val="2DA2BF"/>
    </w:rPr>
  </w:style>
  <w:style w:type="character" w:customStyle="1" w:styleId="Svaghenvisning1">
    <w:name w:val="Svag henvisning1"/>
    <w:uiPriority w:val="31"/>
    <w:qFormat/>
    <w:rsid w:val="001F4312"/>
    <w:rPr>
      <w:smallCaps/>
      <w:color w:val="DA1F28"/>
      <w:u w:val="single"/>
    </w:r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lang w:eastAsia="x-none"/>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lang w:eastAsia="x-none"/>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paragraph" w:customStyle="1" w:styleId="Spacebetweentables">
    <w:name w:val="Space between tables"/>
    <w:aliases w:val="s"/>
    <w:basedOn w:val="Standard"/>
    <w:next w:val="Standard"/>
    <w:uiPriority w:val="99"/>
    <w:rsid w:val="00E91975"/>
    <w:pPr>
      <w:suppressAutoHyphens/>
      <w:spacing w:after="0"/>
      <w:ind w:left="1440"/>
    </w:pPr>
    <w:rPr>
      <w:rFonts w:ascii="Arial" w:hAnsi="Arial"/>
      <w:sz w:val="16"/>
      <w:szCs w:val="20"/>
      <w:lang w:val="en-US" w:eastAsia="en-US"/>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MittleresRaster21">
    <w:name w:val="Mittleres Raster 21"/>
    <w:link w:val="MittleresRaster2Zchn"/>
    <w:uiPriority w:val="1"/>
    <w:qFormat/>
    <w:rsid w:val="00412637"/>
    <w:rPr>
      <w:sz w:val="22"/>
      <w:szCs w:val="22"/>
      <w:lang w:val="nb-NO" w:eastAsia="en-US"/>
    </w:rPr>
  </w:style>
  <w:style w:type="character" w:customStyle="1" w:styleId="MittleresRaster2Zchn">
    <w:name w:val="Mittleres Raster 2 Zchn"/>
    <w:link w:val="MittleresRaster21"/>
    <w:uiPriority w:val="1"/>
    <w:rsid w:val="00412637"/>
    <w:rPr>
      <w:sz w:val="22"/>
      <w:szCs w:val="22"/>
      <w:lang w:eastAsia="en-US"/>
    </w:r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comments" Target="comments.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ISO_6523" TargetMode="External"/><Relationship Id="rId2" Type="http://schemas.openxmlformats.org/officeDocument/2006/relationships/hyperlink" Target="http://www.nesubl.eu/download/18.6dae77a0113497f158680002577/NES+Code+Lists+and+Identification+Schemes+-+Version+2.pdf" TargetMode="External"/><Relationship Id="rId1" Type="http://schemas.openxmlformats.org/officeDocument/2006/relationships/hyperlink" Target="http://www.cen.eu/cwa/bii/specs/Profiles/Guidelines/BII_CodeLists-v1.00.x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BB857-38A6-40A9-A97D-3659360CD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7135</Words>
  <Characters>44954</Characters>
  <Application>Microsoft Office Word</Application>
  <DocSecurity>0</DocSecurity>
  <Lines>374</Lines>
  <Paragraphs>103</Paragraphs>
  <ScaleCrop>false</ScaleCrop>
  <HeadingPairs>
    <vt:vector size="2" baseType="variant">
      <vt:variant>
        <vt:lpstr>Titel</vt:lpstr>
      </vt:variant>
      <vt:variant>
        <vt:i4>1</vt:i4>
      </vt:variant>
    </vt:vector>
  </HeadingPairs>
  <TitlesOfParts>
    <vt:vector size="1" baseType="lpstr">
      <vt:lpstr>PEPPOL</vt:lpstr>
    </vt:vector>
  </TitlesOfParts>
  <Company>TU Wien - Studentenversion</Company>
  <LinksUpToDate>false</LinksUpToDate>
  <CharactersWithSpaces>51986</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Helger</cp:lastModifiedBy>
  <cp:revision>16</cp:revision>
  <cp:lastPrinted>2012-03-20T13:03:00Z</cp:lastPrinted>
  <dcterms:created xsi:type="dcterms:W3CDTF">2017-04-24T16:55:00Z</dcterms:created>
  <dcterms:modified xsi:type="dcterms:W3CDTF">2017-06-13T15:14:00Z</dcterms:modified>
</cp:coreProperties>
</file>