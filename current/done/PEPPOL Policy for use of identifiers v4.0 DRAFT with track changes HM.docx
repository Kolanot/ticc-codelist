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0E060" w14:textId="77777777" w:rsidR="00E91975" w:rsidRPr="00E91975" w:rsidRDefault="00913E37" w:rsidP="00E91975">
      <w:pPr>
        <w:rPr>
          <w:sz w:val="20"/>
        </w:rPr>
      </w:pPr>
      <w:bookmarkStart w:id="0" w:name="_Toc265238790"/>
      <w:r>
        <w:rPr>
          <w:noProof/>
          <w:sz w:val="20"/>
          <w:lang w:val="sv-SE" w:eastAsia="sv-SE"/>
        </w:rPr>
        <w:drawing>
          <wp:anchor distT="0" distB="0" distL="114300" distR="114300" simplePos="0" relativeHeight="251659264" behindDoc="0" locked="0" layoutInCell="1" allowOverlap="1" wp14:anchorId="6BB8BAC1" wp14:editId="28E16D75">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sv-SE" w:eastAsia="sv-SE"/>
        </w:rPr>
        <w:drawing>
          <wp:inline distT="0" distB="0" distL="0" distR="0" wp14:anchorId="6B30F858" wp14:editId="50B435D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14:paraId="605C8915" w14:textId="77777777" w:rsidR="00E91975" w:rsidRPr="00E91975" w:rsidRDefault="00E91975" w:rsidP="00E91975">
      <w:pPr>
        <w:rPr>
          <w:sz w:val="20"/>
        </w:rPr>
      </w:pPr>
    </w:p>
    <w:p w14:paraId="5903CC09" w14:textId="77777777" w:rsidR="00E91975" w:rsidRPr="006132BB" w:rsidRDefault="00E91975" w:rsidP="006132BB"/>
    <w:p w14:paraId="01B75435" w14:textId="77777777"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14:paraId="71262E0C" w14:textId="77777777" w:rsidR="00E91975" w:rsidRPr="006132BB" w:rsidRDefault="00E91975" w:rsidP="006132BB">
      <w:bookmarkStart w:id="1" w:name="_Toc274897532"/>
      <w:bookmarkStart w:id="2" w:name="_Toc274906476"/>
      <w:bookmarkStart w:id="3" w:name="_Toc274906523"/>
      <w:bookmarkStart w:id="4" w:name="_Toc274908781"/>
    </w:p>
    <w:p w14:paraId="60C1766D" w14:textId="77777777" w:rsidR="00E91975" w:rsidRPr="006132BB" w:rsidRDefault="00913E37" w:rsidP="006132BB">
      <w:r>
        <w:rPr>
          <w:noProof/>
          <w:lang w:val="sv-SE" w:eastAsia="sv-SE"/>
        </w:rPr>
        <w:drawing>
          <wp:anchor distT="0" distB="0" distL="114300" distR="114300" simplePos="0" relativeHeight="251656192" behindDoc="0" locked="0" layoutInCell="1" allowOverlap="1" wp14:anchorId="2C81517E" wp14:editId="78201BF2">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14:paraId="1F7BD5F3" w14:textId="77777777" w:rsidTr="00AC5DA8">
        <w:trPr>
          <w:gridAfter w:val="1"/>
          <w:wAfter w:w="992" w:type="dxa"/>
        </w:trPr>
        <w:tc>
          <w:tcPr>
            <w:tcW w:w="6662" w:type="dxa"/>
          </w:tcPr>
          <w:bookmarkEnd w:id="1"/>
          <w:bookmarkEnd w:id="2"/>
          <w:bookmarkEnd w:id="3"/>
          <w:bookmarkEnd w:id="4"/>
          <w:p w14:paraId="78E90BEF" w14:textId="77777777" w:rsidR="00AC5DA8" w:rsidRDefault="00AC5DA8" w:rsidP="00AC5DA8">
            <w:pPr>
              <w:jc w:val="center"/>
            </w:pPr>
            <w:r w:rsidRPr="006731A2">
              <w:rPr>
                <w:rFonts w:ascii="Arial" w:hAnsi="Arial" w:cs="Arial"/>
                <w:b/>
                <w:bCs/>
                <w:sz w:val="32"/>
                <w:szCs w:val="28"/>
              </w:rPr>
              <w:t>OpenPEPPOL AISBL</w:t>
            </w:r>
          </w:p>
        </w:tc>
      </w:tr>
      <w:tr w:rsidR="00AC5DA8" w:rsidRPr="00E91975" w14:paraId="56997A79" w14:textId="77777777" w:rsidTr="00AC5DA8">
        <w:trPr>
          <w:gridAfter w:val="1"/>
          <w:wAfter w:w="992" w:type="dxa"/>
        </w:trPr>
        <w:tc>
          <w:tcPr>
            <w:tcW w:w="6662" w:type="dxa"/>
          </w:tcPr>
          <w:p w14:paraId="6CCB8425" w14:textId="77777777" w:rsidR="00AC5DA8" w:rsidRDefault="00AC5DA8" w:rsidP="00AC5DA8">
            <w:pPr>
              <w:jc w:val="center"/>
            </w:pPr>
          </w:p>
        </w:tc>
      </w:tr>
      <w:tr w:rsidR="00E91975" w:rsidRPr="00303B13" w14:paraId="12AF890C" w14:textId="77777777" w:rsidTr="0047482D">
        <w:tc>
          <w:tcPr>
            <w:tcW w:w="7654" w:type="dxa"/>
            <w:gridSpan w:val="2"/>
          </w:tcPr>
          <w:p w14:paraId="58FC57AF" w14:textId="77777777" w:rsidR="00E91975" w:rsidRPr="00E91975" w:rsidRDefault="00E91975" w:rsidP="0047482D">
            <w:pPr>
              <w:pBdr>
                <w:bottom w:val="single" w:sz="4" w:space="1" w:color="auto"/>
              </w:pBdr>
              <w:ind w:right="709"/>
              <w:rPr>
                <w:rFonts w:ascii="Arial" w:hAnsi="Arial" w:cs="Arial"/>
                <w:b/>
              </w:rPr>
            </w:pPr>
          </w:p>
          <w:p w14:paraId="63BCCBB5" w14:textId="77777777" w:rsidR="00E91975" w:rsidRPr="00E91975" w:rsidRDefault="00E91975" w:rsidP="0047482D">
            <w:pPr>
              <w:ind w:right="709"/>
              <w:rPr>
                <w:rFonts w:ascii="Arial" w:hAnsi="Arial" w:cs="Arial"/>
                <w:b/>
              </w:rPr>
            </w:pPr>
          </w:p>
          <w:p w14:paraId="5CDFD79D" w14:textId="77777777"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14:paraId="125F7B5A" w14:textId="77777777"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14:paraId="740BF2F3" w14:textId="77777777" w:rsidR="00E91975" w:rsidRPr="0047482D" w:rsidRDefault="00E91975" w:rsidP="0047482D">
            <w:pPr>
              <w:ind w:right="709"/>
              <w:rPr>
                <w:rFonts w:ascii="Arial" w:hAnsi="Arial" w:cs="Arial"/>
                <w:b/>
              </w:rPr>
            </w:pPr>
          </w:p>
          <w:p w14:paraId="09744A85" w14:textId="77777777"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14:paraId="4D5B75B5" w14:textId="77777777" w:rsidR="00E91975" w:rsidRPr="0047482D" w:rsidRDefault="00E91975" w:rsidP="0047482D">
            <w:pPr>
              <w:suppressAutoHyphens/>
              <w:ind w:right="709"/>
              <w:jc w:val="center"/>
              <w:rPr>
                <w:rFonts w:ascii="Arial" w:hAnsi="Arial" w:cs="Arial"/>
                <w:b/>
                <w:sz w:val="28"/>
              </w:rPr>
            </w:pPr>
          </w:p>
          <w:p w14:paraId="48BF6CBB" w14:textId="77777777" w:rsidR="00E91975" w:rsidRPr="00E91975" w:rsidRDefault="00E91975" w:rsidP="0047482D">
            <w:pPr>
              <w:ind w:right="709"/>
              <w:rPr>
                <w:rFonts w:ascii="Arial" w:hAnsi="Arial" w:cs="Arial"/>
                <w:b/>
              </w:rPr>
            </w:pPr>
          </w:p>
          <w:p w14:paraId="72BB22D0" w14:textId="77777777" w:rsidR="00E91975" w:rsidRPr="00E91975" w:rsidRDefault="00E91975" w:rsidP="0047482D">
            <w:pPr>
              <w:ind w:right="709"/>
              <w:rPr>
                <w:rFonts w:ascii="Arial" w:hAnsi="Arial" w:cs="Arial"/>
                <w:b/>
              </w:rPr>
            </w:pPr>
          </w:p>
          <w:p w14:paraId="10338073" w14:textId="77777777" w:rsidR="00E91975" w:rsidRPr="00303B13" w:rsidRDefault="00E91975" w:rsidP="0047482D">
            <w:pPr>
              <w:ind w:right="709"/>
              <w:rPr>
                <w:rFonts w:ascii="Arial" w:hAnsi="Arial" w:cs="Arial"/>
                <w:b/>
                <w:lang w:val="sv-SE"/>
                <w:rPrChange w:id="5" w:author="Henrik Möller" w:date="2017-12-14T07:50:00Z">
                  <w:rPr>
                    <w:rFonts w:ascii="Arial" w:hAnsi="Arial" w:cs="Arial"/>
                    <w:b/>
                  </w:rPr>
                </w:rPrChange>
              </w:rPr>
            </w:pPr>
            <w:r w:rsidRPr="00303B13">
              <w:rPr>
                <w:rFonts w:ascii="Arial" w:hAnsi="Arial" w:cs="Arial"/>
                <w:b/>
                <w:lang w:val="sv-SE"/>
                <w:rPrChange w:id="6" w:author="Henrik Möller" w:date="2017-12-14T07:50:00Z">
                  <w:rPr>
                    <w:rFonts w:ascii="Arial" w:hAnsi="Arial" w:cs="Arial"/>
                    <w:b/>
                  </w:rPr>
                </w:rPrChange>
              </w:rPr>
              <w:t>Version</w:t>
            </w:r>
            <w:r w:rsidR="0047482D" w:rsidRPr="00303B13">
              <w:rPr>
                <w:rFonts w:ascii="Arial" w:hAnsi="Arial" w:cs="Arial"/>
                <w:b/>
                <w:lang w:val="sv-SE"/>
                <w:rPrChange w:id="7" w:author="Henrik Möller" w:date="2017-12-14T07:50:00Z">
                  <w:rPr>
                    <w:rFonts w:ascii="Arial" w:hAnsi="Arial" w:cs="Arial"/>
                    <w:b/>
                  </w:rPr>
                </w:rPrChange>
              </w:rPr>
              <w:t xml:space="preserve">: </w:t>
            </w:r>
            <w:del w:id="8" w:author="Helger" w:date="2017-06-13T14:56:00Z">
              <w:r w:rsidR="00E52C91" w:rsidRPr="00303B13" w:rsidDel="009F4391">
                <w:rPr>
                  <w:rFonts w:ascii="Arial" w:hAnsi="Arial" w:cs="Arial"/>
                  <w:b/>
                  <w:lang w:val="sv-SE"/>
                  <w:rPrChange w:id="9" w:author="Henrik Möller" w:date="2017-12-14T07:50:00Z">
                    <w:rPr>
                      <w:rFonts w:ascii="Arial" w:hAnsi="Arial" w:cs="Arial"/>
                      <w:b/>
                    </w:rPr>
                  </w:rPrChange>
                </w:rPr>
                <w:delText>3.</w:delText>
              </w:r>
            </w:del>
            <w:del w:id="10" w:author="Helger" w:date="2017-04-24T19:20:00Z">
              <w:r w:rsidR="00E52C91" w:rsidRPr="00303B13" w:rsidDel="001C0EB0">
                <w:rPr>
                  <w:rFonts w:ascii="Arial" w:hAnsi="Arial" w:cs="Arial"/>
                  <w:b/>
                  <w:lang w:val="sv-SE"/>
                  <w:rPrChange w:id="11" w:author="Henrik Möller" w:date="2017-12-14T07:50:00Z">
                    <w:rPr>
                      <w:rFonts w:ascii="Arial" w:hAnsi="Arial" w:cs="Arial"/>
                      <w:b/>
                    </w:rPr>
                  </w:rPrChange>
                </w:rPr>
                <w:delText>0</w:delText>
              </w:r>
            </w:del>
            <w:ins w:id="12" w:author="Helger" w:date="2017-06-13T14:56:00Z">
              <w:r w:rsidR="009F4391" w:rsidRPr="00303B13">
                <w:rPr>
                  <w:rFonts w:ascii="Arial" w:hAnsi="Arial" w:cs="Arial"/>
                  <w:b/>
                  <w:lang w:val="sv-SE"/>
                  <w:rPrChange w:id="13" w:author="Henrik Möller" w:date="2017-12-14T07:50:00Z">
                    <w:rPr>
                      <w:rFonts w:ascii="Arial" w:hAnsi="Arial" w:cs="Arial"/>
                      <w:b/>
                    </w:rPr>
                  </w:rPrChange>
                </w:rPr>
                <w:t>4.0</w:t>
              </w:r>
            </w:ins>
          </w:p>
          <w:p w14:paraId="22D36B0F" w14:textId="77777777" w:rsidR="00E91975" w:rsidRPr="00303B13" w:rsidRDefault="00E91975" w:rsidP="0047482D">
            <w:pPr>
              <w:ind w:right="709"/>
              <w:rPr>
                <w:rFonts w:ascii="Arial" w:hAnsi="Arial" w:cs="Arial"/>
                <w:b/>
                <w:lang w:val="sv-SE"/>
                <w:rPrChange w:id="14" w:author="Henrik Möller" w:date="2017-12-14T07:50:00Z">
                  <w:rPr>
                    <w:rFonts w:ascii="Arial" w:hAnsi="Arial" w:cs="Arial"/>
                    <w:b/>
                  </w:rPr>
                </w:rPrChange>
              </w:rPr>
            </w:pPr>
            <w:r w:rsidRPr="00303B13">
              <w:rPr>
                <w:rFonts w:ascii="Arial" w:hAnsi="Arial" w:cs="Arial"/>
                <w:b/>
                <w:lang w:val="sv-SE"/>
                <w:rPrChange w:id="15" w:author="Henrik Möller" w:date="2017-12-14T07:50:00Z">
                  <w:rPr>
                    <w:rFonts w:ascii="Arial" w:hAnsi="Arial" w:cs="Arial"/>
                    <w:b/>
                  </w:rPr>
                </w:rPrChange>
              </w:rPr>
              <w:t xml:space="preserve">Status: </w:t>
            </w:r>
            <w:del w:id="16" w:author="Helger" w:date="2017-04-24T19:20:00Z">
              <w:r w:rsidR="00E52C91" w:rsidRPr="00303B13" w:rsidDel="001C0EB0">
                <w:rPr>
                  <w:rFonts w:ascii="Arial" w:hAnsi="Arial" w:cs="Arial"/>
                  <w:b/>
                  <w:lang w:val="sv-SE"/>
                  <w:rPrChange w:id="17" w:author="Henrik Möller" w:date="2017-12-14T07:50:00Z">
                    <w:rPr>
                      <w:rFonts w:ascii="Arial" w:hAnsi="Arial" w:cs="Arial"/>
                      <w:b/>
                    </w:rPr>
                  </w:rPrChange>
                </w:rPr>
                <w:delText>I</w:delText>
              </w:r>
              <w:r w:rsidR="00EE1993" w:rsidRPr="00303B13" w:rsidDel="001C0EB0">
                <w:rPr>
                  <w:rFonts w:ascii="Arial" w:hAnsi="Arial" w:cs="Arial"/>
                  <w:b/>
                  <w:lang w:val="sv-SE"/>
                  <w:rPrChange w:id="18" w:author="Henrik Möller" w:date="2017-12-14T07:50:00Z">
                    <w:rPr>
                      <w:rFonts w:ascii="Arial" w:hAnsi="Arial" w:cs="Arial"/>
                      <w:b/>
                    </w:rPr>
                  </w:rPrChange>
                </w:rPr>
                <w:delText>n use</w:delText>
              </w:r>
            </w:del>
            <w:ins w:id="19" w:author="Helger" w:date="2017-04-24T19:20:00Z">
              <w:r w:rsidR="001C0EB0" w:rsidRPr="00303B13">
                <w:rPr>
                  <w:rFonts w:ascii="Arial" w:hAnsi="Arial" w:cs="Arial"/>
                  <w:b/>
                  <w:lang w:val="sv-SE"/>
                  <w:rPrChange w:id="20" w:author="Henrik Möller" w:date="2017-12-14T07:50:00Z">
                    <w:rPr>
                      <w:rFonts w:ascii="Arial" w:hAnsi="Arial" w:cs="Arial"/>
                      <w:b/>
                    </w:rPr>
                  </w:rPrChange>
                </w:rPr>
                <w:t>Draft</w:t>
              </w:r>
            </w:ins>
          </w:p>
          <w:p w14:paraId="23BEE988" w14:textId="77777777" w:rsidR="00E91975" w:rsidRPr="00303B13" w:rsidRDefault="00E91975" w:rsidP="0047482D">
            <w:pPr>
              <w:pBdr>
                <w:bottom w:val="single" w:sz="4" w:space="1" w:color="auto"/>
              </w:pBdr>
              <w:ind w:right="709"/>
              <w:rPr>
                <w:rFonts w:ascii="Arial" w:hAnsi="Arial" w:cs="Arial"/>
                <w:b/>
                <w:lang w:val="sv-SE"/>
                <w:rPrChange w:id="21" w:author="Henrik Möller" w:date="2017-12-14T07:50:00Z">
                  <w:rPr>
                    <w:rFonts w:ascii="Arial" w:hAnsi="Arial" w:cs="Arial"/>
                    <w:b/>
                  </w:rPr>
                </w:rPrChange>
              </w:rPr>
            </w:pPr>
          </w:p>
          <w:p w14:paraId="6E11BA08" w14:textId="77777777" w:rsidR="00E91975" w:rsidRPr="00303B13" w:rsidRDefault="00E91975" w:rsidP="0047482D">
            <w:pPr>
              <w:ind w:right="709"/>
              <w:rPr>
                <w:rFonts w:ascii="Arial" w:hAnsi="Arial" w:cs="Arial"/>
                <w:b/>
                <w:lang w:val="sv-SE"/>
                <w:rPrChange w:id="22" w:author="Henrik Möller" w:date="2017-12-14T07:50:00Z">
                  <w:rPr>
                    <w:rFonts w:ascii="Arial" w:hAnsi="Arial" w:cs="Arial"/>
                    <w:b/>
                  </w:rPr>
                </w:rPrChange>
              </w:rPr>
            </w:pPr>
          </w:p>
          <w:p w14:paraId="391AA484" w14:textId="77777777" w:rsidR="00E91975" w:rsidRPr="00303B13" w:rsidRDefault="00E91975" w:rsidP="0047482D">
            <w:pPr>
              <w:ind w:right="709"/>
              <w:rPr>
                <w:rFonts w:ascii="Arial" w:hAnsi="Arial" w:cs="Arial"/>
                <w:b/>
                <w:lang w:val="sv-SE"/>
                <w:rPrChange w:id="23" w:author="Henrik Möller" w:date="2017-12-14T07:50:00Z">
                  <w:rPr>
                    <w:rFonts w:ascii="Arial" w:hAnsi="Arial" w:cs="Arial"/>
                    <w:b/>
                  </w:rPr>
                </w:rPrChange>
              </w:rPr>
            </w:pPr>
            <w:r w:rsidRPr="00303B13">
              <w:rPr>
                <w:rFonts w:ascii="Arial" w:hAnsi="Arial" w:cs="Arial"/>
                <w:b/>
                <w:lang w:val="sv-SE"/>
                <w:rPrChange w:id="24" w:author="Henrik Möller" w:date="2017-12-14T07:50:00Z">
                  <w:rPr>
                    <w:rFonts w:ascii="Arial" w:hAnsi="Arial" w:cs="Arial"/>
                    <w:b/>
                  </w:rPr>
                </w:rPrChange>
              </w:rPr>
              <w:t xml:space="preserve">Editors: </w:t>
            </w:r>
          </w:p>
          <w:p w14:paraId="4E262D1A" w14:textId="77777777" w:rsidR="00B748CA" w:rsidRDefault="00B748CA" w:rsidP="00B748CA">
            <w:pPr>
              <w:ind w:right="709"/>
              <w:rPr>
                <w:rFonts w:ascii="Arial" w:hAnsi="Arial" w:cs="Arial"/>
                <w:b/>
                <w:lang w:val="de-AT"/>
              </w:rPr>
            </w:pPr>
            <w:r w:rsidRPr="00303B13">
              <w:rPr>
                <w:rFonts w:ascii="Arial" w:hAnsi="Arial" w:cs="Arial"/>
                <w:b/>
                <w:lang w:val="sv-SE"/>
                <w:rPrChange w:id="25" w:author="Henrik Möller" w:date="2017-12-14T07:50:00Z">
                  <w:rPr>
                    <w:rFonts w:ascii="Arial" w:hAnsi="Arial" w:cs="Arial"/>
                    <w:b/>
                  </w:rPr>
                </w:rPrChange>
              </w:rPr>
              <w:tab/>
            </w:r>
            <w:r w:rsidRPr="008D4811">
              <w:rPr>
                <w:rFonts w:ascii="Arial" w:hAnsi="Arial" w:cs="Arial"/>
                <w:b/>
                <w:lang w:val="de-AT"/>
              </w:rPr>
              <w:t>Philip Helger (BRZ)</w:t>
            </w:r>
            <w:r>
              <w:rPr>
                <w:rFonts w:ascii="Arial" w:hAnsi="Arial" w:cs="Arial"/>
                <w:b/>
                <w:lang w:val="de-AT"/>
              </w:rPr>
              <w:br/>
            </w:r>
            <w:r w:rsidRPr="00B748CA">
              <w:rPr>
                <w:rFonts w:ascii="Arial" w:hAnsi="Arial" w:cs="Arial"/>
                <w:b/>
                <w:lang w:val="sv-SE"/>
              </w:rPr>
              <w:tab/>
            </w:r>
            <w:r>
              <w:rPr>
                <w:rFonts w:ascii="Arial" w:hAnsi="Arial" w:cs="Arial"/>
                <w:b/>
                <w:lang w:val="de-AT"/>
              </w:rPr>
              <w:t>Erik Gustavsen, Difi/Edisys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14:paraId="299D0D6C" w14:textId="77777777" w:rsidR="00C53694" w:rsidRPr="008D4811" w:rsidRDefault="00C53694" w:rsidP="00315B04">
            <w:pPr>
              <w:ind w:left="708" w:right="709"/>
              <w:rPr>
                <w:rFonts w:ascii="Arial" w:hAnsi="Arial" w:cs="Arial"/>
                <w:b/>
                <w:lang w:val="de-AT"/>
              </w:rPr>
            </w:pPr>
          </w:p>
          <w:p w14:paraId="0918ACF3" w14:textId="77777777" w:rsidR="00E91975" w:rsidRPr="008D4811" w:rsidRDefault="00E91975" w:rsidP="0047482D">
            <w:pPr>
              <w:ind w:right="709"/>
              <w:rPr>
                <w:rFonts w:ascii="Arial" w:hAnsi="Arial" w:cs="Arial"/>
                <w:b/>
                <w:lang w:val="de-AT"/>
              </w:rPr>
            </w:pPr>
          </w:p>
        </w:tc>
      </w:tr>
    </w:tbl>
    <w:p w14:paraId="73294F9F" w14:textId="77777777"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14:paraId="4A53274D" w14:textId="77777777" w:rsidTr="0047482D">
        <w:tc>
          <w:tcPr>
            <w:tcW w:w="9828" w:type="dxa"/>
            <w:gridSpan w:val="3"/>
          </w:tcPr>
          <w:p w14:paraId="12E084CB" w14:textId="77777777"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14:paraId="6C7D9453" w14:textId="77777777" w:rsidTr="0047482D">
        <w:tc>
          <w:tcPr>
            <w:tcW w:w="9828" w:type="dxa"/>
            <w:gridSpan w:val="3"/>
          </w:tcPr>
          <w:p w14:paraId="7317A0B7" w14:textId="77777777"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14:paraId="21771C4D" w14:textId="77777777" w:rsidTr="0047482D">
        <w:tc>
          <w:tcPr>
            <w:tcW w:w="669" w:type="dxa"/>
          </w:tcPr>
          <w:p w14:paraId="28B01A22"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14:paraId="06E74613"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14:paraId="7177F175"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14:paraId="3004F2E2" w14:textId="77777777" w:rsidTr="0047482D">
        <w:tc>
          <w:tcPr>
            <w:tcW w:w="669" w:type="dxa"/>
          </w:tcPr>
          <w:p w14:paraId="7185871E"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14:paraId="2A9D7F3D"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14:paraId="77270C04" w14:textId="77777777" w:rsidR="00E91975" w:rsidRPr="00E91975" w:rsidRDefault="00E91975" w:rsidP="0047482D">
            <w:pPr>
              <w:spacing w:before="40" w:after="40"/>
              <w:rPr>
                <w:rFonts w:ascii="Arial" w:hAnsi="Arial" w:cs="Arial"/>
                <w:b/>
                <w:sz w:val="16"/>
                <w:szCs w:val="16"/>
              </w:rPr>
            </w:pPr>
          </w:p>
        </w:tc>
      </w:tr>
    </w:tbl>
    <w:p w14:paraId="48E6A4A3" w14:textId="77777777"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353"/>
        <w:gridCol w:w="5744"/>
        <w:gridCol w:w="1201"/>
      </w:tblGrid>
      <w:tr w:rsidR="00514984" w:rsidRPr="002F08C0" w14:paraId="2AFC45C0" w14:textId="77777777" w:rsidTr="006132BB">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14:paraId="5346E791" w14:textId="77777777" w:rsidR="00514984" w:rsidRPr="002F08C0" w:rsidRDefault="00514984" w:rsidP="005D24ED">
            <w:pPr>
              <w:jc w:val="both"/>
              <w:rPr>
                <w:rFonts w:ascii="Trebuchet MS" w:hAnsi="Trebuchet MS"/>
                <w:b/>
              </w:rPr>
            </w:pPr>
            <w:r w:rsidRPr="002F08C0">
              <w:rPr>
                <w:rFonts w:ascii="Trebuchet MS" w:hAnsi="Trebuchet MS"/>
                <w:b/>
              </w:rPr>
              <w:t>Version</w:t>
            </w:r>
          </w:p>
        </w:tc>
        <w:tc>
          <w:tcPr>
            <w:tcW w:w="1388" w:type="dxa"/>
            <w:tcBorders>
              <w:top w:val="single" w:sz="6" w:space="0" w:color="auto"/>
              <w:left w:val="single" w:sz="6" w:space="0" w:color="auto"/>
              <w:bottom w:val="single" w:sz="6" w:space="0" w:color="999999"/>
              <w:right w:val="single" w:sz="6" w:space="0" w:color="auto"/>
            </w:tcBorders>
            <w:shd w:val="solid" w:color="666699" w:fill="333399"/>
          </w:tcPr>
          <w:p w14:paraId="622E8429" w14:textId="77777777" w:rsidR="00514984" w:rsidRPr="002F08C0" w:rsidRDefault="00514984" w:rsidP="005D24ED">
            <w:pPr>
              <w:jc w:val="both"/>
              <w:rPr>
                <w:rFonts w:ascii="Trebuchet MS" w:hAnsi="Trebuchet MS"/>
                <w:b/>
              </w:rPr>
            </w:pPr>
            <w:r w:rsidRPr="002F08C0">
              <w:rPr>
                <w:rFonts w:ascii="Trebuchet MS" w:hAnsi="Trebuchet MS"/>
                <w:b/>
              </w:rPr>
              <w:t>Date</w:t>
            </w:r>
          </w:p>
        </w:tc>
        <w:tc>
          <w:tcPr>
            <w:tcW w:w="5986" w:type="dxa"/>
            <w:tcBorders>
              <w:top w:val="single" w:sz="6" w:space="0" w:color="auto"/>
              <w:left w:val="single" w:sz="6" w:space="0" w:color="auto"/>
              <w:bottom w:val="single" w:sz="6" w:space="0" w:color="999999"/>
              <w:right w:val="single" w:sz="6" w:space="0" w:color="auto"/>
            </w:tcBorders>
            <w:shd w:val="solid" w:color="666699" w:fill="333399"/>
          </w:tcPr>
          <w:p w14:paraId="2D90F49C" w14:textId="77777777"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14:paraId="2D04C4BD" w14:textId="77777777" w:rsidR="00514984" w:rsidRPr="00303B13" w:rsidRDefault="00514984">
            <w:pPr>
              <w:jc w:val="both"/>
              <w:rPr>
                <w:rFonts w:ascii="Trebuchet MS" w:hAnsi="Trebuchet MS"/>
                <w:b/>
                <w:bCs/>
              </w:rPr>
              <w:pPrChange w:id="26" w:author="philip" w:date="2017-10-17T22:35:00Z">
                <w:pPr>
                  <w:jc w:val="center"/>
                </w:pPr>
              </w:pPrChange>
            </w:pPr>
            <w:r w:rsidRPr="00303B13">
              <w:rPr>
                <w:rFonts w:ascii="Trebuchet MS" w:hAnsi="Trebuchet MS"/>
                <w:b/>
                <w:bCs/>
              </w:rPr>
              <w:t>Approved by</w:t>
            </w:r>
          </w:p>
        </w:tc>
      </w:tr>
      <w:tr w:rsidR="00FE0D87" w:rsidRPr="002F08C0" w14:paraId="466CAF88" w14:textId="77777777" w:rsidTr="006132BB">
        <w:trPr>
          <w:cantSplit/>
        </w:trPr>
        <w:tc>
          <w:tcPr>
            <w:tcW w:w="0" w:type="auto"/>
            <w:tcBorders>
              <w:top w:val="single" w:sz="6" w:space="0" w:color="999999"/>
              <w:left w:val="single" w:sz="6" w:space="0" w:color="999999"/>
              <w:bottom w:val="single" w:sz="6" w:space="0" w:color="999999"/>
              <w:right w:val="single" w:sz="6" w:space="0" w:color="999999"/>
            </w:tcBorders>
          </w:tcPr>
          <w:p w14:paraId="2B0CAE58" w14:textId="77777777" w:rsidR="00FE0D87" w:rsidRDefault="00E52C91" w:rsidP="00E52C91">
            <w:r>
              <w:t>3.0</w:t>
            </w:r>
          </w:p>
        </w:tc>
        <w:tc>
          <w:tcPr>
            <w:tcW w:w="1388" w:type="dxa"/>
            <w:tcBorders>
              <w:top w:val="single" w:sz="6" w:space="0" w:color="999999"/>
              <w:left w:val="single" w:sz="6" w:space="0" w:color="999999"/>
              <w:bottom w:val="single" w:sz="6" w:space="0" w:color="999999"/>
              <w:right w:val="single" w:sz="6" w:space="0" w:color="999999"/>
            </w:tcBorders>
          </w:tcPr>
          <w:p w14:paraId="20892669" w14:textId="77777777" w:rsidR="00543A39" w:rsidRDefault="00AC5DA8" w:rsidP="00E52C91">
            <w:r>
              <w:t>2014-02</w:t>
            </w:r>
            <w:r w:rsidR="00543A39">
              <w:t>-0</w:t>
            </w:r>
            <w:r>
              <w:t>3</w:t>
            </w:r>
          </w:p>
        </w:tc>
        <w:tc>
          <w:tcPr>
            <w:tcW w:w="5986" w:type="dxa"/>
            <w:tcBorders>
              <w:top w:val="single" w:sz="6" w:space="0" w:color="999999"/>
              <w:left w:val="single" w:sz="6" w:space="0" w:color="999999"/>
              <w:bottom w:val="single" w:sz="6" w:space="0" w:color="999999"/>
              <w:right w:val="single" w:sz="6" w:space="0" w:color="999999"/>
            </w:tcBorders>
          </w:tcPr>
          <w:p w14:paraId="489345B6" w14:textId="77777777" w:rsidR="00840301" w:rsidRDefault="00840301" w:rsidP="00767FF7">
            <w:r>
              <w:t>Updated 1.3</w:t>
            </w:r>
            <w:r w:rsidR="00882F46">
              <w:t>,</w:t>
            </w:r>
            <w:r>
              <w:t xml:space="preserve"> References</w:t>
            </w:r>
          </w:p>
          <w:p w14:paraId="54E64077" w14:textId="77777777" w:rsidR="00543A39" w:rsidRDefault="00543A39" w:rsidP="00767FF7">
            <w:r>
              <w:t>Updated POLICY 11</w:t>
            </w:r>
            <w:r w:rsidR="00882F46">
              <w:t>,</w:t>
            </w:r>
            <w:r>
              <w:t xml:space="preserve"> PEPPOL Customization </w:t>
            </w:r>
            <w:del w:id="27" w:author="Helger" w:date="2017-04-24T19:21:00Z">
              <w:r w:rsidDel="00EC54DA">
                <w:delText xml:space="preserve"> </w:delText>
              </w:r>
            </w:del>
            <w:r>
              <w:t>identifiers</w:t>
            </w:r>
          </w:p>
          <w:p w14:paraId="2043FDE8" w14:textId="77777777" w:rsidR="00840301" w:rsidRDefault="00840301" w:rsidP="00767FF7">
            <w:r>
              <w:t>Updated POLICY 12</w:t>
            </w:r>
            <w:r w:rsidR="00882F46">
              <w:t>,</w:t>
            </w:r>
            <w:r>
              <w:t xml:space="preserve"> Specifying Customization identifiers in UBL documents</w:t>
            </w:r>
          </w:p>
          <w:p w14:paraId="6B707D9A" w14:textId="77777777" w:rsidR="00947BA9" w:rsidRDefault="00947BA9" w:rsidP="00767FF7">
            <w:r>
              <w:t>Updated POLICY 16, PEPPOL process identifiers</w:t>
            </w:r>
          </w:p>
          <w:p w14:paraId="558F725B" w14:textId="77777777" w:rsidR="00840301" w:rsidRDefault="00840301" w:rsidP="00767FF7">
            <w:r>
              <w:t>Updated 4.2</w:t>
            </w:r>
            <w:r w:rsidR="00882F46">
              <w:t>,</w:t>
            </w:r>
            <w:r>
              <w:t xml:space="preserve"> Document Type Identifier Values</w:t>
            </w:r>
          </w:p>
          <w:p w14:paraId="7B22FF2C" w14:textId="77777777" w:rsidR="00543A39" w:rsidRDefault="00840301" w:rsidP="00840301">
            <w:r>
              <w:t>Updated 5.2</w:t>
            </w:r>
            <w:r w:rsidR="00882F46">
              <w:t>,</w:t>
            </w:r>
            <w:r>
              <w:t xml:space="preserve"> Process ID values</w:t>
            </w:r>
          </w:p>
          <w:p w14:paraId="08A42D54" w14:textId="77777777"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14:paraId="1D6BAA30" w14:textId="77777777" w:rsidR="00543A39" w:rsidRDefault="00543A39" w:rsidP="00E52C91"/>
        </w:tc>
      </w:tr>
      <w:tr w:rsidR="001C0EB0" w:rsidRPr="002F08C0" w14:paraId="3D8541C0" w14:textId="77777777" w:rsidTr="006132BB">
        <w:trPr>
          <w:cantSplit/>
          <w:ins w:id="28" w:author="Helger" w:date="2017-04-24T19:21:00Z"/>
        </w:trPr>
        <w:tc>
          <w:tcPr>
            <w:tcW w:w="0" w:type="auto"/>
            <w:tcBorders>
              <w:top w:val="single" w:sz="6" w:space="0" w:color="999999"/>
              <w:left w:val="single" w:sz="6" w:space="0" w:color="999999"/>
              <w:bottom w:val="single" w:sz="6" w:space="0" w:color="999999"/>
              <w:right w:val="single" w:sz="6" w:space="0" w:color="999999"/>
            </w:tcBorders>
          </w:tcPr>
          <w:p w14:paraId="5296C1CE" w14:textId="77777777" w:rsidR="001C0EB0" w:rsidRDefault="009F4391" w:rsidP="009F4391">
            <w:pPr>
              <w:rPr>
                <w:ins w:id="29" w:author="Helger" w:date="2017-04-24T19:21:00Z"/>
              </w:rPr>
            </w:pPr>
            <w:ins w:id="30" w:author="Helger" w:date="2017-06-13T14:56:00Z">
              <w:r>
                <w:t>4</w:t>
              </w:r>
            </w:ins>
            <w:ins w:id="31" w:author="Helger" w:date="2017-04-24T19:21:00Z">
              <w:r w:rsidR="001C0EB0">
                <w:t>.</w:t>
              </w:r>
            </w:ins>
            <w:ins w:id="32" w:author="Helger" w:date="2017-06-13T14:56:00Z">
              <w:r>
                <w:t>0</w:t>
              </w:r>
            </w:ins>
          </w:p>
        </w:tc>
        <w:tc>
          <w:tcPr>
            <w:tcW w:w="1388" w:type="dxa"/>
            <w:tcBorders>
              <w:top w:val="single" w:sz="6" w:space="0" w:color="999999"/>
              <w:left w:val="single" w:sz="6" w:space="0" w:color="999999"/>
              <w:bottom w:val="single" w:sz="6" w:space="0" w:color="999999"/>
              <w:right w:val="single" w:sz="6" w:space="0" w:color="999999"/>
            </w:tcBorders>
          </w:tcPr>
          <w:p w14:paraId="7C95EE06" w14:textId="77777777" w:rsidR="001C0EB0" w:rsidRDefault="001C0EB0" w:rsidP="009F4391">
            <w:pPr>
              <w:rPr>
                <w:ins w:id="33" w:author="Helger" w:date="2017-04-24T19:21:00Z"/>
              </w:rPr>
            </w:pPr>
            <w:ins w:id="34" w:author="Helger" w:date="2017-04-24T19:21:00Z">
              <w:r>
                <w:t>2017-</w:t>
              </w:r>
            </w:ins>
            <w:ins w:id="35" w:author="Helger" w:date="2017-06-13T14:56:00Z">
              <w:r w:rsidR="009F4391">
                <w:t>06</w:t>
              </w:r>
            </w:ins>
            <w:ins w:id="36" w:author="Helger" w:date="2017-04-24T19:21:00Z">
              <w:r>
                <w:t>-</w:t>
              </w:r>
            </w:ins>
            <w:ins w:id="37" w:author="Helger" w:date="2017-06-13T14:56:00Z">
              <w:r w:rsidR="009F4391">
                <w:t>xx</w:t>
              </w:r>
            </w:ins>
          </w:p>
        </w:tc>
        <w:tc>
          <w:tcPr>
            <w:tcW w:w="5986" w:type="dxa"/>
            <w:tcBorders>
              <w:top w:val="single" w:sz="6" w:space="0" w:color="999999"/>
              <w:left w:val="single" w:sz="6" w:space="0" w:color="999999"/>
              <w:bottom w:val="single" w:sz="6" w:space="0" w:color="999999"/>
              <w:right w:val="single" w:sz="6" w:space="0" w:color="999999"/>
            </w:tcBorders>
          </w:tcPr>
          <w:p w14:paraId="1ED9557E" w14:textId="77777777" w:rsidR="001C0EB0" w:rsidRDefault="001870DB">
            <w:pPr>
              <w:rPr>
                <w:ins w:id="38" w:author="Helger" w:date="2017-04-24T19:21:00Z"/>
              </w:rPr>
            </w:pPr>
            <w:ins w:id="39" w:author="Helger" w:date="2017-06-13T17:08:00Z">
              <w:r>
                <w:t>Referencing external</w:t>
              </w:r>
            </w:ins>
            <w:ins w:id="40" w:author="Helger" w:date="2017-06-13T14:56:00Z">
              <w:r w:rsidR="009F4391">
                <w:t xml:space="preserve"> code lists</w:t>
              </w:r>
            </w:ins>
          </w:p>
        </w:tc>
        <w:tc>
          <w:tcPr>
            <w:tcW w:w="0" w:type="auto"/>
            <w:tcBorders>
              <w:top w:val="single" w:sz="6" w:space="0" w:color="999999"/>
              <w:left w:val="single" w:sz="6" w:space="0" w:color="999999"/>
              <w:bottom w:val="single" w:sz="6" w:space="0" w:color="999999"/>
              <w:right w:val="single" w:sz="6" w:space="0" w:color="999999"/>
            </w:tcBorders>
          </w:tcPr>
          <w:p w14:paraId="12B17940" w14:textId="77777777" w:rsidR="001C0EB0" w:rsidRDefault="001C0EB0" w:rsidP="00E52C91">
            <w:pPr>
              <w:rPr>
                <w:ins w:id="41" w:author="Helger" w:date="2017-04-24T19:21:00Z"/>
              </w:rPr>
            </w:pPr>
          </w:p>
        </w:tc>
      </w:tr>
    </w:tbl>
    <w:p w14:paraId="3C3830C0" w14:textId="77777777" w:rsidR="00E91975" w:rsidRPr="00E5101A" w:rsidRDefault="00514984" w:rsidP="00514984">
      <w:pPr>
        <w:rPr>
          <w:b/>
          <w:sz w:val="32"/>
          <w:szCs w:val="32"/>
          <w:lang w:val="da-DK"/>
        </w:rPr>
      </w:pPr>
      <w:r>
        <w:rPr>
          <w:rFonts w:cs="Arial"/>
        </w:rPr>
        <w:br w:type="page"/>
      </w:r>
      <w:r w:rsidR="001E4B89">
        <w:rPr>
          <w:noProof/>
          <w:sz w:val="20"/>
          <w:szCs w:val="20"/>
          <w:lang w:val="de-AT"/>
        </w:rPr>
        <w:lastRenderedPageBreak/>
        <w:pict w14:anchorId="02DD1691">
          <v:shapetype id="_x0000_t202" coordsize="21600,21600" o:spt="202" path="m,l,21600r21600,l21600,xe">
            <v:stroke joinstyle="miter"/>
            <v:path gradientshapeok="t" o:connecttype="rect"/>
          </v:shapetype>
          <v:shape id="Text Box 3" o:spid="_x0000_s1026" type="#_x0000_t202" style="position:absolute;margin-left:.35pt;margin-top:194.8pt;width:458.65pt;height:281.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">
            <v:textbox>
              <w:txbxContent>
                <w:p w14:paraId="4AE8D020" w14:textId="77777777" w:rsidR="00DA4735" w:rsidRPr="008F6D70" w:rsidRDefault="00DA4735" w:rsidP="004047D9">
                  <w:pPr>
                    <w:jc w:val="center"/>
                    <w:rPr>
                      <w:rFonts w:ascii="Calibri Light" w:hAnsi="Calibri Light"/>
                      <w:b/>
                      <w:i/>
                      <w:iCs/>
                      <w:sz w:val="28"/>
                      <w:szCs w:val="28"/>
                    </w:rPr>
                  </w:pPr>
                  <w:r w:rsidRPr="008F6D70">
                    <w:rPr>
                      <w:rFonts w:ascii="Calibri Light" w:hAnsi="Calibri Light"/>
                      <w:b/>
                      <w:i/>
                      <w:iCs/>
                      <w:sz w:val="28"/>
                      <w:szCs w:val="28"/>
                    </w:rPr>
                    <w:t>Statement of copyright</w:t>
                  </w:r>
                </w:p>
                <w:p w14:paraId="60852787" w14:textId="77777777" w:rsidR="00DA4735" w:rsidRPr="008F6D70" w:rsidRDefault="00DA4735" w:rsidP="004047D9">
                  <w:pPr>
                    <w:jc w:val="center"/>
                    <w:rPr>
                      <w:rFonts w:ascii="Calibri Light" w:hAnsi="Calibri Light"/>
                      <w:i/>
                      <w:iCs/>
                    </w:rPr>
                  </w:pPr>
                  <w:r>
                    <w:rPr>
                      <w:rFonts w:ascii="Calibri Light" w:hAnsi="Calibri Light"/>
                      <w:i/>
                      <w:noProof/>
                      <w:lang w:val="sv-SE" w:eastAsia="sv-SE"/>
                    </w:rPr>
                    <w:drawing>
                      <wp:inline distT="0" distB="0" distL="0" distR="0" wp14:anchorId="17744376" wp14:editId="624CD73D">
                        <wp:extent cx="1121410" cy="396875"/>
                        <wp:effectExtent l="0" t="0" r="2540" b="3175"/>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6F4A3FF4" w14:textId="77777777" w:rsidR="00DA4735" w:rsidRPr="008F6D70" w:rsidRDefault="00DA4735" w:rsidP="004047D9">
                  <w:pPr>
                    <w:jc w:val="center"/>
                    <w:rPr>
                      <w:rFonts w:ascii="Calibri Light" w:hAnsi="Calibri Light"/>
                      <w:i/>
                      <w:iCs/>
                    </w:rPr>
                  </w:pPr>
                </w:p>
                <w:p w14:paraId="0E8472A6" w14:textId="77777777" w:rsidR="00DA4735" w:rsidRPr="008F6D70" w:rsidRDefault="00DA4735" w:rsidP="004047D9">
                  <w:pPr>
                    <w:jc w:val="center"/>
                    <w:rPr>
                      <w:rFonts w:ascii="Calibri Light" w:hAnsi="Calibri Light"/>
                      <w:i/>
                      <w:iCs/>
                    </w:rPr>
                  </w:pPr>
                  <w:r w:rsidRPr="008F6D70">
                    <w:rPr>
                      <w:rFonts w:ascii="Calibri Light" w:hAnsi="Calibri Light"/>
                      <w:i/>
                      <w:iCs/>
                    </w:rPr>
                    <w:t xml:space="preserve">This deliverable is released under the terms of the Creative Commons </w:t>
                  </w:r>
                  <w:del w:id="42" w:author="philip" w:date="2017-10-17T22:29:00Z">
                    <w:r w:rsidRPr="008F6D70" w:rsidDel="00C325C1">
                      <w:rPr>
                        <w:rFonts w:ascii="Calibri Light" w:hAnsi="Calibri Light"/>
                        <w:i/>
                        <w:iCs/>
                      </w:rPr>
                      <w:delText xml:space="preserve">Licence </w:delText>
                    </w:r>
                  </w:del>
                  <w:ins w:id="43" w:author="philip" w:date="2017-10-17T22:29:00Z">
                    <w:r w:rsidRPr="008F6D70">
                      <w:rPr>
                        <w:rFonts w:ascii="Calibri Light" w:hAnsi="Calibri Light"/>
                        <w:i/>
                        <w:iCs/>
                      </w:rPr>
                      <w:t>Licen</w:t>
                    </w:r>
                    <w:r>
                      <w:rPr>
                        <w:rFonts w:ascii="Calibri Light" w:hAnsi="Calibri Light"/>
                        <w:i/>
                        <w:iCs/>
                      </w:rPr>
                      <w:t>s</w:t>
                    </w:r>
                    <w:r w:rsidRPr="008F6D70">
                      <w:rPr>
                        <w:rFonts w:ascii="Calibri Light" w:hAnsi="Calibri Light"/>
                        <w:i/>
                        <w:iCs/>
                      </w:rPr>
                      <w:t xml:space="preserve">e </w:t>
                    </w:r>
                  </w:ins>
                  <w:r w:rsidRPr="008F6D70">
                    <w:rPr>
                      <w:rFonts w:ascii="Calibri Light" w:hAnsi="Calibri Light"/>
                      <w:i/>
                      <w:iCs/>
                    </w:rPr>
                    <w:t xml:space="preserve">accessed through the following link: </w:t>
                  </w:r>
                  <w:r w:rsidRPr="0087394F">
                    <w:rPr>
                      <w:rFonts w:ascii="Calibri Light" w:hAnsi="Calibri Light"/>
                      <w:i/>
                      <w:iCs/>
                    </w:rPr>
                    <w:t>http://creativecommons.org/licenses/by-nc-nd/4.0</w:t>
                  </w:r>
                  <w:r>
                    <w:rPr>
                      <w:rFonts w:ascii="Calibri Light" w:hAnsi="Calibri Light"/>
                      <w:i/>
                      <w:iCs/>
                    </w:rPr>
                    <w:t>/</w:t>
                  </w:r>
                  <w:r w:rsidRPr="008F6D70">
                    <w:rPr>
                      <w:rFonts w:ascii="Calibri Light" w:hAnsi="Calibri Light"/>
                      <w:i/>
                      <w:iCs/>
                    </w:rPr>
                    <w:t>.</w:t>
                  </w:r>
                </w:p>
                <w:p w14:paraId="0A2EF94A" w14:textId="77777777" w:rsidR="00DA4735" w:rsidRPr="008F6D70" w:rsidRDefault="00DA4735" w:rsidP="004047D9">
                  <w:pPr>
                    <w:jc w:val="center"/>
                    <w:rPr>
                      <w:rFonts w:ascii="Calibri Light" w:hAnsi="Calibri Light"/>
                      <w:i/>
                      <w:iCs/>
                    </w:rPr>
                  </w:pPr>
                </w:p>
                <w:p w14:paraId="471E3B16" w14:textId="77777777" w:rsidR="00DA4735" w:rsidRPr="00841A4C" w:rsidRDefault="00DA4735" w:rsidP="004047D9">
                  <w:pPr>
                    <w:spacing w:before="100" w:beforeAutospacing="1" w:after="100" w:afterAutospacing="1"/>
                    <w:jc w:val="center"/>
                    <w:outlineLvl w:val="2"/>
                    <w:rPr>
                      <w:rFonts w:ascii="Calibri Light" w:hAnsi="Calibri Light"/>
                      <w:i/>
                      <w:iCs/>
                    </w:rPr>
                  </w:pPr>
                  <w:bookmarkStart w:id="44" w:name="_Toc496043272"/>
                  <w:r w:rsidRPr="00841A4C">
                    <w:rPr>
                      <w:rFonts w:ascii="Calibri Light" w:hAnsi="Calibri Light"/>
                      <w:i/>
                      <w:iCs/>
                    </w:rPr>
                    <w:t>You are free to:</w:t>
                  </w:r>
                  <w:bookmarkEnd w:id="44"/>
                </w:p>
                <w:p w14:paraId="6DCDA576" w14:textId="77777777" w:rsidR="00DA4735" w:rsidRPr="00841A4C" w:rsidRDefault="00DA4735" w:rsidP="004047D9">
                  <w:pPr>
                    <w:spacing w:before="100" w:beforeAutospacing="1" w:after="100" w:afterAutospacing="1"/>
                    <w:ind w:left="720"/>
                    <w:rPr>
                      <w:rFonts w:ascii="Calibri Light" w:hAnsi="Calibri Light"/>
                      <w:i/>
                      <w:iCs/>
                    </w:rPr>
                  </w:pPr>
                  <w:r w:rsidRPr="0087394F">
                    <w:rPr>
                      <w:rFonts w:ascii="Calibri Light" w:hAnsi="Calibri Light"/>
                      <w:b/>
                      <w:i/>
                      <w:iCs/>
                    </w:rPr>
                    <w:t>Share</w:t>
                  </w:r>
                  <w:r w:rsidRPr="00841A4C">
                    <w:rPr>
                      <w:rFonts w:ascii="Calibri Light" w:hAnsi="Calibri Light"/>
                      <w:i/>
                      <w:iCs/>
                    </w:rPr>
                    <w:t>— copy and redistribute the material in any medium or format</w:t>
                  </w:r>
                  <w:r>
                    <w:rPr>
                      <w:rFonts w:ascii="Calibri Light" w:hAnsi="Calibri Light"/>
                      <w:i/>
                      <w:iCs/>
                    </w:rPr>
                    <w:t>.</w:t>
                  </w:r>
                </w:p>
                <w:p w14:paraId="0551A458" w14:textId="77777777" w:rsidR="00DA4735" w:rsidRPr="00841A4C" w:rsidRDefault="00DA4735" w:rsidP="004047D9">
                  <w:pPr>
                    <w:spacing w:before="100" w:beforeAutospacing="1" w:after="100" w:afterAutospacing="1"/>
                    <w:rPr>
                      <w:rFonts w:ascii="Calibri Light" w:hAnsi="Calibri Light"/>
                      <w:i/>
                      <w:iCs/>
                    </w:rPr>
                  </w:pPr>
                  <w:r w:rsidRPr="00841A4C">
                    <w:rPr>
                      <w:rFonts w:ascii="Calibri Light" w:hAnsi="Calibri Light"/>
                      <w:i/>
                      <w:iCs/>
                    </w:rPr>
                    <w:t>The licensor cannot revoke these freedoms as long as you follow the license terms.</w:t>
                  </w:r>
                </w:p>
                <w:p w14:paraId="281A7CD7" w14:textId="77777777" w:rsidR="00DA4735" w:rsidRPr="008F6D70" w:rsidRDefault="00DA4735" w:rsidP="004047D9">
                  <w:pPr>
                    <w:jc w:val="center"/>
                    <w:rPr>
                      <w:rFonts w:ascii="Calibri Light" w:hAnsi="Calibri Light"/>
                      <w:i/>
                      <w:iCs/>
                    </w:rPr>
                  </w:pPr>
                </w:p>
                <w:p w14:paraId="1B3418C7" w14:textId="77777777" w:rsidR="00DA4735" w:rsidRPr="008F6D70" w:rsidRDefault="00DA4735" w:rsidP="004047D9">
                  <w:pPr>
                    <w:jc w:val="center"/>
                    <w:rPr>
                      <w:rFonts w:ascii="Calibri Light" w:hAnsi="Calibri Light"/>
                      <w:i/>
                      <w:iCs/>
                      <w:color w:val="FFFFFF"/>
                    </w:rPr>
                  </w:pPr>
                </w:p>
                <w:p w14:paraId="38A74783" w14:textId="77777777" w:rsidR="00DA4735" w:rsidRDefault="00DA4735" w:rsidP="00514984">
                  <w:pPr>
                    <w:rPr>
                      <w:rFonts w:cs="Arial"/>
                    </w:rPr>
                  </w:pPr>
                </w:p>
              </w:txbxContent>
            </v:textbox>
          </v:shape>
        </w:pict>
      </w:r>
      <w:r w:rsidR="001E4B89">
        <w:rPr>
          <w:noProof/>
          <w:sz w:val="20"/>
          <w:szCs w:val="20"/>
          <w:lang w:val="de-AT"/>
        </w:rPr>
        <w:pict w14:anchorId="76B771B1">
          <v:shape id="Text Box 2" o:spid="_x0000_s1027" type="#_x0000_t202" style="position:absolute;margin-left:.35pt;margin-top:41.05pt;width:458.55pt;height:103.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">
            <v:textbox>
              <w:txbxContent>
                <w:p w14:paraId="387B4356" w14:textId="77777777" w:rsidR="00DA4735" w:rsidRDefault="00DA4735" w:rsidP="0047482D">
                  <w:pPr>
                    <w:jc w:val="center"/>
                    <w:rPr>
                      <w:rFonts w:cs="Arial"/>
                      <w:b/>
                      <w:sz w:val="28"/>
                      <w:szCs w:val="32"/>
                    </w:rPr>
                  </w:pPr>
                  <w:r>
                    <w:rPr>
                      <w:rFonts w:cs="Arial"/>
                      <w:b/>
                      <w:sz w:val="28"/>
                      <w:szCs w:val="32"/>
                    </w:rPr>
                    <w:t>Statement of originality</w:t>
                  </w:r>
                </w:p>
                <w:p w14:paraId="6BD312CE" w14:textId="77777777" w:rsidR="00DA4735" w:rsidRDefault="00DA4735" w:rsidP="0047482D">
                  <w:pPr>
                    <w:jc w:val="center"/>
                    <w:rPr>
                      <w:rFonts w:cs="Arial"/>
                      <w:b/>
                      <w:sz w:val="28"/>
                      <w:szCs w:val="32"/>
                    </w:rPr>
                  </w:pPr>
                </w:p>
                <w:p w14:paraId="1B855D80" w14:textId="77777777" w:rsidR="00DA4735" w:rsidRDefault="00DA4735" w:rsidP="0047482D">
                  <w:pP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E91975" w:rsidRPr="002F136B">
        <w:rPr>
          <w:lang w:val="da-DK"/>
        </w:rPr>
        <w:br w:type="page"/>
      </w:r>
      <w:r w:rsidR="00E91975" w:rsidRPr="00E5101A">
        <w:rPr>
          <w:b/>
          <w:sz w:val="32"/>
          <w:szCs w:val="32"/>
          <w:lang w:val="da-DK"/>
        </w:rPr>
        <w:lastRenderedPageBreak/>
        <w:t>Contributors</w:t>
      </w:r>
      <w:bookmarkEnd w:id="0"/>
    </w:p>
    <w:p w14:paraId="52B312F6" w14:textId="77777777" w:rsidR="00E91975" w:rsidRPr="00E5101A" w:rsidRDefault="00E91975" w:rsidP="00514984">
      <w:pPr>
        <w:rPr>
          <w:rFonts w:cs="Arial"/>
          <w:b/>
          <w:lang w:val="da-DK"/>
        </w:rPr>
      </w:pPr>
    </w:p>
    <w:p w14:paraId="3AEB3FB5" w14:textId="77777777" w:rsidR="00E91975" w:rsidRPr="00E5101A" w:rsidRDefault="00E91975" w:rsidP="006804C3">
      <w:pPr>
        <w:rPr>
          <w:rFonts w:cs="Arial"/>
          <w:b/>
          <w:lang w:val="da-DK"/>
        </w:rPr>
      </w:pPr>
      <w:r w:rsidRPr="00E5101A">
        <w:rPr>
          <w:rFonts w:cs="Arial"/>
          <w:b/>
          <w:lang w:val="da-DK"/>
        </w:rPr>
        <w:t>Organisations</w:t>
      </w:r>
    </w:p>
    <w:p w14:paraId="6DF7E283" w14:textId="77777777" w:rsidR="00E91975" w:rsidRPr="00A02EAD" w:rsidRDefault="00E91975" w:rsidP="00514984">
      <w:pPr>
        <w:rPr>
          <w:lang w:val="da-DK"/>
        </w:rPr>
      </w:pPr>
      <w:r w:rsidRPr="00A02EAD">
        <w:rPr>
          <w:lang w:val="da-DK"/>
        </w:rPr>
        <w:t>DIFI (Direktoratet for forvaltning og IKT)</w:t>
      </w:r>
      <w:r w:rsidRPr="00A02EAD">
        <w:rPr>
          <w:rStyle w:val="Fotnotsreferens"/>
        </w:rPr>
        <w:footnoteReference w:id="1"/>
      </w:r>
      <w:r w:rsidRPr="00A02EAD">
        <w:rPr>
          <w:lang w:val="da-DK"/>
        </w:rPr>
        <w:t xml:space="preserve">, Norway, </w:t>
      </w:r>
      <w:hyperlink r:id="rId12" w:history="1">
        <w:r w:rsidRPr="00A02EAD">
          <w:rPr>
            <w:lang w:val="da-DK"/>
          </w:rPr>
          <w:t>www.difi.no</w:t>
        </w:r>
      </w:hyperlink>
    </w:p>
    <w:p w14:paraId="59B99AAC" w14:textId="77777777" w:rsidR="00E91975" w:rsidRPr="00A02EAD" w:rsidRDefault="00E91975" w:rsidP="00514984">
      <w:pPr>
        <w:rPr>
          <w:lang w:val="da-DK"/>
        </w:rPr>
      </w:pPr>
      <w:r w:rsidRPr="00A02EAD">
        <w:rPr>
          <w:lang w:val="da-DK"/>
        </w:rPr>
        <w:t>NITA (IT- og Telestyrelsen)</w:t>
      </w:r>
      <w:r w:rsidRPr="00A02EAD">
        <w:rPr>
          <w:rStyle w:val="Fotnotsreferens"/>
        </w:rPr>
        <w:footnoteReference w:id="2"/>
      </w:r>
      <w:r w:rsidRPr="00A02EAD">
        <w:rPr>
          <w:lang w:val="da-DK"/>
        </w:rPr>
        <w:t xml:space="preserve">, Denmark, </w:t>
      </w:r>
      <w:hyperlink r:id="rId13" w:history="1">
        <w:r w:rsidRPr="00A02EAD">
          <w:rPr>
            <w:lang w:val="da-DK"/>
          </w:rPr>
          <w:t>www.itst.dk</w:t>
        </w:r>
      </w:hyperlink>
    </w:p>
    <w:p w14:paraId="406FA5A8" w14:textId="77777777" w:rsidR="00E91975" w:rsidRPr="00A02EAD" w:rsidRDefault="00E91975" w:rsidP="00514984">
      <w:pPr>
        <w:rPr>
          <w:rFonts w:cs="Arial"/>
          <w:lang w:val="da-DK"/>
        </w:rPr>
      </w:pPr>
      <w:r w:rsidRPr="00A02EAD">
        <w:rPr>
          <w:rFonts w:cs="Arial"/>
          <w:lang w:val="da-DK"/>
        </w:rPr>
        <w:t>PEPPOL.AT/BRZ (Bundesrechenzentrum)</w:t>
      </w:r>
      <w:r w:rsidRPr="00A02EAD">
        <w:rPr>
          <w:rStyle w:val="Fotnotsreferens"/>
        </w:rPr>
        <w:footnoteReference w:id="3"/>
      </w:r>
      <w:r w:rsidRPr="00A02EAD">
        <w:rPr>
          <w:rFonts w:cs="Arial"/>
          <w:lang w:val="da-DK"/>
        </w:rPr>
        <w:t xml:space="preserve">, </w:t>
      </w:r>
      <w:r w:rsidRPr="00A02EAD">
        <w:rPr>
          <w:lang w:val="da-DK"/>
        </w:rPr>
        <w:t xml:space="preserve">Austria, </w:t>
      </w:r>
      <w:del w:id="45" w:author="philip" w:date="2017-10-17T22:30:00Z">
        <w:r w:rsidRPr="00A02EAD" w:rsidDel="00C325C1">
          <w:rPr>
            <w:lang w:val="da-DK"/>
          </w:rPr>
          <w:delText>http://</w:delText>
        </w:r>
      </w:del>
      <w:r w:rsidRPr="00A02EAD">
        <w:rPr>
          <w:lang w:val="da-DK"/>
        </w:rPr>
        <w:t>www.brz.gv.at</w:t>
      </w:r>
      <w:del w:id="46" w:author="philip" w:date="2017-10-17T22:30:00Z">
        <w:r w:rsidRPr="00A02EAD" w:rsidDel="00C325C1">
          <w:rPr>
            <w:lang w:val="da-DK"/>
          </w:rPr>
          <w:delText>/</w:delText>
        </w:r>
      </w:del>
    </w:p>
    <w:p w14:paraId="1632EA76" w14:textId="77777777" w:rsidR="00E91975" w:rsidRDefault="00261760" w:rsidP="00514984">
      <w:pPr>
        <w:rPr>
          <w:rStyle w:val="Hyperlnk"/>
          <w:color w:val="auto"/>
          <w:u w:val="none"/>
          <w:lang w:val="sv-SE"/>
        </w:rPr>
      </w:pPr>
      <w:r w:rsidRPr="00C4133B">
        <w:rPr>
          <w:lang w:val="sv-SE"/>
        </w:rPr>
        <w:t xml:space="preserve">ESV (Ekonomistyrningsverket), Sweden, </w:t>
      </w:r>
      <w:r w:rsidR="008540FB">
        <w:fldChar w:fldCharType="begin"/>
      </w:r>
      <w:r w:rsidR="008540FB" w:rsidRPr="008540FB">
        <w:rPr>
          <w:lang w:val="de-AT"/>
          <w:rPrChange w:id="47" w:author="Helger" w:date="2017-05-03T10:53:00Z">
            <w:rPr/>
          </w:rPrChange>
        </w:rPr>
        <w:instrText xml:space="preserve"> HYPERLINK "http://www.esv.se" </w:instrText>
      </w:r>
      <w:r w:rsidR="008540FB">
        <w:fldChar w:fldCharType="separate"/>
      </w:r>
      <w:r w:rsidRPr="00C4133B">
        <w:rPr>
          <w:rStyle w:val="Hyperlnk"/>
          <w:color w:val="auto"/>
          <w:u w:val="none"/>
          <w:lang w:val="sv-SE"/>
        </w:rPr>
        <w:t>www.esv.se</w:t>
      </w:r>
      <w:r w:rsidR="008540FB">
        <w:rPr>
          <w:rStyle w:val="Hyperlnk"/>
          <w:color w:val="auto"/>
          <w:u w:val="none"/>
          <w:lang w:val="sv-SE"/>
        </w:rPr>
        <w:fldChar w:fldCharType="end"/>
      </w:r>
    </w:p>
    <w:p w14:paraId="3A596ED5" w14:textId="77777777" w:rsidR="00261760" w:rsidRPr="00A02EAD" w:rsidRDefault="00261760" w:rsidP="00514984">
      <w:pPr>
        <w:rPr>
          <w:rFonts w:cs="Arial"/>
          <w:b/>
          <w:lang w:val="da-DK"/>
        </w:rPr>
      </w:pPr>
    </w:p>
    <w:p w14:paraId="13FDC38A" w14:textId="77777777" w:rsidR="00E91975" w:rsidRPr="006804C3" w:rsidRDefault="00E91975" w:rsidP="006804C3">
      <w:pPr>
        <w:rPr>
          <w:rFonts w:cs="Arial"/>
          <w:b/>
          <w:lang w:val="da-DK"/>
        </w:rPr>
      </w:pPr>
      <w:r w:rsidRPr="006804C3">
        <w:rPr>
          <w:rFonts w:cs="Arial"/>
          <w:b/>
          <w:lang w:val="da-DK"/>
        </w:rPr>
        <w:t>Persons</w:t>
      </w:r>
    </w:p>
    <w:p w14:paraId="094336AA" w14:textId="77777777" w:rsidR="00E91975" w:rsidRPr="00543A39" w:rsidRDefault="0095138B" w:rsidP="00514984">
      <w:pPr>
        <w:rPr>
          <w:lang w:val="da-DK"/>
        </w:rPr>
      </w:pPr>
      <w:r w:rsidRPr="00543A39">
        <w:rPr>
          <w:lang w:val="da-DK"/>
        </w:rPr>
        <w:t>Philip Helger, PEPPOL.AT/BRZ (editor)</w:t>
      </w:r>
    </w:p>
    <w:p w14:paraId="7294CDB4" w14:textId="77777777" w:rsidR="0095138B" w:rsidRPr="00303B13" w:rsidRDefault="0095138B" w:rsidP="0095138B">
      <w:pPr>
        <w:rPr>
          <w:lang w:val="sv-SE"/>
          <w:rPrChange w:id="48" w:author="Henrik Möller" w:date="2017-12-14T07:50:00Z">
            <w:rPr>
              <w:lang w:val="en-US"/>
            </w:rPr>
          </w:rPrChange>
        </w:rPr>
      </w:pPr>
      <w:r w:rsidRPr="00303B13">
        <w:rPr>
          <w:lang w:val="sv-SE"/>
          <w:rPrChange w:id="49" w:author="Henrik Möller" w:date="2017-12-14T07:50:00Z">
            <w:rPr>
              <w:lang w:val="en-US"/>
            </w:rPr>
          </w:rPrChange>
        </w:rPr>
        <w:t>Jens Jakob Andersen, NITA</w:t>
      </w:r>
    </w:p>
    <w:p w14:paraId="51A46A33" w14:textId="77777777" w:rsidR="0095138B" w:rsidRDefault="0095138B" w:rsidP="0095138B">
      <w:r>
        <w:t>Tim McGrath, DIFI/Document Engineering Services</w:t>
      </w:r>
    </w:p>
    <w:p w14:paraId="2B8B1174" w14:textId="77777777" w:rsidR="0095138B" w:rsidRPr="00303B13" w:rsidRDefault="00F03CDF" w:rsidP="0095138B">
      <w:pPr>
        <w:rPr>
          <w:lang w:val="sv-SE"/>
          <w:rPrChange w:id="50" w:author="Henrik Möller" w:date="2017-12-14T07:50:00Z">
            <w:rPr>
              <w:lang w:val="en-US"/>
            </w:rPr>
          </w:rPrChange>
        </w:rPr>
      </w:pPr>
      <w:r w:rsidRPr="00303B13">
        <w:rPr>
          <w:lang w:val="sv-SE"/>
          <w:rPrChange w:id="51" w:author="Henrik Möller" w:date="2017-12-14T07:50:00Z">
            <w:rPr>
              <w:lang w:val="en-US"/>
            </w:rPr>
          </w:rPrChange>
        </w:rPr>
        <w:t>Bergthor Skulason, NITA</w:t>
      </w:r>
    </w:p>
    <w:p w14:paraId="11294A56" w14:textId="77777777" w:rsidR="00543A39" w:rsidRPr="00303B13" w:rsidRDefault="00543A39" w:rsidP="0095138B">
      <w:pPr>
        <w:rPr>
          <w:lang w:val="sv-SE"/>
          <w:rPrChange w:id="52" w:author="Henrik Möller" w:date="2017-12-14T07:50:00Z">
            <w:rPr>
              <w:lang w:val="en-US"/>
            </w:rPr>
          </w:rPrChange>
        </w:rPr>
      </w:pPr>
      <w:r w:rsidRPr="00303B13">
        <w:rPr>
          <w:lang w:val="sv-SE"/>
          <w:rPrChange w:id="53" w:author="Henrik Möller" w:date="2017-12-14T07:50:00Z">
            <w:rPr>
              <w:lang w:val="en-US"/>
            </w:rPr>
          </w:rPrChange>
        </w:rPr>
        <w:t>Erik Gustavsen D</w:t>
      </w:r>
      <w:r w:rsidR="00840301" w:rsidRPr="00303B13">
        <w:rPr>
          <w:lang w:val="sv-SE"/>
          <w:rPrChange w:id="54" w:author="Henrik Möller" w:date="2017-12-14T07:50:00Z">
            <w:rPr>
              <w:lang w:val="en-US"/>
            </w:rPr>
          </w:rPrChange>
        </w:rPr>
        <w:t>IFI</w:t>
      </w:r>
      <w:r w:rsidRPr="00303B13">
        <w:rPr>
          <w:lang w:val="sv-SE"/>
          <w:rPrChange w:id="55" w:author="Henrik Möller" w:date="2017-12-14T07:50:00Z">
            <w:rPr>
              <w:lang w:val="en-US"/>
            </w:rPr>
          </w:rPrChange>
        </w:rPr>
        <w:t>/Edisys Consulting</w:t>
      </w:r>
    </w:p>
    <w:p w14:paraId="78158BBF" w14:textId="77777777" w:rsidR="00D66FFA" w:rsidRPr="008D4811" w:rsidRDefault="00D66FFA" w:rsidP="0095138B">
      <w:pPr>
        <w:rPr>
          <w:lang w:val="en-US"/>
        </w:rPr>
      </w:pPr>
      <w:r>
        <w:rPr>
          <w:lang w:val="en-US"/>
        </w:rPr>
        <w:t>Martin Forsberg ESV/Ecru Consulting</w:t>
      </w:r>
    </w:p>
    <w:p w14:paraId="6D9F1BAA" w14:textId="77777777" w:rsidR="00E91975" w:rsidRPr="007A7B4E" w:rsidRDefault="00E91975" w:rsidP="00514984">
      <w:pPr>
        <w:rPr>
          <w:rFonts w:cs="Arial"/>
        </w:rPr>
      </w:pPr>
      <w:r w:rsidRPr="00FF7AFF">
        <w:rPr>
          <w:rFonts w:cs="Arial"/>
        </w:rPr>
        <w:br w:type="page"/>
      </w:r>
      <w:bookmarkStart w:id="56" w:name="_Toc205026843"/>
      <w:bookmarkStart w:id="57" w:name="_Toc205089457"/>
      <w:bookmarkStart w:id="58" w:name="_Toc224898987"/>
    </w:p>
    <w:bookmarkEnd w:id="56"/>
    <w:bookmarkEnd w:id="57"/>
    <w:bookmarkEnd w:id="58"/>
    <w:p w14:paraId="0BF53D93" w14:textId="77777777" w:rsidR="00A56BD2" w:rsidRPr="006804C3" w:rsidRDefault="00914720" w:rsidP="006804C3">
      <w:pPr>
        <w:rPr>
          <w:rStyle w:val="Stark"/>
          <w:b w:val="0"/>
          <w:sz w:val="32"/>
          <w:szCs w:val="32"/>
        </w:rPr>
      </w:pPr>
      <w:r w:rsidRPr="006804C3">
        <w:rPr>
          <w:rStyle w:val="Stark"/>
          <w:b w:val="0"/>
          <w:sz w:val="32"/>
          <w:szCs w:val="32"/>
        </w:rPr>
        <w:lastRenderedPageBreak/>
        <w:t>Table of contents</w:t>
      </w:r>
    </w:p>
    <w:p w14:paraId="5A47EAC5" w14:textId="77777777" w:rsidR="00DA4735" w:rsidRDefault="008540FB">
      <w:pPr>
        <w:pStyle w:val="Innehll3"/>
        <w:rPr>
          <w:ins w:id="59" w:author="philip" w:date="2017-10-17T22:37:00Z"/>
          <w:rFonts w:asciiTheme="minorHAnsi" w:eastAsiaTheme="minorEastAsia" w:hAnsiTheme="minorHAnsi" w:cstheme="minorBidi"/>
          <w:lang w:val="de-AT"/>
        </w:rPr>
      </w:pPr>
      <w:r w:rsidRPr="001F4312">
        <w:rPr>
          <w:kern w:val="32"/>
          <w:sz w:val="24"/>
          <w:lang w:eastAsia="it-IT"/>
        </w:rPr>
        <w:fldChar w:fldCharType="begin"/>
      </w:r>
      <w:r w:rsidR="002142B2" w:rsidRPr="001F4312">
        <w:instrText xml:space="preserve"> TOC \o "1-4" \h \z \u </w:instrText>
      </w:r>
      <w:r w:rsidRPr="001F4312">
        <w:rPr>
          <w:kern w:val="32"/>
          <w:sz w:val="24"/>
          <w:lang w:eastAsia="it-IT"/>
        </w:rPr>
        <w:fldChar w:fldCharType="separate"/>
      </w:r>
      <w:ins w:id="60" w:author="philip" w:date="2017-10-17T22:37:00Z">
        <w:r w:rsidR="00DA4735" w:rsidRPr="00C62DEC">
          <w:rPr>
            <w:rStyle w:val="Hyperlnk"/>
          </w:rPr>
          <w:fldChar w:fldCharType="begin"/>
        </w:r>
        <w:r w:rsidR="00DA4735" w:rsidRPr="00C62DEC">
          <w:rPr>
            <w:rStyle w:val="Hyperlnk"/>
          </w:rPr>
          <w:instrText xml:space="preserve"> </w:instrText>
        </w:r>
        <w:r w:rsidR="00DA4735">
          <w:instrText>HYPERLINK "C:\\dev\\git\\ticc-codelist\\current\\PEPPOL Policy for use of identifiers v4.0 DRAFT with track changes.docx" \l "_Toc496043272"</w:instrText>
        </w:r>
        <w:r w:rsidR="00DA4735" w:rsidRPr="00C62DEC">
          <w:rPr>
            <w:rStyle w:val="Hyperlnk"/>
          </w:rPr>
          <w:instrText xml:space="preserve"> </w:instrText>
        </w:r>
        <w:r w:rsidR="00DA4735" w:rsidRPr="00C62DEC">
          <w:rPr>
            <w:rStyle w:val="Hyperlnk"/>
          </w:rPr>
          <w:fldChar w:fldCharType="separate"/>
        </w:r>
        <w:r w:rsidR="00DA4735" w:rsidRPr="00C62DEC">
          <w:rPr>
            <w:rStyle w:val="Hyperlnk"/>
            <w:rFonts w:ascii="Calibri Light" w:hAnsi="Calibri Light"/>
            <w:i/>
            <w:iCs/>
          </w:rPr>
          <w:t>You are free to:</w:t>
        </w:r>
        <w:r w:rsidR="00DA4735">
          <w:rPr>
            <w:webHidden/>
          </w:rPr>
          <w:tab/>
        </w:r>
        <w:r w:rsidR="00DA4735">
          <w:rPr>
            <w:webHidden/>
          </w:rPr>
          <w:fldChar w:fldCharType="begin"/>
        </w:r>
        <w:r w:rsidR="00DA4735">
          <w:rPr>
            <w:webHidden/>
          </w:rPr>
          <w:instrText xml:space="preserve"> PAGEREF _Toc496043272 \h </w:instrText>
        </w:r>
      </w:ins>
      <w:r w:rsidR="00DA4735">
        <w:rPr>
          <w:webHidden/>
        </w:rPr>
      </w:r>
      <w:r w:rsidR="00DA4735">
        <w:rPr>
          <w:webHidden/>
        </w:rPr>
        <w:fldChar w:fldCharType="separate"/>
      </w:r>
      <w:ins w:id="61" w:author="philip" w:date="2017-10-17T22:37:00Z">
        <w:r w:rsidR="00DA4735">
          <w:rPr>
            <w:webHidden/>
          </w:rPr>
          <w:t>3</w:t>
        </w:r>
        <w:r w:rsidR="00DA4735">
          <w:rPr>
            <w:webHidden/>
          </w:rPr>
          <w:fldChar w:fldCharType="end"/>
        </w:r>
        <w:r w:rsidR="00DA4735" w:rsidRPr="00C62DEC">
          <w:rPr>
            <w:rStyle w:val="Hyperlnk"/>
          </w:rPr>
          <w:fldChar w:fldCharType="end"/>
        </w:r>
      </w:ins>
    </w:p>
    <w:p w14:paraId="14067484" w14:textId="77777777" w:rsidR="00DA4735" w:rsidRDefault="00DA4735">
      <w:pPr>
        <w:pStyle w:val="Innehll1"/>
        <w:rPr>
          <w:ins w:id="62" w:author="philip" w:date="2017-10-17T22:37:00Z"/>
          <w:rFonts w:asciiTheme="minorHAnsi" w:eastAsiaTheme="minorEastAsia" w:hAnsiTheme="minorHAnsi" w:cstheme="minorBidi"/>
          <w:kern w:val="0"/>
          <w:sz w:val="22"/>
          <w:lang w:val="de-AT" w:eastAsia="de-AT"/>
        </w:rPr>
      </w:pPr>
      <w:ins w:id="63" w:author="philip" w:date="2017-10-17T22:37:00Z">
        <w:r w:rsidRPr="00C62DEC">
          <w:rPr>
            <w:rStyle w:val="Hyperlnk"/>
          </w:rPr>
          <w:fldChar w:fldCharType="begin"/>
        </w:r>
        <w:r w:rsidRPr="00C62DEC">
          <w:rPr>
            <w:rStyle w:val="Hyperlnk"/>
          </w:rPr>
          <w:instrText xml:space="preserve"> </w:instrText>
        </w:r>
        <w:r>
          <w:instrText>HYPERLINK \l "_Toc496043273"</w:instrText>
        </w:r>
        <w:r w:rsidRPr="00C62DEC">
          <w:rPr>
            <w:rStyle w:val="Hyperlnk"/>
          </w:rPr>
          <w:instrText xml:space="preserve"> </w:instrText>
        </w:r>
        <w:r w:rsidRPr="00C62DEC">
          <w:rPr>
            <w:rStyle w:val="Hyperlnk"/>
          </w:rPr>
          <w:fldChar w:fldCharType="separate"/>
        </w:r>
        <w:r w:rsidRPr="00C62DEC">
          <w:rPr>
            <w:rStyle w:val="Hyperlnk"/>
          </w:rPr>
          <w:t>1</w:t>
        </w:r>
        <w:r>
          <w:rPr>
            <w:rFonts w:asciiTheme="minorHAnsi" w:eastAsiaTheme="minorEastAsia" w:hAnsiTheme="minorHAnsi" w:cstheme="minorBidi"/>
            <w:kern w:val="0"/>
            <w:sz w:val="22"/>
            <w:lang w:val="de-AT" w:eastAsia="de-AT"/>
          </w:rPr>
          <w:tab/>
        </w:r>
        <w:r w:rsidRPr="00C62DEC">
          <w:rPr>
            <w:rStyle w:val="Hyperlnk"/>
          </w:rPr>
          <w:t>Introduction</w:t>
        </w:r>
        <w:r>
          <w:rPr>
            <w:webHidden/>
          </w:rPr>
          <w:tab/>
        </w:r>
        <w:r>
          <w:rPr>
            <w:webHidden/>
          </w:rPr>
          <w:fldChar w:fldCharType="begin"/>
        </w:r>
        <w:r>
          <w:rPr>
            <w:webHidden/>
          </w:rPr>
          <w:instrText xml:space="preserve"> PAGEREF _Toc496043273 \h </w:instrText>
        </w:r>
      </w:ins>
      <w:r>
        <w:rPr>
          <w:webHidden/>
        </w:rPr>
      </w:r>
      <w:r>
        <w:rPr>
          <w:webHidden/>
        </w:rPr>
        <w:fldChar w:fldCharType="separate"/>
      </w:r>
      <w:ins w:id="64" w:author="philip" w:date="2017-10-17T22:37:00Z">
        <w:r>
          <w:rPr>
            <w:webHidden/>
          </w:rPr>
          <w:t>6</w:t>
        </w:r>
        <w:r>
          <w:rPr>
            <w:webHidden/>
          </w:rPr>
          <w:fldChar w:fldCharType="end"/>
        </w:r>
        <w:r w:rsidRPr="00C62DEC">
          <w:rPr>
            <w:rStyle w:val="Hyperlnk"/>
          </w:rPr>
          <w:fldChar w:fldCharType="end"/>
        </w:r>
      </w:ins>
    </w:p>
    <w:p w14:paraId="56B0A379" w14:textId="77777777" w:rsidR="00DA4735" w:rsidRDefault="00DA4735">
      <w:pPr>
        <w:pStyle w:val="Innehll2"/>
        <w:rPr>
          <w:ins w:id="65" w:author="philip" w:date="2017-10-17T22:37:00Z"/>
          <w:rFonts w:asciiTheme="minorHAnsi" w:eastAsiaTheme="minorEastAsia" w:hAnsiTheme="minorHAnsi" w:cstheme="minorBidi"/>
          <w:lang w:val="de-AT"/>
        </w:rPr>
      </w:pPr>
      <w:ins w:id="66" w:author="philip" w:date="2017-10-17T22:37:00Z">
        <w:r w:rsidRPr="00C62DEC">
          <w:rPr>
            <w:rStyle w:val="Hyperlnk"/>
          </w:rPr>
          <w:fldChar w:fldCharType="begin"/>
        </w:r>
        <w:r w:rsidRPr="00C62DEC">
          <w:rPr>
            <w:rStyle w:val="Hyperlnk"/>
          </w:rPr>
          <w:instrText xml:space="preserve"> </w:instrText>
        </w:r>
        <w:r>
          <w:instrText>HYPERLINK \l "_Toc496043274"</w:instrText>
        </w:r>
        <w:r w:rsidRPr="00C62DEC">
          <w:rPr>
            <w:rStyle w:val="Hyperlnk"/>
          </w:rPr>
          <w:instrText xml:space="preserve"> </w:instrText>
        </w:r>
        <w:r w:rsidRPr="00C62DEC">
          <w:rPr>
            <w:rStyle w:val="Hyperlnk"/>
          </w:rPr>
          <w:fldChar w:fldCharType="separate"/>
        </w:r>
        <w:r w:rsidRPr="00C62DEC">
          <w:rPr>
            <w:rStyle w:val="Hyperlnk"/>
          </w:rPr>
          <w:t>1.1</w:t>
        </w:r>
        <w:r>
          <w:rPr>
            <w:rFonts w:asciiTheme="minorHAnsi" w:eastAsiaTheme="minorEastAsia" w:hAnsiTheme="minorHAnsi" w:cstheme="minorBidi"/>
            <w:lang w:val="de-AT"/>
          </w:rPr>
          <w:tab/>
        </w:r>
        <w:r w:rsidRPr="00C62DEC">
          <w:rPr>
            <w:rStyle w:val="Hyperlnk"/>
          </w:rPr>
          <w:t>Audience</w:t>
        </w:r>
        <w:r>
          <w:rPr>
            <w:webHidden/>
          </w:rPr>
          <w:tab/>
        </w:r>
        <w:r>
          <w:rPr>
            <w:webHidden/>
          </w:rPr>
          <w:fldChar w:fldCharType="begin"/>
        </w:r>
        <w:r>
          <w:rPr>
            <w:webHidden/>
          </w:rPr>
          <w:instrText xml:space="preserve"> PAGEREF _Toc496043274 \h </w:instrText>
        </w:r>
      </w:ins>
      <w:r>
        <w:rPr>
          <w:webHidden/>
        </w:rPr>
      </w:r>
      <w:r>
        <w:rPr>
          <w:webHidden/>
        </w:rPr>
        <w:fldChar w:fldCharType="separate"/>
      </w:r>
      <w:ins w:id="67" w:author="philip" w:date="2017-10-17T22:37:00Z">
        <w:r>
          <w:rPr>
            <w:webHidden/>
          </w:rPr>
          <w:t>6</w:t>
        </w:r>
        <w:r>
          <w:rPr>
            <w:webHidden/>
          </w:rPr>
          <w:fldChar w:fldCharType="end"/>
        </w:r>
        <w:r w:rsidRPr="00C62DEC">
          <w:rPr>
            <w:rStyle w:val="Hyperlnk"/>
          </w:rPr>
          <w:fldChar w:fldCharType="end"/>
        </w:r>
      </w:ins>
    </w:p>
    <w:p w14:paraId="517C49A6" w14:textId="77777777" w:rsidR="00DA4735" w:rsidRDefault="00DA4735">
      <w:pPr>
        <w:pStyle w:val="Innehll2"/>
        <w:rPr>
          <w:ins w:id="68" w:author="philip" w:date="2017-10-17T22:37:00Z"/>
          <w:rFonts w:asciiTheme="minorHAnsi" w:eastAsiaTheme="minorEastAsia" w:hAnsiTheme="minorHAnsi" w:cstheme="minorBidi"/>
          <w:lang w:val="de-AT"/>
        </w:rPr>
      </w:pPr>
      <w:ins w:id="69" w:author="philip" w:date="2017-10-17T22:37:00Z">
        <w:r w:rsidRPr="00C62DEC">
          <w:rPr>
            <w:rStyle w:val="Hyperlnk"/>
          </w:rPr>
          <w:fldChar w:fldCharType="begin"/>
        </w:r>
        <w:r w:rsidRPr="00C62DEC">
          <w:rPr>
            <w:rStyle w:val="Hyperlnk"/>
          </w:rPr>
          <w:instrText xml:space="preserve"> </w:instrText>
        </w:r>
        <w:r>
          <w:instrText>HYPERLINK \l "_Toc496043275"</w:instrText>
        </w:r>
        <w:r w:rsidRPr="00C62DEC">
          <w:rPr>
            <w:rStyle w:val="Hyperlnk"/>
          </w:rPr>
          <w:instrText xml:space="preserve"> </w:instrText>
        </w:r>
        <w:r w:rsidRPr="00C62DEC">
          <w:rPr>
            <w:rStyle w:val="Hyperlnk"/>
          </w:rPr>
          <w:fldChar w:fldCharType="separate"/>
        </w:r>
        <w:r w:rsidRPr="00C62DEC">
          <w:rPr>
            <w:rStyle w:val="Hyperlnk"/>
          </w:rPr>
          <w:t>1.2</w:t>
        </w:r>
        <w:r>
          <w:rPr>
            <w:rFonts w:asciiTheme="minorHAnsi" w:eastAsiaTheme="minorEastAsia" w:hAnsiTheme="minorHAnsi" w:cstheme="minorBidi"/>
            <w:lang w:val="de-AT"/>
          </w:rPr>
          <w:tab/>
        </w:r>
        <w:r w:rsidRPr="00C62DEC">
          <w:rPr>
            <w:rStyle w:val="Hyperlnk"/>
          </w:rPr>
          <w:t>References</w:t>
        </w:r>
        <w:r>
          <w:rPr>
            <w:webHidden/>
          </w:rPr>
          <w:tab/>
        </w:r>
        <w:r>
          <w:rPr>
            <w:webHidden/>
          </w:rPr>
          <w:fldChar w:fldCharType="begin"/>
        </w:r>
        <w:r>
          <w:rPr>
            <w:webHidden/>
          </w:rPr>
          <w:instrText xml:space="preserve"> PAGEREF _Toc496043275 \h </w:instrText>
        </w:r>
      </w:ins>
      <w:r>
        <w:rPr>
          <w:webHidden/>
        </w:rPr>
      </w:r>
      <w:r>
        <w:rPr>
          <w:webHidden/>
        </w:rPr>
        <w:fldChar w:fldCharType="separate"/>
      </w:r>
      <w:ins w:id="70" w:author="philip" w:date="2017-10-17T22:37:00Z">
        <w:r>
          <w:rPr>
            <w:webHidden/>
          </w:rPr>
          <w:t>6</w:t>
        </w:r>
        <w:r>
          <w:rPr>
            <w:webHidden/>
          </w:rPr>
          <w:fldChar w:fldCharType="end"/>
        </w:r>
        <w:r w:rsidRPr="00C62DEC">
          <w:rPr>
            <w:rStyle w:val="Hyperlnk"/>
          </w:rPr>
          <w:fldChar w:fldCharType="end"/>
        </w:r>
      </w:ins>
    </w:p>
    <w:p w14:paraId="28224657" w14:textId="77777777" w:rsidR="00DA4735" w:rsidRDefault="00DA4735">
      <w:pPr>
        <w:pStyle w:val="Innehll1"/>
        <w:rPr>
          <w:ins w:id="71" w:author="philip" w:date="2017-10-17T22:37:00Z"/>
          <w:rFonts w:asciiTheme="minorHAnsi" w:eastAsiaTheme="minorEastAsia" w:hAnsiTheme="minorHAnsi" w:cstheme="minorBidi"/>
          <w:kern w:val="0"/>
          <w:sz w:val="22"/>
          <w:lang w:val="de-AT" w:eastAsia="de-AT"/>
        </w:rPr>
      </w:pPr>
      <w:ins w:id="72" w:author="philip" w:date="2017-10-17T22:37:00Z">
        <w:r w:rsidRPr="00C62DEC">
          <w:rPr>
            <w:rStyle w:val="Hyperlnk"/>
          </w:rPr>
          <w:fldChar w:fldCharType="begin"/>
        </w:r>
        <w:r w:rsidRPr="00C62DEC">
          <w:rPr>
            <w:rStyle w:val="Hyperlnk"/>
          </w:rPr>
          <w:instrText xml:space="preserve"> </w:instrText>
        </w:r>
        <w:r>
          <w:instrText>HYPERLINK \l "_Toc496043276"</w:instrText>
        </w:r>
        <w:r w:rsidRPr="00C62DEC">
          <w:rPr>
            <w:rStyle w:val="Hyperlnk"/>
          </w:rPr>
          <w:instrText xml:space="preserve"> </w:instrText>
        </w:r>
        <w:r w:rsidRPr="00C62DEC">
          <w:rPr>
            <w:rStyle w:val="Hyperlnk"/>
          </w:rPr>
          <w:fldChar w:fldCharType="separate"/>
        </w:r>
        <w:r w:rsidRPr="00C62DEC">
          <w:rPr>
            <w:rStyle w:val="Hyperlnk"/>
          </w:rPr>
          <w:t>2</w:t>
        </w:r>
        <w:r>
          <w:rPr>
            <w:rFonts w:asciiTheme="minorHAnsi" w:eastAsiaTheme="minorEastAsia" w:hAnsiTheme="minorHAnsi" w:cstheme="minorBidi"/>
            <w:kern w:val="0"/>
            <w:sz w:val="22"/>
            <w:lang w:val="de-AT" w:eastAsia="de-AT"/>
          </w:rPr>
          <w:tab/>
        </w:r>
        <w:r w:rsidRPr="00C62DEC">
          <w:rPr>
            <w:rStyle w:val="Hyperlnk"/>
          </w:rPr>
          <w:t>Introduction to identifiers</w:t>
        </w:r>
        <w:r>
          <w:rPr>
            <w:webHidden/>
          </w:rPr>
          <w:tab/>
        </w:r>
        <w:r>
          <w:rPr>
            <w:webHidden/>
          </w:rPr>
          <w:fldChar w:fldCharType="begin"/>
        </w:r>
        <w:r>
          <w:rPr>
            <w:webHidden/>
          </w:rPr>
          <w:instrText xml:space="preserve"> PAGEREF _Toc496043276 \h </w:instrText>
        </w:r>
      </w:ins>
      <w:r>
        <w:rPr>
          <w:webHidden/>
        </w:rPr>
      </w:r>
      <w:r>
        <w:rPr>
          <w:webHidden/>
        </w:rPr>
        <w:fldChar w:fldCharType="separate"/>
      </w:r>
      <w:ins w:id="73" w:author="philip" w:date="2017-10-17T22:37:00Z">
        <w:r>
          <w:rPr>
            <w:webHidden/>
          </w:rPr>
          <w:t>7</w:t>
        </w:r>
        <w:r>
          <w:rPr>
            <w:webHidden/>
          </w:rPr>
          <w:fldChar w:fldCharType="end"/>
        </w:r>
        <w:r w:rsidRPr="00C62DEC">
          <w:rPr>
            <w:rStyle w:val="Hyperlnk"/>
          </w:rPr>
          <w:fldChar w:fldCharType="end"/>
        </w:r>
      </w:ins>
    </w:p>
    <w:p w14:paraId="45F133B3" w14:textId="77777777" w:rsidR="00DA4735" w:rsidRDefault="00DA4735">
      <w:pPr>
        <w:pStyle w:val="Innehll2"/>
        <w:rPr>
          <w:ins w:id="74" w:author="philip" w:date="2017-10-17T22:37:00Z"/>
          <w:rFonts w:asciiTheme="minorHAnsi" w:eastAsiaTheme="minorEastAsia" w:hAnsiTheme="minorHAnsi" w:cstheme="minorBidi"/>
          <w:lang w:val="de-AT"/>
        </w:rPr>
      </w:pPr>
      <w:ins w:id="75" w:author="philip" w:date="2017-10-17T22:37:00Z">
        <w:r w:rsidRPr="00C62DEC">
          <w:rPr>
            <w:rStyle w:val="Hyperlnk"/>
          </w:rPr>
          <w:fldChar w:fldCharType="begin"/>
        </w:r>
        <w:r w:rsidRPr="00C62DEC">
          <w:rPr>
            <w:rStyle w:val="Hyperlnk"/>
          </w:rPr>
          <w:instrText xml:space="preserve"> </w:instrText>
        </w:r>
        <w:r>
          <w:instrText>HYPERLINK \l "_Toc496043277"</w:instrText>
        </w:r>
        <w:r w:rsidRPr="00C62DEC">
          <w:rPr>
            <w:rStyle w:val="Hyperlnk"/>
          </w:rPr>
          <w:instrText xml:space="preserve"> </w:instrText>
        </w:r>
        <w:r w:rsidRPr="00C62DEC">
          <w:rPr>
            <w:rStyle w:val="Hyperlnk"/>
          </w:rPr>
          <w:fldChar w:fldCharType="separate"/>
        </w:r>
        <w:r w:rsidRPr="00C62DEC">
          <w:rPr>
            <w:rStyle w:val="Hyperlnk"/>
          </w:rPr>
          <w:t>2.1</w:t>
        </w:r>
        <w:r>
          <w:rPr>
            <w:rFonts w:asciiTheme="minorHAnsi" w:eastAsiaTheme="minorEastAsia" w:hAnsiTheme="minorHAnsi" w:cstheme="minorBidi"/>
            <w:lang w:val="de-AT"/>
          </w:rPr>
          <w:tab/>
        </w:r>
        <w:r w:rsidRPr="00C62DEC">
          <w:rPr>
            <w:rStyle w:val="Hyperlnk"/>
          </w:rPr>
          <w:t>Scope</w:t>
        </w:r>
        <w:r>
          <w:rPr>
            <w:webHidden/>
          </w:rPr>
          <w:tab/>
        </w:r>
        <w:r>
          <w:rPr>
            <w:webHidden/>
          </w:rPr>
          <w:fldChar w:fldCharType="begin"/>
        </w:r>
        <w:r>
          <w:rPr>
            <w:webHidden/>
          </w:rPr>
          <w:instrText xml:space="preserve"> PAGEREF _Toc496043277 \h </w:instrText>
        </w:r>
      </w:ins>
      <w:r>
        <w:rPr>
          <w:webHidden/>
        </w:rPr>
      </w:r>
      <w:r>
        <w:rPr>
          <w:webHidden/>
        </w:rPr>
        <w:fldChar w:fldCharType="separate"/>
      </w:r>
      <w:ins w:id="76" w:author="philip" w:date="2017-10-17T22:37:00Z">
        <w:r>
          <w:rPr>
            <w:webHidden/>
          </w:rPr>
          <w:t>7</w:t>
        </w:r>
        <w:r>
          <w:rPr>
            <w:webHidden/>
          </w:rPr>
          <w:fldChar w:fldCharType="end"/>
        </w:r>
        <w:r w:rsidRPr="00C62DEC">
          <w:rPr>
            <w:rStyle w:val="Hyperlnk"/>
          </w:rPr>
          <w:fldChar w:fldCharType="end"/>
        </w:r>
      </w:ins>
    </w:p>
    <w:p w14:paraId="5159276D" w14:textId="77777777" w:rsidR="00DA4735" w:rsidRDefault="00DA4735">
      <w:pPr>
        <w:pStyle w:val="Innehll3"/>
        <w:rPr>
          <w:ins w:id="77" w:author="philip" w:date="2017-10-17T22:37:00Z"/>
          <w:rFonts w:asciiTheme="minorHAnsi" w:eastAsiaTheme="minorEastAsia" w:hAnsiTheme="minorHAnsi" w:cstheme="minorBidi"/>
          <w:lang w:val="de-AT"/>
        </w:rPr>
      </w:pPr>
      <w:ins w:id="78" w:author="philip" w:date="2017-10-17T22:37:00Z">
        <w:r w:rsidRPr="00C62DEC">
          <w:rPr>
            <w:rStyle w:val="Hyperlnk"/>
          </w:rPr>
          <w:fldChar w:fldCharType="begin"/>
        </w:r>
        <w:r w:rsidRPr="00C62DEC">
          <w:rPr>
            <w:rStyle w:val="Hyperlnk"/>
          </w:rPr>
          <w:instrText xml:space="preserve"> </w:instrText>
        </w:r>
        <w:r>
          <w:instrText>HYPERLINK \l "_Toc496043278"</w:instrText>
        </w:r>
        <w:r w:rsidRPr="00C62DEC">
          <w:rPr>
            <w:rStyle w:val="Hyperlnk"/>
          </w:rPr>
          <w:instrText xml:space="preserve"> </w:instrText>
        </w:r>
        <w:r w:rsidRPr="00C62DEC">
          <w:rPr>
            <w:rStyle w:val="Hyperlnk"/>
          </w:rPr>
          <w:fldChar w:fldCharType="separate"/>
        </w:r>
        <w:r w:rsidRPr="00C62DEC">
          <w:rPr>
            <w:rStyle w:val="Hyperlnk"/>
          </w:rPr>
          <w:t>1.1.1</w:t>
        </w:r>
        <w:r>
          <w:rPr>
            <w:rFonts w:asciiTheme="minorHAnsi" w:eastAsiaTheme="minorEastAsia" w:hAnsiTheme="minorHAnsi" w:cstheme="minorBidi"/>
            <w:lang w:val="de-AT"/>
          </w:rPr>
          <w:tab/>
        </w:r>
        <w:r w:rsidRPr="00C62DEC">
          <w:rPr>
            <w:rStyle w:val="Hyperlnk"/>
          </w:rPr>
          <w:t>The policy of a federated scheme for identifying Parties</w:t>
        </w:r>
        <w:r>
          <w:rPr>
            <w:webHidden/>
          </w:rPr>
          <w:tab/>
        </w:r>
        <w:r>
          <w:rPr>
            <w:webHidden/>
          </w:rPr>
          <w:fldChar w:fldCharType="begin"/>
        </w:r>
        <w:r>
          <w:rPr>
            <w:webHidden/>
          </w:rPr>
          <w:instrText xml:space="preserve"> PAGEREF _Toc496043278 \h </w:instrText>
        </w:r>
      </w:ins>
      <w:r>
        <w:rPr>
          <w:webHidden/>
        </w:rPr>
      </w:r>
      <w:r>
        <w:rPr>
          <w:webHidden/>
        </w:rPr>
        <w:fldChar w:fldCharType="separate"/>
      </w:r>
      <w:ins w:id="79" w:author="philip" w:date="2017-10-17T22:37:00Z">
        <w:r>
          <w:rPr>
            <w:webHidden/>
          </w:rPr>
          <w:t>7</w:t>
        </w:r>
        <w:r>
          <w:rPr>
            <w:webHidden/>
          </w:rPr>
          <w:fldChar w:fldCharType="end"/>
        </w:r>
        <w:r w:rsidRPr="00C62DEC">
          <w:rPr>
            <w:rStyle w:val="Hyperlnk"/>
          </w:rPr>
          <w:fldChar w:fldCharType="end"/>
        </w:r>
      </w:ins>
    </w:p>
    <w:p w14:paraId="644A72C9" w14:textId="77777777" w:rsidR="00DA4735" w:rsidRDefault="00DA4735">
      <w:pPr>
        <w:pStyle w:val="Innehll3"/>
        <w:rPr>
          <w:ins w:id="80" w:author="philip" w:date="2017-10-17T22:37:00Z"/>
          <w:rFonts w:asciiTheme="minorHAnsi" w:eastAsiaTheme="minorEastAsia" w:hAnsiTheme="minorHAnsi" w:cstheme="minorBidi"/>
          <w:lang w:val="de-AT"/>
        </w:rPr>
      </w:pPr>
      <w:ins w:id="81" w:author="philip" w:date="2017-10-17T22:37:00Z">
        <w:r w:rsidRPr="00C62DEC">
          <w:rPr>
            <w:rStyle w:val="Hyperlnk"/>
          </w:rPr>
          <w:fldChar w:fldCharType="begin"/>
        </w:r>
        <w:r w:rsidRPr="00C62DEC">
          <w:rPr>
            <w:rStyle w:val="Hyperlnk"/>
          </w:rPr>
          <w:instrText xml:space="preserve"> </w:instrText>
        </w:r>
        <w:r>
          <w:instrText>HYPERLINK \l "_Toc496043279"</w:instrText>
        </w:r>
        <w:r w:rsidRPr="00C62DEC">
          <w:rPr>
            <w:rStyle w:val="Hyperlnk"/>
          </w:rPr>
          <w:instrText xml:space="preserve"> </w:instrText>
        </w:r>
        <w:r w:rsidRPr="00C62DEC">
          <w:rPr>
            <w:rStyle w:val="Hyperlnk"/>
          </w:rPr>
          <w:fldChar w:fldCharType="separate"/>
        </w:r>
        <w:r w:rsidRPr="00C62DEC">
          <w:rPr>
            <w:rStyle w:val="Hyperlnk"/>
          </w:rPr>
          <w:t>1.1.2</w:t>
        </w:r>
        <w:r>
          <w:rPr>
            <w:rFonts w:asciiTheme="minorHAnsi" w:eastAsiaTheme="minorEastAsia" w:hAnsiTheme="minorHAnsi" w:cstheme="minorBidi"/>
            <w:lang w:val="de-AT"/>
          </w:rPr>
          <w:tab/>
        </w:r>
        <w:r w:rsidRPr="00C62DEC">
          <w:rPr>
            <w:rStyle w:val="Hyperlnk"/>
          </w:rPr>
          <w:t>The policy for identifying Documents and Services used in PEPPOL implementation of the PEPPOL eDelivery Network</w:t>
        </w:r>
        <w:r>
          <w:rPr>
            <w:webHidden/>
          </w:rPr>
          <w:tab/>
        </w:r>
        <w:r>
          <w:rPr>
            <w:webHidden/>
          </w:rPr>
          <w:fldChar w:fldCharType="begin"/>
        </w:r>
        <w:r>
          <w:rPr>
            <w:webHidden/>
          </w:rPr>
          <w:instrText xml:space="preserve"> PAGEREF _Toc496043279 \h </w:instrText>
        </w:r>
      </w:ins>
      <w:r>
        <w:rPr>
          <w:webHidden/>
        </w:rPr>
      </w:r>
      <w:r>
        <w:rPr>
          <w:webHidden/>
        </w:rPr>
        <w:fldChar w:fldCharType="separate"/>
      </w:r>
      <w:ins w:id="82" w:author="philip" w:date="2017-10-17T22:37:00Z">
        <w:r>
          <w:rPr>
            <w:webHidden/>
          </w:rPr>
          <w:t>7</w:t>
        </w:r>
        <w:r>
          <w:rPr>
            <w:webHidden/>
          </w:rPr>
          <w:fldChar w:fldCharType="end"/>
        </w:r>
        <w:r w:rsidRPr="00C62DEC">
          <w:rPr>
            <w:rStyle w:val="Hyperlnk"/>
          </w:rPr>
          <w:fldChar w:fldCharType="end"/>
        </w:r>
      </w:ins>
    </w:p>
    <w:p w14:paraId="17228255" w14:textId="77777777" w:rsidR="00DA4735" w:rsidRDefault="00DA4735">
      <w:pPr>
        <w:pStyle w:val="Innehll1"/>
        <w:rPr>
          <w:ins w:id="83" w:author="philip" w:date="2017-10-17T22:37:00Z"/>
          <w:rFonts w:asciiTheme="minorHAnsi" w:eastAsiaTheme="minorEastAsia" w:hAnsiTheme="minorHAnsi" w:cstheme="minorBidi"/>
          <w:kern w:val="0"/>
          <w:sz w:val="22"/>
          <w:lang w:val="de-AT" w:eastAsia="de-AT"/>
        </w:rPr>
      </w:pPr>
      <w:ins w:id="84" w:author="philip" w:date="2017-10-17T22:37:00Z">
        <w:r w:rsidRPr="00C62DEC">
          <w:rPr>
            <w:rStyle w:val="Hyperlnk"/>
          </w:rPr>
          <w:fldChar w:fldCharType="begin"/>
        </w:r>
        <w:r w:rsidRPr="00C62DEC">
          <w:rPr>
            <w:rStyle w:val="Hyperlnk"/>
          </w:rPr>
          <w:instrText xml:space="preserve"> </w:instrText>
        </w:r>
        <w:r>
          <w:instrText>HYPERLINK \l "_Toc496043280"</w:instrText>
        </w:r>
        <w:r w:rsidRPr="00C62DEC">
          <w:rPr>
            <w:rStyle w:val="Hyperlnk"/>
          </w:rPr>
          <w:instrText xml:space="preserve"> </w:instrText>
        </w:r>
        <w:r w:rsidRPr="00C62DEC">
          <w:rPr>
            <w:rStyle w:val="Hyperlnk"/>
          </w:rPr>
          <w:fldChar w:fldCharType="separate"/>
        </w:r>
        <w:r w:rsidRPr="00C62DEC">
          <w:rPr>
            <w:rStyle w:val="Hyperlnk"/>
          </w:rPr>
          <w:t>3</w:t>
        </w:r>
        <w:r>
          <w:rPr>
            <w:rFonts w:asciiTheme="minorHAnsi" w:eastAsiaTheme="minorEastAsia" w:hAnsiTheme="minorHAnsi" w:cstheme="minorBidi"/>
            <w:kern w:val="0"/>
            <w:sz w:val="22"/>
            <w:lang w:val="de-AT" w:eastAsia="de-AT"/>
          </w:rPr>
          <w:tab/>
        </w:r>
        <w:r w:rsidRPr="00C62DEC">
          <w:rPr>
            <w:rStyle w:val="Hyperlnk"/>
          </w:rPr>
          <w:t>Policy for PEPPOL Party Identification</w:t>
        </w:r>
        <w:r>
          <w:rPr>
            <w:webHidden/>
          </w:rPr>
          <w:tab/>
        </w:r>
        <w:r>
          <w:rPr>
            <w:webHidden/>
          </w:rPr>
          <w:fldChar w:fldCharType="begin"/>
        </w:r>
        <w:r>
          <w:rPr>
            <w:webHidden/>
          </w:rPr>
          <w:instrText xml:space="preserve"> PAGEREF _Toc496043280 \h </w:instrText>
        </w:r>
      </w:ins>
      <w:r>
        <w:rPr>
          <w:webHidden/>
        </w:rPr>
      </w:r>
      <w:r>
        <w:rPr>
          <w:webHidden/>
        </w:rPr>
        <w:fldChar w:fldCharType="separate"/>
      </w:r>
      <w:ins w:id="85" w:author="philip" w:date="2017-10-17T22:37:00Z">
        <w:r>
          <w:rPr>
            <w:webHidden/>
          </w:rPr>
          <w:t>9</w:t>
        </w:r>
        <w:r>
          <w:rPr>
            <w:webHidden/>
          </w:rPr>
          <w:fldChar w:fldCharType="end"/>
        </w:r>
        <w:r w:rsidRPr="00C62DEC">
          <w:rPr>
            <w:rStyle w:val="Hyperlnk"/>
          </w:rPr>
          <w:fldChar w:fldCharType="end"/>
        </w:r>
      </w:ins>
    </w:p>
    <w:p w14:paraId="21EEAD47" w14:textId="77777777" w:rsidR="00DA4735" w:rsidRDefault="00DA4735">
      <w:pPr>
        <w:pStyle w:val="Innehll2"/>
        <w:rPr>
          <w:ins w:id="86" w:author="philip" w:date="2017-10-17T22:37:00Z"/>
          <w:rFonts w:asciiTheme="minorHAnsi" w:eastAsiaTheme="minorEastAsia" w:hAnsiTheme="minorHAnsi" w:cstheme="minorBidi"/>
          <w:lang w:val="de-AT"/>
        </w:rPr>
      </w:pPr>
      <w:ins w:id="87" w:author="philip" w:date="2017-10-17T22:37:00Z">
        <w:r w:rsidRPr="00C62DEC">
          <w:rPr>
            <w:rStyle w:val="Hyperlnk"/>
          </w:rPr>
          <w:fldChar w:fldCharType="begin"/>
        </w:r>
        <w:r w:rsidRPr="00C62DEC">
          <w:rPr>
            <w:rStyle w:val="Hyperlnk"/>
          </w:rPr>
          <w:instrText xml:space="preserve"> </w:instrText>
        </w:r>
        <w:r>
          <w:instrText>HYPERLINK \l "_Toc496043281"</w:instrText>
        </w:r>
        <w:r w:rsidRPr="00C62DEC">
          <w:rPr>
            <w:rStyle w:val="Hyperlnk"/>
          </w:rPr>
          <w:instrText xml:space="preserve"> </w:instrText>
        </w:r>
        <w:r w:rsidRPr="00C62DEC">
          <w:rPr>
            <w:rStyle w:val="Hyperlnk"/>
          </w:rPr>
          <w:fldChar w:fldCharType="separate"/>
        </w:r>
        <w:r w:rsidRPr="00C62DEC">
          <w:rPr>
            <w:rStyle w:val="Hyperlnk"/>
          </w:rPr>
          <w:t>3.1</w:t>
        </w:r>
        <w:r>
          <w:rPr>
            <w:rFonts w:asciiTheme="minorHAnsi" w:eastAsiaTheme="minorEastAsia" w:hAnsiTheme="minorHAnsi" w:cstheme="minorBidi"/>
            <w:lang w:val="de-AT"/>
          </w:rPr>
          <w:tab/>
        </w:r>
        <w:r w:rsidRPr="00C62DEC">
          <w:rPr>
            <w:rStyle w:val="Hyperlnk"/>
          </w:rPr>
          <w:t>Format</w:t>
        </w:r>
        <w:r>
          <w:rPr>
            <w:webHidden/>
          </w:rPr>
          <w:tab/>
        </w:r>
        <w:r>
          <w:rPr>
            <w:webHidden/>
          </w:rPr>
          <w:fldChar w:fldCharType="begin"/>
        </w:r>
        <w:r>
          <w:rPr>
            <w:webHidden/>
          </w:rPr>
          <w:instrText xml:space="preserve"> PAGEREF _Toc496043281 \h </w:instrText>
        </w:r>
      </w:ins>
      <w:r>
        <w:rPr>
          <w:webHidden/>
        </w:rPr>
      </w:r>
      <w:r>
        <w:rPr>
          <w:webHidden/>
        </w:rPr>
        <w:fldChar w:fldCharType="separate"/>
      </w:r>
      <w:ins w:id="88" w:author="philip" w:date="2017-10-17T22:37:00Z">
        <w:r>
          <w:rPr>
            <w:webHidden/>
          </w:rPr>
          <w:t>9</w:t>
        </w:r>
        <w:r>
          <w:rPr>
            <w:webHidden/>
          </w:rPr>
          <w:fldChar w:fldCharType="end"/>
        </w:r>
        <w:r w:rsidRPr="00C62DEC">
          <w:rPr>
            <w:rStyle w:val="Hyperlnk"/>
          </w:rPr>
          <w:fldChar w:fldCharType="end"/>
        </w:r>
      </w:ins>
    </w:p>
    <w:p w14:paraId="5C7A51AF" w14:textId="77777777" w:rsidR="00DA4735" w:rsidRDefault="00DA4735">
      <w:pPr>
        <w:pStyle w:val="Innehll3"/>
        <w:rPr>
          <w:ins w:id="89" w:author="philip" w:date="2017-10-17T22:37:00Z"/>
          <w:rFonts w:asciiTheme="minorHAnsi" w:eastAsiaTheme="minorEastAsia" w:hAnsiTheme="minorHAnsi" w:cstheme="minorBidi"/>
          <w:lang w:val="de-AT"/>
        </w:rPr>
      </w:pPr>
      <w:ins w:id="90" w:author="philip" w:date="2017-10-17T22:37:00Z">
        <w:r w:rsidRPr="00C62DEC">
          <w:rPr>
            <w:rStyle w:val="Hyperlnk"/>
          </w:rPr>
          <w:fldChar w:fldCharType="begin"/>
        </w:r>
        <w:r w:rsidRPr="00C62DEC">
          <w:rPr>
            <w:rStyle w:val="Hyperlnk"/>
          </w:rPr>
          <w:instrText xml:space="preserve"> </w:instrText>
        </w:r>
        <w:r>
          <w:instrText>HYPERLINK \l "_Toc496043282"</w:instrText>
        </w:r>
        <w:r w:rsidRPr="00C62DEC">
          <w:rPr>
            <w:rStyle w:val="Hyperlnk"/>
          </w:rPr>
          <w:instrText xml:space="preserve"> </w:instrText>
        </w:r>
        <w:r w:rsidRPr="00C62DEC">
          <w:rPr>
            <w:rStyle w:val="Hyperlnk"/>
          </w:rPr>
          <w:fldChar w:fldCharType="separate"/>
        </w:r>
        <w:r w:rsidRPr="00C62DEC">
          <w:rPr>
            <w:rStyle w:val="Hyperlnk"/>
          </w:rPr>
          <w:t>POLICY 1</w:t>
        </w:r>
        <w:r>
          <w:rPr>
            <w:rFonts w:asciiTheme="minorHAnsi" w:eastAsiaTheme="minorEastAsia" w:hAnsiTheme="minorHAnsi" w:cstheme="minorBidi"/>
            <w:lang w:val="de-AT"/>
          </w:rPr>
          <w:tab/>
        </w:r>
        <w:r w:rsidRPr="00C62DEC">
          <w:rPr>
            <w:rStyle w:val="Hyperlnk"/>
          </w:rPr>
          <w:t>Use of ISO15459 encoding</w:t>
        </w:r>
        <w:r>
          <w:rPr>
            <w:webHidden/>
          </w:rPr>
          <w:tab/>
        </w:r>
        <w:r>
          <w:rPr>
            <w:webHidden/>
          </w:rPr>
          <w:fldChar w:fldCharType="begin"/>
        </w:r>
        <w:r>
          <w:rPr>
            <w:webHidden/>
          </w:rPr>
          <w:instrText xml:space="preserve"> PAGEREF _Toc496043282 \h </w:instrText>
        </w:r>
      </w:ins>
      <w:r>
        <w:rPr>
          <w:webHidden/>
        </w:rPr>
      </w:r>
      <w:r>
        <w:rPr>
          <w:webHidden/>
        </w:rPr>
        <w:fldChar w:fldCharType="separate"/>
      </w:r>
      <w:ins w:id="91" w:author="philip" w:date="2017-10-17T22:37:00Z">
        <w:r>
          <w:rPr>
            <w:webHidden/>
          </w:rPr>
          <w:t>9</w:t>
        </w:r>
        <w:r>
          <w:rPr>
            <w:webHidden/>
          </w:rPr>
          <w:fldChar w:fldCharType="end"/>
        </w:r>
        <w:r w:rsidRPr="00C62DEC">
          <w:rPr>
            <w:rStyle w:val="Hyperlnk"/>
          </w:rPr>
          <w:fldChar w:fldCharType="end"/>
        </w:r>
      </w:ins>
    </w:p>
    <w:p w14:paraId="5B9C9F0F" w14:textId="77777777" w:rsidR="00DA4735" w:rsidRDefault="00DA4735">
      <w:pPr>
        <w:pStyle w:val="Innehll3"/>
        <w:rPr>
          <w:ins w:id="92" w:author="philip" w:date="2017-10-17T22:37:00Z"/>
          <w:rFonts w:asciiTheme="minorHAnsi" w:eastAsiaTheme="minorEastAsia" w:hAnsiTheme="minorHAnsi" w:cstheme="minorBidi"/>
          <w:lang w:val="de-AT"/>
        </w:rPr>
      </w:pPr>
      <w:ins w:id="93" w:author="philip" w:date="2017-10-17T22:37:00Z">
        <w:r w:rsidRPr="00C62DEC">
          <w:rPr>
            <w:rStyle w:val="Hyperlnk"/>
          </w:rPr>
          <w:fldChar w:fldCharType="begin"/>
        </w:r>
        <w:r w:rsidRPr="00C62DEC">
          <w:rPr>
            <w:rStyle w:val="Hyperlnk"/>
          </w:rPr>
          <w:instrText xml:space="preserve"> </w:instrText>
        </w:r>
        <w:r>
          <w:instrText>HYPERLINK \l "_Toc496043283"</w:instrText>
        </w:r>
        <w:r w:rsidRPr="00C62DEC">
          <w:rPr>
            <w:rStyle w:val="Hyperlnk"/>
          </w:rPr>
          <w:instrText xml:space="preserve"> </w:instrText>
        </w:r>
        <w:r w:rsidRPr="00C62DEC">
          <w:rPr>
            <w:rStyle w:val="Hyperlnk"/>
          </w:rPr>
          <w:fldChar w:fldCharType="separate"/>
        </w:r>
        <w:r w:rsidRPr="00C62DEC">
          <w:rPr>
            <w:rStyle w:val="Hyperlnk"/>
          </w:rPr>
          <w:t>POLICY 2</w:t>
        </w:r>
        <w:r>
          <w:rPr>
            <w:rFonts w:asciiTheme="minorHAnsi" w:eastAsiaTheme="minorEastAsia" w:hAnsiTheme="minorHAnsi" w:cstheme="minorBidi"/>
            <w:lang w:val="de-AT"/>
          </w:rPr>
          <w:tab/>
        </w:r>
        <w:r w:rsidRPr="00C62DEC">
          <w:rPr>
            <w:rStyle w:val="Hyperlnk"/>
          </w:rPr>
          <w:t>Use of ISO15459 structure</w:t>
        </w:r>
        <w:r>
          <w:rPr>
            <w:webHidden/>
          </w:rPr>
          <w:tab/>
        </w:r>
        <w:r>
          <w:rPr>
            <w:webHidden/>
          </w:rPr>
          <w:fldChar w:fldCharType="begin"/>
        </w:r>
        <w:r>
          <w:rPr>
            <w:webHidden/>
          </w:rPr>
          <w:instrText xml:space="preserve"> PAGEREF _Toc496043283 \h </w:instrText>
        </w:r>
      </w:ins>
      <w:r>
        <w:rPr>
          <w:webHidden/>
        </w:rPr>
      </w:r>
      <w:r>
        <w:rPr>
          <w:webHidden/>
        </w:rPr>
        <w:fldChar w:fldCharType="separate"/>
      </w:r>
      <w:ins w:id="94" w:author="philip" w:date="2017-10-17T22:37:00Z">
        <w:r>
          <w:rPr>
            <w:webHidden/>
          </w:rPr>
          <w:t>10</w:t>
        </w:r>
        <w:r>
          <w:rPr>
            <w:webHidden/>
          </w:rPr>
          <w:fldChar w:fldCharType="end"/>
        </w:r>
        <w:r w:rsidRPr="00C62DEC">
          <w:rPr>
            <w:rStyle w:val="Hyperlnk"/>
          </w:rPr>
          <w:fldChar w:fldCharType="end"/>
        </w:r>
      </w:ins>
    </w:p>
    <w:p w14:paraId="228EDF4A" w14:textId="77777777" w:rsidR="00DA4735" w:rsidRDefault="00DA4735">
      <w:pPr>
        <w:pStyle w:val="Innehll3"/>
        <w:rPr>
          <w:ins w:id="95" w:author="philip" w:date="2017-10-17T22:37:00Z"/>
          <w:rFonts w:asciiTheme="minorHAnsi" w:eastAsiaTheme="minorEastAsia" w:hAnsiTheme="minorHAnsi" w:cstheme="minorBidi"/>
          <w:lang w:val="de-AT"/>
        </w:rPr>
      </w:pPr>
      <w:ins w:id="96" w:author="philip" w:date="2017-10-17T22:37:00Z">
        <w:r w:rsidRPr="00C62DEC">
          <w:rPr>
            <w:rStyle w:val="Hyperlnk"/>
          </w:rPr>
          <w:fldChar w:fldCharType="begin"/>
        </w:r>
        <w:r w:rsidRPr="00C62DEC">
          <w:rPr>
            <w:rStyle w:val="Hyperlnk"/>
          </w:rPr>
          <w:instrText xml:space="preserve"> </w:instrText>
        </w:r>
        <w:r>
          <w:instrText>HYPERLINK \l "_Toc496043284"</w:instrText>
        </w:r>
        <w:r w:rsidRPr="00C62DEC">
          <w:rPr>
            <w:rStyle w:val="Hyperlnk"/>
          </w:rPr>
          <w:instrText xml:space="preserve"> </w:instrText>
        </w:r>
        <w:r w:rsidRPr="00C62DEC">
          <w:rPr>
            <w:rStyle w:val="Hyperlnk"/>
          </w:rPr>
          <w:fldChar w:fldCharType="separate"/>
        </w:r>
        <w:r w:rsidRPr="00C62DEC">
          <w:rPr>
            <w:rStyle w:val="Hyperlnk"/>
          </w:rPr>
          <w:t>POLICY 3</w:t>
        </w:r>
        <w:r>
          <w:rPr>
            <w:rFonts w:asciiTheme="minorHAnsi" w:eastAsiaTheme="minorEastAsia" w:hAnsiTheme="minorHAnsi" w:cstheme="minorBidi"/>
            <w:lang w:val="de-AT"/>
          </w:rPr>
          <w:tab/>
        </w:r>
        <w:r w:rsidRPr="00C62DEC">
          <w:rPr>
            <w:rStyle w:val="Hyperlnk"/>
          </w:rPr>
          <w:t>PEPPOL identifier value casing</w:t>
        </w:r>
        <w:r>
          <w:rPr>
            <w:webHidden/>
          </w:rPr>
          <w:tab/>
        </w:r>
        <w:r>
          <w:rPr>
            <w:webHidden/>
          </w:rPr>
          <w:fldChar w:fldCharType="begin"/>
        </w:r>
        <w:r>
          <w:rPr>
            <w:webHidden/>
          </w:rPr>
          <w:instrText xml:space="preserve"> PAGEREF _Toc496043284 \h </w:instrText>
        </w:r>
      </w:ins>
      <w:r>
        <w:rPr>
          <w:webHidden/>
        </w:rPr>
      </w:r>
      <w:r>
        <w:rPr>
          <w:webHidden/>
        </w:rPr>
        <w:fldChar w:fldCharType="separate"/>
      </w:r>
      <w:ins w:id="97" w:author="philip" w:date="2017-10-17T22:37:00Z">
        <w:r>
          <w:rPr>
            <w:webHidden/>
          </w:rPr>
          <w:t>10</w:t>
        </w:r>
        <w:r>
          <w:rPr>
            <w:webHidden/>
          </w:rPr>
          <w:fldChar w:fldCharType="end"/>
        </w:r>
        <w:r w:rsidRPr="00C62DEC">
          <w:rPr>
            <w:rStyle w:val="Hyperlnk"/>
          </w:rPr>
          <w:fldChar w:fldCharType="end"/>
        </w:r>
      </w:ins>
    </w:p>
    <w:p w14:paraId="5E18CF61" w14:textId="77777777" w:rsidR="00DA4735" w:rsidRDefault="00DA4735">
      <w:pPr>
        <w:pStyle w:val="Innehll3"/>
        <w:rPr>
          <w:ins w:id="98" w:author="philip" w:date="2017-10-17T22:37:00Z"/>
          <w:rFonts w:asciiTheme="minorHAnsi" w:eastAsiaTheme="minorEastAsia" w:hAnsiTheme="minorHAnsi" w:cstheme="minorBidi"/>
          <w:lang w:val="de-AT"/>
        </w:rPr>
      </w:pPr>
      <w:ins w:id="99" w:author="philip" w:date="2017-10-17T22:37:00Z">
        <w:r w:rsidRPr="00C62DEC">
          <w:rPr>
            <w:rStyle w:val="Hyperlnk"/>
          </w:rPr>
          <w:fldChar w:fldCharType="begin"/>
        </w:r>
        <w:r w:rsidRPr="00C62DEC">
          <w:rPr>
            <w:rStyle w:val="Hyperlnk"/>
          </w:rPr>
          <w:instrText xml:space="preserve"> </w:instrText>
        </w:r>
        <w:r>
          <w:instrText>HYPERLINK \l "_Toc496043285"</w:instrText>
        </w:r>
        <w:r w:rsidRPr="00C62DEC">
          <w:rPr>
            <w:rStyle w:val="Hyperlnk"/>
          </w:rPr>
          <w:instrText xml:space="preserve"> </w:instrText>
        </w:r>
        <w:r w:rsidRPr="00C62DEC">
          <w:rPr>
            <w:rStyle w:val="Hyperlnk"/>
          </w:rPr>
          <w:fldChar w:fldCharType="separate"/>
        </w:r>
        <w:r w:rsidRPr="00C62DEC">
          <w:rPr>
            <w:rStyle w:val="Hyperlnk"/>
          </w:rPr>
          <w:t>POLICY 4</w:t>
        </w:r>
        <w:r>
          <w:rPr>
            <w:rFonts w:asciiTheme="minorHAnsi" w:eastAsiaTheme="minorEastAsia" w:hAnsiTheme="minorHAnsi" w:cstheme="minorBidi"/>
            <w:lang w:val="de-AT"/>
          </w:rPr>
          <w:tab/>
        </w:r>
        <w:r w:rsidRPr="00C62DEC">
          <w:rPr>
            <w:rStyle w:val="Hyperlnk"/>
          </w:rPr>
          <w:t>Coding of Issuing Agencies</w:t>
        </w:r>
        <w:r>
          <w:rPr>
            <w:webHidden/>
          </w:rPr>
          <w:tab/>
        </w:r>
        <w:r>
          <w:rPr>
            <w:webHidden/>
          </w:rPr>
          <w:fldChar w:fldCharType="begin"/>
        </w:r>
        <w:r>
          <w:rPr>
            <w:webHidden/>
          </w:rPr>
          <w:instrText xml:space="preserve"> PAGEREF _Toc496043285 \h </w:instrText>
        </w:r>
      </w:ins>
      <w:r>
        <w:rPr>
          <w:webHidden/>
        </w:rPr>
      </w:r>
      <w:r>
        <w:rPr>
          <w:webHidden/>
        </w:rPr>
        <w:fldChar w:fldCharType="separate"/>
      </w:r>
      <w:ins w:id="100" w:author="philip" w:date="2017-10-17T22:37:00Z">
        <w:r>
          <w:rPr>
            <w:webHidden/>
          </w:rPr>
          <w:t>10</w:t>
        </w:r>
        <w:r>
          <w:rPr>
            <w:webHidden/>
          </w:rPr>
          <w:fldChar w:fldCharType="end"/>
        </w:r>
        <w:r w:rsidRPr="00C62DEC">
          <w:rPr>
            <w:rStyle w:val="Hyperlnk"/>
          </w:rPr>
          <w:fldChar w:fldCharType="end"/>
        </w:r>
      </w:ins>
    </w:p>
    <w:p w14:paraId="78D8B099" w14:textId="77777777" w:rsidR="00DA4735" w:rsidRDefault="00DA4735">
      <w:pPr>
        <w:pStyle w:val="Innehll2"/>
        <w:rPr>
          <w:ins w:id="101" w:author="philip" w:date="2017-10-17T22:37:00Z"/>
          <w:rFonts w:asciiTheme="minorHAnsi" w:eastAsiaTheme="minorEastAsia" w:hAnsiTheme="minorHAnsi" w:cstheme="minorBidi"/>
          <w:lang w:val="de-AT"/>
        </w:rPr>
      </w:pPr>
      <w:ins w:id="102" w:author="philip" w:date="2017-10-17T22:37:00Z">
        <w:r w:rsidRPr="00C62DEC">
          <w:rPr>
            <w:rStyle w:val="Hyperlnk"/>
          </w:rPr>
          <w:fldChar w:fldCharType="begin"/>
        </w:r>
        <w:r w:rsidRPr="00C62DEC">
          <w:rPr>
            <w:rStyle w:val="Hyperlnk"/>
          </w:rPr>
          <w:instrText xml:space="preserve"> </w:instrText>
        </w:r>
        <w:r>
          <w:instrText>HYPERLINK \l "_Toc496043286"</w:instrText>
        </w:r>
        <w:r w:rsidRPr="00C62DEC">
          <w:rPr>
            <w:rStyle w:val="Hyperlnk"/>
          </w:rPr>
          <w:instrText xml:space="preserve"> </w:instrText>
        </w:r>
        <w:r w:rsidRPr="00C62DEC">
          <w:rPr>
            <w:rStyle w:val="Hyperlnk"/>
          </w:rPr>
          <w:fldChar w:fldCharType="separate"/>
        </w:r>
        <w:r w:rsidRPr="00C62DEC">
          <w:rPr>
            <w:rStyle w:val="Hyperlnk"/>
          </w:rPr>
          <w:t>3.2</w:t>
        </w:r>
        <w:r>
          <w:rPr>
            <w:rFonts w:asciiTheme="minorHAnsi" w:eastAsiaTheme="minorEastAsia" w:hAnsiTheme="minorHAnsi" w:cstheme="minorBidi"/>
            <w:lang w:val="de-AT"/>
          </w:rPr>
          <w:tab/>
        </w:r>
        <w:r w:rsidRPr="00C62DEC">
          <w:rPr>
            <w:rStyle w:val="Hyperlnk"/>
          </w:rPr>
          <w:t>Issuing Agency Code Values</w:t>
        </w:r>
        <w:r>
          <w:rPr>
            <w:webHidden/>
          </w:rPr>
          <w:tab/>
        </w:r>
        <w:r>
          <w:rPr>
            <w:webHidden/>
          </w:rPr>
          <w:fldChar w:fldCharType="begin"/>
        </w:r>
        <w:r>
          <w:rPr>
            <w:webHidden/>
          </w:rPr>
          <w:instrText xml:space="preserve"> PAGEREF _Toc496043286 \h </w:instrText>
        </w:r>
      </w:ins>
      <w:r>
        <w:rPr>
          <w:webHidden/>
        </w:rPr>
      </w:r>
      <w:r>
        <w:rPr>
          <w:webHidden/>
        </w:rPr>
        <w:fldChar w:fldCharType="separate"/>
      </w:r>
      <w:ins w:id="103" w:author="philip" w:date="2017-10-17T22:37:00Z">
        <w:r>
          <w:rPr>
            <w:webHidden/>
          </w:rPr>
          <w:t>11</w:t>
        </w:r>
        <w:r>
          <w:rPr>
            <w:webHidden/>
          </w:rPr>
          <w:fldChar w:fldCharType="end"/>
        </w:r>
        <w:r w:rsidRPr="00C62DEC">
          <w:rPr>
            <w:rStyle w:val="Hyperlnk"/>
          </w:rPr>
          <w:fldChar w:fldCharType="end"/>
        </w:r>
      </w:ins>
    </w:p>
    <w:p w14:paraId="2BFBE128" w14:textId="77777777" w:rsidR="00DA4735" w:rsidRDefault="00DA4735">
      <w:pPr>
        <w:pStyle w:val="Innehll3"/>
        <w:rPr>
          <w:ins w:id="104" w:author="philip" w:date="2017-10-17T22:37:00Z"/>
          <w:rFonts w:asciiTheme="minorHAnsi" w:eastAsiaTheme="minorEastAsia" w:hAnsiTheme="minorHAnsi" w:cstheme="minorBidi"/>
          <w:lang w:val="de-AT"/>
        </w:rPr>
      </w:pPr>
      <w:ins w:id="105" w:author="philip" w:date="2017-10-17T22:37:00Z">
        <w:r w:rsidRPr="00C62DEC">
          <w:rPr>
            <w:rStyle w:val="Hyperlnk"/>
          </w:rPr>
          <w:fldChar w:fldCharType="begin"/>
        </w:r>
        <w:r w:rsidRPr="00C62DEC">
          <w:rPr>
            <w:rStyle w:val="Hyperlnk"/>
          </w:rPr>
          <w:instrText xml:space="preserve"> </w:instrText>
        </w:r>
        <w:r>
          <w:instrText>HYPERLINK \l "_Toc496043287"</w:instrText>
        </w:r>
        <w:r w:rsidRPr="00C62DEC">
          <w:rPr>
            <w:rStyle w:val="Hyperlnk"/>
          </w:rPr>
          <w:instrText xml:space="preserve"> </w:instrText>
        </w:r>
        <w:r w:rsidRPr="00C62DEC">
          <w:rPr>
            <w:rStyle w:val="Hyperlnk"/>
          </w:rPr>
          <w:fldChar w:fldCharType="separate"/>
        </w:r>
        <w:r w:rsidRPr="00C62DEC">
          <w:rPr>
            <w:rStyle w:val="Hyperlnk"/>
          </w:rPr>
          <w:t>POLICY 5</w:t>
        </w:r>
        <w:r>
          <w:rPr>
            <w:rFonts w:asciiTheme="minorHAnsi" w:eastAsiaTheme="minorEastAsia" w:hAnsiTheme="minorHAnsi" w:cstheme="minorBidi"/>
            <w:lang w:val="de-AT"/>
          </w:rPr>
          <w:tab/>
        </w:r>
        <w:r w:rsidRPr="00C62DEC">
          <w:rPr>
            <w:rStyle w:val="Hyperlnk"/>
          </w:rPr>
          <w:t>PEPPOL participant identifier scheme</w:t>
        </w:r>
        <w:r>
          <w:rPr>
            <w:webHidden/>
          </w:rPr>
          <w:tab/>
        </w:r>
        <w:r>
          <w:rPr>
            <w:webHidden/>
          </w:rPr>
          <w:fldChar w:fldCharType="begin"/>
        </w:r>
        <w:r>
          <w:rPr>
            <w:webHidden/>
          </w:rPr>
          <w:instrText xml:space="preserve"> PAGEREF _Toc496043287 \h </w:instrText>
        </w:r>
      </w:ins>
      <w:r>
        <w:rPr>
          <w:webHidden/>
        </w:rPr>
      </w:r>
      <w:r>
        <w:rPr>
          <w:webHidden/>
        </w:rPr>
        <w:fldChar w:fldCharType="separate"/>
      </w:r>
      <w:ins w:id="106" w:author="philip" w:date="2017-10-17T22:37:00Z">
        <w:r>
          <w:rPr>
            <w:webHidden/>
          </w:rPr>
          <w:t>11</w:t>
        </w:r>
        <w:r>
          <w:rPr>
            <w:webHidden/>
          </w:rPr>
          <w:fldChar w:fldCharType="end"/>
        </w:r>
        <w:r w:rsidRPr="00C62DEC">
          <w:rPr>
            <w:rStyle w:val="Hyperlnk"/>
          </w:rPr>
          <w:fldChar w:fldCharType="end"/>
        </w:r>
      </w:ins>
    </w:p>
    <w:p w14:paraId="78F993DE" w14:textId="77777777" w:rsidR="00DA4735" w:rsidRDefault="00DA4735">
      <w:pPr>
        <w:pStyle w:val="Innehll3"/>
        <w:rPr>
          <w:ins w:id="107" w:author="philip" w:date="2017-10-17T22:37:00Z"/>
          <w:rFonts w:asciiTheme="minorHAnsi" w:eastAsiaTheme="minorEastAsia" w:hAnsiTheme="minorHAnsi" w:cstheme="minorBidi"/>
          <w:lang w:val="de-AT"/>
        </w:rPr>
      </w:pPr>
      <w:ins w:id="108" w:author="philip" w:date="2017-10-17T22:37:00Z">
        <w:r w:rsidRPr="00C62DEC">
          <w:rPr>
            <w:rStyle w:val="Hyperlnk"/>
          </w:rPr>
          <w:fldChar w:fldCharType="begin"/>
        </w:r>
        <w:r w:rsidRPr="00C62DEC">
          <w:rPr>
            <w:rStyle w:val="Hyperlnk"/>
          </w:rPr>
          <w:instrText xml:space="preserve"> </w:instrText>
        </w:r>
        <w:r>
          <w:instrText>HYPERLINK \l "_Toc496043288"</w:instrText>
        </w:r>
        <w:r w:rsidRPr="00C62DEC">
          <w:rPr>
            <w:rStyle w:val="Hyperlnk"/>
          </w:rPr>
          <w:instrText xml:space="preserve"> </w:instrText>
        </w:r>
        <w:r w:rsidRPr="00C62DEC">
          <w:rPr>
            <w:rStyle w:val="Hyperlnk"/>
          </w:rPr>
          <w:fldChar w:fldCharType="separate"/>
        </w:r>
        <w:r w:rsidRPr="00C62DEC">
          <w:rPr>
            <w:rStyle w:val="Hyperlnk"/>
          </w:rPr>
          <w:t>POLICY 6</w:t>
        </w:r>
        <w:r>
          <w:rPr>
            <w:rFonts w:asciiTheme="minorHAnsi" w:eastAsiaTheme="minorEastAsia" w:hAnsiTheme="minorHAnsi" w:cstheme="minorBidi"/>
            <w:lang w:val="de-AT"/>
          </w:rPr>
          <w:tab/>
        </w:r>
        <w:r w:rsidRPr="00C62DEC">
          <w:rPr>
            <w:rStyle w:val="Hyperlnk"/>
          </w:rPr>
          <w:t>Numeric Codes for Issuing Agencies</w:t>
        </w:r>
        <w:r>
          <w:rPr>
            <w:webHidden/>
          </w:rPr>
          <w:tab/>
        </w:r>
        <w:r>
          <w:rPr>
            <w:webHidden/>
          </w:rPr>
          <w:fldChar w:fldCharType="begin"/>
        </w:r>
        <w:r>
          <w:rPr>
            <w:webHidden/>
          </w:rPr>
          <w:instrText xml:space="preserve"> PAGEREF _Toc496043288 \h </w:instrText>
        </w:r>
      </w:ins>
      <w:r>
        <w:rPr>
          <w:webHidden/>
        </w:rPr>
      </w:r>
      <w:r>
        <w:rPr>
          <w:webHidden/>
        </w:rPr>
        <w:fldChar w:fldCharType="separate"/>
      </w:r>
      <w:ins w:id="109" w:author="philip" w:date="2017-10-17T22:37:00Z">
        <w:r>
          <w:rPr>
            <w:webHidden/>
          </w:rPr>
          <w:t>11</w:t>
        </w:r>
        <w:r>
          <w:rPr>
            <w:webHidden/>
          </w:rPr>
          <w:fldChar w:fldCharType="end"/>
        </w:r>
        <w:r w:rsidRPr="00C62DEC">
          <w:rPr>
            <w:rStyle w:val="Hyperlnk"/>
          </w:rPr>
          <w:fldChar w:fldCharType="end"/>
        </w:r>
      </w:ins>
    </w:p>
    <w:p w14:paraId="19AAB1C6" w14:textId="71F39C00" w:rsidR="00DA4735" w:rsidRDefault="00DA4735">
      <w:pPr>
        <w:pStyle w:val="Innehll3"/>
        <w:rPr>
          <w:ins w:id="110" w:author="philip" w:date="2017-10-17T22:37:00Z"/>
          <w:rFonts w:asciiTheme="minorHAnsi" w:eastAsiaTheme="minorEastAsia" w:hAnsiTheme="minorHAnsi" w:cstheme="minorBidi"/>
          <w:lang w:val="de-AT"/>
        </w:rPr>
      </w:pPr>
      <w:ins w:id="111" w:author="philip" w:date="2017-10-17T22:37:00Z">
        <w:r w:rsidRPr="00C62DEC">
          <w:rPr>
            <w:rStyle w:val="Hyperlnk"/>
          </w:rPr>
          <w:fldChar w:fldCharType="begin"/>
        </w:r>
        <w:r w:rsidRPr="00C62DEC">
          <w:rPr>
            <w:rStyle w:val="Hyperlnk"/>
          </w:rPr>
          <w:instrText xml:space="preserve"> </w:instrText>
        </w:r>
        <w:r>
          <w:instrText>HYPERLINK \l "_Toc496043289"</w:instrText>
        </w:r>
        <w:r w:rsidRPr="00C62DEC">
          <w:rPr>
            <w:rStyle w:val="Hyperlnk"/>
          </w:rPr>
          <w:instrText xml:space="preserve"> </w:instrText>
        </w:r>
        <w:r w:rsidRPr="00C62DEC">
          <w:rPr>
            <w:rStyle w:val="Hyperlnk"/>
          </w:rPr>
          <w:fldChar w:fldCharType="separate"/>
        </w:r>
        <w:r w:rsidRPr="00C62DEC">
          <w:rPr>
            <w:rStyle w:val="Hyperlnk"/>
          </w:rPr>
          <w:t>POLICY 7</w:t>
        </w:r>
        <w:r>
          <w:rPr>
            <w:rFonts w:asciiTheme="minorHAnsi" w:eastAsiaTheme="minorEastAsia" w:hAnsiTheme="minorHAnsi" w:cstheme="minorBidi"/>
            <w:lang w:val="de-AT"/>
          </w:rPr>
          <w:tab/>
        </w:r>
        <w:r w:rsidRPr="00C62DEC">
          <w:rPr>
            <w:rStyle w:val="Hyperlnk"/>
          </w:rPr>
          <w:t xml:space="preserve">XML attributes for Participant Identifiers in </w:t>
        </w:r>
      </w:ins>
      <w:ins w:id="112" w:author="Henrik Möller" w:date="2017-12-14T07:57:00Z">
        <w:r w:rsidR="00EC44BF">
          <w:t>SMP responses</w:t>
        </w:r>
      </w:ins>
      <w:ins w:id="113" w:author="philip" w:date="2017-10-17T22:37:00Z">
        <w:del w:id="114" w:author="Henrik Möller" w:date="2017-12-14T07:57:00Z">
          <w:r w:rsidRPr="00C62DEC" w:rsidDel="00EC44BF">
            <w:rPr>
              <w:rStyle w:val="Hyperlnk"/>
            </w:rPr>
            <w:delText>BusDox</w:delText>
          </w:r>
        </w:del>
        <w:r>
          <w:rPr>
            <w:webHidden/>
          </w:rPr>
          <w:tab/>
        </w:r>
        <w:r>
          <w:rPr>
            <w:webHidden/>
          </w:rPr>
          <w:fldChar w:fldCharType="begin"/>
        </w:r>
        <w:r>
          <w:rPr>
            <w:webHidden/>
          </w:rPr>
          <w:instrText xml:space="preserve"> PAGEREF _Toc496043289 \h </w:instrText>
        </w:r>
      </w:ins>
      <w:r>
        <w:rPr>
          <w:webHidden/>
        </w:rPr>
      </w:r>
      <w:r>
        <w:rPr>
          <w:webHidden/>
        </w:rPr>
        <w:fldChar w:fldCharType="separate"/>
      </w:r>
      <w:ins w:id="115" w:author="philip" w:date="2017-10-17T22:37:00Z">
        <w:r>
          <w:rPr>
            <w:webHidden/>
          </w:rPr>
          <w:t>12</w:t>
        </w:r>
        <w:r>
          <w:rPr>
            <w:webHidden/>
          </w:rPr>
          <w:fldChar w:fldCharType="end"/>
        </w:r>
        <w:r w:rsidRPr="00C62DEC">
          <w:rPr>
            <w:rStyle w:val="Hyperlnk"/>
          </w:rPr>
          <w:fldChar w:fldCharType="end"/>
        </w:r>
      </w:ins>
    </w:p>
    <w:p w14:paraId="4472B1CD" w14:textId="77777777" w:rsidR="00DA4735" w:rsidRDefault="00DA4735">
      <w:pPr>
        <w:pStyle w:val="Innehll3"/>
        <w:rPr>
          <w:ins w:id="116" w:author="philip" w:date="2017-10-17T22:37:00Z"/>
          <w:rFonts w:asciiTheme="minorHAnsi" w:eastAsiaTheme="minorEastAsia" w:hAnsiTheme="minorHAnsi" w:cstheme="minorBidi"/>
          <w:lang w:val="de-AT"/>
        </w:rPr>
      </w:pPr>
      <w:ins w:id="117" w:author="philip" w:date="2017-10-17T22:37:00Z">
        <w:r w:rsidRPr="00C62DEC">
          <w:rPr>
            <w:rStyle w:val="Hyperlnk"/>
          </w:rPr>
          <w:fldChar w:fldCharType="begin"/>
        </w:r>
        <w:r w:rsidRPr="00C62DEC">
          <w:rPr>
            <w:rStyle w:val="Hyperlnk"/>
          </w:rPr>
          <w:instrText xml:space="preserve"> </w:instrText>
        </w:r>
        <w:r>
          <w:instrText>HYPERLINK \l "_Toc496043290"</w:instrText>
        </w:r>
        <w:r w:rsidRPr="00C62DEC">
          <w:rPr>
            <w:rStyle w:val="Hyperlnk"/>
          </w:rPr>
          <w:instrText xml:space="preserve"> </w:instrText>
        </w:r>
        <w:r w:rsidRPr="00C62DEC">
          <w:rPr>
            <w:rStyle w:val="Hyperlnk"/>
          </w:rPr>
          <w:fldChar w:fldCharType="separate"/>
        </w:r>
        <w:r w:rsidRPr="00C62DEC">
          <w:rPr>
            <w:rStyle w:val="Hyperlnk"/>
          </w:rPr>
          <w:t>POLICY 8</w:t>
        </w:r>
        <w:r>
          <w:rPr>
            <w:rFonts w:asciiTheme="minorHAnsi" w:eastAsiaTheme="minorEastAsia" w:hAnsiTheme="minorHAnsi" w:cstheme="minorBidi"/>
            <w:lang w:val="de-AT"/>
          </w:rPr>
          <w:tab/>
        </w:r>
        <w:r w:rsidRPr="00C62DEC">
          <w:rPr>
            <w:rStyle w:val="Hyperlnk"/>
          </w:rPr>
          <w:t>XML attributes for Party Identifiers in UBL documents</w:t>
        </w:r>
        <w:r>
          <w:rPr>
            <w:webHidden/>
          </w:rPr>
          <w:tab/>
        </w:r>
        <w:r>
          <w:rPr>
            <w:webHidden/>
          </w:rPr>
          <w:fldChar w:fldCharType="begin"/>
        </w:r>
        <w:r>
          <w:rPr>
            <w:webHidden/>
          </w:rPr>
          <w:instrText xml:space="preserve"> PAGEREF _Toc496043290 \h </w:instrText>
        </w:r>
      </w:ins>
      <w:r>
        <w:rPr>
          <w:webHidden/>
        </w:rPr>
      </w:r>
      <w:r>
        <w:rPr>
          <w:webHidden/>
        </w:rPr>
        <w:fldChar w:fldCharType="separate"/>
      </w:r>
      <w:ins w:id="118" w:author="philip" w:date="2017-10-17T22:37:00Z">
        <w:r>
          <w:rPr>
            <w:webHidden/>
          </w:rPr>
          <w:t>12</w:t>
        </w:r>
        <w:r>
          <w:rPr>
            <w:webHidden/>
          </w:rPr>
          <w:fldChar w:fldCharType="end"/>
        </w:r>
        <w:r w:rsidRPr="00C62DEC">
          <w:rPr>
            <w:rStyle w:val="Hyperlnk"/>
          </w:rPr>
          <w:fldChar w:fldCharType="end"/>
        </w:r>
      </w:ins>
    </w:p>
    <w:p w14:paraId="7F1BDA23" w14:textId="77777777" w:rsidR="00DA4735" w:rsidRDefault="00DA4735">
      <w:pPr>
        <w:pStyle w:val="Innehll3"/>
        <w:rPr>
          <w:ins w:id="119" w:author="philip" w:date="2017-10-17T22:37:00Z"/>
          <w:rFonts w:asciiTheme="minorHAnsi" w:eastAsiaTheme="minorEastAsia" w:hAnsiTheme="minorHAnsi" w:cstheme="minorBidi"/>
          <w:lang w:val="de-AT"/>
        </w:rPr>
      </w:pPr>
      <w:ins w:id="120" w:author="philip" w:date="2017-10-17T22:37:00Z">
        <w:r w:rsidRPr="00C62DEC">
          <w:rPr>
            <w:rStyle w:val="Hyperlnk"/>
          </w:rPr>
          <w:fldChar w:fldCharType="begin"/>
        </w:r>
        <w:r w:rsidRPr="00C62DEC">
          <w:rPr>
            <w:rStyle w:val="Hyperlnk"/>
          </w:rPr>
          <w:instrText xml:space="preserve"> </w:instrText>
        </w:r>
        <w:r>
          <w:instrText>HYPERLINK \l "_Toc496043291"</w:instrText>
        </w:r>
        <w:r w:rsidRPr="00C62DEC">
          <w:rPr>
            <w:rStyle w:val="Hyperlnk"/>
          </w:rPr>
          <w:instrText xml:space="preserve"> </w:instrText>
        </w:r>
        <w:r w:rsidRPr="00C62DEC">
          <w:rPr>
            <w:rStyle w:val="Hyperlnk"/>
          </w:rPr>
          <w:fldChar w:fldCharType="separate"/>
        </w:r>
        <w:r w:rsidRPr="00C62DEC">
          <w:rPr>
            <w:rStyle w:val="Hyperlnk"/>
          </w:rPr>
          <w:t>POLICY 9</w:t>
        </w:r>
        <w:r>
          <w:rPr>
            <w:rFonts w:asciiTheme="minorHAnsi" w:eastAsiaTheme="minorEastAsia" w:hAnsiTheme="minorHAnsi" w:cstheme="minorBidi"/>
            <w:lang w:val="de-AT"/>
          </w:rPr>
          <w:tab/>
        </w:r>
        <w:r w:rsidRPr="00C62DEC">
          <w:rPr>
            <w:rStyle w:val="Hyperlnk"/>
          </w:rPr>
          <w:t>Participant Identifiers for DNS</w:t>
        </w:r>
        <w:r>
          <w:rPr>
            <w:webHidden/>
          </w:rPr>
          <w:tab/>
        </w:r>
        <w:r>
          <w:rPr>
            <w:webHidden/>
          </w:rPr>
          <w:fldChar w:fldCharType="begin"/>
        </w:r>
        <w:r>
          <w:rPr>
            <w:webHidden/>
          </w:rPr>
          <w:instrText xml:space="preserve"> PAGEREF _Toc496043291 \h </w:instrText>
        </w:r>
      </w:ins>
      <w:r>
        <w:rPr>
          <w:webHidden/>
        </w:rPr>
      </w:r>
      <w:r>
        <w:rPr>
          <w:webHidden/>
        </w:rPr>
        <w:fldChar w:fldCharType="separate"/>
      </w:r>
      <w:ins w:id="121" w:author="philip" w:date="2017-10-17T22:37:00Z">
        <w:r>
          <w:rPr>
            <w:webHidden/>
          </w:rPr>
          <w:t>13</w:t>
        </w:r>
        <w:r>
          <w:rPr>
            <w:webHidden/>
          </w:rPr>
          <w:fldChar w:fldCharType="end"/>
        </w:r>
        <w:r w:rsidRPr="00C62DEC">
          <w:rPr>
            <w:rStyle w:val="Hyperlnk"/>
          </w:rPr>
          <w:fldChar w:fldCharType="end"/>
        </w:r>
      </w:ins>
    </w:p>
    <w:p w14:paraId="6A8C7AA8" w14:textId="77777777" w:rsidR="00DA4735" w:rsidRDefault="00DA4735">
      <w:pPr>
        <w:pStyle w:val="Innehll1"/>
        <w:rPr>
          <w:ins w:id="122" w:author="philip" w:date="2017-10-17T22:37:00Z"/>
          <w:rFonts w:asciiTheme="minorHAnsi" w:eastAsiaTheme="minorEastAsia" w:hAnsiTheme="minorHAnsi" w:cstheme="minorBidi"/>
          <w:kern w:val="0"/>
          <w:sz w:val="22"/>
          <w:lang w:val="de-AT" w:eastAsia="de-AT"/>
        </w:rPr>
      </w:pPr>
      <w:ins w:id="123" w:author="philip" w:date="2017-10-17T22:37:00Z">
        <w:r w:rsidRPr="00C62DEC">
          <w:rPr>
            <w:rStyle w:val="Hyperlnk"/>
          </w:rPr>
          <w:fldChar w:fldCharType="begin"/>
        </w:r>
        <w:r w:rsidRPr="00C62DEC">
          <w:rPr>
            <w:rStyle w:val="Hyperlnk"/>
          </w:rPr>
          <w:instrText xml:space="preserve"> </w:instrText>
        </w:r>
        <w:r>
          <w:instrText>HYPERLINK \l "_Toc496043292"</w:instrText>
        </w:r>
        <w:r w:rsidRPr="00C62DEC">
          <w:rPr>
            <w:rStyle w:val="Hyperlnk"/>
          </w:rPr>
          <w:instrText xml:space="preserve"> </w:instrText>
        </w:r>
        <w:r w:rsidRPr="00C62DEC">
          <w:rPr>
            <w:rStyle w:val="Hyperlnk"/>
          </w:rPr>
          <w:fldChar w:fldCharType="separate"/>
        </w:r>
        <w:r w:rsidRPr="00C62DEC">
          <w:rPr>
            <w:rStyle w:val="Hyperlnk"/>
          </w:rPr>
          <w:t>4</w:t>
        </w:r>
        <w:r>
          <w:rPr>
            <w:rFonts w:asciiTheme="minorHAnsi" w:eastAsiaTheme="minorEastAsia" w:hAnsiTheme="minorHAnsi" w:cstheme="minorBidi"/>
            <w:kern w:val="0"/>
            <w:sz w:val="22"/>
            <w:lang w:val="de-AT" w:eastAsia="de-AT"/>
          </w:rPr>
          <w:tab/>
        </w:r>
        <w:r w:rsidRPr="00C62DEC">
          <w:rPr>
            <w:rStyle w:val="Hyperlnk"/>
          </w:rPr>
          <w:t>Policies on Identifying Documents supported by PEPPOL</w:t>
        </w:r>
        <w:r>
          <w:rPr>
            <w:webHidden/>
          </w:rPr>
          <w:tab/>
        </w:r>
        <w:r>
          <w:rPr>
            <w:webHidden/>
          </w:rPr>
          <w:fldChar w:fldCharType="begin"/>
        </w:r>
        <w:r>
          <w:rPr>
            <w:webHidden/>
          </w:rPr>
          <w:instrText xml:space="preserve"> PAGEREF _Toc496043292 \h </w:instrText>
        </w:r>
      </w:ins>
      <w:r>
        <w:rPr>
          <w:webHidden/>
        </w:rPr>
      </w:r>
      <w:r>
        <w:rPr>
          <w:webHidden/>
        </w:rPr>
        <w:fldChar w:fldCharType="separate"/>
      </w:r>
      <w:ins w:id="124" w:author="philip" w:date="2017-10-17T22:37:00Z">
        <w:r>
          <w:rPr>
            <w:webHidden/>
          </w:rPr>
          <w:t>15</w:t>
        </w:r>
        <w:r>
          <w:rPr>
            <w:webHidden/>
          </w:rPr>
          <w:fldChar w:fldCharType="end"/>
        </w:r>
        <w:r w:rsidRPr="00C62DEC">
          <w:rPr>
            <w:rStyle w:val="Hyperlnk"/>
          </w:rPr>
          <w:fldChar w:fldCharType="end"/>
        </w:r>
      </w:ins>
    </w:p>
    <w:p w14:paraId="2A4A684F" w14:textId="77777777" w:rsidR="00DA4735" w:rsidRDefault="00DA4735">
      <w:pPr>
        <w:pStyle w:val="Innehll2"/>
        <w:rPr>
          <w:ins w:id="125" w:author="philip" w:date="2017-10-17T22:37:00Z"/>
          <w:rFonts w:asciiTheme="minorHAnsi" w:eastAsiaTheme="minorEastAsia" w:hAnsiTheme="minorHAnsi" w:cstheme="minorBidi"/>
          <w:lang w:val="de-AT"/>
        </w:rPr>
      </w:pPr>
      <w:ins w:id="126" w:author="philip" w:date="2017-10-17T22:37:00Z">
        <w:r w:rsidRPr="00C62DEC">
          <w:rPr>
            <w:rStyle w:val="Hyperlnk"/>
          </w:rPr>
          <w:fldChar w:fldCharType="begin"/>
        </w:r>
        <w:r w:rsidRPr="00C62DEC">
          <w:rPr>
            <w:rStyle w:val="Hyperlnk"/>
          </w:rPr>
          <w:instrText xml:space="preserve"> </w:instrText>
        </w:r>
        <w:r>
          <w:instrText>HYPERLINK \l "_Toc496043293"</w:instrText>
        </w:r>
        <w:r w:rsidRPr="00C62DEC">
          <w:rPr>
            <w:rStyle w:val="Hyperlnk"/>
          </w:rPr>
          <w:instrText xml:space="preserve"> </w:instrText>
        </w:r>
        <w:r w:rsidRPr="00C62DEC">
          <w:rPr>
            <w:rStyle w:val="Hyperlnk"/>
          </w:rPr>
          <w:fldChar w:fldCharType="separate"/>
        </w:r>
        <w:r w:rsidRPr="00C62DEC">
          <w:rPr>
            <w:rStyle w:val="Hyperlnk"/>
          </w:rPr>
          <w:t>4.1</w:t>
        </w:r>
        <w:r>
          <w:rPr>
            <w:rFonts w:asciiTheme="minorHAnsi" w:eastAsiaTheme="minorEastAsia" w:hAnsiTheme="minorHAnsi" w:cstheme="minorBidi"/>
            <w:lang w:val="de-AT"/>
          </w:rPr>
          <w:tab/>
        </w:r>
        <w:r w:rsidRPr="00C62DEC">
          <w:rPr>
            <w:rStyle w:val="Hyperlnk"/>
          </w:rPr>
          <w:t>Format</w:t>
        </w:r>
        <w:r>
          <w:rPr>
            <w:webHidden/>
          </w:rPr>
          <w:tab/>
        </w:r>
        <w:r>
          <w:rPr>
            <w:webHidden/>
          </w:rPr>
          <w:fldChar w:fldCharType="begin"/>
        </w:r>
        <w:r>
          <w:rPr>
            <w:webHidden/>
          </w:rPr>
          <w:instrText xml:space="preserve"> PAGEREF _Toc496043293 \h </w:instrText>
        </w:r>
      </w:ins>
      <w:r>
        <w:rPr>
          <w:webHidden/>
        </w:rPr>
      </w:r>
      <w:r>
        <w:rPr>
          <w:webHidden/>
        </w:rPr>
        <w:fldChar w:fldCharType="separate"/>
      </w:r>
      <w:ins w:id="127" w:author="philip" w:date="2017-10-17T22:37:00Z">
        <w:r>
          <w:rPr>
            <w:webHidden/>
          </w:rPr>
          <w:t>15</w:t>
        </w:r>
        <w:r>
          <w:rPr>
            <w:webHidden/>
          </w:rPr>
          <w:fldChar w:fldCharType="end"/>
        </w:r>
        <w:r w:rsidRPr="00C62DEC">
          <w:rPr>
            <w:rStyle w:val="Hyperlnk"/>
          </w:rPr>
          <w:fldChar w:fldCharType="end"/>
        </w:r>
      </w:ins>
    </w:p>
    <w:p w14:paraId="03905A0C" w14:textId="77777777" w:rsidR="00DA4735" w:rsidRDefault="00DA4735">
      <w:pPr>
        <w:pStyle w:val="Innehll3"/>
        <w:rPr>
          <w:ins w:id="128" w:author="philip" w:date="2017-10-17T22:37:00Z"/>
          <w:rFonts w:asciiTheme="minorHAnsi" w:eastAsiaTheme="minorEastAsia" w:hAnsiTheme="minorHAnsi" w:cstheme="minorBidi"/>
          <w:lang w:val="de-AT"/>
        </w:rPr>
      </w:pPr>
      <w:ins w:id="129" w:author="philip" w:date="2017-10-17T22:37:00Z">
        <w:r w:rsidRPr="00C62DEC">
          <w:rPr>
            <w:rStyle w:val="Hyperlnk"/>
          </w:rPr>
          <w:fldChar w:fldCharType="begin"/>
        </w:r>
        <w:r w:rsidRPr="00C62DEC">
          <w:rPr>
            <w:rStyle w:val="Hyperlnk"/>
          </w:rPr>
          <w:instrText xml:space="preserve"> </w:instrText>
        </w:r>
        <w:r>
          <w:instrText>HYPERLINK \l "_Toc496043294"</w:instrText>
        </w:r>
        <w:r w:rsidRPr="00C62DEC">
          <w:rPr>
            <w:rStyle w:val="Hyperlnk"/>
          </w:rPr>
          <w:instrText xml:space="preserve"> </w:instrText>
        </w:r>
        <w:r w:rsidRPr="00C62DEC">
          <w:rPr>
            <w:rStyle w:val="Hyperlnk"/>
          </w:rPr>
          <w:fldChar w:fldCharType="separate"/>
        </w:r>
        <w:r w:rsidRPr="00C62DEC">
          <w:rPr>
            <w:rStyle w:val="Hyperlnk"/>
          </w:rPr>
          <w:t>POLICY 10</w:t>
        </w:r>
        <w:r>
          <w:rPr>
            <w:rFonts w:asciiTheme="minorHAnsi" w:eastAsiaTheme="minorEastAsia" w:hAnsiTheme="minorHAnsi" w:cstheme="minorBidi"/>
            <w:lang w:val="de-AT"/>
          </w:rPr>
          <w:tab/>
        </w:r>
        <w:r w:rsidRPr="00C62DEC">
          <w:rPr>
            <w:rStyle w:val="Hyperlnk"/>
          </w:rPr>
          <w:t>PEPPOL Document Type Identifier scheme</w:t>
        </w:r>
        <w:r>
          <w:rPr>
            <w:webHidden/>
          </w:rPr>
          <w:tab/>
        </w:r>
        <w:r>
          <w:rPr>
            <w:webHidden/>
          </w:rPr>
          <w:fldChar w:fldCharType="begin"/>
        </w:r>
        <w:r>
          <w:rPr>
            <w:webHidden/>
          </w:rPr>
          <w:instrText xml:space="preserve"> PAGEREF _Toc496043294 \h </w:instrText>
        </w:r>
      </w:ins>
      <w:r>
        <w:rPr>
          <w:webHidden/>
        </w:rPr>
      </w:r>
      <w:r>
        <w:rPr>
          <w:webHidden/>
        </w:rPr>
        <w:fldChar w:fldCharType="separate"/>
      </w:r>
      <w:ins w:id="130" w:author="philip" w:date="2017-10-17T22:37:00Z">
        <w:r>
          <w:rPr>
            <w:webHidden/>
          </w:rPr>
          <w:t>15</w:t>
        </w:r>
        <w:r>
          <w:rPr>
            <w:webHidden/>
          </w:rPr>
          <w:fldChar w:fldCharType="end"/>
        </w:r>
        <w:r w:rsidRPr="00C62DEC">
          <w:rPr>
            <w:rStyle w:val="Hyperlnk"/>
          </w:rPr>
          <w:fldChar w:fldCharType="end"/>
        </w:r>
      </w:ins>
    </w:p>
    <w:p w14:paraId="53DB2C70" w14:textId="77777777" w:rsidR="00DA4735" w:rsidRDefault="00DA4735">
      <w:pPr>
        <w:pStyle w:val="Innehll3"/>
        <w:rPr>
          <w:ins w:id="131" w:author="philip" w:date="2017-10-17T22:37:00Z"/>
          <w:rFonts w:asciiTheme="minorHAnsi" w:eastAsiaTheme="minorEastAsia" w:hAnsiTheme="minorHAnsi" w:cstheme="minorBidi"/>
          <w:lang w:val="de-AT"/>
        </w:rPr>
      </w:pPr>
      <w:ins w:id="132" w:author="philip" w:date="2017-10-17T22:37:00Z">
        <w:r w:rsidRPr="00C62DEC">
          <w:rPr>
            <w:rStyle w:val="Hyperlnk"/>
          </w:rPr>
          <w:fldChar w:fldCharType="begin"/>
        </w:r>
        <w:r w:rsidRPr="00C62DEC">
          <w:rPr>
            <w:rStyle w:val="Hyperlnk"/>
          </w:rPr>
          <w:instrText xml:space="preserve"> </w:instrText>
        </w:r>
        <w:r>
          <w:instrText>HYPERLINK \l "_Toc496043295"</w:instrText>
        </w:r>
        <w:r w:rsidRPr="00C62DEC">
          <w:rPr>
            <w:rStyle w:val="Hyperlnk"/>
          </w:rPr>
          <w:instrText xml:space="preserve"> </w:instrText>
        </w:r>
        <w:r w:rsidRPr="00C62DEC">
          <w:rPr>
            <w:rStyle w:val="Hyperlnk"/>
          </w:rPr>
          <w:fldChar w:fldCharType="separate"/>
        </w:r>
        <w:r w:rsidRPr="00C62DEC">
          <w:rPr>
            <w:rStyle w:val="Hyperlnk"/>
          </w:rPr>
          <w:t>POLICY 11</w:t>
        </w:r>
        <w:r>
          <w:rPr>
            <w:rFonts w:asciiTheme="minorHAnsi" w:eastAsiaTheme="minorEastAsia" w:hAnsiTheme="minorHAnsi" w:cstheme="minorBidi"/>
            <w:lang w:val="de-AT"/>
          </w:rPr>
          <w:tab/>
        </w:r>
        <w:r w:rsidRPr="00C62DEC">
          <w:rPr>
            <w:rStyle w:val="Hyperlnk"/>
          </w:rPr>
          <w:t>PEPPOL Customization Identifiers</w:t>
        </w:r>
        <w:r>
          <w:rPr>
            <w:webHidden/>
          </w:rPr>
          <w:tab/>
        </w:r>
        <w:r>
          <w:rPr>
            <w:webHidden/>
          </w:rPr>
          <w:fldChar w:fldCharType="begin"/>
        </w:r>
        <w:r>
          <w:rPr>
            <w:webHidden/>
          </w:rPr>
          <w:instrText xml:space="preserve"> PAGEREF _Toc496043295 \h </w:instrText>
        </w:r>
      </w:ins>
      <w:r>
        <w:rPr>
          <w:webHidden/>
        </w:rPr>
      </w:r>
      <w:r>
        <w:rPr>
          <w:webHidden/>
        </w:rPr>
        <w:fldChar w:fldCharType="separate"/>
      </w:r>
      <w:ins w:id="133" w:author="philip" w:date="2017-10-17T22:37:00Z">
        <w:r>
          <w:rPr>
            <w:webHidden/>
          </w:rPr>
          <w:t>15</w:t>
        </w:r>
        <w:r>
          <w:rPr>
            <w:webHidden/>
          </w:rPr>
          <w:fldChar w:fldCharType="end"/>
        </w:r>
        <w:r w:rsidRPr="00C62DEC">
          <w:rPr>
            <w:rStyle w:val="Hyperlnk"/>
          </w:rPr>
          <w:fldChar w:fldCharType="end"/>
        </w:r>
      </w:ins>
    </w:p>
    <w:p w14:paraId="1A44B9BA" w14:textId="77777777" w:rsidR="00DA4735" w:rsidRDefault="00DA4735">
      <w:pPr>
        <w:pStyle w:val="Innehll3"/>
        <w:rPr>
          <w:ins w:id="134" w:author="philip" w:date="2017-10-17T22:37:00Z"/>
          <w:rFonts w:asciiTheme="minorHAnsi" w:eastAsiaTheme="minorEastAsia" w:hAnsiTheme="minorHAnsi" w:cstheme="minorBidi"/>
          <w:lang w:val="de-AT"/>
        </w:rPr>
      </w:pPr>
      <w:ins w:id="135" w:author="philip" w:date="2017-10-17T22:37:00Z">
        <w:r w:rsidRPr="00C62DEC">
          <w:rPr>
            <w:rStyle w:val="Hyperlnk"/>
          </w:rPr>
          <w:fldChar w:fldCharType="begin"/>
        </w:r>
        <w:r w:rsidRPr="00C62DEC">
          <w:rPr>
            <w:rStyle w:val="Hyperlnk"/>
          </w:rPr>
          <w:instrText xml:space="preserve"> </w:instrText>
        </w:r>
        <w:r>
          <w:instrText>HYPERLINK \l "_Toc496043296"</w:instrText>
        </w:r>
        <w:r w:rsidRPr="00C62DEC">
          <w:rPr>
            <w:rStyle w:val="Hyperlnk"/>
          </w:rPr>
          <w:instrText xml:space="preserve"> </w:instrText>
        </w:r>
        <w:r w:rsidRPr="00C62DEC">
          <w:rPr>
            <w:rStyle w:val="Hyperlnk"/>
          </w:rPr>
          <w:fldChar w:fldCharType="separate"/>
        </w:r>
        <w:r w:rsidRPr="00C62DEC">
          <w:rPr>
            <w:rStyle w:val="Hyperlnk"/>
          </w:rPr>
          <w:t>POLICY 12</w:t>
        </w:r>
        <w:r>
          <w:rPr>
            <w:rFonts w:asciiTheme="minorHAnsi" w:eastAsiaTheme="minorEastAsia" w:hAnsiTheme="minorHAnsi" w:cstheme="minorBidi"/>
            <w:lang w:val="de-AT"/>
          </w:rPr>
          <w:tab/>
        </w:r>
        <w:r w:rsidRPr="00C62DEC">
          <w:rPr>
            <w:rStyle w:val="Hyperlnk"/>
          </w:rPr>
          <w:t>Specifying Customization Identifiers in UBL documents</w:t>
        </w:r>
        <w:r>
          <w:rPr>
            <w:webHidden/>
          </w:rPr>
          <w:tab/>
        </w:r>
        <w:r>
          <w:rPr>
            <w:webHidden/>
          </w:rPr>
          <w:fldChar w:fldCharType="begin"/>
        </w:r>
        <w:r>
          <w:rPr>
            <w:webHidden/>
          </w:rPr>
          <w:instrText xml:space="preserve"> PAGEREF _Toc496043296 \h </w:instrText>
        </w:r>
      </w:ins>
      <w:r>
        <w:rPr>
          <w:webHidden/>
        </w:rPr>
      </w:r>
      <w:r>
        <w:rPr>
          <w:webHidden/>
        </w:rPr>
        <w:fldChar w:fldCharType="separate"/>
      </w:r>
      <w:ins w:id="136" w:author="philip" w:date="2017-10-17T22:37:00Z">
        <w:r>
          <w:rPr>
            <w:webHidden/>
          </w:rPr>
          <w:t>16</w:t>
        </w:r>
        <w:r>
          <w:rPr>
            <w:webHidden/>
          </w:rPr>
          <w:fldChar w:fldCharType="end"/>
        </w:r>
        <w:r w:rsidRPr="00C62DEC">
          <w:rPr>
            <w:rStyle w:val="Hyperlnk"/>
          </w:rPr>
          <w:fldChar w:fldCharType="end"/>
        </w:r>
      </w:ins>
    </w:p>
    <w:p w14:paraId="5995E3C5" w14:textId="77777777" w:rsidR="00DA4735" w:rsidRDefault="00DA4735">
      <w:pPr>
        <w:pStyle w:val="Innehll3"/>
        <w:rPr>
          <w:ins w:id="137" w:author="philip" w:date="2017-10-17T22:37:00Z"/>
          <w:rFonts w:asciiTheme="minorHAnsi" w:eastAsiaTheme="minorEastAsia" w:hAnsiTheme="minorHAnsi" w:cstheme="minorBidi"/>
          <w:lang w:val="de-AT"/>
        </w:rPr>
      </w:pPr>
      <w:ins w:id="138" w:author="philip" w:date="2017-10-17T22:37:00Z">
        <w:r w:rsidRPr="00C62DEC">
          <w:rPr>
            <w:rStyle w:val="Hyperlnk"/>
          </w:rPr>
          <w:fldChar w:fldCharType="begin"/>
        </w:r>
        <w:r w:rsidRPr="00C62DEC">
          <w:rPr>
            <w:rStyle w:val="Hyperlnk"/>
          </w:rPr>
          <w:instrText xml:space="preserve"> </w:instrText>
        </w:r>
        <w:r>
          <w:instrText>HYPERLINK \l "_Toc496043297"</w:instrText>
        </w:r>
        <w:r w:rsidRPr="00C62DEC">
          <w:rPr>
            <w:rStyle w:val="Hyperlnk"/>
          </w:rPr>
          <w:instrText xml:space="preserve"> </w:instrText>
        </w:r>
        <w:r w:rsidRPr="00C62DEC">
          <w:rPr>
            <w:rStyle w:val="Hyperlnk"/>
          </w:rPr>
          <w:fldChar w:fldCharType="separate"/>
        </w:r>
        <w:r w:rsidRPr="00C62DEC">
          <w:rPr>
            <w:rStyle w:val="Hyperlnk"/>
          </w:rPr>
          <w:t>POLICY 13</w:t>
        </w:r>
        <w:r>
          <w:rPr>
            <w:rFonts w:asciiTheme="minorHAnsi" w:eastAsiaTheme="minorEastAsia" w:hAnsiTheme="minorHAnsi" w:cstheme="minorBidi"/>
            <w:lang w:val="de-AT"/>
          </w:rPr>
          <w:tab/>
        </w:r>
        <w:r w:rsidRPr="00C62DEC">
          <w:rPr>
            <w:rStyle w:val="Hyperlnk"/>
          </w:rPr>
          <w:t>PEPPOL Document Type Identifiers</w:t>
        </w:r>
        <w:r>
          <w:rPr>
            <w:webHidden/>
          </w:rPr>
          <w:tab/>
        </w:r>
        <w:r>
          <w:rPr>
            <w:webHidden/>
          </w:rPr>
          <w:fldChar w:fldCharType="begin"/>
        </w:r>
        <w:r>
          <w:rPr>
            <w:webHidden/>
          </w:rPr>
          <w:instrText xml:space="preserve"> PAGEREF _Toc496043297 \h </w:instrText>
        </w:r>
      </w:ins>
      <w:r>
        <w:rPr>
          <w:webHidden/>
        </w:rPr>
      </w:r>
      <w:r>
        <w:rPr>
          <w:webHidden/>
        </w:rPr>
        <w:fldChar w:fldCharType="separate"/>
      </w:r>
      <w:ins w:id="139" w:author="philip" w:date="2017-10-17T22:37:00Z">
        <w:r>
          <w:rPr>
            <w:webHidden/>
          </w:rPr>
          <w:t>16</w:t>
        </w:r>
        <w:r>
          <w:rPr>
            <w:webHidden/>
          </w:rPr>
          <w:fldChar w:fldCharType="end"/>
        </w:r>
        <w:r w:rsidRPr="00C62DEC">
          <w:rPr>
            <w:rStyle w:val="Hyperlnk"/>
          </w:rPr>
          <w:fldChar w:fldCharType="end"/>
        </w:r>
      </w:ins>
    </w:p>
    <w:p w14:paraId="664FD62E" w14:textId="77777777" w:rsidR="00DA4735" w:rsidRDefault="00DA4735">
      <w:pPr>
        <w:pStyle w:val="Innehll3"/>
        <w:rPr>
          <w:ins w:id="140" w:author="philip" w:date="2017-10-17T22:37:00Z"/>
          <w:rFonts w:asciiTheme="minorHAnsi" w:eastAsiaTheme="minorEastAsia" w:hAnsiTheme="minorHAnsi" w:cstheme="minorBidi"/>
          <w:lang w:val="de-AT"/>
        </w:rPr>
      </w:pPr>
      <w:ins w:id="141" w:author="philip" w:date="2017-10-17T22:37:00Z">
        <w:r w:rsidRPr="00C62DEC">
          <w:rPr>
            <w:rStyle w:val="Hyperlnk"/>
          </w:rPr>
          <w:fldChar w:fldCharType="begin"/>
        </w:r>
        <w:r w:rsidRPr="00C62DEC">
          <w:rPr>
            <w:rStyle w:val="Hyperlnk"/>
          </w:rPr>
          <w:instrText xml:space="preserve"> </w:instrText>
        </w:r>
        <w:r>
          <w:instrText>HYPERLINK \l "_Toc496043298"</w:instrText>
        </w:r>
        <w:r w:rsidRPr="00C62DEC">
          <w:rPr>
            <w:rStyle w:val="Hyperlnk"/>
          </w:rPr>
          <w:instrText xml:space="preserve"> </w:instrText>
        </w:r>
        <w:r w:rsidRPr="00C62DEC">
          <w:rPr>
            <w:rStyle w:val="Hyperlnk"/>
          </w:rPr>
          <w:fldChar w:fldCharType="separate"/>
        </w:r>
        <w:r w:rsidRPr="00C62DEC">
          <w:rPr>
            <w:rStyle w:val="Hyperlnk"/>
          </w:rPr>
          <w:t>POLICY 14</w:t>
        </w:r>
        <w:r>
          <w:rPr>
            <w:rFonts w:asciiTheme="minorHAnsi" w:eastAsiaTheme="minorEastAsia" w:hAnsiTheme="minorHAnsi" w:cstheme="minorBidi"/>
            <w:lang w:val="de-AT"/>
          </w:rPr>
          <w:tab/>
        </w:r>
        <w:r w:rsidRPr="00C62DEC">
          <w:rPr>
            <w:rStyle w:val="Hyperlnk"/>
          </w:rPr>
          <w:t>Specifying Document Type Identifiers in SMP documents</w:t>
        </w:r>
        <w:r>
          <w:rPr>
            <w:webHidden/>
          </w:rPr>
          <w:tab/>
        </w:r>
        <w:r>
          <w:rPr>
            <w:webHidden/>
          </w:rPr>
          <w:fldChar w:fldCharType="begin"/>
        </w:r>
        <w:r>
          <w:rPr>
            <w:webHidden/>
          </w:rPr>
          <w:instrText xml:space="preserve"> PAGEREF _Toc496043298 \h </w:instrText>
        </w:r>
      </w:ins>
      <w:r>
        <w:rPr>
          <w:webHidden/>
        </w:rPr>
      </w:r>
      <w:r>
        <w:rPr>
          <w:webHidden/>
        </w:rPr>
        <w:fldChar w:fldCharType="separate"/>
      </w:r>
      <w:ins w:id="142" w:author="philip" w:date="2017-10-17T22:37:00Z">
        <w:r>
          <w:rPr>
            <w:webHidden/>
          </w:rPr>
          <w:t>16</w:t>
        </w:r>
        <w:r>
          <w:rPr>
            <w:webHidden/>
          </w:rPr>
          <w:fldChar w:fldCharType="end"/>
        </w:r>
        <w:r w:rsidRPr="00C62DEC">
          <w:rPr>
            <w:rStyle w:val="Hyperlnk"/>
          </w:rPr>
          <w:fldChar w:fldCharType="end"/>
        </w:r>
      </w:ins>
    </w:p>
    <w:p w14:paraId="1FD885D8" w14:textId="77777777" w:rsidR="00DA4735" w:rsidRDefault="00DA4735">
      <w:pPr>
        <w:pStyle w:val="Innehll2"/>
        <w:rPr>
          <w:ins w:id="143" w:author="philip" w:date="2017-10-17T22:37:00Z"/>
          <w:rFonts w:asciiTheme="minorHAnsi" w:eastAsiaTheme="minorEastAsia" w:hAnsiTheme="minorHAnsi" w:cstheme="minorBidi"/>
          <w:lang w:val="de-AT"/>
        </w:rPr>
      </w:pPr>
      <w:ins w:id="144" w:author="philip" w:date="2017-10-17T22:37:00Z">
        <w:r w:rsidRPr="00C62DEC">
          <w:rPr>
            <w:rStyle w:val="Hyperlnk"/>
          </w:rPr>
          <w:fldChar w:fldCharType="begin"/>
        </w:r>
        <w:r w:rsidRPr="00C62DEC">
          <w:rPr>
            <w:rStyle w:val="Hyperlnk"/>
          </w:rPr>
          <w:instrText xml:space="preserve"> </w:instrText>
        </w:r>
        <w:r>
          <w:instrText>HYPERLINK \l "_Toc496043300"</w:instrText>
        </w:r>
        <w:r w:rsidRPr="00C62DEC">
          <w:rPr>
            <w:rStyle w:val="Hyperlnk"/>
          </w:rPr>
          <w:instrText xml:space="preserve"> </w:instrText>
        </w:r>
        <w:r w:rsidRPr="00C62DEC">
          <w:rPr>
            <w:rStyle w:val="Hyperlnk"/>
          </w:rPr>
          <w:fldChar w:fldCharType="separate"/>
        </w:r>
        <w:r w:rsidRPr="00C62DEC">
          <w:rPr>
            <w:rStyle w:val="Hyperlnk"/>
          </w:rPr>
          <w:t>4.2</w:t>
        </w:r>
        <w:r>
          <w:rPr>
            <w:rFonts w:asciiTheme="minorHAnsi" w:eastAsiaTheme="minorEastAsia" w:hAnsiTheme="minorHAnsi" w:cstheme="minorBidi"/>
            <w:lang w:val="de-AT"/>
          </w:rPr>
          <w:tab/>
        </w:r>
        <w:r w:rsidRPr="00C62DEC">
          <w:rPr>
            <w:rStyle w:val="Hyperlnk"/>
          </w:rPr>
          <w:t>Document Type Identifier Values</w:t>
        </w:r>
        <w:r>
          <w:rPr>
            <w:webHidden/>
          </w:rPr>
          <w:tab/>
        </w:r>
        <w:r>
          <w:rPr>
            <w:webHidden/>
          </w:rPr>
          <w:fldChar w:fldCharType="begin"/>
        </w:r>
        <w:r>
          <w:rPr>
            <w:webHidden/>
          </w:rPr>
          <w:instrText xml:space="preserve"> PAGEREF _Toc496043300 \h </w:instrText>
        </w:r>
      </w:ins>
      <w:r>
        <w:rPr>
          <w:webHidden/>
        </w:rPr>
      </w:r>
      <w:r>
        <w:rPr>
          <w:webHidden/>
        </w:rPr>
        <w:fldChar w:fldCharType="separate"/>
      </w:r>
      <w:ins w:id="145" w:author="philip" w:date="2017-10-17T22:37:00Z">
        <w:r>
          <w:rPr>
            <w:webHidden/>
          </w:rPr>
          <w:t>17</w:t>
        </w:r>
        <w:r>
          <w:rPr>
            <w:webHidden/>
          </w:rPr>
          <w:fldChar w:fldCharType="end"/>
        </w:r>
        <w:r w:rsidRPr="00C62DEC">
          <w:rPr>
            <w:rStyle w:val="Hyperlnk"/>
          </w:rPr>
          <w:fldChar w:fldCharType="end"/>
        </w:r>
      </w:ins>
    </w:p>
    <w:p w14:paraId="50936EDB" w14:textId="77777777" w:rsidR="00DA4735" w:rsidRDefault="00DA4735">
      <w:pPr>
        <w:pStyle w:val="Innehll1"/>
        <w:rPr>
          <w:ins w:id="146" w:author="philip" w:date="2017-10-17T22:37:00Z"/>
          <w:rFonts w:asciiTheme="minorHAnsi" w:eastAsiaTheme="minorEastAsia" w:hAnsiTheme="minorHAnsi" w:cstheme="minorBidi"/>
          <w:kern w:val="0"/>
          <w:sz w:val="22"/>
          <w:lang w:val="de-AT" w:eastAsia="de-AT"/>
        </w:rPr>
      </w:pPr>
      <w:ins w:id="147" w:author="philip" w:date="2017-10-17T22:37:00Z">
        <w:r w:rsidRPr="00C62DEC">
          <w:rPr>
            <w:rStyle w:val="Hyperlnk"/>
          </w:rPr>
          <w:fldChar w:fldCharType="begin"/>
        </w:r>
        <w:r w:rsidRPr="00C62DEC">
          <w:rPr>
            <w:rStyle w:val="Hyperlnk"/>
          </w:rPr>
          <w:instrText xml:space="preserve"> </w:instrText>
        </w:r>
        <w:r>
          <w:instrText>HYPERLINK \l "_Toc496043301"</w:instrText>
        </w:r>
        <w:r w:rsidRPr="00C62DEC">
          <w:rPr>
            <w:rStyle w:val="Hyperlnk"/>
          </w:rPr>
          <w:instrText xml:space="preserve"> </w:instrText>
        </w:r>
        <w:r w:rsidRPr="00C62DEC">
          <w:rPr>
            <w:rStyle w:val="Hyperlnk"/>
          </w:rPr>
          <w:fldChar w:fldCharType="separate"/>
        </w:r>
        <w:r w:rsidRPr="00C62DEC">
          <w:rPr>
            <w:rStyle w:val="Hyperlnk"/>
          </w:rPr>
          <w:t>5</w:t>
        </w:r>
        <w:r>
          <w:rPr>
            <w:rFonts w:asciiTheme="minorHAnsi" w:eastAsiaTheme="minorEastAsia" w:hAnsiTheme="minorHAnsi" w:cstheme="minorBidi"/>
            <w:kern w:val="0"/>
            <w:sz w:val="22"/>
            <w:lang w:val="de-AT" w:eastAsia="de-AT"/>
          </w:rPr>
          <w:tab/>
        </w:r>
        <w:r w:rsidRPr="00C62DEC">
          <w:rPr>
            <w:rStyle w:val="Hyperlnk"/>
          </w:rPr>
          <w:t>Policy on Identifying Processes supported by PEPPOL</w:t>
        </w:r>
        <w:r>
          <w:rPr>
            <w:webHidden/>
          </w:rPr>
          <w:tab/>
        </w:r>
        <w:r>
          <w:rPr>
            <w:webHidden/>
          </w:rPr>
          <w:fldChar w:fldCharType="begin"/>
        </w:r>
        <w:r>
          <w:rPr>
            <w:webHidden/>
          </w:rPr>
          <w:instrText xml:space="preserve"> PAGEREF _Toc496043301 \h </w:instrText>
        </w:r>
      </w:ins>
      <w:r>
        <w:rPr>
          <w:webHidden/>
        </w:rPr>
      </w:r>
      <w:r>
        <w:rPr>
          <w:webHidden/>
        </w:rPr>
        <w:fldChar w:fldCharType="separate"/>
      </w:r>
      <w:ins w:id="148" w:author="philip" w:date="2017-10-17T22:37:00Z">
        <w:r>
          <w:rPr>
            <w:webHidden/>
          </w:rPr>
          <w:t>18</w:t>
        </w:r>
        <w:r>
          <w:rPr>
            <w:webHidden/>
          </w:rPr>
          <w:fldChar w:fldCharType="end"/>
        </w:r>
        <w:r w:rsidRPr="00C62DEC">
          <w:rPr>
            <w:rStyle w:val="Hyperlnk"/>
          </w:rPr>
          <w:fldChar w:fldCharType="end"/>
        </w:r>
      </w:ins>
    </w:p>
    <w:p w14:paraId="4310BB06" w14:textId="77777777" w:rsidR="00DA4735" w:rsidRDefault="00DA4735">
      <w:pPr>
        <w:pStyle w:val="Innehll2"/>
        <w:rPr>
          <w:ins w:id="149" w:author="philip" w:date="2017-10-17T22:37:00Z"/>
          <w:rFonts w:asciiTheme="minorHAnsi" w:eastAsiaTheme="minorEastAsia" w:hAnsiTheme="minorHAnsi" w:cstheme="minorBidi"/>
          <w:lang w:val="de-AT"/>
        </w:rPr>
      </w:pPr>
      <w:ins w:id="150" w:author="philip" w:date="2017-10-17T22:37:00Z">
        <w:r w:rsidRPr="00C62DEC">
          <w:rPr>
            <w:rStyle w:val="Hyperlnk"/>
          </w:rPr>
          <w:fldChar w:fldCharType="begin"/>
        </w:r>
        <w:r w:rsidRPr="00C62DEC">
          <w:rPr>
            <w:rStyle w:val="Hyperlnk"/>
          </w:rPr>
          <w:instrText xml:space="preserve"> </w:instrText>
        </w:r>
        <w:r>
          <w:instrText>HYPERLINK \l "_Toc496043302"</w:instrText>
        </w:r>
        <w:r w:rsidRPr="00C62DEC">
          <w:rPr>
            <w:rStyle w:val="Hyperlnk"/>
          </w:rPr>
          <w:instrText xml:space="preserve"> </w:instrText>
        </w:r>
        <w:r w:rsidRPr="00C62DEC">
          <w:rPr>
            <w:rStyle w:val="Hyperlnk"/>
          </w:rPr>
          <w:fldChar w:fldCharType="separate"/>
        </w:r>
        <w:r w:rsidRPr="00C62DEC">
          <w:rPr>
            <w:rStyle w:val="Hyperlnk"/>
          </w:rPr>
          <w:t>5.1</w:t>
        </w:r>
        <w:r>
          <w:rPr>
            <w:rFonts w:asciiTheme="minorHAnsi" w:eastAsiaTheme="minorEastAsia" w:hAnsiTheme="minorHAnsi" w:cstheme="minorBidi"/>
            <w:lang w:val="de-AT"/>
          </w:rPr>
          <w:tab/>
        </w:r>
        <w:r w:rsidRPr="00C62DEC">
          <w:rPr>
            <w:rStyle w:val="Hyperlnk"/>
          </w:rPr>
          <w:t>Format</w:t>
        </w:r>
        <w:r>
          <w:rPr>
            <w:webHidden/>
          </w:rPr>
          <w:tab/>
        </w:r>
        <w:r>
          <w:rPr>
            <w:webHidden/>
          </w:rPr>
          <w:fldChar w:fldCharType="begin"/>
        </w:r>
        <w:r>
          <w:rPr>
            <w:webHidden/>
          </w:rPr>
          <w:instrText xml:space="preserve"> PAGEREF _Toc496043302 \h </w:instrText>
        </w:r>
      </w:ins>
      <w:r>
        <w:rPr>
          <w:webHidden/>
        </w:rPr>
      </w:r>
      <w:r>
        <w:rPr>
          <w:webHidden/>
        </w:rPr>
        <w:fldChar w:fldCharType="separate"/>
      </w:r>
      <w:ins w:id="151" w:author="philip" w:date="2017-10-17T22:37:00Z">
        <w:r>
          <w:rPr>
            <w:webHidden/>
          </w:rPr>
          <w:t>18</w:t>
        </w:r>
        <w:r>
          <w:rPr>
            <w:webHidden/>
          </w:rPr>
          <w:fldChar w:fldCharType="end"/>
        </w:r>
        <w:r w:rsidRPr="00C62DEC">
          <w:rPr>
            <w:rStyle w:val="Hyperlnk"/>
          </w:rPr>
          <w:fldChar w:fldCharType="end"/>
        </w:r>
      </w:ins>
    </w:p>
    <w:p w14:paraId="73E3AB7F" w14:textId="77777777" w:rsidR="00DA4735" w:rsidRDefault="00DA4735">
      <w:pPr>
        <w:pStyle w:val="Innehll3"/>
        <w:rPr>
          <w:ins w:id="152" w:author="philip" w:date="2017-10-17T22:37:00Z"/>
          <w:rFonts w:asciiTheme="minorHAnsi" w:eastAsiaTheme="minorEastAsia" w:hAnsiTheme="minorHAnsi" w:cstheme="minorBidi"/>
          <w:lang w:val="de-AT"/>
        </w:rPr>
      </w:pPr>
      <w:ins w:id="153" w:author="philip" w:date="2017-10-17T22:37:00Z">
        <w:r w:rsidRPr="00C62DEC">
          <w:rPr>
            <w:rStyle w:val="Hyperlnk"/>
          </w:rPr>
          <w:fldChar w:fldCharType="begin"/>
        </w:r>
        <w:r w:rsidRPr="00C62DEC">
          <w:rPr>
            <w:rStyle w:val="Hyperlnk"/>
          </w:rPr>
          <w:instrText xml:space="preserve"> </w:instrText>
        </w:r>
        <w:r>
          <w:instrText>HYPERLINK \l "_Toc496043303"</w:instrText>
        </w:r>
        <w:r w:rsidRPr="00C62DEC">
          <w:rPr>
            <w:rStyle w:val="Hyperlnk"/>
          </w:rPr>
          <w:instrText xml:space="preserve"> </w:instrText>
        </w:r>
        <w:r w:rsidRPr="00C62DEC">
          <w:rPr>
            <w:rStyle w:val="Hyperlnk"/>
          </w:rPr>
          <w:fldChar w:fldCharType="separate"/>
        </w:r>
        <w:r w:rsidRPr="00C62DEC">
          <w:rPr>
            <w:rStyle w:val="Hyperlnk"/>
          </w:rPr>
          <w:t>POLICY 15</w:t>
        </w:r>
        <w:r>
          <w:rPr>
            <w:rFonts w:asciiTheme="minorHAnsi" w:eastAsiaTheme="minorEastAsia" w:hAnsiTheme="minorHAnsi" w:cstheme="minorBidi"/>
            <w:lang w:val="de-AT"/>
          </w:rPr>
          <w:tab/>
        </w:r>
        <w:r w:rsidRPr="00C62DEC">
          <w:rPr>
            <w:rStyle w:val="Hyperlnk"/>
          </w:rPr>
          <w:t>PEPPOL BusDox Process Identifier scheme</w:t>
        </w:r>
        <w:r>
          <w:rPr>
            <w:webHidden/>
          </w:rPr>
          <w:tab/>
        </w:r>
        <w:r>
          <w:rPr>
            <w:webHidden/>
          </w:rPr>
          <w:fldChar w:fldCharType="begin"/>
        </w:r>
        <w:r>
          <w:rPr>
            <w:webHidden/>
          </w:rPr>
          <w:instrText xml:space="preserve"> PAGEREF _Toc496043303 \h </w:instrText>
        </w:r>
      </w:ins>
      <w:r>
        <w:rPr>
          <w:webHidden/>
        </w:rPr>
      </w:r>
      <w:r>
        <w:rPr>
          <w:webHidden/>
        </w:rPr>
        <w:fldChar w:fldCharType="separate"/>
      </w:r>
      <w:ins w:id="154" w:author="philip" w:date="2017-10-17T22:37:00Z">
        <w:r>
          <w:rPr>
            <w:webHidden/>
          </w:rPr>
          <w:t>18</w:t>
        </w:r>
        <w:r>
          <w:rPr>
            <w:webHidden/>
          </w:rPr>
          <w:fldChar w:fldCharType="end"/>
        </w:r>
        <w:r w:rsidRPr="00C62DEC">
          <w:rPr>
            <w:rStyle w:val="Hyperlnk"/>
          </w:rPr>
          <w:fldChar w:fldCharType="end"/>
        </w:r>
      </w:ins>
    </w:p>
    <w:p w14:paraId="00370A92" w14:textId="77777777" w:rsidR="00DA4735" w:rsidRDefault="00DA4735">
      <w:pPr>
        <w:pStyle w:val="Innehll3"/>
        <w:rPr>
          <w:ins w:id="155" w:author="philip" w:date="2017-10-17T22:37:00Z"/>
          <w:rFonts w:asciiTheme="minorHAnsi" w:eastAsiaTheme="minorEastAsia" w:hAnsiTheme="minorHAnsi" w:cstheme="minorBidi"/>
          <w:lang w:val="de-AT"/>
        </w:rPr>
      </w:pPr>
      <w:ins w:id="156" w:author="philip" w:date="2017-10-17T22:37:00Z">
        <w:r w:rsidRPr="00C62DEC">
          <w:rPr>
            <w:rStyle w:val="Hyperlnk"/>
          </w:rPr>
          <w:fldChar w:fldCharType="begin"/>
        </w:r>
        <w:r w:rsidRPr="00C62DEC">
          <w:rPr>
            <w:rStyle w:val="Hyperlnk"/>
          </w:rPr>
          <w:instrText xml:space="preserve"> </w:instrText>
        </w:r>
        <w:r>
          <w:instrText>HYPERLINK \l "_Toc496043304"</w:instrText>
        </w:r>
        <w:r w:rsidRPr="00C62DEC">
          <w:rPr>
            <w:rStyle w:val="Hyperlnk"/>
          </w:rPr>
          <w:instrText xml:space="preserve"> </w:instrText>
        </w:r>
        <w:r w:rsidRPr="00C62DEC">
          <w:rPr>
            <w:rStyle w:val="Hyperlnk"/>
          </w:rPr>
          <w:fldChar w:fldCharType="separate"/>
        </w:r>
        <w:r w:rsidRPr="00C62DEC">
          <w:rPr>
            <w:rStyle w:val="Hyperlnk"/>
          </w:rPr>
          <w:t>POLICY 16</w:t>
        </w:r>
        <w:r>
          <w:rPr>
            <w:rFonts w:asciiTheme="minorHAnsi" w:eastAsiaTheme="minorEastAsia" w:hAnsiTheme="minorHAnsi" w:cstheme="minorBidi"/>
            <w:lang w:val="de-AT"/>
          </w:rPr>
          <w:tab/>
        </w:r>
        <w:r w:rsidRPr="00C62DEC">
          <w:rPr>
            <w:rStyle w:val="Hyperlnk"/>
          </w:rPr>
          <w:t>PEPPOL Process Identifiers</w:t>
        </w:r>
        <w:r>
          <w:rPr>
            <w:webHidden/>
          </w:rPr>
          <w:tab/>
        </w:r>
        <w:r>
          <w:rPr>
            <w:webHidden/>
          </w:rPr>
          <w:fldChar w:fldCharType="begin"/>
        </w:r>
        <w:r>
          <w:rPr>
            <w:webHidden/>
          </w:rPr>
          <w:instrText xml:space="preserve"> PAGEREF _Toc496043304 \h </w:instrText>
        </w:r>
      </w:ins>
      <w:r>
        <w:rPr>
          <w:webHidden/>
        </w:rPr>
      </w:r>
      <w:r>
        <w:rPr>
          <w:webHidden/>
        </w:rPr>
        <w:fldChar w:fldCharType="separate"/>
      </w:r>
      <w:ins w:id="157" w:author="philip" w:date="2017-10-17T22:37:00Z">
        <w:r>
          <w:rPr>
            <w:webHidden/>
          </w:rPr>
          <w:t>18</w:t>
        </w:r>
        <w:r>
          <w:rPr>
            <w:webHidden/>
          </w:rPr>
          <w:fldChar w:fldCharType="end"/>
        </w:r>
        <w:r w:rsidRPr="00C62DEC">
          <w:rPr>
            <w:rStyle w:val="Hyperlnk"/>
          </w:rPr>
          <w:fldChar w:fldCharType="end"/>
        </w:r>
      </w:ins>
    </w:p>
    <w:p w14:paraId="5A9D3803" w14:textId="77777777" w:rsidR="00DA4735" w:rsidRDefault="00DA4735">
      <w:pPr>
        <w:pStyle w:val="Innehll3"/>
        <w:rPr>
          <w:ins w:id="158" w:author="philip" w:date="2017-10-17T22:37:00Z"/>
          <w:rFonts w:asciiTheme="minorHAnsi" w:eastAsiaTheme="minorEastAsia" w:hAnsiTheme="minorHAnsi" w:cstheme="minorBidi"/>
          <w:lang w:val="de-AT"/>
        </w:rPr>
      </w:pPr>
      <w:ins w:id="159" w:author="philip" w:date="2017-10-17T22:37:00Z">
        <w:r w:rsidRPr="00C62DEC">
          <w:rPr>
            <w:rStyle w:val="Hyperlnk"/>
          </w:rPr>
          <w:fldChar w:fldCharType="begin"/>
        </w:r>
        <w:r w:rsidRPr="00C62DEC">
          <w:rPr>
            <w:rStyle w:val="Hyperlnk"/>
          </w:rPr>
          <w:instrText xml:space="preserve"> </w:instrText>
        </w:r>
        <w:r>
          <w:instrText>HYPERLINK \l "_Toc496043305"</w:instrText>
        </w:r>
        <w:r w:rsidRPr="00C62DEC">
          <w:rPr>
            <w:rStyle w:val="Hyperlnk"/>
          </w:rPr>
          <w:instrText xml:space="preserve"> </w:instrText>
        </w:r>
        <w:r w:rsidRPr="00C62DEC">
          <w:rPr>
            <w:rStyle w:val="Hyperlnk"/>
          </w:rPr>
          <w:fldChar w:fldCharType="separate"/>
        </w:r>
        <w:r w:rsidRPr="00C62DEC">
          <w:rPr>
            <w:rStyle w:val="Hyperlnk"/>
          </w:rPr>
          <w:t>POLICY 17</w:t>
        </w:r>
        <w:r>
          <w:rPr>
            <w:rFonts w:asciiTheme="minorHAnsi" w:eastAsiaTheme="minorEastAsia" w:hAnsiTheme="minorHAnsi" w:cstheme="minorBidi"/>
            <w:lang w:val="de-AT"/>
          </w:rPr>
          <w:tab/>
        </w:r>
        <w:r w:rsidRPr="00C62DEC">
          <w:rPr>
            <w:rStyle w:val="Hyperlnk"/>
          </w:rPr>
          <w:t>Specifying Process Identifiers in SMP documents</w:t>
        </w:r>
        <w:r>
          <w:rPr>
            <w:webHidden/>
          </w:rPr>
          <w:tab/>
        </w:r>
        <w:r>
          <w:rPr>
            <w:webHidden/>
          </w:rPr>
          <w:fldChar w:fldCharType="begin"/>
        </w:r>
        <w:r>
          <w:rPr>
            <w:webHidden/>
          </w:rPr>
          <w:instrText xml:space="preserve"> PAGEREF _Toc496043305 \h </w:instrText>
        </w:r>
      </w:ins>
      <w:r>
        <w:rPr>
          <w:webHidden/>
        </w:rPr>
      </w:r>
      <w:r>
        <w:rPr>
          <w:webHidden/>
        </w:rPr>
        <w:fldChar w:fldCharType="separate"/>
      </w:r>
      <w:ins w:id="160" w:author="philip" w:date="2017-10-17T22:37:00Z">
        <w:r>
          <w:rPr>
            <w:webHidden/>
          </w:rPr>
          <w:t>18</w:t>
        </w:r>
        <w:r>
          <w:rPr>
            <w:webHidden/>
          </w:rPr>
          <w:fldChar w:fldCharType="end"/>
        </w:r>
        <w:r w:rsidRPr="00C62DEC">
          <w:rPr>
            <w:rStyle w:val="Hyperlnk"/>
          </w:rPr>
          <w:fldChar w:fldCharType="end"/>
        </w:r>
      </w:ins>
    </w:p>
    <w:p w14:paraId="5C7AB50A" w14:textId="77777777" w:rsidR="00DA4735" w:rsidRDefault="00DA4735">
      <w:pPr>
        <w:pStyle w:val="Innehll2"/>
        <w:rPr>
          <w:ins w:id="161" w:author="philip" w:date="2017-10-17T22:37:00Z"/>
          <w:rFonts w:asciiTheme="minorHAnsi" w:eastAsiaTheme="minorEastAsia" w:hAnsiTheme="minorHAnsi" w:cstheme="minorBidi"/>
          <w:lang w:val="de-AT"/>
        </w:rPr>
      </w:pPr>
      <w:ins w:id="162" w:author="philip" w:date="2017-10-17T22:37:00Z">
        <w:r w:rsidRPr="00C62DEC">
          <w:rPr>
            <w:rStyle w:val="Hyperlnk"/>
          </w:rPr>
          <w:fldChar w:fldCharType="begin"/>
        </w:r>
        <w:r w:rsidRPr="00C62DEC">
          <w:rPr>
            <w:rStyle w:val="Hyperlnk"/>
          </w:rPr>
          <w:instrText xml:space="preserve"> </w:instrText>
        </w:r>
        <w:r>
          <w:instrText>HYPERLINK \l "_Toc496043306"</w:instrText>
        </w:r>
        <w:r w:rsidRPr="00C62DEC">
          <w:rPr>
            <w:rStyle w:val="Hyperlnk"/>
          </w:rPr>
          <w:instrText xml:space="preserve"> </w:instrText>
        </w:r>
        <w:r w:rsidRPr="00C62DEC">
          <w:rPr>
            <w:rStyle w:val="Hyperlnk"/>
          </w:rPr>
          <w:fldChar w:fldCharType="separate"/>
        </w:r>
        <w:r w:rsidRPr="00C62DEC">
          <w:rPr>
            <w:rStyle w:val="Hyperlnk"/>
          </w:rPr>
          <w:t>5.2</w:t>
        </w:r>
        <w:r>
          <w:rPr>
            <w:rFonts w:asciiTheme="minorHAnsi" w:eastAsiaTheme="minorEastAsia" w:hAnsiTheme="minorHAnsi" w:cstheme="minorBidi"/>
            <w:lang w:val="de-AT"/>
          </w:rPr>
          <w:tab/>
        </w:r>
        <w:r w:rsidRPr="00C62DEC">
          <w:rPr>
            <w:rStyle w:val="Hyperlnk"/>
          </w:rPr>
          <w:t>Process ID values</w:t>
        </w:r>
        <w:r>
          <w:rPr>
            <w:webHidden/>
          </w:rPr>
          <w:tab/>
        </w:r>
        <w:r>
          <w:rPr>
            <w:webHidden/>
          </w:rPr>
          <w:fldChar w:fldCharType="begin"/>
        </w:r>
        <w:r>
          <w:rPr>
            <w:webHidden/>
          </w:rPr>
          <w:instrText xml:space="preserve"> PAGEREF _Toc496043306 \h </w:instrText>
        </w:r>
      </w:ins>
      <w:r>
        <w:rPr>
          <w:webHidden/>
        </w:rPr>
      </w:r>
      <w:r>
        <w:rPr>
          <w:webHidden/>
        </w:rPr>
        <w:fldChar w:fldCharType="separate"/>
      </w:r>
      <w:ins w:id="163" w:author="philip" w:date="2017-10-17T22:37:00Z">
        <w:r>
          <w:rPr>
            <w:webHidden/>
          </w:rPr>
          <w:t>18</w:t>
        </w:r>
        <w:r>
          <w:rPr>
            <w:webHidden/>
          </w:rPr>
          <w:fldChar w:fldCharType="end"/>
        </w:r>
        <w:r w:rsidRPr="00C62DEC">
          <w:rPr>
            <w:rStyle w:val="Hyperlnk"/>
          </w:rPr>
          <w:fldChar w:fldCharType="end"/>
        </w:r>
      </w:ins>
    </w:p>
    <w:p w14:paraId="6A8022B6" w14:textId="77777777" w:rsidR="00DA4735" w:rsidRDefault="00DA4735">
      <w:pPr>
        <w:pStyle w:val="Innehll1"/>
        <w:rPr>
          <w:ins w:id="164" w:author="philip" w:date="2017-10-17T22:37:00Z"/>
          <w:rFonts w:asciiTheme="minorHAnsi" w:eastAsiaTheme="minorEastAsia" w:hAnsiTheme="minorHAnsi" w:cstheme="minorBidi"/>
          <w:kern w:val="0"/>
          <w:sz w:val="22"/>
          <w:lang w:val="de-AT" w:eastAsia="de-AT"/>
        </w:rPr>
      </w:pPr>
      <w:ins w:id="165" w:author="philip" w:date="2017-10-17T22:37:00Z">
        <w:r w:rsidRPr="00C62DEC">
          <w:rPr>
            <w:rStyle w:val="Hyperlnk"/>
          </w:rPr>
          <w:fldChar w:fldCharType="begin"/>
        </w:r>
        <w:r w:rsidRPr="00C62DEC">
          <w:rPr>
            <w:rStyle w:val="Hyperlnk"/>
          </w:rPr>
          <w:instrText xml:space="preserve"> </w:instrText>
        </w:r>
        <w:r>
          <w:instrText>HYPERLINK \l "_Toc496043414"</w:instrText>
        </w:r>
        <w:r w:rsidRPr="00C62DEC">
          <w:rPr>
            <w:rStyle w:val="Hyperlnk"/>
          </w:rPr>
          <w:instrText xml:space="preserve"> </w:instrText>
        </w:r>
        <w:r w:rsidRPr="00C62DEC">
          <w:rPr>
            <w:rStyle w:val="Hyperlnk"/>
          </w:rPr>
          <w:fldChar w:fldCharType="separate"/>
        </w:r>
        <w:r w:rsidRPr="00C62DEC">
          <w:rPr>
            <w:rStyle w:val="Hyperlnk"/>
          </w:rPr>
          <w:t>6</w:t>
        </w:r>
        <w:r>
          <w:rPr>
            <w:rFonts w:asciiTheme="minorHAnsi" w:eastAsiaTheme="minorEastAsia" w:hAnsiTheme="minorHAnsi" w:cstheme="minorBidi"/>
            <w:kern w:val="0"/>
            <w:sz w:val="22"/>
            <w:lang w:val="de-AT" w:eastAsia="de-AT"/>
          </w:rPr>
          <w:tab/>
        </w:r>
        <w:r w:rsidRPr="00C62DEC">
          <w:rPr>
            <w:rStyle w:val="Hyperlnk"/>
          </w:rPr>
          <w:t>Policy on Identifying Transport Profiles in PEPPOL</w:t>
        </w:r>
        <w:r>
          <w:rPr>
            <w:webHidden/>
          </w:rPr>
          <w:tab/>
        </w:r>
        <w:r>
          <w:rPr>
            <w:webHidden/>
          </w:rPr>
          <w:fldChar w:fldCharType="begin"/>
        </w:r>
        <w:r>
          <w:rPr>
            <w:webHidden/>
          </w:rPr>
          <w:instrText xml:space="preserve"> PAGEREF _Toc496043414 \h </w:instrText>
        </w:r>
      </w:ins>
      <w:r>
        <w:rPr>
          <w:webHidden/>
        </w:rPr>
      </w:r>
      <w:r>
        <w:rPr>
          <w:webHidden/>
        </w:rPr>
        <w:fldChar w:fldCharType="separate"/>
      </w:r>
      <w:ins w:id="166" w:author="philip" w:date="2017-10-17T22:37:00Z">
        <w:r>
          <w:rPr>
            <w:webHidden/>
          </w:rPr>
          <w:t>19</w:t>
        </w:r>
        <w:r>
          <w:rPr>
            <w:webHidden/>
          </w:rPr>
          <w:fldChar w:fldCharType="end"/>
        </w:r>
        <w:r w:rsidRPr="00C62DEC">
          <w:rPr>
            <w:rStyle w:val="Hyperlnk"/>
          </w:rPr>
          <w:fldChar w:fldCharType="end"/>
        </w:r>
      </w:ins>
    </w:p>
    <w:p w14:paraId="50C09767" w14:textId="77777777" w:rsidR="00DA4735" w:rsidRDefault="00DA4735">
      <w:pPr>
        <w:pStyle w:val="Innehll2"/>
        <w:rPr>
          <w:ins w:id="167" w:author="philip" w:date="2017-10-17T22:37:00Z"/>
          <w:rFonts w:asciiTheme="minorHAnsi" w:eastAsiaTheme="minorEastAsia" w:hAnsiTheme="minorHAnsi" w:cstheme="minorBidi"/>
          <w:lang w:val="de-AT"/>
        </w:rPr>
      </w:pPr>
      <w:ins w:id="168" w:author="philip" w:date="2017-10-17T22:37:00Z">
        <w:r w:rsidRPr="00C62DEC">
          <w:rPr>
            <w:rStyle w:val="Hyperlnk"/>
          </w:rPr>
          <w:fldChar w:fldCharType="begin"/>
        </w:r>
        <w:r w:rsidRPr="00C62DEC">
          <w:rPr>
            <w:rStyle w:val="Hyperlnk"/>
          </w:rPr>
          <w:instrText xml:space="preserve"> </w:instrText>
        </w:r>
        <w:r>
          <w:instrText>HYPERLINK \l "_Toc496043415"</w:instrText>
        </w:r>
        <w:r w:rsidRPr="00C62DEC">
          <w:rPr>
            <w:rStyle w:val="Hyperlnk"/>
          </w:rPr>
          <w:instrText xml:space="preserve"> </w:instrText>
        </w:r>
        <w:r w:rsidRPr="00C62DEC">
          <w:rPr>
            <w:rStyle w:val="Hyperlnk"/>
          </w:rPr>
          <w:fldChar w:fldCharType="separate"/>
        </w:r>
        <w:r w:rsidRPr="00C62DEC">
          <w:rPr>
            <w:rStyle w:val="Hyperlnk"/>
          </w:rPr>
          <w:t>6.1</w:t>
        </w:r>
        <w:r>
          <w:rPr>
            <w:rFonts w:asciiTheme="minorHAnsi" w:eastAsiaTheme="minorEastAsia" w:hAnsiTheme="minorHAnsi" w:cstheme="minorBidi"/>
            <w:lang w:val="de-AT"/>
          </w:rPr>
          <w:tab/>
        </w:r>
        <w:r w:rsidRPr="00C62DEC">
          <w:rPr>
            <w:rStyle w:val="Hyperlnk"/>
          </w:rPr>
          <w:t>SMP</w:t>
        </w:r>
        <w:r>
          <w:rPr>
            <w:webHidden/>
          </w:rPr>
          <w:tab/>
        </w:r>
        <w:r>
          <w:rPr>
            <w:webHidden/>
          </w:rPr>
          <w:fldChar w:fldCharType="begin"/>
        </w:r>
        <w:r>
          <w:rPr>
            <w:webHidden/>
          </w:rPr>
          <w:instrText xml:space="preserve"> PAGEREF _Toc496043415 \h </w:instrText>
        </w:r>
      </w:ins>
      <w:r>
        <w:rPr>
          <w:webHidden/>
        </w:rPr>
      </w:r>
      <w:r>
        <w:rPr>
          <w:webHidden/>
        </w:rPr>
        <w:fldChar w:fldCharType="separate"/>
      </w:r>
      <w:ins w:id="169" w:author="philip" w:date="2017-10-17T22:37:00Z">
        <w:r>
          <w:rPr>
            <w:webHidden/>
          </w:rPr>
          <w:t>19</w:t>
        </w:r>
        <w:r>
          <w:rPr>
            <w:webHidden/>
          </w:rPr>
          <w:fldChar w:fldCharType="end"/>
        </w:r>
        <w:r w:rsidRPr="00C62DEC">
          <w:rPr>
            <w:rStyle w:val="Hyperlnk"/>
          </w:rPr>
          <w:fldChar w:fldCharType="end"/>
        </w:r>
      </w:ins>
    </w:p>
    <w:p w14:paraId="077D2ADB" w14:textId="77777777" w:rsidR="00DA4735" w:rsidRDefault="00DA4735">
      <w:pPr>
        <w:pStyle w:val="Innehll3"/>
        <w:rPr>
          <w:ins w:id="170" w:author="philip" w:date="2017-10-17T22:37:00Z"/>
          <w:rFonts w:asciiTheme="minorHAnsi" w:eastAsiaTheme="minorEastAsia" w:hAnsiTheme="minorHAnsi" w:cstheme="minorBidi"/>
          <w:lang w:val="de-AT"/>
        </w:rPr>
      </w:pPr>
      <w:ins w:id="171" w:author="philip" w:date="2017-10-17T22:37:00Z">
        <w:r w:rsidRPr="00C62DEC">
          <w:rPr>
            <w:rStyle w:val="Hyperlnk"/>
          </w:rPr>
          <w:fldChar w:fldCharType="begin"/>
        </w:r>
        <w:r w:rsidRPr="00C62DEC">
          <w:rPr>
            <w:rStyle w:val="Hyperlnk"/>
          </w:rPr>
          <w:instrText xml:space="preserve"> </w:instrText>
        </w:r>
        <w:r>
          <w:instrText>HYPERLINK \l "_Toc496043416"</w:instrText>
        </w:r>
        <w:r w:rsidRPr="00C62DEC">
          <w:rPr>
            <w:rStyle w:val="Hyperlnk"/>
          </w:rPr>
          <w:instrText xml:space="preserve"> </w:instrText>
        </w:r>
        <w:r w:rsidRPr="00C62DEC">
          <w:rPr>
            <w:rStyle w:val="Hyperlnk"/>
          </w:rPr>
          <w:fldChar w:fldCharType="separate"/>
        </w:r>
        <w:r w:rsidRPr="00C62DEC">
          <w:rPr>
            <w:rStyle w:val="Hyperlnk"/>
          </w:rPr>
          <w:t>POLICY 18</w:t>
        </w:r>
        <w:r>
          <w:rPr>
            <w:rFonts w:asciiTheme="minorHAnsi" w:eastAsiaTheme="minorEastAsia" w:hAnsiTheme="minorHAnsi" w:cstheme="minorBidi"/>
            <w:lang w:val="de-AT"/>
          </w:rPr>
          <w:tab/>
        </w:r>
        <w:r w:rsidRPr="00C62DEC">
          <w:rPr>
            <w:rStyle w:val="Hyperlnk"/>
          </w:rPr>
          <w:t>Specifying Transport Profiles in SMP documents</w:t>
        </w:r>
        <w:r>
          <w:rPr>
            <w:webHidden/>
          </w:rPr>
          <w:tab/>
        </w:r>
        <w:r>
          <w:rPr>
            <w:webHidden/>
          </w:rPr>
          <w:fldChar w:fldCharType="begin"/>
        </w:r>
        <w:r>
          <w:rPr>
            <w:webHidden/>
          </w:rPr>
          <w:instrText xml:space="preserve"> PAGEREF _Toc496043416 \h </w:instrText>
        </w:r>
      </w:ins>
      <w:r>
        <w:rPr>
          <w:webHidden/>
        </w:rPr>
      </w:r>
      <w:r>
        <w:rPr>
          <w:webHidden/>
        </w:rPr>
        <w:fldChar w:fldCharType="separate"/>
      </w:r>
      <w:ins w:id="172" w:author="philip" w:date="2017-10-17T22:37:00Z">
        <w:r>
          <w:rPr>
            <w:webHidden/>
          </w:rPr>
          <w:t>19</w:t>
        </w:r>
        <w:r>
          <w:rPr>
            <w:webHidden/>
          </w:rPr>
          <w:fldChar w:fldCharType="end"/>
        </w:r>
        <w:r w:rsidRPr="00C62DEC">
          <w:rPr>
            <w:rStyle w:val="Hyperlnk"/>
          </w:rPr>
          <w:fldChar w:fldCharType="end"/>
        </w:r>
      </w:ins>
    </w:p>
    <w:p w14:paraId="67E1BE44" w14:textId="77777777" w:rsidR="00DA4735" w:rsidRDefault="00DA4735">
      <w:pPr>
        <w:pStyle w:val="Innehll1"/>
        <w:rPr>
          <w:ins w:id="173" w:author="philip" w:date="2017-10-17T22:37:00Z"/>
          <w:rFonts w:asciiTheme="minorHAnsi" w:eastAsiaTheme="minorEastAsia" w:hAnsiTheme="minorHAnsi" w:cstheme="minorBidi"/>
          <w:kern w:val="0"/>
          <w:sz w:val="22"/>
          <w:lang w:val="de-AT" w:eastAsia="de-AT"/>
        </w:rPr>
      </w:pPr>
      <w:ins w:id="174" w:author="philip" w:date="2017-10-17T22:37:00Z">
        <w:r w:rsidRPr="00C62DEC">
          <w:rPr>
            <w:rStyle w:val="Hyperlnk"/>
          </w:rPr>
          <w:fldChar w:fldCharType="begin"/>
        </w:r>
        <w:r w:rsidRPr="00C62DEC">
          <w:rPr>
            <w:rStyle w:val="Hyperlnk"/>
          </w:rPr>
          <w:instrText xml:space="preserve"> </w:instrText>
        </w:r>
        <w:r>
          <w:instrText>HYPERLINK \l "_Toc496043417"</w:instrText>
        </w:r>
        <w:r w:rsidRPr="00C62DEC">
          <w:rPr>
            <w:rStyle w:val="Hyperlnk"/>
          </w:rPr>
          <w:instrText xml:space="preserve"> </w:instrText>
        </w:r>
        <w:r w:rsidRPr="00C62DEC">
          <w:rPr>
            <w:rStyle w:val="Hyperlnk"/>
          </w:rPr>
          <w:fldChar w:fldCharType="separate"/>
        </w:r>
        <w:r w:rsidRPr="00C62DEC">
          <w:rPr>
            <w:rStyle w:val="Hyperlnk"/>
          </w:rPr>
          <w:t>7</w:t>
        </w:r>
        <w:r>
          <w:rPr>
            <w:rFonts w:asciiTheme="minorHAnsi" w:eastAsiaTheme="minorEastAsia" w:hAnsiTheme="minorHAnsi" w:cstheme="minorBidi"/>
            <w:kern w:val="0"/>
            <w:sz w:val="22"/>
            <w:lang w:val="de-AT" w:eastAsia="de-AT"/>
          </w:rPr>
          <w:tab/>
        </w:r>
        <w:r w:rsidRPr="00C62DEC">
          <w:rPr>
            <w:rStyle w:val="Hyperlnk"/>
          </w:rPr>
          <w:t>Governance of this Policy</w:t>
        </w:r>
        <w:r>
          <w:rPr>
            <w:webHidden/>
          </w:rPr>
          <w:tab/>
        </w:r>
        <w:r>
          <w:rPr>
            <w:webHidden/>
          </w:rPr>
          <w:fldChar w:fldCharType="begin"/>
        </w:r>
        <w:r>
          <w:rPr>
            <w:webHidden/>
          </w:rPr>
          <w:instrText xml:space="preserve"> PAGEREF _Toc496043417 \h </w:instrText>
        </w:r>
      </w:ins>
      <w:r>
        <w:rPr>
          <w:webHidden/>
        </w:rPr>
      </w:r>
      <w:r>
        <w:rPr>
          <w:webHidden/>
        </w:rPr>
        <w:fldChar w:fldCharType="separate"/>
      </w:r>
      <w:ins w:id="175" w:author="philip" w:date="2017-10-17T22:37:00Z">
        <w:r>
          <w:rPr>
            <w:webHidden/>
          </w:rPr>
          <w:t>20</w:t>
        </w:r>
        <w:r>
          <w:rPr>
            <w:webHidden/>
          </w:rPr>
          <w:fldChar w:fldCharType="end"/>
        </w:r>
        <w:r w:rsidRPr="00C62DEC">
          <w:rPr>
            <w:rStyle w:val="Hyperlnk"/>
          </w:rPr>
          <w:fldChar w:fldCharType="end"/>
        </w:r>
      </w:ins>
    </w:p>
    <w:p w14:paraId="5A4D2512" w14:textId="77777777" w:rsidR="002F349C" w:rsidDel="00D75721" w:rsidRDefault="002F349C">
      <w:pPr>
        <w:pStyle w:val="Innehll3"/>
        <w:rPr>
          <w:ins w:id="176" w:author="Helger" w:date="2017-06-13T17:14:00Z"/>
          <w:del w:id="177" w:author="philip" w:date="2017-10-17T22:36:00Z"/>
          <w:rFonts w:asciiTheme="minorHAnsi" w:eastAsiaTheme="minorEastAsia" w:hAnsiTheme="minorHAnsi" w:cstheme="minorBidi"/>
          <w:lang w:val="de-AT"/>
        </w:rPr>
      </w:pPr>
      <w:ins w:id="178" w:author="Helger" w:date="2017-06-13T17:14:00Z">
        <w:del w:id="179" w:author="philip" w:date="2017-10-17T22:36:00Z">
          <w:r w:rsidRPr="00D75721" w:rsidDel="00D75721">
            <w:rPr>
              <w:rStyle w:val="Hyperlnk"/>
              <w:rFonts w:ascii="Calibri Light" w:hAnsi="Calibri Light"/>
              <w:i/>
              <w:iCs/>
            </w:rPr>
            <w:delText>You are free to:</w:delText>
          </w:r>
          <w:r w:rsidDel="00D75721">
            <w:rPr>
              <w:webHidden/>
            </w:rPr>
            <w:tab/>
            <w:delText>3</w:delText>
          </w:r>
        </w:del>
      </w:ins>
    </w:p>
    <w:p w14:paraId="5C9412BB" w14:textId="77777777" w:rsidR="002F349C" w:rsidDel="00D75721" w:rsidRDefault="002F349C">
      <w:pPr>
        <w:pStyle w:val="Innehll1"/>
        <w:rPr>
          <w:ins w:id="180" w:author="Helger" w:date="2017-06-13T17:14:00Z"/>
          <w:del w:id="181" w:author="philip" w:date="2017-10-17T22:36:00Z"/>
          <w:rFonts w:asciiTheme="minorHAnsi" w:eastAsiaTheme="minorEastAsia" w:hAnsiTheme="minorHAnsi" w:cstheme="minorBidi"/>
          <w:kern w:val="0"/>
          <w:sz w:val="22"/>
          <w:lang w:val="de-AT" w:eastAsia="de-AT"/>
        </w:rPr>
      </w:pPr>
      <w:ins w:id="182" w:author="Helger" w:date="2017-06-13T17:14:00Z">
        <w:del w:id="183" w:author="philip" w:date="2017-10-17T22:36:00Z">
          <w:r w:rsidRPr="00D75721" w:rsidDel="00D75721">
            <w:rPr>
              <w:rStyle w:val="Hyperlnk"/>
            </w:rPr>
            <w:delText>1</w:delText>
          </w:r>
          <w:r w:rsidDel="00D75721">
            <w:rPr>
              <w:rFonts w:asciiTheme="minorHAnsi" w:eastAsiaTheme="minorEastAsia" w:hAnsiTheme="minorHAnsi" w:cstheme="minorBidi"/>
              <w:kern w:val="0"/>
              <w:sz w:val="22"/>
              <w:lang w:val="de-AT" w:eastAsia="de-AT"/>
            </w:rPr>
            <w:tab/>
          </w:r>
          <w:r w:rsidRPr="00D75721" w:rsidDel="00D75721">
            <w:rPr>
              <w:rStyle w:val="Hyperlnk"/>
            </w:rPr>
            <w:delText>Introduction</w:delText>
          </w:r>
          <w:r w:rsidDel="00D75721">
            <w:rPr>
              <w:webHidden/>
            </w:rPr>
            <w:tab/>
            <w:delText>6</w:delText>
          </w:r>
        </w:del>
      </w:ins>
    </w:p>
    <w:p w14:paraId="379F7F0E" w14:textId="77777777" w:rsidR="002F349C" w:rsidDel="00D75721" w:rsidRDefault="002F349C">
      <w:pPr>
        <w:pStyle w:val="Innehll2"/>
        <w:rPr>
          <w:ins w:id="184" w:author="Helger" w:date="2017-06-13T17:14:00Z"/>
          <w:del w:id="185" w:author="philip" w:date="2017-10-17T22:36:00Z"/>
          <w:rFonts w:asciiTheme="minorHAnsi" w:eastAsiaTheme="minorEastAsia" w:hAnsiTheme="minorHAnsi" w:cstheme="minorBidi"/>
          <w:lang w:val="de-AT"/>
        </w:rPr>
      </w:pPr>
      <w:ins w:id="186" w:author="Helger" w:date="2017-06-13T17:14:00Z">
        <w:del w:id="187" w:author="philip" w:date="2017-10-17T22:36:00Z">
          <w:r w:rsidRPr="00D75721" w:rsidDel="00D75721">
            <w:rPr>
              <w:rStyle w:val="Hyperlnk"/>
            </w:rPr>
            <w:delText>1.1</w:delText>
          </w:r>
          <w:r w:rsidDel="00D75721">
            <w:rPr>
              <w:rFonts w:asciiTheme="minorHAnsi" w:eastAsiaTheme="minorEastAsia" w:hAnsiTheme="minorHAnsi" w:cstheme="minorBidi"/>
              <w:lang w:val="de-AT"/>
            </w:rPr>
            <w:tab/>
          </w:r>
          <w:r w:rsidRPr="00D75721" w:rsidDel="00D75721">
            <w:rPr>
              <w:rStyle w:val="Hyperlnk"/>
            </w:rPr>
            <w:delText>Audience</w:delText>
          </w:r>
          <w:r w:rsidDel="00D75721">
            <w:rPr>
              <w:webHidden/>
            </w:rPr>
            <w:tab/>
            <w:delText>6</w:delText>
          </w:r>
        </w:del>
      </w:ins>
    </w:p>
    <w:p w14:paraId="7CD9FDDF" w14:textId="77777777" w:rsidR="002F349C" w:rsidDel="00D75721" w:rsidRDefault="002F349C">
      <w:pPr>
        <w:pStyle w:val="Innehll2"/>
        <w:rPr>
          <w:ins w:id="188" w:author="Helger" w:date="2017-06-13T17:14:00Z"/>
          <w:del w:id="189" w:author="philip" w:date="2017-10-17T22:36:00Z"/>
          <w:rFonts w:asciiTheme="minorHAnsi" w:eastAsiaTheme="minorEastAsia" w:hAnsiTheme="minorHAnsi" w:cstheme="minorBidi"/>
          <w:lang w:val="de-AT"/>
        </w:rPr>
      </w:pPr>
      <w:ins w:id="190" w:author="Helger" w:date="2017-06-13T17:14:00Z">
        <w:del w:id="191" w:author="philip" w:date="2017-10-17T22:36:00Z">
          <w:r w:rsidDel="00D75721">
            <w:rPr>
              <w:rFonts w:asciiTheme="minorHAnsi" w:eastAsiaTheme="minorEastAsia" w:hAnsiTheme="minorHAnsi" w:cstheme="minorBidi"/>
              <w:lang w:val="de-AT"/>
            </w:rPr>
            <w:tab/>
          </w:r>
          <w:r w:rsidRPr="00D75721" w:rsidDel="00D75721">
            <w:rPr>
              <w:rStyle w:val="Hyperlnk"/>
            </w:rPr>
            <w:delText>I</w:delText>
          </w:r>
          <w:r w:rsidDel="00D75721">
            <w:rPr>
              <w:webHidden/>
            </w:rPr>
            <w:tab/>
            <w:delText>6</w:delText>
          </w:r>
        </w:del>
      </w:ins>
    </w:p>
    <w:p w14:paraId="51ED4048" w14:textId="77777777" w:rsidR="002F349C" w:rsidDel="00D75721" w:rsidRDefault="002F349C">
      <w:pPr>
        <w:pStyle w:val="Innehll2"/>
        <w:rPr>
          <w:ins w:id="192" w:author="Helger" w:date="2017-06-13T17:14:00Z"/>
          <w:del w:id="193" w:author="philip" w:date="2017-10-17T22:36:00Z"/>
          <w:rFonts w:asciiTheme="minorHAnsi" w:eastAsiaTheme="minorEastAsia" w:hAnsiTheme="minorHAnsi" w:cstheme="minorBidi"/>
          <w:lang w:val="de-AT"/>
        </w:rPr>
      </w:pPr>
      <w:ins w:id="194" w:author="Helger" w:date="2017-06-13T17:14:00Z">
        <w:del w:id="195" w:author="philip" w:date="2017-10-17T22:36:00Z">
          <w:r w:rsidRPr="00D75721" w:rsidDel="00D75721">
            <w:rPr>
              <w:rStyle w:val="Hyperlnk"/>
            </w:rPr>
            <w:delText>1.2</w:delText>
          </w:r>
          <w:r w:rsidDel="00D75721">
            <w:rPr>
              <w:webHidden/>
            </w:rPr>
            <w:tab/>
            <w:delText>6</w:delText>
          </w:r>
        </w:del>
      </w:ins>
    </w:p>
    <w:p w14:paraId="15C7F621" w14:textId="77777777" w:rsidR="002F349C" w:rsidDel="00D75721" w:rsidRDefault="002F349C">
      <w:pPr>
        <w:pStyle w:val="Innehll2"/>
        <w:rPr>
          <w:ins w:id="196" w:author="Helger" w:date="2017-06-13T17:14:00Z"/>
          <w:del w:id="197" w:author="philip" w:date="2017-10-17T22:36:00Z"/>
          <w:rFonts w:asciiTheme="minorHAnsi" w:eastAsiaTheme="minorEastAsia" w:hAnsiTheme="minorHAnsi" w:cstheme="minorBidi"/>
          <w:lang w:val="de-AT"/>
        </w:rPr>
      </w:pPr>
      <w:ins w:id="198" w:author="Helger" w:date="2017-06-13T17:14:00Z">
        <w:del w:id="199" w:author="philip" w:date="2017-10-17T22:36:00Z">
          <w:r w:rsidRPr="00D75721" w:rsidDel="00D75721">
            <w:rPr>
              <w:rStyle w:val="Hyperlnk"/>
            </w:rPr>
            <w:delText>1.3</w:delText>
          </w:r>
          <w:r w:rsidDel="00D75721">
            <w:rPr>
              <w:rFonts w:asciiTheme="minorHAnsi" w:eastAsiaTheme="minorEastAsia" w:hAnsiTheme="minorHAnsi" w:cstheme="minorBidi"/>
              <w:lang w:val="de-AT"/>
            </w:rPr>
            <w:tab/>
          </w:r>
          <w:r w:rsidRPr="00D75721" w:rsidDel="00D75721">
            <w:rPr>
              <w:rStyle w:val="Hyperlnk"/>
            </w:rPr>
            <w:delText>References</w:delText>
          </w:r>
          <w:r w:rsidDel="00D75721">
            <w:rPr>
              <w:webHidden/>
            </w:rPr>
            <w:tab/>
            <w:delText>6</w:delText>
          </w:r>
        </w:del>
      </w:ins>
    </w:p>
    <w:p w14:paraId="333A2003" w14:textId="77777777" w:rsidR="002F349C" w:rsidDel="00D75721" w:rsidRDefault="002F349C">
      <w:pPr>
        <w:pStyle w:val="Innehll1"/>
        <w:rPr>
          <w:ins w:id="200" w:author="Helger" w:date="2017-06-13T17:14:00Z"/>
          <w:del w:id="201" w:author="philip" w:date="2017-10-17T22:36:00Z"/>
          <w:rFonts w:asciiTheme="minorHAnsi" w:eastAsiaTheme="minorEastAsia" w:hAnsiTheme="minorHAnsi" w:cstheme="minorBidi"/>
          <w:kern w:val="0"/>
          <w:sz w:val="22"/>
          <w:lang w:val="de-AT" w:eastAsia="de-AT"/>
        </w:rPr>
      </w:pPr>
      <w:ins w:id="202" w:author="Helger" w:date="2017-06-13T17:14:00Z">
        <w:del w:id="203" w:author="philip" w:date="2017-10-17T22:36:00Z">
          <w:r w:rsidRPr="00D75721" w:rsidDel="00D75721">
            <w:rPr>
              <w:rStyle w:val="Hyperlnk"/>
            </w:rPr>
            <w:delText>2</w:delText>
          </w:r>
          <w:r w:rsidDel="00D75721">
            <w:rPr>
              <w:rFonts w:asciiTheme="minorHAnsi" w:eastAsiaTheme="minorEastAsia" w:hAnsiTheme="minorHAnsi" w:cstheme="minorBidi"/>
              <w:kern w:val="0"/>
              <w:sz w:val="22"/>
              <w:lang w:val="de-AT" w:eastAsia="de-AT"/>
            </w:rPr>
            <w:tab/>
          </w:r>
          <w:r w:rsidRPr="00D75721" w:rsidDel="00D75721">
            <w:rPr>
              <w:rStyle w:val="Hyperlnk"/>
            </w:rPr>
            <w:delText>Introduction to identifiers</w:delText>
          </w:r>
          <w:r w:rsidDel="00D75721">
            <w:rPr>
              <w:webHidden/>
            </w:rPr>
            <w:tab/>
            <w:delText>7</w:delText>
          </w:r>
        </w:del>
      </w:ins>
    </w:p>
    <w:p w14:paraId="57EAECA1" w14:textId="77777777" w:rsidR="002F349C" w:rsidDel="00D75721" w:rsidRDefault="002F349C">
      <w:pPr>
        <w:pStyle w:val="Innehll2"/>
        <w:rPr>
          <w:ins w:id="204" w:author="Helger" w:date="2017-06-13T17:14:00Z"/>
          <w:del w:id="205" w:author="philip" w:date="2017-10-17T22:36:00Z"/>
          <w:rFonts w:asciiTheme="minorHAnsi" w:eastAsiaTheme="minorEastAsia" w:hAnsiTheme="minorHAnsi" w:cstheme="minorBidi"/>
          <w:lang w:val="de-AT"/>
        </w:rPr>
      </w:pPr>
      <w:ins w:id="206" w:author="Helger" w:date="2017-06-13T17:14:00Z">
        <w:del w:id="207" w:author="philip" w:date="2017-10-17T22:36:00Z">
          <w:r w:rsidRPr="00D75721" w:rsidDel="00D75721">
            <w:rPr>
              <w:rStyle w:val="Hyperlnk"/>
            </w:rPr>
            <w:delText>2.1</w:delText>
          </w:r>
          <w:r w:rsidDel="00D75721">
            <w:rPr>
              <w:rFonts w:asciiTheme="minorHAnsi" w:eastAsiaTheme="minorEastAsia" w:hAnsiTheme="minorHAnsi" w:cstheme="minorBidi"/>
              <w:lang w:val="de-AT"/>
            </w:rPr>
            <w:tab/>
          </w:r>
          <w:r w:rsidRPr="00D75721" w:rsidDel="00D75721">
            <w:rPr>
              <w:rStyle w:val="Hyperlnk"/>
            </w:rPr>
            <w:delText>Scope</w:delText>
          </w:r>
          <w:r w:rsidDel="00D75721">
            <w:rPr>
              <w:webHidden/>
            </w:rPr>
            <w:tab/>
            <w:delText>7</w:delText>
          </w:r>
        </w:del>
      </w:ins>
    </w:p>
    <w:p w14:paraId="6A84B8A6" w14:textId="77777777" w:rsidR="002F349C" w:rsidDel="00D75721" w:rsidRDefault="002F349C">
      <w:pPr>
        <w:pStyle w:val="Innehll1"/>
        <w:rPr>
          <w:ins w:id="208" w:author="Helger" w:date="2017-06-13T17:14:00Z"/>
          <w:del w:id="209" w:author="philip" w:date="2017-10-17T22:36:00Z"/>
          <w:rFonts w:asciiTheme="minorHAnsi" w:eastAsiaTheme="minorEastAsia" w:hAnsiTheme="minorHAnsi" w:cstheme="minorBidi"/>
          <w:kern w:val="0"/>
          <w:sz w:val="22"/>
          <w:lang w:val="de-AT" w:eastAsia="de-AT"/>
        </w:rPr>
      </w:pPr>
      <w:ins w:id="210" w:author="Helger" w:date="2017-06-13T17:14:00Z">
        <w:del w:id="211" w:author="philip" w:date="2017-10-17T22:36:00Z">
          <w:r w:rsidRPr="00D75721" w:rsidDel="00D75721">
            <w:rPr>
              <w:rStyle w:val="Hyperlnk"/>
            </w:rPr>
            <w:delText>3</w:delText>
          </w:r>
          <w:r w:rsidDel="00D75721">
            <w:rPr>
              <w:rFonts w:asciiTheme="minorHAnsi" w:eastAsiaTheme="minorEastAsia" w:hAnsiTheme="minorHAnsi" w:cstheme="minorBidi"/>
              <w:kern w:val="0"/>
              <w:sz w:val="22"/>
              <w:lang w:val="de-AT" w:eastAsia="de-AT"/>
            </w:rPr>
            <w:tab/>
          </w:r>
          <w:r w:rsidRPr="00D75721" w:rsidDel="00D75721">
            <w:rPr>
              <w:rStyle w:val="Hyperlnk"/>
            </w:rPr>
            <w:delText>Policy for PEPPOL Party Identification</w:delText>
          </w:r>
          <w:r w:rsidDel="00D75721">
            <w:rPr>
              <w:webHidden/>
            </w:rPr>
            <w:tab/>
            <w:delText>9</w:delText>
          </w:r>
        </w:del>
      </w:ins>
    </w:p>
    <w:p w14:paraId="00ACA22F" w14:textId="77777777" w:rsidR="002F349C" w:rsidDel="00D75721" w:rsidRDefault="002F349C">
      <w:pPr>
        <w:pStyle w:val="Innehll2"/>
        <w:rPr>
          <w:ins w:id="212" w:author="Helger" w:date="2017-06-13T17:14:00Z"/>
          <w:del w:id="213" w:author="philip" w:date="2017-10-17T22:36:00Z"/>
          <w:rFonts w:asciiTheme="minorHAnsi" w:eastAsiaTheme="minorEastAsia" w:hAnsiTheme="minorHAnsi" w:cstheme="minorBidi"/>
          <w:lang w:val="de-AT"/>
        </w:rPr>
      </w:pPr>
      <w:ins w:id="214" w:author="Helger" w:date="2017-06-13T17:14:00Z">
        <w:del w:id="215" w:author="philip" w:date="2017-10-17T22:36:00Z">
          <w:r w:rsidRPr="00D75721" w:rsidDel="00D75721">
            <w:rPr>
              <w:rStyle w:val="Hyperlnk"/>
            </w:rPr>
            <w:delText>3.1</w:delText>
          </w:r>
          <w:r w:rsidDel="00D75721">
            <w:rPr>
              <w:rFonts w:asciiTheme="minorHAnsi" w:eastAsiaTheme="minorEastAsia" w:hAnsiTheme="minorHAnsi" w:cstheme="minorBidi"/>
              <w:lang w:val="de-AT"/>
            </w:rPr>
            <w:tab/>
          </w:r>
          <w:r w:rsidRPr="00D75721" w:rsidDel="00D75721">
            <w:rPr>
              <w:rStyle w:val="Hyperlnk"/>
            </w:rPr>
            <w:delText>Format</w:delText>
          </w:r>
          <w:r w:rsidDel="00D75721">
            <w:rPr>
              <w:webHidden/>
            </w:rPr>
            <w:tab/>
            <w:delText>9</w:delText>
          </w:r>
        </w:del>
      </w:ins>
    </w:p>
    <w:p w14:paraId="79D68B6F" w14:textId="77777777" w:rsidR="002F349C" w:rsidDel="00D75721" w:rsidRDefault="002F349C">
      <w:pPr>
        <w:pStyle w:val="Innehll3"/>
        <w:rPr>
          <w:ins w:id="216" w:author="Helger" w:date="2017-06-13T17:14:00Z"/>
          <w:del w:id="217" w:author="philip" w:date="2017-10-17T22:36:00Z"/>
          <w:rFonts w:asciiTheme="minorHAnsi" w:eastAsiaTheme="minorEastAsia" w:hAnsiTheme="minorHAnsi" w:cstheme="minorBidi"/>
          <w:lang w:val="de-AT"/>
        </w:rPr>
      </w:pPr>
      <w:ins w:id="218" w:author="Helger" w:date="2017-06-13T17:14:00Z">
        <w:del w:id="219" w:author="philip" w:date="2017-10-17T22:36:00Z">
          <w:r w:rsidRPr="00D75721" w:rsidDel="00D75721">
            <w:rPr>
              <w:rStyle w:val="Hyperlnk"/>
            </w:rPr>
            <w:delText>POLICY 1</w:delText>
          </w:r>
          <w:r w:rsidDel="00D75721">
            <w:rPr>
              <w:rFonts w:asciiTheme="minorHAnsi" w:eastAsiaTheme="minorEastAsia" w:hAnsiTheme="minorHAnsi" w:cstheme="minorBidi"/>
              <w:lang w:val="de-AT"/>
            </w:rPr>
            <w:tab/>
          </w:r>
          <w:r w:rsidRPr="00D75721" w:rsidDel="00D75721">
            <w:rPr>
              <w:rStyle w:val="Hyperlnk"/>
            </w:rPr>
            <w:delText>Use of ISO15459 encoding</w:delText>
          </w:r>
          <w:r w:rsidDel="00D75721">
            <w:rPr>
              <w:webHidden/>
            </w:rPr>
            <w:tab/>
            <w:delText>9</w:delText>
          </w:r>
        </w:del>
      </w:ins>
    </w:p>
    <w:p w14:paraId="36B02187" w14:textId="77777777" w:rsidR="002F349C" w:rsidDel="00D75721" w:rsidRDefault="002F349C">
      <w:pPr>
        <w:pStyle w:val="Innehll3"/>
        <w:rPr>
          <w:ins w:id="220" w:author="Helger" w:date="2017-06-13T17:14:00Z"/>
          <w:del w:id="221" w:author="philip" w:date="2017-10-17T22:36:00Z"/>
          <w:rFonts w:asciiTheme="minorHAnsi" w:eastAsiaTheme="minorEastAsia" w:hAnsiTheme="minorHAnsi" w:cstheme="minorBidi"/>
          <w:lang w:val="de-AT"/>
        </w:rPr>
      </w:pPr>
      <w:ins w:id="222" w:author="Helger" w:date="2017-06-13T17:14:00Z">
        <w:del w:id="223" w:author="philip" w:date="2017-10-17T22:36:00Z">
          <w:r w:rsidRPr="00D75721" w:rsidDel="00D75721">
            <w:rPr>
              <w:rStyle w:val="Hyperlnk"/>
            </w:rPr>
            <w:delText>POLICY 2</w:delText>
          </w:r>
          <w:r w:rsidDel="00D75721">
            <w:rPr>
              <w:rFonts w:asciiTheme="minorHAnsi" w:eastAsiaTheme="minorEastAsia" w:hAnsiTheme="minorHAnsi" w:cstheme="minorBidi"/>
              <w:lang w:val="de-AT"/>
            </w:rPr>
            <w:tab/>
          </w:r>
          <w:r w:rsidRPr="00D75721" w:rsidDel="00D75721">
            <w:rPr>
              <w:rStyle w:val="Hyperlnk"/>
            </w:rPr>
            <w:delText>Use of ISO15459 structure</w:delText>
          </w:r>
          <w:r w:rsidDel="00D75721">
            <w:rPr>
              <w:webHidden/>
            </w:rPr>
            <w:tab/>
            <w:delText>10</w:delText>
          </w:r>
        </w:del>
      </w:ins>
    </w:p>
    <w:p w14:paraId="1E031555" w14:textId="77777777" w:rsidR="002F349C" w:rsidDel="00D75721" w:rsidRDefault="002F349C">
      <w:pPr>
        <w:pStyle w:val="Innehll3"/>
        <w:rPr>
          <w:ins w:id="224" w:author="Helger" w:date="2017-06-13T17:14:00Z"/>
          <w:del w:id="225" w:author="philip" w:date="2017-10-17T22:36:00Z"/>
          <w:rFonts w:asciiTheme="minorHAnsi" w:eastAsiaTheme="minorEastAsia" w:hAnsiTheme="minorHAnsi" w:cstheme="minorBidi"/>
          <w:lang w:val="de-AT"/>
        </w:rPr>
      </w:pPr>
      <w:ins w:id="226" w:author="Helger" w:date="2017-06-13T17:14:00Z">
        <w:del w:id="227" w:author="philip" w:date="2017-10-17T22:36:00Z">
          <w:r w:rsidRPr="00D75721" w:rsidDel="00D75721">
            <w:rPr>
              <w:rStyle w:val="Hyperlnk"/>
            </w:rPr>
            <w:delText>POLICY 3</w:delText>
          </w:r>
          <w:r w:rsidDel="00D75721">
            <w:rPr>
              <w:rFonts w:asciiTheme="minorHAnsi" w:eastAsiaTheme="minorEastAsia" w:hAnsiTheme="minorHAnsi" w:cstheme="minorBidi"/>
              <w:lang w:val="de-AT"/>
            </w:rPr>
            <w:tab/>
          </w:r>
          <w:r w:rsidRPr="00D75721" w:rsidDel="00D75721">
            <w:rPr>
              <w:rStyle w:val="Hyperlnk"/>
            </w:rPr>
            <w:delText>PEPPOL identifier value casing</w:delText>
          </w:r>
          <w:r w:rsidDel="00D75721">
            <w:rPr>
              <w:webHidden/>
            </w:rPr>
            <w:tab/>
            <w:delText>10</w:delText>
          </w:r>
        </w:del>
      </w:ins>
    </w:p>
    <w:p w14:paraId="775616D2" w14:textId="77777777" w:rsidR="002F349C" w:rsidDel="00D75721" w:rsidRDefault="002F349C">
      <w:pPr>
        <w:pStyle w:val="Innehll3"/>
        <w:rPr>
          <w:ins w:id="228" w:author="Helger" w:date="2017-06-13T17:14:00Z"/>
          <w:del w:id="229" w:author="philip" w:date="2017-10-17T22:36:00Z"/>
          <w:rFonts w:asciiTheme="minorHAnsi" w:eastAsiaTheme="minorEastAsia" w:hAnsiTheme="minorHAnsi" w:cstheme="minorBidi"/>
          <w:lang w:val="de-AT"/>
        </w:rPr>
      </w:pPr>
      <w:ins w:id="230" w:author="Helger" w:date="2017-06-13T17:14:00Z">
        <w:del w:id="231" w:author="philip" w:date="2017-10-17T22:36:00Z">
          <w:r w:rsidRPr="00D75721" w:rsidDel="00D75721">
            <w:rPr>
              <w:rStyle w:val="Hyperlnk"/>
            </w:rPr>
            <w:delText>POLICY 4</w:delText>
          </w:r>
          <w:r w:rsidDel="00D75721">
            <w:rPr>
              <w:rFonts w:asciiTheme="minorHAnsi" w:eastAsiaTheme="minorEastAsia" w:hAnsiTheme="minorHAnsi" w:cstheme="minorBidi"/>
              <w:lang w:val="de-AT"/>
            </w:rPr>
            <w:tab/>
          </w:r>
          <w:r w:rsidRPr="00D75721" w:rsidDel="00D75721">
            <w:rPr>
              <w:rStyle w:val="Hyperlnk"/>
            </w:rPr>
            <w:delText>Coding of Issuing Agencies</w:delText>
          </w:r>
          <w:r w:rsidDel="00D75721">
            <w:rPr>
              <w:webHidden/>
            </w:rPr>
            <w:tab/>
            <w:delText>10</w:delText>
          </w:r>
        </w:del>
      </w:ins>
    </w:p>
    <w:p w14:paraId="3CB6784A" w14:textId="77777777" w:rsidR="002F349C" w:rsidDel="00D75721" w:rsidRDefault="002F349C">
      <w:pPr>
        <w:pStyle w:val="Innehll2"/>
        <w:rPr>
          <w:ins w:id="232" w:author="Helger" w:date="2017-06-13T17:14:00Z"/>
          <w:del w:id="233" w:author="philip" w:date="2017-10-17T22:36:00Z"/>
          <w:rFonts w:asciiTheme="minorHAnsi" w:eastAsiaTheme="minorEastAsia" w:hAnsiTheme="minorHAnsi" w:cstheme="minorBidi"/>
          <w:lang w:val="de-AT"/>
        </w:rPr>
      </w:pPr>
      <w:ins w:id="234" w:author="Helger" w:date="2017-06-13T17:14:00Z">
        <w:del w:id="235" w:author="philip" w:date="2017-10-17T22:36:00Z">
          <w:r w:rsidRPr="00D75721" w:rsidDel="00D75721">
            <w:rPr>
              <w:rStyle w:val="Hyperlnk"/>
            </w:rPr>
            <w:delText>3.2</w:delText>
          </w:r>
          <w:r w:rsidDel="00D75721">
            <w:rPr>
              <w:rFonts w:asciiTheme="minorHAnsi" w:eastAsiaTheme="minorEastAsia" w:hAnsiTheme="minorHAnsi" w:cstheme="minorBidi"/>
              <w:lang w:val="de-AT"/>
            </w:rPr>
            <w:tab/>
          </w:r>
          <w:r w:rsidRPr="00D75721" w:rsidDel="00D75721">
            <w:rPr>
              <w:rStyle w:val="Hyperlnk"/>
            </w:rPr>
            <w:delText>Issuing Agency Code Values</w:delText>
          </w:r>
          <w:r w:rsidDel="00D75721">
            <w:rPr>
              <w:webHidden/>
            </w:rPr>
            <w:tab/>
            <w:delText>11</w:delText>
          </w:r>
        </w:del>
      </w:ins>
    </w:p>
    <w:p w14:paraId="3F318E6B" w14:textId="77777777" w:rsidR="002F349C" w:rsidDel="00D75721" w:rsidRDefault="002F349C">
      <w:pPr>
        <w:pStyle w:val="Innehll3"/>
        <w:rPr>
          <w:ins w:id="236" w:author="Helger" w:date="2017-06-13T17:14:00Z"/>
          <w:del w:id="237" w:author="philip" w:date="2017-10-17T22:36:00Z"/>
          <w:rFonts w:asciiTheme="minorHAnsi" w:eastAsiaTheme="minorEastAsia" w:hAnsiTheme="minorHAnsi" w:cstheme="minorBidi"/>
          <w:lang w:val="de-AT"/>
        </w:rPr>
      </w:pPr>
      <w:ins w:id="238" w:author="Helger" w:date="2017-06-13T17:14:00Z">
        <w:del w:id="239" w:author="philip" w:date="2017-10-17T22:36:00Z">
          <w:r w:rsidRPr="00D75721" w:rsidDel="00D75721">
            <w:rPr>
              <w:rStyle w:val="Hyperlnk"/>
            </w:rPr>
            <w:delText>POLICY 5</w:delText>
          </w:r>
          <w:r w:rsidDel="00D75721">
            <w:rPr>
              <w:rFonts w:asciiTheme="minorHAnsi" w:eastAsiaTheme="minorEastAsia" w:hAnsiTheme="minorHAnsi" w:cstheme="minorBidi"/>
              <w:lang w:val="de-AT"/>
            </w:rPr>
            <w:tab/>
          </w:r>
          <w:r w:rsidRPr="00D75721" w:rsidDel="00D75721">
            <w:rPr>
              <w:rStyle w:val="Hyperlnk"/>
            </w:rPr>
            <w:delText>PEPPOL participant identifier scheme</w:delText>
          </w:r>
          <w:r w:rsidDel="00D75721">
            <w:rPr>
              <w:webHidden/>
            </w:rPr>
            <w:tab/>
            <w:delText>11</w:delText>
          </w:r>
        </w:del>
      </w:ins>
    </w:p>
    <w:p w14:paraId="6B31690C" w14:textId="77777777" w:rsidR="002F349C" w:rsidDel="00D75721" w:rsidRDefault="002F349C">
      <w:pPr>
        <w:pStyle w:val="Innehll3"/>
        <w:rPr>
          <w:ins w:id="240" w:author="Helger" w:date="2017-06-13T17:14:00Z"/>
          <w:del w:id="241" w:author="philip" w:date="2017-10-17T22:36:00Z"/>
          <w:rFonts w:asciiTheme="minorHAnsi" w:eastAsiaTheme="minorEastAsia" w:hAnsiTheme="minorHAnsi" w:cstheme="minorBidi"/>
          <w:lang w:val="de-AT"/>
        </w:rPr>
      </w:pPr>
      <w:ins w:id="242" w:author="Helger" w:date="2017-06-13T17:14:00Z">
        <w:del w:id="243" w:author="philip" w:date="2017-10-17T22:36:00Z">
          <w:r w:rsidRPr="00D75721" w:rsidDel="00D75721">
            <w:rPr>
              <w:rStyle w:val="Hyperlnk"/>
            </w:rPr>
            <w:delText>POLICY 6</w:delText>
          </w:r>
          <w:r w:rsidDel="00D75721">
            <w:rPr>
              <w:rFonts w:asciiTheme="minorHAnsi" w:eastAsiaTheme="minorEastAsia" w:hAnsiTheme="minorHAnsi" w:cstheme="minorBidi"/>
              <w:lang w:val="de-AT"/>
            </w:rPr>
            <w:tab/>
          </w:r>
          <w:r w:rsidRPr="00D75721" w:rsidDel="00D75721">
            <w:rPr>
              <w:rStyle w:val="Hyperlnk"/>
            </w:rPr>
            <w:delText>Numeric Codes for Issuing Agencies</w:delText>
          </w:r>
          <w:r w:rsidDel="00D75721">
            <w:rPr>
              <w:webHidden/>
            </w:rPr>
            <w:tab/>
            <w:delText>11</w:delText>
          </w:r>
        </w:del>
      </w:ins>
    </w:p>
    <w:p w14:paraId="6197EAD1" w14:textId="77777777" w:rsidR="002F349C" w:rsidDel="00D75721" w:rsidRDefault="002F349C">
      <w:pPr>
        <w:pStyle w:val="Innehll3"/>
        <w:rPr>
          <w:ins w:id="244" w:author="Helger" w:date="2017-06-13T17:14:00Z"/>
          <w:del w:id="245" w:author="philip" w:date="2017-10-17T22:36:00Z"/>
          <w:rFonts w:asciiTheme="minorHAnsi" w:eastAsiaTheme="minorEastAsia" w:hAnsiTheme="minorHAnsi" w:cstheme="minorBidi"/>
          <w:lang w:val="de-AT"/>
        </w:rPr>
      </w:pPr>
      <w:ins w:id="246" w:author="Helger" w:date="2017-06-13T17:14:00Z">
        <w:del w:id="247" w:author="philip" w:date="2017-10-17T22:36:00Z">
          <w:r w:rsidRPr="00D75721" w:rsidDel="00D75721">
            <w:rPr>
              <w:rStyle w:val="Hyperlnk"/>
            </w:rPr>
            <w:delText>POLICY 7</w:delText>
          </w:r>
          <w:r w:rsidDel="00D75721">
            <w:rPr>
              <w:rFonts w:asciiTheme="minorHAnsi" w:eastAsiaTheme="minorEastAsia" w:hAnsiTheme="minorHAnsi" w:cstheme="minorBidi"/>
              <w:lang w:val="de-AT"/>
            </w:rPr>
            <w:tab/>
          </w:r>
          <w:r w:rsidRPr="00D75721" w:rsidDel="00D75721">
            <w:rPr>
              <w:rStyle w:val="Hyperlnk"/>
            </w:rPr>
            <w:delText>XML attributes for Participant Identifiers in BusDox</w:delText>
          </w:r>
          <w:r w:rsidDel="00D75721">
            <w:rPr>
              <w:webHidden/>
            </w:rPr>
            <w:tab/>
            <w:delText>12</w:delText>
          </w:r>
        </w:del>
      </w:ins>
    </w:p>
    <w:p w14:paraId="1C183EB3" w14:textId="77777777" w:rsidR="002F349C" w:rsidDel="00D75721" w:rsidRDefault="002F349C">
      <w:pPr>
        <w:pStyle w:val="Innehll3"/>
        <w:rPr>
          <w:ins w:id="248" w:author="Helger" w:date="2017-06-13T17:14:00Z"/>
          <w:del w:id="249" w:author="philip" w:date="2017-10-17T22:36:00Z"/>
          <w:rFonts w:asciiTheme="minorHAnsi" w:eastAsiaTheme="minorEastAsia" w:hAnsiTheme="minorHAnsi" w:cstheme="minorBidi"/>
          <w:lang w:val="de-AT"/>
        </w:rPr>
      </w:pPr>
      <w:ins w:id="250" w:author="Helger" w:date="2017-06-13T17:14:00Z">
        <w:del w:id="251" w:author="philip" w:date="2017-10-17T22:36:00Z">
          <w:r w:rsidRPr="00D75721" w:rsidDel="00D75721">
            <w:rPr>
              <w:rStyle w:val="Hyperlnk"/>
            </w:rPr>
            <w:delText>POLICY 8</w:delText>
          </w:r>
          <w:r w:rsidDel="00D75721">
            <w:rPr>
              <w:rFonts w:asciiTheme="minorHAnsi" w:eastAsiaTheme="minorEastAsia" w:hAnsiTheme="minorHAnsi" w:cstheme="minorBidi"/>
              <w:lang w:val="de-AT"/>
            </w:rPr>
            <w:tab/>
          </w:r>
          <w:r w:rsidRPr="00D75721" w:rsidDel="00D75721">
            <w:rPr>
              <w:rStyle w:val="Hyperlnk"/>
            </w:rPr>
            <w:delText>XML attributes for Party Identifiers in UBL documents</w:delText>
          </w:r>
          <w:r w:rsidDel="00D75721">
            <w:rPr>
              <w:webHidden/>
            </w:rPr>
            <w:tab/>
            <w:delText>12</w:delText>
          </w:r>
        </w:del>
      </w:ins>
    </w:p>
    <w:p w14:paraId="692A2CA5" w14:textId="77777777" w:rsidR="002F349C" w:rsidDel="00D75721" w:rsidRDefault="002F349C">
      <w:pPr>
        <w:pStyle w:val="Innehll3"/>
        <w:rPr>
          <w:ins w:id="252" w:author="Helger" w:date="2017-06-13T17:14:00Z"/>
          <w:del w:id="253" w:author="philip" w:date="2017-10-17T22:36:00Z"/>
          <w:rFonts w:asciiTheme="minorHAnsi" w:eastAsiaTheme="minorEastAsia" w:hAnsiTheme="minorHAnsi" w:cstheme="minorBidi"/>
          <w:lang w:val="de-AT"/>
        </w:rPr>
      </w:pPr>
      <w:ins w:id="254" w:author="Helger" w:date="2017-06-13T17:14:00Z">
        <w:del w:id="255" w:author="philip" w:date="2017-10-17T22:36:00Z">
          <w:r w:rsidRPr="00D75721" w:rsidDel="00D75721">
            <w:rPr>
              <w:rStyle w:val="Hyperlnk"/>
            </w:rPr>
            <w:delText>POLICY 9</w:delText>
          </w:r>
          <w:r w:rsidDel="00D75721">
            <w:rPr>
              <w:rFonts w:asciiTheme="minorHAnsi" w:eastAsiaTheme="minorEastAsia" w:hAnsiTheme="minorHAnsi" w:cstheme="minorBidi"/>
              <w:lang w:val="de-AT"/>
            </w:rPr>
            <w:tab/>
          </w:r>
          <w:r w:rsidRPr="00D75721" w:rsidDel="00D75721">
            <w:rPr>
              <w:rStyle w:val="Hyperlnk"/>
            </w:rPr>
            <w:delText>Participant Identifiers for DNS</w:delText>
          </w:r>
          <w:r w:rsidDel="00D75721">
            <w:rPr>
              <w:webHidden/>
            </w:rPr>
            <w:tab/>
            <w:delText>13</w:delText>
          </w:r>
        </w:del>
      </w:ins>
    </w:p>
    <w:p w14:paraId="11FFAB0F" w14:textId="77777777" w:rsidR="002F349C" w:rsidDel="00D75721" w:rsidRDefault="002F349C">
      <w:pPr>
        <w:pStyle w:val="Innehll1"/>
        <w:rPr>
          <w:ins w:id="256" w:author="Helger" w:date="2017-06-13T17:14:00Z"/>
          <w:del w:id="257" w:author="philip" w:date="2017-10-17T22:36:00Z"/>
          <w:rFonts w:asciiTheme="minorHAnsi" w:eastAsiaTheme="minorEastAsia" w:hAnsiTheme="minorHAnsi" w:cstheme="minorBidi"/>
          <w:kern w:val="0"/>
          <w:sz w:val="22"/>
          <w:lang w:val="de-AT" w:eastAsia="de-AT"/>
        </w:rPr>
      </w:pPr>
      <w:ins w:id="258" w:author="Helger" w:date="2017-06-13T17:14:00Z">
        <w:del w:id="259" w:author="philip" w:date="2017-10-17T22:36:00Z">
          <w:r w:rsidRPr="00D75721" w:rsidDel="00D75721">
            <w:rPr>
              <w:rStyle w:val="Hyperlnk"/>
            </w:rPr>
            <w:delText>4</w:delText>
          </w:r>
          <w:r w:rsidDel="00D75721">
            <w:rPr>
              <w:rFonts w:asciiTheme="minorHAnsi" w:eastAsiaTheme="minorEastAsia" w:hAnsiTheme="minorHAnsi" w:cstheme="minorBidi"/>
              <w:kern w:val="0"/>
              <w:sz w:val="22"/>
              <w:lang w:val="de-AT" w:eastAsia="de-AT"/>
            </w:rPr>
            <w:tab/>
          </w:r>
          <w:r w:rsidRPr="00D75721" w:rsidDel="00D75721">
            <w:rPr>
              <w:rStyle w:val="Hyperlnk"/>
            </w:rPr>
            <w:delText>Policies on Identifying Documents supported by PEPPOL</w:delText>
          </w:r>
          <w:r w:rsidDel="00D75721">
            <w:rPr>
              <w:webHidden/>
            </w:rPr>
            <w:tab/>
            <w:delText>15</w:delText>
          </w:r>
        </w:del>
      </w:ins>
    </w:p>
    <w:p w14:paraId="18520E42" w14:textId="77777777" w:rsidR="002F349C" w:rsidDel="00D75721" w:rsidRDefault="002F349C">
      <w:pPr>
        <w:pStyle w:val="Innehll2"/>
        <w:rPr>
          <w:ins w:id="260" w:author="Helger" w:date="2017-06-13T17:14:00Z"/>
          <w:del w:id="261" w:author="philip" w:date="2017-10-17T22:36:00Z"/>
          <w:rFonts w:asciiTheme="minorHAnsi" w:eastAsiaTheme="minorEastAsia" w:hAnsiTheme="minorHAnsi" w:cstheme="minorBidi"/>
          <w:lang w:val="de-AT"/>
        </w:rPr>
      </w:pPr>
      <w:ins w:id="262" w:author="Helger" w:date="2017-06-13T17:14:00Z">
        <w:del w:id="263" w:author="philip" w:date="2017-10-17T22:36:00Z">
          <w:r w:rsidRPr="00D75721" w:rsidDel="00D75721">
            <w:rPr>
              <w:rStyle w:val="Hyperlnk"/>
            </w:rPr>
            <w:delText>4.1</w:delText>
          </w:r>
          <w:r w:rsidDel="00D75721">
            <w:rPr>
              <w:rFonts w:asciiTheme="minorHAnsi" w:eastAsiaTheme="minorEastAsia" w:hAnsiTheme="minorHAnsi" w:cstheme="minorBidi"/>
              <w:lang w:val="de-AT"/>
            </w:rPr>
            <w:tab/>
          </w:r>
          <w:r w:rsidRPr="00D75721" w:rsidDel="00D75721">
            <w:rPr>
              <w:rStyle w:val="Hyperlnk"/>
            </w:rPr>
            <w:delText>Format</w:delText>
          </w:r>
          <w:r w:rsidDel="00D75721">
            <w:rPr>
              <w:webHidden/>
            </w:rPr>
            <w:tab/>
            <w:delText>15</w:delText>
          </w:r>
        </w:del>
      </w:ins>
    </w:p>
    <w:p w14:paraId="1EF9A91C" w14:textId="77777777" w:rsidR="002F349C" w:rsidDel="00D75721" w:rsidRDefault="002F349C">
      <w:pPr>
        <w:pStyle w:val="Innehll3"/>
        <w:rPr>
          <w:ins w:id="264" w:author="Helger" w:date="2017-06-13T17:14:00Z"/>
          <w:del w:id="265" w:author="philip" w:date="2017-10-17T22:36:00Z"/>
          <w:rFonts w:asciiTheme="minorHAnsi" w:eastAsiaTheme="minorEastAsia" w:hAnsiTheme="minorHAnsi" w:cstheme="minorBidi"/>
          <w:lang w:val="de-AT"/>
        </w:rPr>
      </w:pPr>
      <w:ins w:id="266" w:author="Helger" w:date="2017-06-13T17:14:00Z">
        <w:del w:id="267" w:author="philip" w:date="2017-10-17T22:36:00Z">
          <w:r w:rsidRPr="00D75721" w:rsidDel="00D75721">
            <w:rPr>
              <w:rStyle w:val="Hyperlnk"/>
            </w:rPr>
            <w:delText>POLICY 10</w:delText>
          </w:r>
          <w:r w:rsidDel="00D75721">
            <w:rPr>
              <w:rFonts w:asciiTheme="minorHAnsi" w:eastAsiaTheme="minorEastAsia" w:hAnsiTheme="minorHAnsi" w:cstheme="minorBidi"/>
              <w:lang w:val="de-AT"/>
            </w:rPr>
            <w:tab/>
          </w:r>
          <w:r w:rsidRPr="00D75721" w:rsidDel="00D75721">
            <w:rPr>
              <w:rStyle w:val="Hyperlnk"/>
            </w:rPr>
            <w:delText>PEPPOL Document Type Identifier scheme</w:delText>
          </w:r>
          <w:r w:rsidDel="00D75721">
            <w:rPr>
              <w:webHidden/>
            </w:rPr>
            <w:tab/>
            <w:delText>15</w:delText>
          </w:r>
        </w:del>
      </w:ins>
    </w:p>
    <w:p w14:paraId="6AD95450" w14:textId="77777777" w:rsidR="002F349C" w:rsidDel="00D75721" w:rsidRDefault="002F349C">
      <w:pPr>
        <w:pStyle w:val="Innehll3"/>
        <w:rPr>
          <w:ins w:id="268" w:author="Helger" w:date="2017-06-13T17:14:00Z"/>
          <w:del w:id="269" w:author="philip" w:date="2017-10-17T22:36:00Z"/>
          <w:rFonts w:asciiTheme="minorHAnsi" w:eastAsiaTheme="minorEastAsia" w:hAnsiTheme="minorHAnsi" w:cstheme="minorBidi"/>
          <w:lang w:val="de-AT"/>
        </w:rPr>
      </w:pPr>
      <w:ins w:id="270" w:author="Helger" w:date="2017-06-13T17:14:00Z">
        <w:del w:id="271" w:author="philip" w:date="2017-10-17T22:36:00Z">
          <w:r w:rsidRPr="00D75721" w:rsidDel="00D75721">
            <w:rPr>
              <w:rStyle w:val="Hyperlnk"/>
            </w:rPr>
            <w:delText>POLICY 11</w:delText>
          </w:r>
          <w:r w:rsidDel="00D75721">
            <w:rPr>
              <w:rFonts w:asciiTheme="minorHAnsi" w:eastAsiaTheme="minorEastAsia" w:hAnsiTheme="minorHAnsi" w:cstheme="minorBidi"/>
              <w:lang w:val="de-AT"/>
            </w:rPr>
            <w:tab/>
          </w:r>
          <w:r w:rsidRPr="00D75721" w:rsidDel="00D75721">
            <w:rPr>
              <w:rStyle w:val="Hyperlnk"/>
            </w:rPr>
            <w:delText>PEPPOL Customization Identifiers</w:delText>
          </w:r>
          <w:r w:rsidDel="00D75721">
            <w:rPr>
              <w:webHidden/>
            </w:rPr>
            <w:tab/>
            <w:delText>15</w:delText>
          </w:r>
        </w:del>
      </w:ins>
    </w:p>
    <w:p w14:paraId="2E84634B" w14:textId="77777777" w:rsidR="002F349C" w:rsidDel="00D75721" w:rsidRDefault="002F349C">
      <w:pPr>
        <w:pStyle w:val="Innehll3"/>
        <w:rPr>
          <w:ins w:id="272" w:author="Helger" w:date="2017-06-13T17:14:00Z"/>
          <w:del w:id="273" w:author="philip" w:date="2017-10-17T22:36:00Z"/>
          <w:rFonts w:asciiTheme="minorHAnsi" w:eastAsiaTheme="minorEastAsia" w:hAnsiTheme="minorHAnsi" w:cstheme="minorBidi"/>
          <w:lang w:val="de-AT"/>
        </w:rPr>
      </w:pPr>
      <w:ins w:id="274" w:author="Helger" w:date="2017-06-13T17:14:00Z">
        <w:del w:id="275" w:author="philip" w:date="2017-10-17T22:36:00Z">
          <w:r w:rsidRPr="00D75721" w:rsidDel="00D75721">
            <w:rPr>
              <w:rStyle w:val="Hyperlnk"/>
            </w:rPr>
            <w:delText>POLICY 12</w:delText>
          </w:r>
          <w:r w:rsidDel="00D75721">
            <w:rPr>
              <w:rFonts w:asciiTheme="minorHAnsi" w:eastAsiaTheme="minorEastAsia" w:hAnsiTheme="minorHAnsi" w:cstheme="minorBidi"/>
              <w:lang w:val="de-AT"/>
            </w:rPr>
            <w:tab/>
          </w:r>
          <w:r w:rsidRPr="00D75721" w:rsidDel="00D75721">
            <w:rPr>
              <w:rStyle w:val="Hyperlnk"/>
            </w:rPr>
            <w:delText>Specifying Customization Identifiers in UBL documents</w:delText>
          </w:r>
          <w:r w:rsidDel="00D75721">
            <w:rPr>
              <w:webHidden/>
            </w:rPr>
            <w:tab/>
            <w:delText>16</w:delText>
          </w:r>
        </w:del>
      </w:ins>
    </w:p>
    <w:p w14:paraId="27E2132F" w14:textId="77777777" w:rsidR="002F349C" w:rsidDel="00D75721" w:rsidRDefault="002F349C">
      <w:pPr>
        <w:pStyle w:val="Innehll3"/>
        <w:rPr>
          <w:ins w:id="276" w:author="Helger" w:date="2017-06-13T17:14:00Z"/>
          <w:del w:id="277" w:author="philip" w:date="2017-10-17T22:36:00Z"/>
          <w:rFonts w:asciiTheme="minorHAnsi" w:eastAsiaTheme="minorEastAsia" w:hAnsiTheme="minorHAnsi" w:cstheme="minorBidi"/>
          <w:lang w:val="de-AT"/>
        </w:rPr>
      </w:pPr>
      <w:ins w:id="278" w:author="Helger" w:date="2017-06-13T17:14:00Z">
        <w:del w:id="279" w:author="philip" w:date="2017-10-17T22:36:00Z">
          <w:r w:rsidRPr="00D75721" w:rsidDel="00D75721">
            <w:rPr>
              <w:rStyle w:val="Hyperlnk"/>
            </w:rPr>
            <w:delText>POLICY 13</w:delText>
          </w:r>
          <w:r w:rsidDel="00D75721">
            <w:rPr>
              <w:rFonts w:asciiTheme="minorHAnsi" w:eastAsiaTheme="minorEastAsia" w:hAnsiTheme="minorHAnsi" w:cstheme="minorBidi"/>
              <w:lang w:val="de-AT"/>
            </w:rPr>
            <w:tab/>
          </w:r>
          <w:r w:rsidRPr="00D75721" w:rsidDel="00D75721">
            <w:rPr>
              <w:rStyle w:val="Hyperlnk"/>
            </w:rPr>
            <w:delText>PEPPOL Document Type Identifiers</w:delText>
          </w:r>
          <w:r w:rsidDel="00D75721">
            <w:rPr>
              <w:webHidden/>
            </w:rPr>
            <w:tab/>
            <w:delText>16</w:delText>
          </w:r>
        </w:del>
      </w:ins>
    </w:p>
    <w:p w14:paraId="2706AADF" w14:textId="77777777" w:rsidR="002F349C" w:rsidDel="00D75721" w:rsidRDefault="002F349C">
      <w:pPr>
        <w:pStyle w:val="Innehll3"/>
        <w:rPr>
          <w:ins w:id="280" w:author="Helger" w:date="2017-06-13T17:14:00Z"/>
          <w:del w:id="281" w:author="philip" w:date="2017-10-17T22:36:00Z"/>
          <w:rFonts w:asciiTheme="minorHAnsi" w:eastAsiaTheme="minorEastAsia" w:hAnsiTheme="minorHAnsi" w:cstheme="minorBidi"/>
          <w:lang w:val="de-AT"/>
        </w:rPr>
      </w:pPr>
      <w:ins w:id="282" w:author="Helger" w:date="2017-06-13T17:14:00Z">
        <w:del w:id="283" w:author="philip" w:date="2017-10-17T22:36:00Z">
          <w:r w:rsidRPr="00D75721" w:rsidDel="00D75721">
            <w:rPr>
              <w:rStyle w:val="Hyperlnk"/>
            </w:rPr>
            <w:delText>POLICY 14</w:delText>
          </w:r>
          <w:r w:rsidDel="00D75721">
            <w:rPr>
              <w:rFonts w:asciiTheme="minorHAnsi" w:eastAsiaTheme="minorEastAsia" w:hAnsiTheme="minorHAnsi" w:cstheme="minorBidi"/>
              <w:lang w:val="de-AT"/>
            </w:rPr>
            <w:tab/>
          </w:r>
          <w:r w:rsidRPr="00D75721" w:rsidDel="00D75721">
            <w:rPr>
              <w:rStyle w:val="Hyperlnk"/>
            </w:rPr>
            <w:delText>Specifying Document Type Identifiers in SMP documents</w:delText>
          </w:r>
          <w:r w:rsidDel="00D75721">
            <w:rPr>
              <w:webHidden/>
            </w:rPr>
            <w:tab/>
            <w:delText>16</w:delText>
          </w:r>
        </w:del>
      </w:ins>
    </w:p>
    <w:p w14:paraId="45D5FAB6" w14:textId="77777777" w:rsidR="002F349C" w:rsidDel="00D75721" w:rsidRDefault="002F349C">
      <w:pPr>
        <w:pStyle w:val="Innehll2"/>
        <w:rPr>
          <w:ins w:id="284" w:author="Helger" w:date="2017-06-13T17:14:00Z"/>
          <w:del w:id="285" w:author="philip" w:date="2017-10-17T22:36:00Z"/>
          <w:rFonts w:asciiTheme="minorHAnsi" w:eastAsiaTheme="minorEastAsia" w:hAnsiTheme="minorHAnsi" w:cstheme="minorBidi"/>
          <w:lang w:val="de-AT"/>
        </w:rPr>
      </w:pPr>
      <w:ins w:id="286" w:author="Helger" w:date="2017-06-13T17:14:00Z">
        <w:del w:id="287" w:author="philip" w:date="2017-10-17T22:36:00Z">
          <w:r w:rsidRPr="00D75721" w:rsidDel="00D75721">
            <w:rPr>
              <w:rStyle w:val="Hyperlnk"/>
            </w:rPr>
            <w:delText>4.2</w:delText>
          </w:r>
          <w:r w:rsidDel="00D75721">
            <w:rPr>
              <w:rFonts w:asciiTheme="minorHAnsi" w:eastAsiaTheme="minorEastAsia" w:hAnsiTheme="minorHAnsi" w:cstheme="minorBidi"/>
              <w:lang w:val="de-AT"/>
            </w:rPr>
            <w:tab/>
          </w:r>
          <w:r w:rsidRPr="00D75721" w:rsidDel="00D75721">
            <w:rPr>
              <w:rStyle w:val="Hyperlnk"/>
            </w:rPr>
            <w:delText>Document Type Identifier Values</w:delText>
          </w:r>
          <w:r w:rsidDel="00D75721">
            <w:rPr>
              <w:webHidden/>
            </w:rPr>
            <w:tab/>
            <w:delText>17</w:delText>
          </w:r>
        </w:del>
      </w:ins>
    </w:p>
    <w:p w14:paraId="3CFFFFD2" w14:textId="77777777" w:rsidR="002F349C" w:rsidDel="00D75721" w:rsidRDefault="002F349C">
      <w:pPr>
        <w:pStyle w:val="Innehll1"/>
        <w:rPr>
          <w:ins w:id="288" w:author="Helger" w:date="2017-06-13T17:14:00Z"/>
          <w:del w:id="289" w:author="philip" w:date="2017-10-17T22:36:00Z"/>
          <w:rFonts w:asciiTheme="minorHAnsi" w:eastAsiaTheme="minorEastAsia" w:hAnsiTheme="minorHAnsi" w:cstheme="minorBidi"/>
          <w:kern w:val="0"/>
          <w:sz w:val="22"/>
          <w:lang w:val="de-AT" w:eastAsia="de-AT"/>
        </w:rPr>
      </w:pPr>
      <w:ins w:id="290" w:author="Helger" w:date="2017-06-13T17:14:00Z">
        <w:del w:id="291" w:author="philip" w:date="2017-10-17T22:36:00Z">
          <w:r w:rsidRPr="00D75721" w:rsidDel="00D75721">
            <w:rPr>
              <w:rStyle w:val="Hyperlnk"/>
            </w:rPr>
            <w:delText>5</w:delText>
          </w:r>
          <w:r w:rsidDel="00D75721">
            <w:rPr>
              <w:rFonts w:asciiTheme="minorHAnsi" w:eastAsiaTheme="minorEastAsia" w:hAnsiTheme="minorHAnsi" w:cstheme="minorBidi"/>
              <w:kern w:val="0"/>
              <w:sz w:val="22"/>
              <w:lang w:val="de-AT" w:eastAsia="de-AT"/>
            </w:rPr>
            <w:tab/>
          </w:r>
          <w:r w:rsidRPr="00D75721" w:rsidDel="00D75721">
            <w:rPr>
              <w:rStyle w:val="Hyperlnk"/>
            </w:rPr>
            <w:delText>Policy on Identifying Processes supported by PEPPOL</w:delText>
          </w:r>
          <w:r w:rsidDel="00D75721">
            <w:rPr>
              <w:webHidden/>
            </w:rPr>
            <w:tab/>
            <w:delText>18</w:delText>
          </w:r>
        </w:del>
      </w:ins>
    </w:p>
    <w:p w14:paraId="4405DDC0" w14:textId="77777777" w:rsidR="002F349C" w:rsidDel="00D75721" w:rsidRDefault="002F349C">
      <w:pPr>
        <w:pStyle w:val="Innehll2"/>
        <w:rPr>
          <w:ins w:id="292" w:author="Helger" w:date="2017-06-13T17:14:00Z"/>
          <w:del w:id="293" w:author="philip" w:date="2017-10-17T22:36:00Z"/>
          <w:rFonts w:asciiTheme="minorHAnsi" w:eastAsiaTheme="minorEastAsia" w:hAnsiTheme="minorHAnsi" w:cstheme="minorBidi"/>
          <w:lang w:val="de-AT"/>
        </w:rPr>
      </w:pPr>
      <w:ins w:id="294" w:author="Helger" w:date="2017-06-13T17:14:00Z">
        <w:del w:id="295" w:author="philip" w:date="2017-10-17T22:36:00Z">
          <w:r w:rsidRPr="00D75721" w:rsidDel="00D75721">
            <w:rPr>
              <w:rStyle w:val="Hyperlnk"/>
            </w:rPr>
            <w:delText>5.1</w:delText>
          </w:r>
          <w:r w:rsidDel="00D75721">
            <w:rPr>
              <w:rFonts w:asciiTheme="minorHAnsi" w:eastAsiaTheme="minorEastAsia" w:hAnsiTheme="minorHAnsi" w:cstheme="minorBidi"/>
              <w:lang w:val="de-AT"/>
            </w:rPr>
            <w:tab/>
          </w:r>
          <w:r w:rsidRPr="00D75721" w:rsidDel="00D75721">
            <w:rPr>
              <w:rStyle w:val="Hyperlnk"/>
            </w:rPr>
            <w:delText>Format</w:delText>
          </w:r>
          <w:r w:rsidDel="00D75721">
            <w:rPr>
              <w:webHidden/>
            </w:rPr>
            <w:tab/>
            <w:delText>18</w:delText>
          </w:r>
        </w:del>
      </w:ins>
    </w:p>
    <w:p w14:paraId="3018ED03" w14:textId="77777777" w:rsidR="002F349C" w:rsidDel="00D75721" w:rsidRDefault="002F349C">
      <w:pPr>
        <w:pStyle w:val="Innehll3"/>
        <w:rPr>
          <w:ins w:id="296" w:author="Helger" w:date="2017-06-13T17:14:00Z"/>
          <w:del w:id="297" w:author="philip" w:date="2017-10-17T22:36:00Z"/>
          <w:rFonts w:asciiTheme="minorHAnsi" w:eastAsiaTheme="minorEastAsia" w:hAnsiTheme="minorHAnsi" w:cstheme="minorBidi"/>
          <w:lang w:val="de-AT"/>
        </w:rPr>
      </w:pPr>
      <w:ins w:id="298" w:author="Helger" w:date="2017-06-13T17:14:00Z">
        <w:del w:id="299" w:author="philip" w:date="2017-10-17T22:36:00Z">
          <w:r w:rsidRPr="00D75721" w:rsidDel="00D75721">
            <w:rPr>
              <w:rStyle w:val="Hyperlnk"/>
            </w:rPr>
            <w:delText>POLICY 15</w:delText>
          </w:r>
          <w:r w:rsidDel="00D75721">
            <w:rPr>
              <w:rFonts w:asciiTheme="minorHAnsi" w:eastAsiaTheme="minorEastAsia" w:hAnsiTheme="minorHAnsi" w:cstheme="minorBidi"/>
              <w:lang w:val="de-AT"/>
            </w:rPr>
            <w:tab/>
          </w:r>
          <w:r w:rsidRPr="00D75721" w:rsidDel="00D75721">
            <w:rPr>
              <w:rStyle w:val="Hyperlnk"/>
            </w:rPr>
            <w:delText>PEPPOL BusDox Process Identifier scheme</w:delText>
          </w:r>
          <w:r w:rsidDel="00D75721">
            <w:rPr>
              <w:webHidden/>
            </w:rPr>
            <w:tab/>
            <w:delText>18</w:delText>
          </w:r>
        </w:del>
      </w:ins>
    </w:p>
    <w:p w14:paraId="474952E6" w14:textId="77777777" w:rsidR="002F349C" w:rsidDel="00D75721" w:rsidRDefault="002F349C">
      <w:pPr>
        <w:pStyle w:val="Innehll3"/>
        <w:rPr>
          <w:ins w:id="300" w:author="Helger" w:date="2017-06-13T17:14:00Z"/>
          <w:del w:id="301" w:author="philip" w:date="2017-10-17T22:36:00Z"/>
          <w:rFonts w:asciiTheme="minorHAnsi" w:eastAsiaTheme="minorEastAsia" w:hAnsiTheme="minorHAnsi" w:cstheme="minorBidi"/>
          <w:lang w:val="de-AT"/>
        </w:rPr>
      </w:pPr>
      <w:ins w:id="302" w:author="Helger" w:date="2017-06-13T17:14:00Z">
        <w:del w:id="303" w:author="philip" w:date="2017-10-17T22:36:00Z">
          <w:r w:rsidRPr="00D75721" w:rsidDel="00D75721">
            <w:rPr>
              <w:rStyle w:val="Hyperlnk"/>
            </w:rPr>
            <w:delText>POLICY 16</w:delText>
          </w:r>
          <w:r w:rsidDel="00D75721">
            <w:rPr>
              <w:rFonts w:asciiTheme="minorHAnsi" w:eastAsiaTheme="minorEastAsia" w:hAnsiTheme="minorHAnsi" w:cstheme="minorBidi"/>
              <w:lang w:val="de-AT"/>
            </w:rPr>
            <w:tab/>
          </w:r>
          <w:r w:rsidRPr="00D75721" w:rsidDel="00D75721">
            <w:rPr>
              <w:rStyle w:val="Hyperlnk"/>
            </w:rPr>
            <w:delText>PEPPOL Process Identifiers</w:delText>
          </w:r>
          <w:r w:rsidDel="00D75721">
            <w:rPr>
              <w:webHidden/>
            </w:rPr>
            <w:tab/>
            <w:delText>18</w:delText>
          </w:r>
        </w:del>
      </w:ins>
    </w:p>
    <w:p w14:paraId="62FE0DFB" w14:textId="77777777" w:rsidR="002F349C" w:rsidDel="00D75721" w:rsidRDefault="002F349C">
      <w:pPr>
        <w:pStyle w:val="Innehll3"/>
        <w:rPr>
          <w:ins w:id="304" w:author="Helger" w:date="2017-06-13T17:14:00Z"/>
          <w:del w:id="305" w:author="philip" w:date="2017-10-17T22:36:00Z"/>
          <w:rFonts w:asciiTheme="minorHAnsi" w:eastAsiaTheme="minorEastAsia" w:hAnsiTheme="minorHAnsi" w:cstheme="minorBidi"/>
          <w:lang w:val="de-AT"/>
        </w:rPr>
      </w:pPr>
      <w:ins w:id="306" w:author="Helger" w:date="2017-06-13T17:14:00Z">
        <w:del w:id="307" w:author="philip" w:date="2017-10-17T22:36:00Z">
          <w:r w:rsidRPr="00D75721" w:rsidDel="00D75721">
            <w:rPr>
              <w:rStyle w:val="Hyperlnk"/>
            </w:rPr>
            <w:delText>POLICY 17</w:delText>
          </w:r>
          <w:r w:rsidDel="00D75721">
            <w:rPr>
              <w:rFonts w:asciiTheme="minorHAnsi" w:eastAsiaTheme="minorEastAsia" w:hAnsiTheme="minorHAnsi" w:cstheme="minorBidi"/>
              <w:lang w:val="de-AT"/>
            </w:rPr>
            <w:tab/>
          </w:r>
          <w:r w:rsidRPr="00D75721" w:rsidDel="00D75721">
            <w:rPr>
              <w:rStyle w:val="Hyperlnk"/>
            </w:rPr>
            <w:delText>Specifying Process Identifiers in SMP documents</w:delText>
          </w:r>
          <w:r w:rsidDel="00D75721">
            <w:rPr>
              <w:webHidden/>
            </w:rPr>
            <w:tab/>
            <w:delText>18</w:delText>
          </w:r>
        </w:del>
      </w:ins>
    </w:p>
    <w:p w14:paraId="476B3A83" w14:textId="77777777" w:rsidR="002F349C" w:rsidDel="00D75721" w:rsidRDefault="002F349C">
      <w:pPr>
        <w:pStyle w:val="Innehll2"/>
        <w:rPr>
          <w:ins w:id="308" w:author="Helger" w:date="2017-06-13T17:14:00Z"/>
          <w:del w:id="309" w:author="philip" w:date="2017-10-17T22:36:00Z"/>
          <w:rFonts w:asciiTheme="minorHAnsi" w:eastAsiaTheme="minorEastAsia" w:hAnsiTheme="minorHAnsi" w:cstheme="minorBidi"/>
          <w:lang w:val="de-AT"/>
        </w:rPr>
      </w:pPr>
      <w:ins w:id="310" w:author="Helger" w:date="2017-06-13T17:14:00Z">
        <w:del w:id="311" w:author="philip" w:date="2017-10-17T22:36:00Z">
          <w:r w:rsidRPr="00D75721" w:rsidDel="00D75721">
            <w:rPr>
              <w:rStyle w:val="Hyperlnk"/>
            </w:rPr>
            <w:delText>5.2</w:delText>
          </w:r>
          <w:r w:rsidDel="00D75721">
            <w:rPr>
              <w:rFonts w:asciiTheme="minorHAnsi" w:eastAsiaTheme="minorEastAsia" w:hAnsiTheme="minorHAnsi" w:cstheme="minorBidi"/>
              <w:lang w:val="de-AT"/>
            </w:rPr>
            <w:tab/>
          </w:r>
          <w:r w:rsidRPr="00D75721" w:rsidDel="00D75721">
            <w:rPr>
              <w:rStyle w:val="Hyperlnk"/>
            </w:rPr>
            <w:delText>Process ID values</w:delText>
          </w:r>
          <w:r w:rsidDel="00D75721">
            <w:rPr>
              <w:webHidden/>
            </w:rPr>
            <w:tab/>
            <w:delText>18</w:delText>
          </w:r>
        </w:del>
      </w:ins>
    </w:p>
    <w:p w14:paraId="77B095BE" w14:textId="77777777" w:rsidR="002F349C" w:rsidDel="00D75721" w:rsidRDefault="002F349C">
      <w:pPr>
        <w:pStyle w:val="Innehll1"/>
        <w:rPr>
          <w:ins w:id="312" w:author="Helger" w:date="2017-06-13T17:14:00Z"/>
          <w:del w:id="313" w:author="philip" w:date="2017-10-17T22:36:00Z"/>
          <w:rFonts w:asciiTheme="minorHAnsi" w:eastAsiaTheme="minorEastAsia" w:hAnsiTheme="minorHAnsi" w:cstheme="minorBidi"/>
          <w:kern w:val="0"/>
          <w:sz w:val="22"/>
          <w:lang w:val="de-AT" w:eastAsia="de-AT"/>
        </w:rPr>
      </w:pPr>
      <w:ins w:id="314" w:author="Helger" w:date="2017-06-13T17:14:00Z">
        <w:del w:id="315" w:author="philip" w:date="2017-10-17T22:36:00Z">
          <w:r w:rsidRPr="00D75721" w:rsidDel="00D75721">
            <w:rPr>
              <w:rStyle w:val="Hyperlnk"/>
            </w:rPr>
            <w:delText>6</w:delText>
          </w:r>
          <w:r w:rsidDel="00D75721">
            <w:rPr>
              <w:rFonts w:asciiTheme="minorHAnsi" w:eastAsiaTheme="minorEastAsia" w:hAnsiTheme="minorHAnsi" w:cstheme="minorBidi"/>
              <w:kern w:val="0"/>
              <w:sz w:val="22"/>
              <w:lang w:val="de-AT" w:eastAsia="de-AT"/>
            </w:rPr>
            <w:tab/>
          </w:r>
          <w:r w:rsidRPr="00D75721" w:rsidDel="00D75721">
            <w:rPr>
              <w:rStyle w:val="Hyperlnk"/>
            </w:rPr>
            <w:delText>Policy on Identifying Transport Profiles in PEPPOL</w:delText>
          </w:r>
          <w:r w:rsidDel="00D75721">
            <w:rPr>
              <w:webHidden/>
            </w:rPr>
            <w:tab/>
            <w:delText>19</w:delText>
          </w:r>
        </w:del>
      </w:ins>
    </w:p>
    <w:p w14:paraId="4C6D9847" w14:textId="77777777" w:rsidR="002F349C" w:rsidDel="00D75721" w:rsidRDefault="002F349C">
      <w:pPr>
        <w:pStyle w:val="Innehll2"/>
        <w:rPr>
          <w:ins w:id="316" w:author="Helger" w:date="2017-06-13T17:14:00Z"/>
          <w:del w:id="317" w:author="philip" w:date="2017-10-17T22:36:00Z"/>
          <w:rFonts w:asciiTheme="minorHAnsi" w:eastAsiaTheme="minorEastAsia" w:hAnsiTheme="minorHAnsi" w:cstheme="minorBidi"/>
          <w:lang w:val="de-AT"/>
        </w:rPr>
      </w:pPr>
      <w:ins w:id="318" w:author="Helger" w:date="2017-06-13T17:14:00Z">
        <w:del w:id="319" w:author="philip" w:date="2017-10-17T22:36:00Z">
          <w:r w:rsidRPr="00D75721" w:rsidDel="00D75721">
            <w:rPr>
              <w:rStyle w:val="Hyperlnk"/>
            </w:rPr>
            <w:delText>6.1</w:delText>
          </w:r>
          <w:r w:rsidDel="00D75721">
            <w:rPr>
              <w:rFonts w:asciiTheme="minorHAnsi" w:eastAsiaTheme="minorEastAsia" w:hAnsiTheme="minorHAnsi" w:cstheme="minorBidi"/>
              <w:lang w:val="de-AT"/>
            </w:rPr>
            <w:tab/>
          </w:r>
          <w:r w:rsidRPr="00D75721" w:rsidDel="00D75721">
            <w:rPr>
              <w:rStyle w:val="Hyperlnk"/>
            </w:rPr>
            <w:delText>SMP</w:delText>
          </w:r>
          <w:r w:rsidDel="00D75721">
            <w:rPr>
              <w:webHidden/>
            </w:rPr>
            <w:tab/>
            <w:delText>19</w:delText>
          </w:r>
        </w:del>
      </w:ins>
    </w:p>
    <w:p w14:paraId="2377B82E" w14:textId="77777777" w:rsidR="002F349C" w:rsidDel="00D75721" w:rsidRDefault="002F349C">
      <w:pPr>
        <w:pStyle w:val="Innehll3"/>
        <w:rPr>
          <w:ins w:id="320" w:author="Helger" w:date="2017-06-13T17:14:00Z"/>
          <w:del w:id="321" w:author="philip" w:date="2017-10-17T22:36:00Z"/>
          <w:rFonts w:asciiTheme="minorHAnsi" w:eastAsiaTheme="minorEastAsia" w:hAnsiTheme="minorHAnsi" w:cstheme="minorBidi"/>
          <w:lang w:val="de-AT"/>
        </w:rPr>
      </w:pPr>
      <w:ins w:id="322" w:author="Helger" w:date="2017-06-13T17:14:00Z">
        <w:del w:id="323" w:author="philip" w:date="2017-10-17T22:36:00Z">
          <w:r w:rsidRPr="00D75721" w:rsidDel="00D75721">
            <w:rPr>
              <w:rStyle w:val="Hyperlnk"/>
            </w:rPr>
            <w:delText>POLICY 18</w:delText>
          </w:r>
          <w:r w:rsidDel="00D75721">
            <w:rPr>
              <w:rFonts w:asciiTheme="minorHAnsi" w:eastAsiaTheme="minorEastAsia" w:hAnsiTheme="minorHAnsi" w:cstheme="minorBidi"/>
              <w:lang w:val="de-AT"/>
            </w:rPr>
            <w:tab/>
          </w:r>
          <w:r w:rsidRPr="00D75721" w:rsidDel="00D75721">
            <w:rPr>
              <w:rStyle w:val="Hyperlnk"/>
            </w:rPr>
            <w:delText>Specifying Transport Profiles in SMP documents</w:delText>
          </w:r>
          <w:r w:rsidDel="00D75721">
            <w:rPr>
              <w:webHidden/>
            </w:rPr>
            <w:tab/>
            <w:delText>19</w:delText>
          </w:r>
        </w:del>
      </w:ins>
    </w:p>
    <w:p w14:paraId="42E19520" w14:textId="77777777" w:rsidR="002F349C" w:rsidDel="00D75721" w:rsidRDefault="002F349C">
      <w:pPr>
        <w:pStyle w:val="Innehll1"/>
        <w:rPr>
          <w:ins w:id="324" w:author="Helger" w:date="2017-06-13T17:14:00Z"/>
          <w:del w:id="325" w:author="philip" w:date="2017-10-17T22:36:00Z"/>
          <w:rFonts w:asciiTheme="minorHAnsi" w:eastAsiaTheme="minorEastAsia" w:hAnsiTheme="minorHAnsi" w:cstheme="minorBidi"/>
          <w:kern w:val="0"/>
          <w:sz w:val="22"/>
          <w:lang w:val="de-AT" w:eastAsia="de-AT"/>
        </w:rPr>
      </w:pPr>
      <w:ins w:id="326" w:author="Helger" w:date="2017-06-13T17:14:00Z">
        <w:del w:id="327" w:author="philip" w:date="2017-10-17T22:36:00Z">
          <w:r w:rsidRPr="00D75721" w:rsidDel="00D75721">
            <w:rPr>
              <w:rStyle w:val="Hyperlnk"/>
            </w:rPr>
            <w:delText>7</w:delText>
          </w:r>
          <w:r w:rsidDel="00D75721">
            <w:rPr>
              <w:rFonts w:asciiTheme="minorHAnsi" w:eastAsiaTheme="minorEastAsia" w:hAnsiTheme="minorHAnsi" w:cstheme="minorBidi"/>
              <w:kern w:val="0"/>
              <w:sz w:val="22"/>
              <w:lang w:val="de-AT" w:eastAsia="de-AT"/>
            </w:rPr>
            <w:tab/>
          </w:r>
          <w:r w:rsidRPr="00D75721" w:rsidDel="00D75721">
            <w:rPr>
              <w:rStyle w:val="Hyperlnk"/>
            </w:rPr>
            <w:delText>Governance of this Policy</w:delText>
          </w:r>
          <w:r w:rsidDel="00D75721">
            <w:rPr>
              <w:webHidden/>
            </w:rPr>
            <w:tab/>
            <w:delText>20</w:delText>
          </w:r>
        </w:del>
      </w:ins>
    </w:p>
    <w:p w14:paraId="6322D35A" w14:textId="77777777" w:rsidR="005F57EB" w:rsidRPr="001764ED" w:rsidDel="00D75721" w:rsidRDefault="008540FB">
      <w:pPr>
        <w:pStyle w:val="Innehll1"/>
        <w:rPr>
          <w:del w:id="328" w:author="philip" w:date="2017-10-17T22:36:00Z"/>
          <w:kern w:val="0"/>
          <w:sz w:val="22"/>
          <w:lang w:val="nb-NO" w:eastAsia="nb-NO"/>
        </w:rPr>
      </w:pPr>
      <w:del w:id="329" w:author="philip" w:date="2017-10-17T22:36:00Z">
        <w:r w:rsidRPr="008540FB" w:rsidDel="00D75721">
          <w:rPr>
            <w:rPrChange w:id="330" w:author="Helger" w:date="2017-06-13T16:39:00Z">
              <w:rPr>
                <w:rStyle w:val="Hyperlnk"/>
              </w:rPr>
            </w:rPrChange>
          </w:rPr>
          <w:delText>1</w:delText>
        </w:r>
        <w:r w:rsidR="005F57EB" w:rsidRPr="001764ED" w:rsidDel="00D75721">
          <w:rPr>
            <w:kern w:val="0"/>
            <w:sz w:val="22"/>
            <w:lang w:val="nb-NO" w:eastAsia="nb-NO"/>
          </w:rPr>
          <w:tab/>
        </w:r>
        <w:r w:rsidRPr="008540FB" w:rsidDel="00D75721">
          <w:rPr>
            <w:rPrChange w:id="331" w:author="Helger" w:date="2017-06-13T16:39:00Z">
              <w:rPr>
                <w:rStyle w:val="Hyperlnk"/>
              </w:rPr>
            </w:rPrChange>
          </w:rPr>
          <w:delText>Introduction</w:delText>
        </w:r>
        <w:r w:rsidR="005F57EB" w:rsidDel="00D75721">
          <w:rPr>
            <w:webHidden/>
          </w:rPr>
          <w:tab/>
          <w:delText>6</w:delText>
        </w:r>
      </w:del>
    </w:p>
    <w:p w14:paraId="4A12FEA8" w14:textId="77777777" w:rsidR="005F57EB" w:rsidRPr="001764ED" w:rsidDel="00D75721" w:rsidRDefault="008540FB">
      <w:pPr>
        <w:pStyle w:val="Innehll2"/>
        <w:rPr>
          <w:del w:id="332" w:author="philip" w:date="2017-10-17T22:36:00Z"/>
          <w:lang w:val="nb-NO" w:eastAsia="nb-NO"/>
        </w:rPr>
      </w:pPr>
      <w:del w:id="333" w:author="philip" w:date="2017-10-17T22:36:00Z">
        <w:r w:rsidRPr="008540FB" w:rsidDel="00D75721">
          <w:rPr>
            <w:rPrChange w:id="334" w:author="Helger" w:date="2017-06-13T16:39:00Z">
              <w:rPr>
                <w:rStyle w:val="Hyperlnk"/>
              </w:rPr>
            </w:rPrChange>
          </w:rPr>
          <w:delText>1.1</w:delText>
        </w:r>
        <w:r w:rsidR="005F57EB" w:rsidRPr="001764ED" w:rsidDel="00D75721">
          <w:rPr>
            <w:lang w:val="nb-NO" w:eastAsia="nb-NO"/>
          </w:rPr>
          <w:tab/>
        </w:r>
        <w:r w:rsidRPr="008540FB" w:rsidDel="00D75721">
          <w:rPr>
            <w:rPrChange w:id="335" w:author="Helger" w:date="2017-06-13T16:39:00Z">
              <w:rPr>
                <w:rStyle w:val="Hyperlnk"/>
              </w:rPr>
            </w:rPrChange>
          </w:rPr>
          <w:delText>Audience</w:delText>
        </w:r>
        <w:r w:rsidR="005F57EB" w:rsidDel="00D75721">
          <w:rPr>
            <w:webHidden/>
          </w:rPr>
          <w:tab/>
          <w:delText>6</w:delText>
        </w:r>
      </w:del>
    </w:p>
    <w:p w14:paraId="55C06080" w14:textId="77777777" w:rsidR="005F57EB" w:rsidRPr="001764ED" w:rsidDel="00D75721" w:rsidRDefault="008540FB">
      <w:pPr>
        <w:pStyle w:val="Innehll2"/>
        <w:rPr>
          <w:del w:id="336" w:author="philip" w:date="2017-10-17T22:36:00Z"/>
          <w:lang w:val="nb-NO" w:eastAsia="nb-NO"/>
        </w:rPr>
      </w:pPr>
      <w:del w:id="337" w:author="philip" w:date="2017-10-17T22:36:00Z">
        <w:r w:rsidRPr="008540FB" w:rsidDel="00D75721">
          <w:rPr>
            <w:rPrChange w:id="338" w:author="Helger" w:date="2017-06-13T16:39:00Z">
              <w:rPr>
                <w:rStyle w:val="Hyperlnk"/>
              </w:rPr>
            </w:rPrChange>
          </w:rPr>
          <w:delText>1.2</w:delText>
        </w:r>
        <w:r w:rsidR="005F57EB" w:rsidRPr="001764ED" w:rsidDel="00D75721">
          <w:rPr>
            <w:lang w:val="nb-NO" w:eastAsia="nb-NO"/>
          </w:rPr>
          <w:tab/>
        </w:r>
        <w:r w:rsidRPr="008540FB" w:rsidDel="00D75721">
          <w:rPr>
            <w:rPrChange w:id="339" w:author="Helger" w:date="2017-06-13T16:39:00Z">
              <w:rPr>
                <w:rStyle w:val="Hyperlnk"/>
              </w:rPr>
            </w:rPrChange>
          </w:rPr>
          <w:delText>Implementation and support</w:delText>
        </w:r>
        <w:r w:rsidR="005F57EB" w:rsidDel="00D75721">
          <w:rPr>
            <w:webHidden/>
          </w:rPr>
          <w:tab/>
          <w:delText>6</w:delText>
        </w:r>
      </w:del>
    </w:p>
    <w:p w14:paraId="5042F6CD" w14:textId="77777777" w:rsidR="005F57EB" w:rsidRPr="001764ED" w:rsidDel="00D75721" w:rsidRDefault="008540FB">
      <w:pPr>
        <w:pStyle w:val="Innehll2"/>
        <w:rPr>
          <w:del w:id="340" w:author="philip" w:date="2017-10-17T22:36:00Z"/>
          <w:lang w:val="nb-NO" w:eastAsia="nb-NO"/>
        </w:rPr>
      </w:pPr>
      <w:del w:id="341" w:author="philip" w:date="2017-10-17T22:36:00Z">
        <w:r w:rsidRPr="008540FB" w:rsidDel="00D75721">
          <w:rPr>
            <w:rPrChange w:id="342" w:author="Helger" w:date="2017-06-13T16:39:00Z">
              <w:rPr>
                <w:rStyle w:val="Hyperlnk"/>
              </w:rPr>
            </w:rPrChange>
          </w:rPr>
          <w:delText>1.3</w:delText>
        </w:r>
        <w:r w:rsidR="005F57EB" w:rsidRPr="001764ED" w:rsidDel="00D75721">
          <w:rPr>
            <w:lang w:val="nb-NO" w:eastAsia="nb-NO"/>
          </w:rPr>
          <w:tab/>
        </w:r>
        <w:r w:rsidRPr="008540FB" w:rsidDel="00D75721">
          <w:rPr>
            <w:rPrChange w:id="343" w:author="Helger" w:date="2017-06-13T16:39:00Z">
              <w:rPr>
                <w:rStyle w:val="Hyperlnk"/>
              </w:rPr>
            </w:rPrChange>
          </w:rPr>
          <w:delText>References</w:delText>
        </w:r>
        <w:r w:rsidR="005F57EB" w:rsidDel="00D75721">
          <w:rPr>
            <w:webHidden/>
          </w:rPr>
          <w:tab/>
          <w:delText>6</w:delText>
        </w:r>
      </w:del>
    </w:p>
    <w:p w14:paraId="3402EA52" w14:textId="77777777" w:rsidR="005F57EB" w:rsidRPr="001764ED" w:rsidDel="00D75721" w:rsidRDefault="008540FB">
      <w:pPr>
        <w:pStyle w:val="Innehll1"/>
        <w:rPr>
          <w:del w:id="344" w:author="philip" w:date="2017-10-17T22:36:00Z"/>
          <w:kern w:val="0"/>
          <w:sz w:val="22"/>
          <w:lang w:val="nb-NO" w:eastAsia="nb-NO"/>
        </w:rPr>
      </w:pPr>
      <w:del w:id="345" w:author="philip" w:date="2017-10-17T22:36:00Z">
        <w:r w:rsidRPr="008540FB" w:rsidDel="00D75721">
          <w:rPr>
            <w:rPrChange w:id="346" w:author="Helger" w:date="2017-06-13T16:39:00Z">
              <w:rPr>
                <w:rStyle w:val="Hyperlnk"/>
              </w:rPr>
            </w:rPrChange>
          </w:rPr>
          <w:delText>2</w:delText>
        </w:r>
        <w:r w:rsidR="005F57EB" w:rsidRPr="001764ED" w:rsidDel="00D75721">
          <w:rPr>
            <w:kern w:val="0"/>
            <w:sz w:val="22"/>
            <w:lang w:val="nb-NO" w:eastAsia="nb-NO"/>
          </w:rPr>
          <w:tab/>
        </w:r>
        <w:r w:rsidRPr="008540FB" w:rsidDel="00D75721">
          <w:rPr>
            <w:rPrChange w:id="347" w:author="Helger" w:date="2017-06-13T16:39:00Z">
              <w:rPr>
                <w:rStyle w:val="Hyperlnk"/>
              </w:rPr>
            </w:rPrChange>
          </w:rPr>
          <w:delText>Introduction to identifiers</w:delText>
        </w:r>
        <w:r w:rsidR="005F57EB" w:rsidDel="00D75721">
          <w:rPr>
            <w:webHidden/>
          </w:rPr>
          <w:tab/>
          <w:delText>8</w:delText>
        </w:r>
      </w:del>
    </w:p>
    <w:p w14:paraId="6EE40914" w14:textId="77777777" w:rsidR="005F57EB" w:rsidRPr="001764ED" w:rsidDel="00D75721" w:rsidRDefault="008540FB">
      <w:pPr>
        <w:pStyle w:val="Innehll2"/>
        <w:rPr>
          <w:del w:id="348" w:author="philip" w:date="2017-10-17T22:36:00Z"/>
          <w:lang w:val="nb-NO" w:eastAsia="nb-NO"/>
        </w:rPr>
      </w:pPr>
      <w:del w:id="349" w:author="philip" w:date="2017-10-17T22:36:00Z">
        <w:r w:rsidRPr="008540FB" w:rsidDel="00D75721">
          <w:rPr>
            <w:rPrChange w:id="350" w:author="Helger" w:date="2017-06-13T16:39:00Z">
              <w:rPr>
                <w:rStyle w:val="Hyperlnk"/>
              </w:rPr>
            </w:rPrChange>
          </w:rPr>
          <w:delText>2.1</w:delText>
        </w:r>
        <w:r w:rsidR="005F57EB" w:rsidRPr="001764ED" w:rsidDel="00D75721">
          <w:rPr>
            <w:lang w:val="nb-NO" w:eastAsia="nb-NO"/>
          </w:rPr>
          <w:tab/>
        </w:r>
        <w:r w:rsidRPr="008540FB" w:rsidDel="00D75721">
          <w:rPr>
            <w:rPrChange w:id="351" w:author="Helger" w:date="2017-06-13T16:39:00Z">
              <w:rPr>
                <w:rStyle w:val="Hyperlnk"/>
              </w:rPr>
            </w:rPrChange>
          </w:rPr>
          <w:delText>Scope</w:delText>
        </w:r>
        <w:r w:rsidR="005F57EB" w:rsidDel="00D75721">
          <w:rPr>
            <w:webHidden/>
          </w:rPr>
          <w:tab/>
          <w:delText>8</w:delText>
        </w:r>
      </w:del>
    </w:p>
    <w:p w14:paraId="3D3D346F" w14:textId="77777777" w:rsidR="005F57EB" w:rsidRPr="001764ED" w:rsidDel="00D75721" w:rsidRDefault="008540FB">
      <w:pPr>
        <w:pStyle w:val="Innehll1"/>
        <w:rPr>
          <w:del w:id="352" w:author="philip" w:date="2017-10-17T22:36:00Z"/>
          <w:kern w:val="0"/>
          <w:sz w:val="22"/>
          <w:lang w:val="nb-NO" w:eastAsia="nb-NO"/>
        </w:rPr>
      </w:pPr>
      <w:del w:id="353" w:author="philip" w:date="2017-10-17T22:36:00Z">
        <w:r w:rsidRPr="008540FB" w:rsidDel="00D75721">
          <w:rPr>
            <w:rPrChange w:id="354" w:author="Helger" w:date="2017-06-13T16:39:00Z">
              <w:rPr>
                <w:rStyle w:val="Hyperlnk"/>
              </w:rPr>
            </w:rPrChange>
          </w:rPr>
          <w:delText>3</w:delText>
        </w:r>
        <w:r w:rsidR="005F57EB" w:rsidRPr="001764ED" w:rsidDel="00D75721">
          <w:rPr>
            <w:kern w:val="0"/>
            <w:sz w:val="22"/>
            <w:lang w:val="nb-NO" w:eastAsia="nb-NO"/>
          </w:rPr>
          <w:tab/>
        </w:r>
        <w:r w:rsidRPr="008540FB" w:rsidDel="00D75721">
          <w:rPr>
            <w:rPrChange w:id="355" w:author="Helger" w:date="2017-06-13T16:39:00Z">
              <w:rPr>
                <w:rStyle w:val="Hyperlnk"/>
              </w:rPr>
            </w:rPrChange>
          </w:rPr>
          <w:delText>Policy for PEPPOL  Party Identification</w:delText>
        </w:r>
        <w:r w:rsidR="005F57EB" w:rsidDel="00D75721">
          <w:rPr>
            <w:webHidden/>
          </w:rPr>
          <w:tab/>
          <w:delText>10</w:delText>
        </w:r>
      </w:del>
    </w:p>
    <w:p w14:paraId="70115D03" w14:textId="77777777" w:rsidR="005F57EB" w:rsidRPr="001764ED" w:rsidDel="00D75721" w:rsidRDefault="008540FB">
      <w:pPr>
        <w:pStyle w:val="Innehll2"/>
        <w:rPr>
          <w:del w:id="356" w:author="philip" w:date="2017-10-17T22:36:00Z"/>
          <w:lang w:val="nb-NO" w:eastAsia="nb-NO"/>
        </w:rPr>
      </w:pPr>
      <w:del w:id="357" w:author="philip" w:date="2017-10-17T22:36:00Z">
        <w:r w:rsidRPr="008540FB" w:rsidDel="00D75721">
          <w:rPr>
            <w:rPrChange w:id="358" w:author="Helger" w:date="2017-06-13T16:39:00Z">
              <w:rPr>
                <w:rStyle w:val="Hyperlnk"/>
              </w:rPr>
            </w:rPrChange>
          </w:rPr>
          <w:delText>3.1</w:delText>
        </w:r>
        <w:r w:rsidR="005F57EB" w:rsidRPr="001764ED" w:rsidDel="00D75721">
          <w:rPr>
            <w:lang w:val="nb-NO" w:eastAsia="nb-NO"/>
          </w:rPr>
          <w:tab/>
        </w:r>
        <w:r w:rsidRPr="008540FB" w:rsidDel="00D75721">
          <w:rPr>
            <w:rPrChange w:id="359" w:author="Helger" w:date="2017-06-13T16:39:00Z">
              <w:rPr>
                <w:rStyle w:val="Hyperlnk"/>
              </w:rPr>
            </w:rPrChange>
          </w:rPr>
          <w:delText>Format</w:delText>
        </w:r>
        <w:r w:rsidR="005F57EB" w:rsidDel="00D75721">
          <w:rPr>
            <w:webHidden/>
          </w:rPr>
          <w:tab/>
          <w:delText>10</w:delText>
        </w:r>
      </w:del>
    </w:p>
    <w:p w14:paraId="652A425C" w14:textId="77777777" w:rsidR="005F57EB" w:rsidRPr="001764ED" w:rsidDel="00D75721" w:rsidRDefault="008540FB">
      <w:pPr>
        <w:pStyle w:val="Innehll3"/>
        <w:rPr>
          <w:del w:id="360" w:author="philip" w:date="2017-10-17T22:36:00Z"/>
          <w:lang w:val="nb-NO" w:eastAsia="nb-NO"/>
        </w:rPr>
      </w:pPr>
      <w:del w:id="361" w:author="philip" w:date="2017-10-17T22:36:00Z">
        <w:r w:rsidRPr="008540FB" w:rsidDel="00D75721">
          <w:rPr>
            <w:rPrChange w:id="362" w:author="Helger" w:date="2017-06-13T16:39:00Z">
              <w:rPr>
                <w:rStyle w:val="Hyperlnk"/>
              </w:rPr>
            </w:rPrChange>
          </w:rPr>
          <w:delText>POLICY 1</w:delText>
        </w:r>
        <w:r w:rsidR="005F57EB" w:rsidRPr="001764ED" w:rsidDel="00D75721">
          <w:rPr>
            <w:lang w:val="nb-NO" w:eastAsia="nb-NO"/>
          </w:rPr>
          <w:tab/>
        </w:r>
        <w:r w:rsidRPr="008540FB" w:rsidDel="00D75721">
          <w:rPr>
            <w:rPrChange w:id="363" w:author="Helger" w:date="2017-06-13T16:39:00Z">
              <w:rPr>
                <w:rStyle w:val="Hyperlnk"/>
              </w:rPr>
            </w:rPrChange>
          </w:rPr>
          <w:delText>Use of ISO15459 encoding</w:delText>
        </w:r>
        <w:r w:rsidR="005F57EB" w:rsidDel="00D75721">
          <w:rPr>
            <w:webHidden/>
          </w:rPr>
          <w:tab/>
          <w:delText>10</w:delText>
        </w:r>
      </w:del>
    </w:p>
    <w:p w14:paraId="2140B072" w14:textId="77777777" w:rsidR="005F57EB" w:rsidRPr="001764ED" w:rsidDel="00D75721" w:rsidRDefault="008540FB">
      <w:pPr>
        <w:pStyle w:val="Innehll3"/>
        <w:rPr>
          <w:del w:id="364" w:author="philip" w:date="2017-10-17T22:36:00Z"/>
          <w:lang w:val="nb-NO" w:eastAsia="nb-NO"/>
        </w:rPr>
      </w:pPr>
      <w:del w:id="365" w:author="philip" w:date="2017-10-17T22:36:00Z">
        <w:r w:rsidRPr="008540FB" w:rsidDel="00D75721">
          <w:rPr>
            <w:rPrChange w:id="366" w:author="Helger" w:date="2017-06-13T16:39:00Z">
              <w:rPr>
                <w:rStyle w:val="Hyperlnk"/>
              </w:rPr>
            </w:rPrChange>
          </w:rPr>
          <w:delText>POLICY 2</w:delText>
        </w:r>
        <w:r w:rsidR="005F57EB" w:rsidRPr="001764ED" w:rsidDel="00D75721">
          <w:rPr>
            <w:lang w:val="nb-NO" w:eastAsia="nb-NO"/>
          </w:rPr>
          <w:tab/>
        </w:r>
        <w:r w:rsidRPr="008540FB" w:rsidDel="00D75721">
          <w:rPr>
            <w:rPrChange w:id="367" w:author="Helger" w:date="2017-06-13T16:39:00Z">
              <w:rPr>
                <w:rStyle w:val="Hyperlnk"/>
              </w:rPr>
            </w:rPrChange>
          </w:rPr>
          <w:delText>Use of ISO15459 structure</w:delText>
        </w:r>
        <w:r w:rsidR="005F57EB" w:rsidDel="00D75721">
          <w:rPr>
            <w:webHidden/>
          </w:rPr>
          <w:tab/>
          <w:delText>11</w:delText>
        </w:r>
      </w:del>
    </w:p>
    <w:p w14:paraId="49BDC3E7" w14:textId="77777777" w:rsidR="005F57EB" w:rsidRPr="001764ED" w:rsidDel="00D75721" w:rsidRDefault="008540FB">
      <w:pPr>
        <w:pStyle w:val="Innehll3"/>
        <w:rPr>
          <w:del w:id="368" w:author="philip" w:date="2017-10-17T22:36:00Z"/>
          <w:lang w:val="nb-NO" w:eastAsia="nb-NO"/>
        </w:rPr>
      </w:pPr>
      <w:del w:id="369" w:author="philip" w:date="2017-10-17T22:36:00Z">
        <w:r w:rsidRPr="008540FB" w:rsidDel="00D75721">
          <w:rPr>
            <w:rPrChange w:id="370" w:author="Helger" w:date="2017-06-13T16:39:00Z">
              <w:rPr>
                <w:rStyle w:val="Hyperlnk"/>
              </w:rPr>
            </w:rPrChange>
          </w:rPr>
          <w:delText>POLICY 3</w:delText>
        </w:r>
        <w:r w:rsidR="005F57EB" w:rsidRPr="001764ED" w:rsidDel="00D75721">
          <w:rPr>
            <w:lang w:val="nb-NO" w:eastAsia="nb-NO"/>
          </w:rPr>
          <w:tab/>
        </w:r>
        <w:r w:rsidRPr="008540FB" w:rsidDel="00D75721">
          <w:rPr>
            <w:rPrChange w:id="371" w:author="Helger" w:date="2017-06-13T16:39:00Z">
              <w:rPr>
                <w:rStyle w:val="Hyperlnk"/>
              </w:rPr>
            </w:rPrChange>
          </w:rPr>
          <w:delText>PEPPOL identifier value casing</w:delText>
        </w:r>
        <w:r w:rsidR="005F57EB" w:rsidDel="00D75721">
          <w:rPr>
            <w:webHidden/>
          </w:rPr>
          <w:tab/>
          <w:delText>11</w:delText>
        </w:r>
      </w:del>
    </w:p>
    <w:p w14:paraId="1011617E" w14:textId="77777777" w:rsidR="005F57EB" w:rsidRPr="001764ED" w:rsidDel="00D75721" w:rsidRDefault="008540FB">
      <w:pPr>
        <w:pStyle w:val="Innehll3"/>
        <w:rPr>
          <w:del w:id="372" w:author="philip" w:date="2017-10-17T22:36:00Z"/>
          <w:lang w:val="nb-NO" w:eastAsia="nb-NO"/>
        </w:rPr>
      </w:pPr>
      <w:del w:id="373" w:author="philip" w:date="2017-10-17T22:36:00Z">
        <w:r w:rsidRPr="008540FB" w:rsidDel="00D75721">
          <w:rPr>
            <w:rPrChange w:id="374" w:author="Helger" w:date="2017-06-13T16:39:00Z">
              <w:rPr>
                <w:rStyle w:val="Hyperlnk"/>
              </w:rPr>
            </w:rPrChange>
          </w:rPr>
          <w:delText>POLICY 4</w:delText>
        </w:r>
        <w:r w:rsidR="005F57EB" w:rsidRPr="001764ED" w:rsidDel="00D75721">
          <w:rPr>
            <w:lang w:val="nb-NO" w:eastAsia="nb-NO"/>
          </w:rPr>
          <w:tab/>
        </w:r>
        <w:r w:rsidRPr="008540FB" w:rsidDel="00D75721">
          <w:rPr>
            <w:rPrChange w:id="375" w:author="Helger" w:date="2017-06-13T16:39:00Z">
              <w:rPr>
                <w:rStyle w:val="Hyperlnk"/>
              </w:rPr>
            </w:rPrChange>
          </w:rPr>
          <w:delText>Coding of Issuing Agencies</w:delText>
        </w:r>
        <w:r w:rsidR="005F57EB" w:rsidDel="00D75721">
          <w:rPr>
            <w:webHidden/>
          </w:rPr>
          <w:tab/>
          <w:delText>11</w:delText>
        </w:r>
      </w:del>
    </w:p>
    <w:p w14:paraId="05D5D9D2" w14:textId="77777777" w:rsidR="005F57EB" w:rsidRPr="001764ED" w:rsidDel="00D75721" w:rsidRDefault="008540FB">
      <w:pPr>
        <w:pStyle w:val="Innehll2"/>
        <w:rPr>
          <w:del w:id="376" w:author="philip" w:date="2017-10-17T22:36:00Z"/>
          <w:lang w:val="nb-NO" w:eastAsia="nb-NO"/>
        </w:rPr>
      </w:pPr>
      <w:del w:id="377" w:author="philip" w:date="2017-10-17T22:36:00Z">
        <w:r w:rsidRPr="008540FB" w:rsidDel="00D75721">
          <w:rPr>
            <w:rPrChange w:id="378" w:author="Helger" w:date="2017-06-13T16:39:00Z">
              <w:rPr>
                <w:rStyle w:val="Hyperlnk"/>
              </w:rPr>
            </w:rPrChange>
          </w:rPr>
          <w:delText>3.2</w:delText>
        </w:r>
        <w:r w:rsidR="005F57EB" w:rsidRPr="001764ED" w:rsidDel="00D75721">
          <w:rPr>
            <w:lang w:val="nb-NO" w:eastAsia="nb-NO"/>
          </w:rPr>
          <w:tab/>
        </w:r>
        <w:r w:rsidRPr="008540FB" w:rsidDel="00D75721">
          <w:rPr>
            <w:rPrChange w:id="379" w:author="Helger" w:date="2017-06-13T16:39:00Z">
              <w:rPr>
                <w:rStyle w:val="Hyperlnk"/>
              </w:rPr>
            </w:rPrChange>
          </w:rPr>
          <w:delText>Issuing Agency Code Values</w:delText>
        </w:r>
        <w:r w:rsidR="005F57EB" w:rsidDel="00D75721">
          <w:rPr>
            <w:webHidden/>
          </w:rPr>
          <w:tab/>
          <w:delText>12</w:delText>
        </w:r>
      </w:del>
    </w:p>
    <w:p w14:paraId="781205DB" w14:textId="77777777" w:rsidR="005F57EB" w:rsidRPr="001764ED" w:rsidDel="00D75721" w:rsidRDefault="008540FB">
      <w:pPr>
        <w:pStyle w:val="Innehll3"/>
        <w:rPr>
          <w:del w:id="380" w:author="philip" w:date="2017-10-17T22:36:00Z"/>
          <w:lang w:val="nb-NO" w:eastAsia="nb-NO"/>
        </w:rPr>
      </w:pPr>
      <w:del w:id="381" w:author="philip" w:date="2017-10-17T22:36:00Z">
        <w:r w:rsidRPr="008540FB" w:rsidDel="00D75721">
          <w:rPr>
            <w:rPrChange w:id="382" w:author="Helger" w:date="2017-06-13T16:39:00Z">
              <w:rPr>
                <w:rStyle w:val="Hyperlnk"/>
              </w:rPr>
            </w:rPrChange>
          </w:rPr>
          <w:delText>POLICY 5</w:delText>
        </w:r>
        <w:r w:rsidR="005F57EB" w:rsidRPr="001764ED" w:rsidDel="00D75721">
          <w:rPr>
            <w:lang w:val="nb-NO" w:eastAsia="nb-NO"/>
          </w:rPr>
          <w:tab/>
        </w:r>
        <w:r w:rsidRPr="008540FB" w:rsidDel="00D75721">
          <w:rPr>
            <w:rPrChange w:id="383" w:author="Helger" w:date="2017-06-13T16:39:00Z">
              <w:rPr>
                <w:rStyle w:val="Hyperlnk"/>
              </w:rPr>
            </w:rPrChange>
          </w:rPr>
          <w:delText>PEPPOL participant identifier scheme</w:delText>
        </w:r>
        <w:r w:rsidR="005F57EB" w:rsidDel="00D75721">
          <w:rPr>
            <w:webHidden/>
          </w:rPr>
          <w:tab/>
          <w:delText>12</w:delText>
        </w:r>
      </w:del>
    </w:p>
    <w:p w14:paraId="6677A814" w14:textId="77777777" w:rsidR="005F57EB" w:rsidRPr="001764ED" w:rsidDel="00D75721" w:rsidRDefault="008540FB">
      <w:pPr>
        <w:pStyle w:val="Innehll3"/>
        <w:rPr>
          <w:del w:id="384" w:author="philip" w:date="2017-10-17T22:36:00Z"/>
          <w:lang w:val="nb-NO" w:eastAsia="nb-NO"/>
        </w:rPr>
      </w:pPr>
      <w:del w:id="385" w:author="philip" w:date="2017-10-17T22:36:00Z">
        <w:r w:rsidRPr="008540FB" w:rsidDel="00D75721">
          <w:rPr>
            <w:rPrChange w:id="386" w:author="Helger" w:date="2017-06-13T16:39:00Z">
              <w:rPr>
                <w:rStyle w:val="Hyperlnk"/>
              </w:rPr>
            </w:rPrChange>
          </w:rPr>
          <w:delText>POLICY 6</w:delText>
        </w:r>
        <w:r w:rsidR="005F57EB" w:rsidRPr="001764ED" w:rsidDel="00D75721">
          <w:rPr>
            <w:lang w:val="nb-NO" w:eastAsia="nb-NO"/>
          </w:rPr>
          <w:tab/>
        </w:r>
        <w:r w:rsidRPr="008540FB" w:rsidDel="00D75721">
          <w:rPr>
            <w:rPrChange w:id="387" w:author="Helger" w:date="2017-06-13T16:39:00Z">
              <w:rPr>
                <w:rStyle w:val="Hyperlnk"/>
              </w:rPr>
            </w:rPrChange>
          </w:rPr>
          <w:delText>Numeric Codes for Issuing Agencies</w:delText>
        </w:r>
        <w:r w:rsidR="005F57EB" w:rsidDel="00D75721">
          <w:rPr>
            <w:webHidden/>
          </w:rPr>
          <w:tab/>
          <w:delText>12</w:delText>
        </w:r>
      </w:del>
    </w:p>
    <w:p w14:paraId="1777FB7B" w14:textId="77777777" w:rsidR="005F57EB" w:rsidRPr="001764ED" w:rsidDel="00D75721" w:rsidRDefault="008540FB">
      <w:pPr>
        <w:pStyle w:val="Innehll3"/>
        <w:rPr>
          <w:del w:id="388" w:author="philip" w:date="2017-10-17T22:36:00Z"/>
          <w:lang w:val="nb-NO" w:eastAsia="nb-NO"/>
        </w:rPr>
      </w:pPr>
      <w:del w:id="389" w:author="philip" w:date="2017-10-17T22:36:00Z">
        <w:r w:rsidRPr="008540FB" w:rsidDel="00D75721">
          <w:rPr>
            <w:rPrChange w:id="390" w:author="Helger" w:date="2017-06-13T16:39:00Z">
              <w:rPr>
                <w:rStyle w:val="Hyperlnk"/>
              </w:rPr>
            </w:rPrChange>
          </w:rPr>
          <w:delText>POLICY 7</w:delText>
        </w:r>
        <w:r w:rsidR="005F57EB" w:rsidRPr="001764ED" w:rsidDel="00D75721">
          <w:rPr>
            <w:lang w:val="nb-NO" w:eastAsia="nb-NO"/>
          </w:rPr>
          <w:tab/>
        </w:r>
        <w:r w:rsidRPr="008540FB" w:rsidDel="00D75721">
          <w:rPr>
            <w:rPrChange w:id="391" w:author="Helger" w:date="2017-06-13T16:39:00Z">
              <w:rPr>
                <w:rStyle w:val="Hyperlnk"/>
              </w:rPr>
            </w:rPrChange>
          </w:rPr>
          <w:delText>XML attributes for Participant Identifiers in BusDox</w:delText>
        </w:r>
        <w:r w:rsidR="005F57EB" w:rsidDel="00D75721">
          <w:rPr>
            <w:webHidden/>
          </w:rPr>
          <w:tab/>
          <w:delText>13</w:delText>
        </w:r>
      </w:del>
    </w:p>
    <w:p w14:paraId="70F76CF4" w14:textId="77777777" w:rsidR="005F57EB" w:rsidRPr="001764ED" w:rsidDel="00D75721" w:rsidRDefault="008540FB">
      <w:pPr>
        <w:pStyle w:val="Innehll3"/>
        <w:rPr>
          <w:del w:id="392" w:author="philip" w:date="2017-10-17T22:36:00Z"/>
          <w:lang w:val="nb-NO" w:eastAsia="nb-NO"/>
        </w:rPr>
      </w:pPr>
      <w:del w:id="393" w:author="philip" w:date="2017-10-17T22:36:00Z">
        <w:r w:rsidRPr="008540FB" w:rsidDel="00D75721">
          <w:rPr>
            <w:rPrChange w:id="394" w:author="Helger" w:date="2017-06-13T16:39:00Z">
              <w:rPr>
                <w:rStyle w:val="Hyperlnk"/>
              </w:rPr>
            </w:rPrChange>
          </w:rPr>
          <w:delText>POLICY 8</w:delText>
        </w:r>
        <w:r w:rsidR="005F57EB" w:rsidRPr="001764ED" w:rsidDel="00D75721">
          <w:rPr>
            <w:lang w:val="nb-NO" w:eastAsia="nb-NO"/>
          </w:rPr>
          <w:tab/>
        </w:r>
        <w:r w:rsidRPr="008540FB" w:rsidDel="00D75721">
          <w:rPr>
            <w:rPrChange w:id="395" w:author="Helger" w:date="2017-06-13T16:39:00Z">
              <w:rPr>
                <w:rStyle w:val="Hyperlnk"/>
              </w:rPr>
            </w:rPrChange>
          </w:rPr>
          <w:delText>XML attributes for Party Identifiers in UBL documents</w:delText>
        </w:r>
        <w:r w:rsidR="005F57EB" w:rsidDel="00D75721">
          <w:rPr>
            <w:webHidden/>
          </w:rPr>
          <w:tab/>
          <w:delText>13</w:delText>
        </w:r>
      </w:del>
    </w:p>
    <w:p w14:paraId="5F1BD396" w14:textId="77777777" w:rsidR="005F57EB" w:rsidRPr="001764ED" w:rsidDel="00D75721" w:rsidRDefault="008540FB">
      <w:pPr>
        <w:pStyle w:val="Innehll3"/>
        <w:rPr>
          <w:del w:id="396" w:author="philip" w:date="2017-10-17T22:36:00Z"/>
          <w:lang w:val="nb-NO" w:eastAsia="nb-NO"/>
        </w:rPr>
      </w:pPr>
      <w:del w:id="397" w:author="philip" w:date="2017-10-17T22:36:00Z">
        <w:r w:rsidRPr="008540FB" w:rsidDel="00D75721">
          <w:rPr>
            <w:rPrChange w:id="398" w:author="Helger" w:date="2017-06-13T16:39:00Z">
              <w:rPr>
                <w:rStyle w:val="Hyperlnk"/>
              </w:rPr>
            </w:rPrChange>
          </w:rPr>
          <w:delText>POLICY 9</w:delText>
        </w:r>
        <w:r w:rsidR="005F57EB" w:rsidRPr="001764ED" w:rsidDel="00D75721">
          <w:rPr>
            <w:lang w:val="nb-NO" w:eastAsia="nb-NO"/>
          </w:rPr>
          <w:tab/>
        </w:r>
        <w:r w:rsidRPr="008540FB" w:rsidDel="00D75721">
          <w:rPr>
            <w:rPrChange w:id="399" w:author="Helger" w:date="2017-06-13T16:39:00Z">
              <w:rPr>
                <w:rStyle w:val="Hyperlnk"/>
              </w:rPr>
            </w:rPrChange>
          </w:rPr>
          <w:delText>Participant Identifiers for DNS</w:delText>
        </w:r>
        <w:r w:rsidR="005F57EB" w:rsidDel="00D75721">
          <w:rPr>
            <w:webHidden/>
          </w:rPr>
          <w:tab/>
          <w:delText>16</w:delText>
        </w:r>
      </w:del>
    </w:p>
    <w:p w14:paraId="49910093" w14:textId="77777777" w:rsidR="005F57EB" w:rsidRPr="001764ED" w:rsidDel="00D75721" w:rsidRDefault="008540FB">
      <w:pPr>
        <w:pStyle w:val="Innehll1"/>
        <w:rPr>
          <w:del w:id="400" w:author="philip" w:date="2017-10-17T22:36:00Z"/>
          <w:kern w:val="0"/>
          <w:sz w:val="22"/>
          <w:lang w:val="nb-NO" w:eastAsia="nb-NO"/>
        </w:rPr>
      </w:pPr>
      <w:del w:id="401" w:author="philip" w:date="2017-10-17T22:36:00Z">
        <w:r w:rsidRPr="008540FB" w:rsidDel="00D75721">
          <w:rPr>
            <w:rPrChange w:id="402" w:author="Helger" w:date="2017-06-13T16:39:00Z">
              <w:rPr>
                <w:rStyle w:val="Hyperlnk"/>
              </w:rPr>
            </w:rPrChange>
          </w:rPr>
          <w:delText>4</w:delText>
        </w:r>
        <w:r w:rsidR="005F57EB" w:rsidRPr="001764ED" w:rsidDel="00D75721">
          <w:rPr>
            <w:kern w:val="0"/>
            <w:sz w:val="22"/>
            <w:lang w:val="nb-NO" w:eastAsia="nb-NO"/>
          </w:rPr>
          <w:tab/>
        </w:r>
        <w:r w:rsidRPr="008540FB" w:rsidDel="00D75721">
          <w:rPr>
            <w:rPrChange w:id="403" w:author="Helger" w:date="2017-06-13T16:39:00Z">
              <w:rPr>
                <w:rStyle w:val="Hyperlnk"/>
              </w:rPr>
            </w:rPrChange>
          </w:rPr>
          <w:delText>Policies on Identifying Documents supported by PEPPOL</w:delText>
        </w:r>
        <w:r w:rsidR="005F57EB" w:rsidDel="00D75721">
          <w:rPr>
            <w:webHidden/>
          </w:rPr>
          <w:tab/>
          <w:delText>18</w:delText>
        </w:r>
      </w:del>
    </w:p>
    <w:p w14:paraId="5ACFF47F" w14:textId="77777777" w:rsidR="005F57EB" w:rsidRPr="001764ED" w:rsidDel="00D75721" w:rsidRDefault="008540FB">
      <w:pPr>
        <w:pStyle w:val="Innehll2"/>
        <w:rPr>
          <w:del w:id="404" w:author="philip" w:date="2017-10-17T22:36:00Z"/>
          <w:lang w:val="nb-NO" w:eastAsia="nb-NO"/>
        </w:rPr>
      </w:pPr>
      <w:del w:id="405" w:author="philip" w:date="2017-10-17T22:36:00Z">
        <w:r w:rsidRPr="008540FB" w:rsidDel="00D75721">
          <w:rPr>
            <w:rPrChange w:id="406" w:author="Helger" w:date="2017-06-13T16:39:00Z">
              <w:rPr>
                <w:rStyle w:val="Hyperlnk"/>
              </w:rPr>
            </w:rPrChange>
          </w:rPr>
          <w:delText>4.1</w:delText>
        </w:r>
        <w:r w:rsidR="005F57EB" w:rsidRPr="001764ED" w:rsidDel="00D75721">
          <w:rPr>
            <w:lang w:val="nb-NO" w:eastAsia="nb-NO"/>
          </w:rPr>
          <w:tab/>
        </w:r>
        <w:r w:rsidRPr="008540FB" w:rsidDel="00D75721">
          <w:rPr>
            <w:rPrChange w:id="407" w:author="Helger" w:date="2017-06-13T16:39:00Z">
              <w:rPr>
                <w:rStyle w:val="Hyperlnk"/>
              </w:rPr>
            </w:rPrChange>
          </w:rPr>
          <w:delText>Format</w:delText>
        </w:r>
        <w:r w:rsidR="005F57EB" w:rsidDel="00D75721">
          <w:rPr>
            <w:webHidden/>
          </w:rPr>
          <w:tab/>
          <w:delText>18</w:delText>
        </w:r>
      </w:del>
    </w:p>
    <w:p w14:paraId="76E397F5" w14:textId="77777777" w:rsidR="005F57EB" w:rsidRPr="001764ED" w:rsidDel="00D75721" w:rsidRDefault="008540FB">
      <w:pPr>
        <w:pStyle w:val="Innehll3"/>
        <w:rPr>
          <w:del w:id="408" w:author="philip" w:date="2017-10-17T22:36:00Z"/>
          <w:lang w:val="nb-NO" w:eastAsia="nb-NO"/>
        </w:rPr>
      </w:pPr>
      <w:del w:id="409" w:author="philip" w:date="2017-10-17T22:36:00Z">
        <w:r w:rsidRPr="008540FB" w:rsidDel="00D75721">
          <w:rPr>
            <w:rPrChange w:id="410" w:author="Helger" w:date="2017-06-13T16:39:00Z">
              <w:rPr>
                <w:rStyle w:val="Hyperlnk"/>
              </w:rPr>
            </w:rPrChange>
          </w:rPr>
          <w:delText>POLICY 10</w:delText>
        </w:r>
        <w:r w:rsidR="005F57EB" w:rsidRPr="001764ED" w:rsidDel="00D75721">
          <w:rPr>
            <w:lang w:val="nb-NO" w:eastAsia="nb-NO"/>
          </w:rPr>
          <w:tab/>
        </w:r>
        <w:r w:rsidRPr="008540FB" w:rsidDel="00D75721">
          <w:rPr>
            <w:rPrChange w:id="411" w:author="Helger" w:date="2017-06-13T16:39:00Z">
              <w:rPr>
                <w:rStyle w:val="Hyperlnk"/>
              </w:rPr>
            </w:rPrChange>
          </w:rPr>
          <w:delText>PEPPOL Document Type Identifier scheme</w:delText>
        </w:r>
        <w:r w:rsidR="005F57EB" w:rsidDel="00D75721">
          <w:rPr>
            <w:webHidden/>
          </w:rPr>
          <w:tab/>
          <w:delText>18</w:delText>
        </w:r>
      </w:del>
    </w:p>
    <w:p w14:paraId="14497A75" w14:textId="77777777" w:rsidR="005F57EB" w:rsidRPr="001764ED" w:rsidDel="00D75721" w:rsidRDefault="008540FB">
      <w:pPr>
        <w:pStyle w:val="Innehll3"/>
        <w:rPr>
          <w:del w:id="412" w:author="philip" w:date="2017-10-17T22:36:00Z"/>
          <w:lang w:val="nb-NO" w:eastAsia="nb-NO"/>
        </w:rPr>
      </w:pPr>
      <w:del w:id="413" w:author="philip" w:date="2017-10-17T22:36:00Z">
        <w:r w:rsidRPr="008540FB" w:rsidDel="00D75721">
          <w:rPr>
            <w:rPrChange w:id="414" w:author="Helger" w:date="2017-06-13T16:39:00Z">
              <w:rPr>
                <w:rStyle w:val="Hyperlnk"/>
              </w:rPr>
            </w:rPrChange>
          </w:rPr>
          <w:delText>POLICY 11</w:delText>
        </w:r>
        <w:r w:rsidR="005F57EB" w:rsidRPr="001764ED" w:rsidDel="00D75721">
          <w:rPr>
            <w:lang w:val="nb-NO" w:eastAsia="nb-NO"/>
          </w:rPr>
          <w:tab/>
        </w:r>
        <w:r w:rsidRPr="008540FB" w:rsidDel="00D75721">
          <w:rPr>
            <w:rPrChange w:id="415" w:author="Helger" w:date="2017-06-13T16:39:00Z">
              <w:rPr>
                <w:rStyle w:val="Hyperlnk"/>
              </w:rPr>
            </w:rPrChange>
          </w:rPr>
          <w:delText>PEPPOL Customization Identifiers</w:delText>
        </w:r>
        <w:r w:rsidR="005F57EB" w:rsidDel="00D75721">
          <w:rPr>
            <w:webHidden/>
          </w:rPr>
          <w:tab/>
          <w:delText>18</w:delText>
        </w:r>
      </w:del>
    </w:p>
    <w:p w14:paraId="61EB9612" w14:textId="77777777" w:rsidR="005F57EB" w:rsidRPr="001764ED" w:rsidDel="00D75721" w:rsidRDefault="008540FB">
      <w:pPr>
        <w:pStyle w:val="Innehll3"/>
        <w:rPr>
          <w:del w:id="416" w:author="philip" w:date="2017-10-17T22:36:00Z"/>
          <w:lang w:val="nb-NO" w:eastAsia="nb-NO"/>
        </w:rPr>
      </w:pPr>
      <w:del w:id="417" w:author="philip" w:date="2017-10-17T22:36:00Z">
        <w:r w:rsidRPr="008540FB" w:rsidDel="00D75721">
          <w:rPr>
            <w:rPrChange w:id="418" w:author="Helger" w:date="2017-06-13T16:39:00Z">
              <w:rPr>
                <w:rStyle w:val="Hyperlnk"/>
              </w:rPr>
            </w:rPrChange>
          </w:rPr>
          <w:delText>POLICY 12</w:delText>
        </w:r>
        <w:r w:rsidR="005F57EB" w:rsidRPr="001764ED" w:rsidDel="00D75721">
          <w:rPr>
            <w:lang w:val="nb-NO" w:eastAsia="nb-NO"/>
          </w:rPr>
          <w:tab/>
        </w:r>
        <w:r w:rsidRPr="008540FB" w:rsidDel="00D75721">
          <w:rPr>
            <w:rPrChange w:id="419" w:author="Helger" w:date="2017-06-13T16:39:00Z">
              <w:rPr>
                <w:rStyle w:val="Hyperlnk"/>
              </w:rPr>
            </w:rPrChange>
          </w:rPr>
          <w:delText>Specifying Customization Identifiers in UBL documents</w:delText>
        </w:r>
        <w:r w:rsidR="005F57EB" w:rsidDel="00D75721">
          <w:rPr>
            <w:webHidden/>
          </w:rPr>
          <w:tab/>
          <w:delText>19</w:delText>
        </w:r>
      </w:del>
    </w:p>
    <w:p w14:paraId="25E919E4" w14:textId="77777777" w:rsidR="005F57EB" w:rsidRPr="001764ED" w:rsidDel="00D75721" w:rsidRDefault="008540FB">
      <w:pPr>
        <w:pStyle w:val="Innehll3"/>
        <w:rPr>
          <w:del w:id="420" w:author="philip" w:date="2017-10-17T22:36:00Z"/>
          <w:lang w:val="nb-NO" w:eastAsia="nb-NO"/>
        </w:rPr>
      </w:pPr>
      <w:del w:id="421" w:author="philip" w:date="2017-10-17T22:36:00Z">
        <w:r w:rsidRPr="008540FB" w:rsidDel="00D75721">
          <w:rPr>
            <w:rPrChange w:id="422" w:author="Helger" w:date="2017-06-13T16:39:00Z">
              <w:rPr>
                <w:rStyle w:val="Hyperlnk"/>
              </w:rPr>
            </w:rPrChange>
          </w:rPr>
          <w:delText>POLICY 13</w:delText>
        </w:r>
        <w:r w:rsidR="005F57EB" w:rsidRPr="001764ED" w:rsidDel="00D75721">
          <w:rPr>
            <w:lang w:val="nb-NO" w:eastAsia="nb-NO"/>
          </w:rPr>
          <w:tab/>
        </w:r>
        <w:r w:rsidRPr="008540FB" w:rsidDel="00D75721">
          <w:rPr>
            <w:rPrChange w:id="423" w:author="Helger" w:date="2017-06-13T16:39:00Z">
              <w:rPr>
                <w:rStyle w:val="Hyperlnk"/>
              </w:rPr>
            </w:rPrChange>
          </w:rPr>
          <w:delText>PEPPOL Document Type Identifiers</w:delText>
        </w:r>
        <w:r w:rsidR="005F57EB" w:rsidDel="00D75721">
          <w:rPr>
            <w:webHidden/>
          </w:rPr>
          <w:tab/>
          <w:delText>19</w:delText>
        </w:r>
      </w:del>
    </w:p>
    <w:p w14:paraId="7A930223" w14:textId="77777777" w:rsidR="005F57EB" w:rsidRPr="001764ED" w:rsidDel="00D75721" w:rsidRDefault="008540FB">
      <w:pPr>
        <w:pStyle w:val="Innehll3"/>
        <w:rPr>
          <w:del w:id="424" w:author="philip" w:date="2017-10-17T22:36:00Z"/>
          <w:lang w:val="nb-NO" w:eastAsia="nb-NO"/>
        </w:rPr>
      </w:pPr>
      <w:del w:id="425" w:author="philip" w:date="2017-10-17T22:36:00Z">
        <w:r w:rsidRPr="008540FB" w:rsidDel="00D75721">
          <w:rPr>
            <w:rPrChange w:id="426" w:author="Helger" w:date="2017-06-13T16:39:00Z">
              <w:rPr>
                <w:rStyle w:val="Hyperlnk"/>
              </w:rPr>
            </w:rPrChange>
          </w:rPr>
          <w:delText>POLICY 14</w:delText>
        </w:r>
        <w:r w:rsidR="005F57EB" w:rsidRPr="001764ED" w:rsidDel="00D75721">
          <w:rPr>
            <w:lang w:val="nb-NO" w:eastAsia="nb-NO"/>
          </w:rPr>
          <w:tab/>
        </w:r>
        <w:r w:rsidRPr="008540FB" w:rsidDel="00D75721">
          <w:rPr>
            <w:rPrChange w:id="427" w:author="Helger" w:date="2017-06-13T16:39:00Z">
              <w:rPr>
                <w:rStyle w:val="Hyperlnk"/>
              </w:rPr>
            </w:rPrChange>
          </w:rPr>
          <w:delText>Specifying Document Type Identifiers in SMP documents</w:delText>
        </w:r>
        <w:r w:rsidR="005F57EB" w:rsidDel="00D75721">
          <w:rPr>
            <w:webHidden/>
          </w:rPr>
          <w:tab/>
          <w:delText>19</w:delText>
        </w:r>
      </w:del>
    </w:p>
    <w:p w14:paraId="74C5EF66" w14:textId="77777777" w:rsidR="005F57EB" w:rsidRPr="001764ED" w:rsidDel="00D75721" w:rsidRDefault="008540FB">
      <w:pPr>
        <w:pStyle w:val="Innehll2"/>
        <w:rPr>
          <w:del w:id="428" w:author="philip" w:date="2017-10-17T22:36:00Z"/>
          <w:lang w:val="nb-NO" w:eastAsia="nb-NO"/>
        </w:rPr>
      </w:pPr>
      <w:del w:id="429" w:author="philip" w:date="2017-10-17T22:36:00Z">
        <w:r w:rsidRPr="008540FB" w:rsidDel="00D75721">
          <w:rPr>
            <w:rPrChange w:id="430" w:author="Helger" w:date="2017-06-13T16:39:00Z">
              <w:rPr>
                <w:rStyle w:val="Hyperlnk"/>
              </w:rPr>
            </w:rPrChange>
          </w:rPr>
          <w:delText>4.2</w:delText>
        </w:r>
        <w:r w:rsidR="005F57EB" w:rsidRPr="001764ED" w:rsidDel="00D75721">
          <w:rPr>
            <w:lang w:val="nb-NO" w:eastAsia="nb-NO"/>
          </w:rPr>
          <w:tab/>
        </w:r>
        <w:r w:rsidRPr="008540FB" w:rsidDel="00D75721">
          <w:rPr>
            <w:rPrChange w:id="431" w:author="Helger" w:date="2017-06-13T16:39:00Z">
              <w:rPr>
                <w:rStyle w:val="Hyperlnk"/>
              </w:rPr>
            </w:rPrChange>
          </w:rPr>
          <w:delText>Document Type Identifier Values</w:delText>
        </w:r>
        <w:r w:rsidR="005F57EB" w:rsidDel="00D75721">
          <w:rPr>
            <w:webHidden/>
          </w:rPr>
          <w:tab/>
          <w:delText>21</w:delText>
        </w:r>
      </w:del>
    </w:p>
    <w:p w14:paraId="687E1177" w14:textId="77777777" w:rsidR="005F57EB" w:rsidRPr="001764ED" w:rsidDel="00D75721" w:rsidRDefault="008540FB">
      <w:pPr>
        <w:pStyle w:val="Innehll1"/>
        <w:rPr>
          <w:del w:id="432" w:author="philip" w:date="2017-10-17T22:36:00Z"/>
          <w:kern w:val="0"/>
          <w:sz w:val="22"/>
          <w:lang w:val="nb-NO" w:eastAsia="nb-NO"/>
        </w:rPr>
      </w:pPr>
      <w:del w:id="433" w:author="philip" w:date="2017-10-17T22:36:00Z">
        <w:r w:rsidRPr="008540FB" w:rsidDel="00D75721">
          <w:rPr>
            <w:rPrChange w:id="434" w:author="Helger" w:date="2017-06-13T16:39:00Z">
              <w:rPr>
                <w:rStyle w:val="Hyperlnk"/>
              </w:rPr>
            </w:rPrChange>
          </w:rPr>
          <w:delText>5</w:delText>
        </w:r>
        <w:r w:rsidR="005F57EB" w:rsidRPr="001764ED" w:rsidDel="00D75721">
          <w:rPr>
            <w:kern w:val="0"/>
            <w:sz w:val="22"/>
            <w:lang w:val="nb-NO" w:eastAsia="nb-NO"/>
          </w:rPr>
          <w:tab/>
        </w:r>
        <w:r w:rsidRPr="008540FB" w:rsidDel="00D75721">
          <w:rPr>
            <w:rPrChange w:id="435" w:author="Helger" w:date="2017-06-13T16:39:00Z">
              <w:rPr>
                <w:rStyle w:val="Hyperlnk"/>
              </w:rPr>
            </w:rPrChange>
          </w:rPr>
          <w:delText>Policy on Identifying Processes supported by PEPPOL</w:delText>
        </w:r>
        <w:r w:rsidR="005F57EB" w:rsidDel="00D75721">
          <w:rPr>
            <w:webHidden/>
          </w:rPr>
          <w:tab/>
          <w:delText>24</w:delText>
        </w:r>
      </w:del>
    </w:p>
    <w:p w14:paraId="4770F459" w14:textId="77777777" w:rsidR="005F57EB" w:rsidRPr="001764ED" w:rsidDel="00D75721" w:rsidRDefault="008540FB">
      <w:pPr>
        <w:pStyle w:val="Innehll2"/>
        <w:rPr>
          <w:del w:id="436" w:author="philip" w:date="2017-10-17T22:36:00Z"/>
          <w:lang w:val="nb-NO" w:eastAsia="nb-NO"/>
        </w:rPr>
      </w:pPr>
      <w:del w:id="437" w:author="philip" w:date="2017-10-17T22:36:00Z">
        <w:r w:rsidRPr="008540FB" w:rsidDel="00D75721">
          <w:rPr>
            <w:rPrChange w:id="438" w:author="Helger" w:date="2017-06-13T16:39:00Z">
              <w:rPr>
                <w:rStyle w:val="Hyperlnk"/>
              </w:rPr>
            </w:rPrChange>
          </w:rPr>
          <w:delText>5.1</w:delText>
        </w:r>
        <w:r w:rsidR="005F57EB" w:rsidRPr="001764ED" w:rsidDel="00D75721">
          <w:rPr>
            <w:lang w:val="nb-NO" w:eastAsia="nb-NO"/>
          </w:rPr>
          <w:tab/>
        </w:r>
        <w:r w:rsidRPr="008540FB" w:rsidDel="00D75721">
          <w:rPr>
            <w:rPrChange w:id="439" w:author="Helger" w:date="2017-06-13T16:39:00Z">
              <w:rPr>
                <w:rStyle w:val="Hyperlnk"/>
              </w:rPr>
            </w:rPrChange>
          </w:rPr>
          <w:delText>Format</w:delText>
        </w:r>
        <w:r w:rsidR="005F57EB" w:rsidDel="00D75721">
          <w:rPr>
            <w:webHidden/>
          </w:rPr>
          <w:tab/>
          <w:delText>24</w:delText>
        </w:r>
      </w:del>
    </w:p>
    <w:p w14:paraId="535AC64F" w14:textId="77777777" w:rsidR="005F57EB" w:rsidRPr="001764ED" w:rsidDel="00D75721" w:rsidRDefault="008540FB">
      <w:pPr>
        <w:pStyle w:val="Innehll3"/>
        <w:rPr>
          <w:del w:id="440" w:author="philip" w:date="2017-10-17T22:36:00Z"/>
          <w:lang w:val="nb-NO" w:eastAsia="nb-NO"/>
        </w:rPr>
      </w:pPr>
      <w:del w:id="441" w:author="philip" w:date="2017-10-17T22:36:00Z">
        <w:r w:rsidRPr="008540FB" w:rsidDel="00D75721">
          <w:rPr>
            <w:rPrChange w:id="442" w:author="Helger" w:date="2017-06-13T16:39:00Z">
              <w:rPr>
                <w:rStyle w:val="Hyperlnk"/>
              </w:rPr>
            </w:rPrChange>
          </w:rPr>
          <w:delText>POLICY 15</w:delText>
        </w:r>
        <w:r w:rsidR="005F57EB" w:rsidRPr="001764ED" w:rsidDel="00D75721">
          <w:rPr>
            <w:lang w:val="nb-NO" w:eastAsia="nb-NO"/>
          </w:rPr>
          <w:tab/>
        </w:r>
        <w:r w:rsidRPr="008540FB" w:rsidDel="00D75721">
          <w:rPr>
            <w:rPrChange w:id="443" w:author="Helger" w:date="2017-06-13T16:39:00Z">
              <w:rPr>
                <w:rStyle w:val="Hyperlnk"/>
              </w:rPr>
            </w:rPrChange>
          </w:rPr>
          <w:delText>PEPPOL BusDox Process Identifier scheme</w:delText>
        </w:r>
        <w:r w:rsidR="005F57EB" w:rsidDel="00D75721">
          <w:rPr>
            <w:webHidden/>
          </w:rPr>
          <w:tab/>
          <w:delText>24</w:delText>
        </w:r>
      </w:del>
    </w:p>
    <w:p w14:paraId="5C76A595" w14:textId="77777777" w:rsidR="005F57EB" w:rsidRPr="001764ED" w:rsidDel="00D75721" w:rsidRDefault="008540FB">
      <w:pPr>
        <w:pStyle w:val="Innehll3"/>
        <w:rPr>
          <w:del w:id="444" w:author="philip" w:date="2017-10-17T22:36:00Z"/>
          <w:lang w:val="nb-NO" w:eastAsia="nb-NO"/>
        </w:rPr>
      </w:pPr>
      <w:del w:id="445" w:author="philip" w:date="2017-10-17T22:36:00Z">
        <w:r w:rsidRPr="008540FB" w:rsidDel="00D75721">
          <w:rPr>
            <w:rPrChange w:id="446" w:author="Helger" w:date="2017-06-13T16:39:00Z">
              <w:rPr>
                <w:rStyle w:val="Hyperlnk"/>
              </w:rPr>
            </w:rPrChange>
          </w:rPr>
          <w:delText>POLICY 16</w:delText>
        </w:r>
        <w:r w:rsidR="005F57EB" w:rsidRPr="001764ED" w:rsidDel="00D75721">
          <w:rPr>
            <w:lang w:val="nb-NO" w:eastAsia="nb-NO"/>
          </w:rPr>
          <w:tab/>
        </w:r>
        <w:r w:rsidRPr="008540FB" w:rsidDel="00D75721">
          <w:rPr>
            <w:rPrChange w:id="447" w:author="Helger" w:date="2017-06-13T16:39:00Z">
              <w:rPr>
                <w:rStyle w:val="Hyperlnk"/>
              </w:rPr>
            </w:rPrChange>
          </w:rPr>
          <w:delText>PEPPOL Process Identifiers</w:delText>
        </w:r>
        <w:r w:rsidR="005F57EB" w:rsidDel="00D75721">
          <w:rPr>
            <w:webHidden/>
          </w:rPr>
          <w:tab/>
          <w:delText>24</w:delText>
        </w:r>
      </w:del>
    </w:p>
    <w:p w14:paraId="4EBB19A6" w14:textId="77777777" w:rsidR="005F57EB" w:rsidRPr="001764ED" w:rsidDel="00D75721" w:rsidRDefault="008540FB">
      <w:pPr>
        <w:pStyle w:val="Innehll3"/>
        <w:rPr>
          <w:del w:id="448" w:author="philip" w:date="2017-10-17T22:36:00Z"/>
          <w:lang w:val="nb-NO" w:eastAsia="nb-NO"/>
        </w:rPr>
      </w:pPr>
      <w:del w:id="449" w:author="philip" w:date="2017-10-17T22:36:00Z">
        <w:r w:rsidRPr="008540FB" w:rsidDel="00D75721">
          <w:rPr>
            <w:rPrChange w:id="450" w:author="Helger" w:date="2017-06-13T16:39:00Z">
              <w:rPr>
                <w:rStyle w:val="Hyperlnk"/>
              </w:rPr>
            </w:rPrChange>
          </w:rPr>
          <w:delText>POLICY 17</w:delText>
        </w:r>
        <w:r w:rsidR="005F57EB" w:rsidRPr="001764ED" w:rsidDel="00D75721">
          <w:rPr>
            <w:lang w:val="nb-NO" w:eastAsia="nb-NO"/>
          </w:rPr>
          <w:tab/>
        </w:r>
        <w:r w:rsidRPr="008540FB" w:rsidDel="00D75721">
          <w:rPr>
            <w:rPrChange w:id="451" w:author="Helger" w:date="2017-06-13T16:39:00Z">
              <w:rPr>
                <w:rStyle w:val="Hyperlnk"/>
              </w:rPr>
            </w:rPrChange>
          </w:rPr>
          <w:delText>Specifying Process Identifiers in SMP documents</w:delText>
        </w:r>
        <w:r w:rsidR="005F57EB" w:rsidDel="00D75721">
          <w:rPr>
            <w:webHidden/>
          </w:rPr>
          <w:tab/>
          <w:delText>24</w:delText>
        </w:r>
      </w:del>
    </w:p>
    <w:p w14:paraId="7AD3CAF2" w14:textId="77777777" w:rsidR="005F57EB" w:rsidRPr="001764ED" w:rsidDel="00D75721" w:rsidRDefault="008540FB">
      <w:pPr>
        <w:pStyle w:val="Innehll2"/>
        <w:rPr>
          <w:del w:id="452" w:author="philip" w:date="2017-10-17T22:36:00Z"/>
          <w:lang w:val="nb-NO" w:eastAsia="nb-NO"/>
        </w:rPr>
      </w:pPr>
      <w:del w:id="453" w:author="philip" w:date="2017-10-17T22:36:00Z">
        <w:r w:rsidRPr="008540FB" w:rsidDel="00D75721">
          <w:rPr>
            <w:rPrChange w:id="454" w:author="Helger" w:date="2017-06-13T16:39:00Z">
              <w:rPr>
                <w:rStyle w:val="Hyperlnk"/>
              </w:rPr>
            </w:rPrChange>
          </w:rPr>
          <w:delText>5.2</w:delText>
        </w:r>
        <w:r w:rsidR="005F57EB" w:rsidRPr="001764ED" w:rsidDel="00D75721">
          <w:rPr>
            <w:lang w:val="nb-NO" w:eastAsia="nb-NO"/>
          </w:rPr>
          <w:tab/>
        </w:r>
        <w:r w:rsidRPr="008540FB" w:rsidDel="00D75721">
          <w:rPr>
            <w:rPrChange w:id="455" w:author="Helger" w:date="2017-06-13T16:39:00Z">
              <w:rPr>
                <w:rStyle w:val="Hyperlnk"/>
              </w:rPr>
            </w:rPrChange>
          </w:rPr>
          <w:delText>Process ID values</w:delText>
        </w:r>
        <w:r w:rsidR="005F57EB" w:rsidDel="00D75721">
          <w:rPr>
            <w:webHidden/>
          </w:rPr>
          <w:tab/>
          <w:delText>24</w:delText>
        </w:r>
      </w:del>
    </w:p>
    <w:p w14:paraId="2A1D975B" w14:textId="77777777" w:rsidR="005F57EB" w:rsidRPr="001764ED" w:rsidDel="00D75721" w:rsidRDefault="008540FB">
      <w:pPr>
        <w:pStyle w:val="Innehll1"/>
        <w:rPr>
          <w:del w:id="456" w:author="philip" w:date="2017-10-17T22:36:00Z"/>
          <w:kern w:val="0"/>
          <w:sz w:val="22"/>
          <w:lang w:val="nb-NO" w:eastAsia="nb-NO"/>
        </w:rPr>
      </w:pPr>
      <w:del w:id="457" w:author="philip" w:date="2017-10-17T22:36:00Z">
        <w:r w:rsidRPr="008540FB" w:rsidDel="00D75721">
          <w:rPr>
            <w:rPrChange w:id="458" w:author="Helger" w:date="2017-06-13T16:39:00Z">
              <w:rPr>
                <w:rStyle w:val="Hyperlnk"/>
              </w:rPr>
            </w:rPrChange>
          </w:rPr>
          <w:delText>6</w:delText>
        </w:r>
        <w:r w:rsidR="005F57EB" w:rsidRPr="001764ED" w:rsidDel="00D75721">
          <w:rPr>
            <w:kern w:val="0"/>
            <w:sz w:val="22"/>
            <w:lang w:val="nb-NO" w:eastAsia="nb-NO"/>
          </w:rPr>
          <w:tab/>
        </w:r>
        <w:r w:rsidRPr="008540FB" w:rsidDel="00D75721">
          <w:rPr>
            <w:rPrChange w:id="459" w:author="Helger" w:date="2017-06-13T16:39:00Z">
              <w:rPr>
                <w:rStyle w:val="Hyperlnk"/>
              </w:rPr>
            </w:rPrChange>
          </w:rPr>
          <w:delText>Policy on Identifying Transport Profiles in PEPPOL</w:delText>
        </w:r>
        <w:r w:rsidR="005F57EB" w:rsidDel="00D75721">
          <w:rPr>
            <w:webHidden/>
          </w:rPr>
          <w:tab/>
          <w:delText>28</w:delText>
        </w:r>
      </w:del>
    </w:p>
    <w:p w14:paraId="4C445832" w14:textId="77777777" w:rsidR="005F57EB" w:rsidRPr="001764ED" w:rsidDel="00D75721" w:rsidRDefault="008540FB">
      <w:pPr>
        <w:pStyle w:val="Innehll2"/>
        <w:rPr>
          <w:del w:id="460" w:author="philip" w:date="2017-10-17T22:36:00Z"/>
          <w:lang w:val="nb-NO" w:eastAsia="nb-NO"/>
        </w:rPr>
      </w:pPr>
      <w:del w:id="461" w:author="philip" w:date="2017-10-17T22:36:00Z">
        <w:r w:rsidRPr="008540FB" w:rsidDel="00D75721">
          <w:rPr>
            <w:rPrChange w:id="462" w:author="Helger" w:date="2017-06-13T16:39:00Z">
              <w:rPr>
                <w:rStyle w:val="Hyperlnk"/>
              </w:rPr>
            </w:rPrChange>
          </w:rPr>
          <w:delText>6.1</w:delText>
        </w:r>
        <w:r w:rsidR="005F57EB" w:rsidRPr="001764ED" w:rsidDel="00D75721">
          <w:rPr>
            <w:lang w:val="nb-NO" w:eastAsia="nb-NO"/>
          </w:rPr>
          <w:tab/>
        </w:r>
        <w:r w:rsidRPr="008540FB" w:rsidDel="00D75721">
          <w:rPr>
            <w:rPrChange w:id="463" w:author="Helger" w:date="2017-06-13T16:39:00Z">
              <w:rPr>
                <w:rStyle w:val="Hyperlnk"/>
              </w:rPr>
            </w:rPrChange>
          </w:rPr>
          <w:delText>SMP</w:delText>
        </w:r>
        <w:r w:rsidR="005F57EB" w:rsidDel="00D75721">
          <w:rPr>
            <w:webHidden/>
          </w:rPr>
          <w:tab/>
          <w:delText>28</w:delText>
        </w:r>
      </w:del>
    </w:p>
    <w:p w14:paraId="74F863B5" w14:textId="77777777" w:rsidR="005F57EB" w:rsidRPr="001764ED" w:rsidDel="00D75721" w:rsidRDefault="008540FB">
      <w:pPr>
        <w:pStyle w:val="Innehll3"/>
        <w:rPr>
          <w:del w:id="464" w:author="philip" w:date="2017-10-17T22:36:00Z"/>
          <w:lang w:val="nb-NO" w:eastAsia="nb-NO"/>
        </w:rPr>
      </w:pPr>
      <w:del w:id="465" w:author="philip" w:date="2017-10-17T22:36:00Z">
        <w:r w:rsidRPr="008540FB" w:rsidDel="00D75721">
          <w:rPr>
            <w:rPrChange w:id="466" w:author="Helger" w:date="2017-06-13T16:39:00Z">
              <w:rPr>
                <w:rStyle w:val="Hyperlnk"/>
              </w:rPr>
            </w:rPrChange>
          </w:rPr>
          <w:delText>POLICY 18</w:delText>
        </w:r>
        <w:r w:rsidR="005F57EB" w:rsidRPr="001764ED" w:rsidDel="00D75721">
          <w:rPr>
            <w:lang w:val="nb-NO" w:eastAsia="nb-NO"/>
          </w:rPr>
          <w:tab/>
        </w:r>
        <w:r w:rsidRPr="008540FB" w:rsidDel="00D75721">
          <w:rPr>
            <w:rPrChange w:id="467" w:author="Helger" w:date="2017-06-13T16:39:00Z">
              <w:rPr>
                <w:rStyle w:val="Hyperlnk"/>
              </w:rPr>
            </w:rPrChange>
          </w:rPr>
          <w:delText>Specifying Transport Profiles in SMP documents</w:delText>
        </w:r>
        <w:r w:rsidR="005F57EB" w:rsidDel="00D75721">
          <w:rPr>
            <w:webHidden/>
          </w:rPr>
          <w:tab/>
          <w:delText>28</w:delText>
        </w:r>
      </w:del>
    </w:p>
    <w:p w14:paraId="78160605" w14:textId="77777777" w:rsidR="005F57EB" w:rsidRPr="001764ED" w:rsidDel="00D75721" w:rsidRDefault="008540FB">
      <w:pPr>
        <w:pStyle w:val="Innehll1"/>
        <w:rPr>
          <w:del w:id="468" w:author="philip" w:date="2017-10-17T22:36:00Z"/>
          <w:kern w:val="0"/>
          <w:sz w:val="22"/>
          <w:lang w:val="nb-NO" w:eastAsia="nb-NO"/>
        </w:rPr>
      </w:pPr>
      <w:del w:id="469" w:author="philip" w:date="2017-10-17T22:36:00Z">
        <w:r w:rsidRPr="008540FB" w:rsidDel="00D75721">
          <w:rPr>
            <w:rPrChange w:id="470" w:author="Helger" w:date="2017-06-13T16:39:00Z">
              <w:rPr>
                <w:rStyle w:val="Hyperlnk"/>
              </w:rPr>
            </w:rPrChange>
          </w:rPr>
          <w:delText>7</w:delText>
        </w:r>
        <w:r w:rsidR="005F57EB" w:rsidRPr="001764ED" w:rsidDel="00D75721">
          <w:rPr>
            <w:kern w:val="0"/>
            <w:sz w:val="22"/>
            <w:lang w:val="nb-NO" w:eastAsia="nb-NO"/>
          </w:rPr>
          <w:tab/>
        </w:r>
        <w:r w:rsidRPr="008540FB" w:rsidDel="00D75721">
          <w:rPr>
            <w:rPrChange w:id="471" w:author="Helger" w:date="2017-06-13T16:39:00Z">
              <w:rPr>
                <w:rStyle w:val="Hyperlnk"/>
              </w:rPr>
            </w:rPrChange>
          </w:rPr>
          <w:delText>Governance of this Policy</w:delText>
        </w:r>
        <w:r w:rsidR="005F57EB" w:rsidDel="00D75721">
          <w:rPr>
            <w:webHidden/>
          </w:rPr>
          <w:tab/>
          <w:delText>29</w:delText>
        </w:r>
      </w:del>
    </w:p>
    <w:p w14:paraId="7FF1E3FA" w14:textId="77777777" w:rsidR="00C66CC9" w:rsidRPr="00C66CC9" w:rsidRDefault="008540FB" w:rsidP="00C66CC9">
      <w:r w:rsidRPr="001F4312">
        <w:fldChar w:fldCharType="end"/>
      </w:r>
      <w:bookmarkStart w:id="472" w:name="_Toc316247562"/>
    </w:p>
    <w:p w14:paraId="7DC3D8E4" w14:textId="77777777" w:rsidR="00455E1E" w:rsidRPr="006132BB" w:rsidRDefault="00483A49" w:rsidP="006132BB">
      <w:pPr>
        <w:pStyle w:val="Rubrik1"/>
      </w:pPr>
      <w:r w:rsidRPr="006132BB">
        <w:lastRenderedPageBreak/>
        <w:t xml:space="preserve"> </w:t>
      </w:r>
      <w:bookmarkStart w:id="473" w:name="_Toc496043273"/>
      <w:r w:rsidRPr="006132BB">
        <w:t>Introduction</w:t>
      </w:r>
      <w:bookmarkEnd w:id="473"/>
    </w:p>
    <w:p w14:paraId="5D649265" w14:textId="77777777" w:rsidR="006B4C99" w:rsidRPr="006B4C99" w:rsidRDefault="00455E1E" w:rsidP="006B4C99">
      <w:pPr>
        <w:pStyle w:val="Rubrik2"/>
      </w:pPr>
      <w:del w:id="474" w:author="Helger" w:date="2017-06-13T17:09:00Z">
        <w:r w:rsidRPr="006B4C99" w:rsidDel="001870DB">
          <w:delText xml:space="preserve"> </w:delText>
        </w:r>
        <w:r w:rsidR="00483A49" w:rsidRPr="006B4C99" w:rsidDel="001870DB">
          <w:delText xml:space="preserve"> </w:delText>
        </w:r>
      </w:del>
      <w:bookmarkStart w:id="475" w:name="_Toc496043274"/>
      <w:r w:rsidR="00856B5F">
        <w:t>Audience</w:t>
      </w:r>
      <w:bookmarkEnd w:id="475"/>
      <w:r w:rsidR="00856B5F">
        <w:t xml:space="preserve"> </w:t>
      </w:r>
    </w:p>
    <w:p w14:paraId="7651185C" w14:textId="77777777" w:rsidR="00EC186E" w:rsidRPr="00C95718" w:rsidRDefault="00483A49" w:rsidP="00303B13">
      <w:pPr>
        <w:ind w:left="708" w:hanging="708"/>
        <w:rPr>
          <w:lang w:bidi="ne-NP"/>
        </w:rPr>
        <w:pPrChange w:id="476" w:author="Henrik Möller" w:date="2017-12-14T07:51:00Z">
          <w:pPr/>
        </w:pPrChange>
      </w:pPr>
      <w:r>
        <w:t xml:space="preserve">This document describes a PEPPOL policy and guidelines for use of identifiers within the PEPPOL network. </w:t>
      </w:r>
      <w:r w:rsidR="00264E53">
        <w:t xml:space="preserve">The intended audience for this document </w:t>
      </w:r>
      <w:del w:id="477" w:author="Henrik Möller" w:date="2017-12-14T07:52:00Z">
        <w:r w:rsidR="00264E53" w:rsidDel="00303B13">
          <w:delText xml:space="preserve">are </w:delText>
        </w:r>
      </w:del>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14:paraId="2020824D" w14:textId="77777777" w:rsidR="00EC186E" w:rsidRPr="0071119E" w:rsidRDefault="00EC186E" w:rsidP="00BF0A1A">
      <w:pPr>
        <w:numPr>
          <w:ilvl w:val="0"/>
          <w:numId w:val="13"/>
        </w:numPr>
      </w:pPr>
      <w:r w:rsidRPr="0071119E">
        <w:t>ICT Architects</w:t>
      </w:r>
    </w:p>
    <w:p w14:paraId="1A3387A3" w14:textId="77777777" w:rsidR="00EC186E" w:rsidDel="00D75721" w:rsidRDefault="00EC186E">
      <w:pPr>
        <w:numPr>
          <w:ilvl w:val="0"/>
          <w:numId w:val="13"/>
        </w:numPr>
        <w:rPr>
          <w:del w:id="478" w:author="philip" w:date="2017-10-17T22:37:00Z"/>
        </w:rPr>
        <w:pPrChange w:id="479" w:author="philip" w:date="2017-10-17T22:37:00Z">
          <w:pPr/>
        </w:pPrChange>
      </w:pPr>
      <w:r w:rsidRPr="0071119E">
        <w:t>ICT Developers</w:t>
      </w:r>
    </w:p>
    <w:p w14:paraId="45E72C84" w14:textId="77777777" w:rsidR="00D75721" w:rsidRPr="0071119E" w:rsidRDefault="00D75721" w:rsidP="00BF0A1A">
      <w:pPr>
        <w:numPr>
          <w:ilvl w:val="0"/>
          <w:numId w:val="13"/>
        </w:numPr>
        <w:rPr>
          <w:ins w:id="480" w:author="philip" w:date="2017-10-17T22:37:00Z"/>
        </w:rPr>
      </w:pPr>
    </w:p>
    <w:p w14:paraId="50A3958D" w14:textId="77777777" w:rsidR="00EC186E" w:rsidRPr="00483A49" w:rsidDel="00D75721" w:rsidRDefault="00EC186E">
      <w:pPr>
        <w:numPr>
          <w:ilvl w:val="0"/>
          <w:numId w:val="13"/>
        </w:numPr>
        <w:rPr>
          <w:del w:id="481" w:author="philip" w:date="2017-10-17T22:37:00Z"/>
        </w:rPr>
      </w:pPr>
      <w:r w:rsidRPr="0071119E">
        <w:t>Business Experts</w:t>
      </w:r>
    </w:p>
    <w:p w14:paraId="2EAD14A5" w14:textId="77777777" w:rsidR="00264E53" w:rsidRPr="006B4C99" w:rsidDel="00D75721" w:rsidRDefault="00264E53">
      <w:pPr>
        <w:jc w:val="both"/>
        <w:rPr>
          <w:del w:id="482" w:author="philip" w:date="2017-10-17T22:37:00Z"/>
        </w:rPr>
        <w:pPrChange w:id="483" w:author="philip" w:date="2017-10-17T22:37:00Z">
          <w:pPr>
            <w:pStyle w:val="Rubrik2"/>
          </w:pPr>
        </w:pPrChange>
      </w:pPr>
      <w:del w:id="484" w:author="philip" w:date="2017-10-17T22:37:00Z">
        <w:r w:rsidRPr="006B4C99" w:rsidDel="00D75721">
          <w:delText>Implementation and support</w:delText>
        </w:r>
      </w:del>
    </w:p>
    <w:p w14:paraId="40FDD04A" w14:textId="77777777" w:rsidR="00DA4735" w:rsidRDefault="00741CB9">
      <w:pPr>
        <w:rPr>
          <w:del w:id="485" w:author="Helger" w:date="2017-06-13T17:13:00Z"/>
        </w:rPr>
      </w:pPr>
      <w:del w:id="486" w:author="Helger" w:date="2017-06-13T17:13:00Z">
        <w:r w:rsidRPr="00F90122" w:rsidDel="002F349C">
          <w:delText>PEPPOL has set up the PEPPOL Enterprise Interoperability Architecture (EIA) – that presents the PEPPOL artefacts in a repository. The EIA repository is a three dimensional matrix for organizing results of the project. The PEPPOL EIA is a 3 dimensional cube you can navigate by clicking a one of the blue cell in the frame.</w:delText>
        </w:r>
        <w:r w:rsidR="00BB581A" w:rsidDel="002F349C">
          <w:delText xml:space="preserve"> </w:delText>
        </w:r>
        <w:r w:rsidRPr="00F90122" w:rsidDel="002F349C">
          <w:delText xml:space="preserve">For more information about the PEPPOL EIA, see </w:delText>
        </w:r>
        <w:r w:rsidR="0082373C" w:rsidDel="002F349C">
          <w:rPr>
            <w:iCs/>
          </w:rPr>
          <w:delText>[PEPPOL_EIA].</w:delText>
        </w:r>
        <w:bookmarkStart w:id="487" w:name="_Toc485137421"/>
        <w:bookmarkStart w:id="488" w:name="_Toc496043127"/>
        <w:bookmarkEnd w:id="487"/>
        <w:bookmarkEnd w:id="488"/>
      </w:del>
    </w:p>
    <w:p w14:paraId="642C7242" w14:textId="77777777" w:rsidR="00DA4735" w:rsidRDefault="00741CB9">
      <w:pPr>
        <w:numPr>
          <w:ilvl w:val="0"/>
          <w:numId w:val="13"/>
        </w:numPr>
        <w:pPrChange w:id="489" w:author="philip" w:date="2017-10-17T22:37:00Z">
          <w:pPr/>
        </w:pPrChange>
      </w:pPr>
      <w:del w:id="490" w:author="Helger" w:date="2017-06-13T17:13:00Z">
        <w:r w:rsidRPr="00F90122" w:rsidDel="002F349C">
          <w:rPr>
            <w:iCs/>
          </w:rPr>
          <w:delText xml:space="preserve">The latest version of this document can be found </w:delText>
        </w:r>
        <w:r w:rsidDel="002F349C">
          <w:rPr>
            <w:iCs/>
          </w:rPr>
          <w:delText>at</w:delText>
        </w:r>
        <w:r w:rsidRPr="00F90122" w:rsidDel="002F349C">
          <w:rPr>
            <w:iCs/>
          </w:rPr>
          <w:delText xml:space="preserve">: </w:delText>
        </w:r>
        <w:r w:rsidR="000F21E1" w:rsidRPr="000F21E1" w:rsidDel="002F349C">
          <w:rPr>
            <w:iCs/>
          </w:rPr>
          <w:delText xml:space="preserve">Transport Infrastructure </w:delText>
        </w:r>
        <w:r w:rsidR="0082373C" w:rsidDel="002F349C">
          <w:rPr>
            <w:iCs/>
          </w:rPr>
          <w:delText>/ ICT Architecture / Models.</w:delText>
        </w:r>
      </w:del>
    </w:p>
    <w:p w14:paraId="182843D7" w14:textId="77777777" w:rsidR="00483A49" w:rsidRDefault="00483A49" w:rsidP="006B4C99">
      <w:pPr>
        <w:pStyle w:val="Rubrik2"/>
      </w:pPr>
      <w:bookmarkStart w:id="491" w:name="_Toc496043275"/>
      <w:r w:rsidRPr="006B4C99">
        <w:t>References</w:t>
      </w:r>
      <w:bookmarkEnd w:id="491"/>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9"/>
        <w:gridCol w:w="6813"/>
      </w:tblGrid>
      <w:tr w:rsidR="0082373C" w:rsidRPr="007852AB" w14:paraId="1CD17685" w14:textId="77777777" w:rsidTr="00315B04">
        <w:tc>
          <w:tcPr>
            <w:tcW w:w="1237" w:type="pct"/>
            <w:shd w:val="clear" w:color="auto" w:fill="auto"/>
          </w:tcPr>
          <w:p w14:paraId="5BBF5E3A" w14:textId="77777777" w:rsidR="0082373C" w:rsidRPr="007852AB" w:rsidRDefault="0082373C" w:rsidP="007852AB">
            <w:pPr>
              <w:ind w:right="-143"/>
              <w:rPr>
                <w:iCs/>
              </w:rPr>
            </w:pPr>
            <w:r w:rsidRPr="007852AB">
              <w:rPr>
                <w:iCs/>
              </w:rPr>
              <w:t>[PEPPOL]</w:t>
            </w:r>
          </w:p>
        </w:tc>
        <w:tc>
          <w:tcPr>
            <w:tcW w:w="3763" w:type="pct"/>
            <w:shd w:val="clear" w:color="auto" w:fill="auto"/>
          </w:tcPr>
          <w:p w14:paraId="578ED014" w14:textId="77777777" w:rsidR="0082373C" w:rsidRPr="007852AB" w:rsidRDefault="008540FB" w:rsidP="007852AB">
            <w:pPr>
              <w:ind w:right="-143"/>
              <w:rPr>
                <w:iCs/>
              </w:rPr>
            </w:pPr>
            <w:hyperlink r:id="rId14" w:history="1">
              <w:r w:rsidR="0082373C" w:rsidRPr="007852AB">
                <w:rPr>
                  <w:rStyle w:val="Hyperlnk"/>
                  <w:iCs/>
                </w:rPr>
                <w:t>http://www.peppol.eu/</w:t>
              </w:r>
            </w:hyperlink>
          </w:p>
        </w:tc>
      </w:tr>
      <w:tr w:rsidR="001870DB" w:rsidRPr="007852AB" w14:paraId="33FE756C" w14:textId="77777777" w:rsidTr="00315B04">
        <w:trPr>
          <w:ins w:id="492" w:author="Helger" w:date="2017-06-13T17:09:00Z"/>
        </w:trPr>
        <w:tc>
          <w:tcPr>
            <w:tcW w:w="1237" w:type="pct"/>
            <w:shd w:val="clear" w:color="auto" w:fill="auto"/>
          </w:tcPr>
          <w:p w14:paraId="2ABC8B55" w14:textId="77777777" w:rsidR="001870DB" w:rsidRPr="007852AB" w:rsidRDefault="001870DB" w:rsidP="007852AB">
            <w:pPr>
              <w:ind w:right="-143"/>
              <w:rPr>
                <w:ins w:id="493" w:author="Helger" w:date="2017-06-13T17:09:00Z"/>
                <w:iCs/>
              </w:rPr>
            </w:pPr>
            <w:ins w:id="494" w:author="Helger" w:date="2017-06-13T17:09:00Z">
              <w:r>
                <w:rPr>
                  <w:iCs/>
                </w:rPr>
                <w:t>[</w:t>
              </w:r>
              <w:r>
                <w:t>PEPPOL_CL]</w:t>
              </w:r>
            </w:ins>
          </w:p>
        </w:tc>
        <w:tc>
          <w:tcPr>
            <w:tcW w:w="3763" w:type="pct"/>
            <w:shd w:val="clear" w:color="auto" w:fill="auto"/>
          </w:tcPr>
          <w:p w14:paraId="1E3A0C81" w14:textId="77777777" w:rsidR="001870DB" w:rsidRDefault="008540FB">
            <w:pPr>
              <w:ind w:right="-143"/>
              <w:rPr>
                <w:ins w:id="495" w:author="Helger" w:date="2017-06-13T17:09:00Z"/>
              </w:rPr>
            </w:pPr>
            <w:ins w:id="496" w:author="Helger" w:date="2017-06-13T17:10:00Z">
              <w:r>
                <w:fldChar w:fldCharType="begin"/>
              </w:r>
              <w:r w:rsidR="001870DB">
                <w:instrText xml:space="preserve"> HYPERLINK "</w:instrText>
              </w:r>
              <w:r w:rsidR="001870DB" w:rsidRPr="001870DB">
                <w:instrText>https://github.com/OpenPEPPOL/ticc-codelist/tree/master/releases</w:instrText>
              </w:r>
              <w:r w:rsidR="001870DB">
                <w:instrText xml:space="preserve">" </w:instrText>
              </w:r>
              <w:r>
                <w:fldChar w:fldCharType="separate"/>
              </w:r>
              <w:r w:rsidR="001870DB" w:rsidRPr="00CD463A">
                <w:rPr>
                  <w:rStyle w:val="Hyperlnk"/>
                </w:rPr>
                <w:t>https://github.com/OpenPEPPOL/ticc-codelist/tree/master/releases</w:t>
              </w:r>
              <w:r>
                <w:fldChar w:fldCharType="end"/>
              </w:r>
            </w:ins>
          </w:p>
        </w:tc>
      </w:tr>
      <w:tr w:rsidR="0082373C" w:rsidRPr="007852AB" w:rsidDel="002F349C" w14:paraId="50359788" w14:textId="77777777" w:rsidTr="00315B04">
        <w:trPr>
          <w:del w:id="497" w:author="Helger" w:date="2017-06-13T17:13:00Z"/>
        </w:trPr>
        <w:tc>
          <w:tcPr>
            <w:tcW w:w="1237" w:type="pct"/>
            <w:shd w:val="clear" w:color="auto" w:fill="auto"/>
          </w:tcPr>
          <w:p w14:paraId="43EB91CB" w14:textId="77777777" w:rsidR="0082373C" w:rsidRPr="007852AB" w:rsidDel="002F349C" w:rsidRDefault="0082373C" w:rsidP="007852AB">
            <w:pPr>
              <w:ind w:right="-143"/>
              <w:rPr>
                <w:del w:id="498" w:author="Helger" w:date="2017-06-13T17:13:00Z"/>
                <w:iCs/>
              </w:rPr>
            </w:pPr>
            <w:del w:id="499" w:author="Helger" w:date="2017-06-13T17:13:00Z">
              <w:r w:rsidRPr="007852AB" w:rsidDel="002F349C">
                <w:rPr>
                  <w:iCs/>
                </w:rPr>
                <w:delText>[PEPPOL_EIA]</w:delText>
              </w:r>
            </w:del>
          </w:p>
        </w:tc>
        <w:tc>
          <w:tcPr>
            <w:tcW w:w="3763" w:type="pct"/>
            <w:shd w:val="clear" w:color="auto" w:fill="auto"/>
          </w:tcPr>
          <w:p w14:paraId="3F44DF41" w14:textId="77777777" w:rsidR="0082373C" w:rsidRPr="007852AB" w:rsidDel="002F349C" w:rsidRDefault="008540FB" w:rsidP="007852AB">
            <w:pPr>
              <w:ind w:right="-143"/>
              <w:rPr>
                <w:del w:id="500" w:author="Helger" w:date="2017-06-13T17:13:00Z"/>
                <w:iCs/>
              </w:rPr>
            </w:pPr>
            <w:del w:id="501" w:author="Helger" w:date="2017-06-13T17:13:00Z">
              <w:r w:rsidDel="002F349C">
                <w:fldChar w:fldCharType="begin"/>
              </w:r>
              <w:r w:rsidR="00055C84" w:rsidDel="002F349C">
                <w:delInstrText xml:space="preserve"> HYPERLINK "http://www.peppol.eu/peppol_components/peppol-eia/eia" </w:delInstrText>
              </w:r>
              <w:r w:rsidDel="002F349C">
                <w:fldChar w:fldCharType="separate"/>
              </w:r>
              <w:r w:rsidR="0082373C" w:rsidRPr="007852AB" w:rsidDel="002F349C">
                <w:rPr>
                  <w:rStyle w:val="Hyperlnk"/>
                  <w:iCs/>
                </w:rPr>
                <w:delText>http://www.peppol.eu/peppol_components/peppol-eia/eia</w:delText>
              </w:r>
              <w:r w:rsidDel="002F349C">
                <w:rPr>
                  <w:rStyle w:val="Hyperlnk"/>
                  <w:iCs/>
                </w:rPr>
                <w:fldChar w:fldCharType="end"/>
              </w:r>
            </w:del>
          </w:p>
        </w:tc>
      </w:tr>
      <w:tr w:rsidR="0082373C" w:rsidRPr="007852AB" w14:paraId="04DFA7F6" w14:textId="77777777" w:rsidTr="00315B04">
        <w:tc>
          <w:tcPr>
            <w:tcW w:w="1237" w:type="pct"/>
            <w:shd w:val="clear" w:color="auto" w:fill="auto"/>
          </w:tcPr>
          <w:p w14:paraId="33030ADB" w14:textId="77777777"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14:paraId="16C45438" w14:textId="77777777" w:rsidR="0082373C" w:rsidRPr="007852AB" w:rsidRDefault="008540FB">
            <w:pPr>
              <w:ind w:right="-143"/>
              <w:rPr>
                <w:bCs/>
                <w:lang w:val="en-US" w:bidi="ne-NP"/>
              </w:rPr>
            </w:pPr>
            <w:ins w:id="502" w:author="Helger" w:date="2017-06-13T17:12:00Z">
              <w:r>
                <w:fldChar w:fldCharType="begin"/>
              </w:r>
              <w:r w:rsidR="001870DB">
                <w:instrText xml:space="preserve"> HYPERLINK "</w:instrText>
              </w:r>
              <w:r w:rsidR="001870DB" w:rsidRPr="001870DB">
                <w:instrText>https://peppol.eu/downloads/post-award/</w:instrText>
              </w:r>
              <w:r w:rsidR="001870DB">
                <w:instrText xml:space="preserve">" </w:instrText>
              </w:r>
              <w:r>
                <w:fldChar w:fldCharType="separate"/>
              </w:r>
              <w:r w:rsidR="001870DB" w:rsidRPr="00CD463A">
                <w:rPr>
                  <w:rStyle w:val="Hyperlnk"/>
                </w:rPr>
                <w:t>https://peppol.eu/downloads/post-award/</w:t>
              </w:r>
              <w:r>
                <w:fldChar w:fldCharType="end"/>
              </w:r>
            </w:ins>
            <w:del w:id="503" w:author="Helger" w:date="2017-06-13T17:12:00Z">
              <w:r w:rsidDel="001870DB">
                <w:fldChar w:fldCharType="begin"/>
              </w:r>
              <w:r w:rsidR="00055C84" w:rsidDel="001870DB">
                <w:delInstrText xml:space="preserve"> HYPERLINK "http://www.peppol.eu/peppol_components/peppol-eia/eia" \l "ict-architecture/post-award-eprocurement/models" </w:delInstrText>
              </w:r>
              <w:r w:rsidDel="001870DB">
                <w:fldChar w:fldCharType="separate"/>
              </w:r>
              <w:r w:rsidR="0082373C" w:rsidRPr="007852AB" w:rsidDel="001870DB">
                <w:rPr>
                  <w:rStyle w:val="Hyperlnk"/>
                  <w:bCs/>
                  <w:lang w:val="en-US" w:bidi="ne-NP"/>
                </w:rPr>
                <w:delText>http://www.peppol.eu/peppol_components/peppol-eia/eia#ict-architecture/post-award-eprocurement/models</w:delText>
              </w:r>
              <w:r w:rsidDel="001870DB">
                <w:rPr>
                  <w:rStyle w:val="Hyperlnk"/>
                  <w:bCs/>
                  <w:lang w:val="en-US" w:bidi="ne-NP"/>
                </w:rPr>
                <w:fldChar w:fldCharType="end"/>
              </w:r>
            </w:del>
          </w:p>
        </w:tc>
      </w:tr>
      <w:tr w:rsidR="0082373C" w:rsidRPr="0082373C" w14:paraId="7CA8178C" w14:textId="77777777" w:rsidTr="00315B04">
        <w:tc>
          <w:tcPr>
            <w:tcW w:w="1237" w:type="pct"/>
            <w:shd w:val="clear" w:color="auto" w:fill="auto"/>
          </w:tcPr>
          <w:p w14:paraId="133B4403" w14:textId="77777777" w:rsidR="0082373C" w:rsidRPr="007852AB" w:rsidRDefault="0082373C" w:rsidP="007852AB">
            <w:pPr>
              <w:ind w:right="-143"/>
              <w:rPr>
                <w:iCs/>
              </w:rPr>
            </w:pPr>
            <w:r w:rsidRPr="007852AB">
              <w:rPr>
                <w:iCs/>
              </w:rPr>
              <w:t>[PEPPOL_Transp]</w:t>
            </w:r>
          </w:p>
        </w:tc>
        <w:tc>
          <w:tcPr>
            <w:tcW w:w="3763" w:type="pct"/>
            <w:shd w:val="clear" w:color="auto" w:fill="auto"/>
          </w:tcPr>
          <w:p w14:paraId="63ACF10B" w14:textId="77777777" w:rsidR="0082373C" w:rsidRPr="0082373C" w:rsidRDefault="008540FB">
            <w:pPr>
              <w:ind w:right="-143"/>
            </w:pPr>
            <w:ins w:id="504" w:author="Helger" w:date="2017-06-13T17:12:00Z">
              <w:r>
                <w:fldChar w:fldCharType="begin"/>
              </w:r>
              <w:r w:rsidR="001870DB">
                <w:instrText xml:space="preserve"> HYPERLINK "</w:instrText>
              </w:r>
              <w:r w:rsidR="001870DB" w:rsidRPr="001870DB">
                <w:instrText>https://peppol.eu/downloads/the-peppol-edelivery-network-specifications/</w:instrText>
              </w:r>
              <w:r w:rsidR="001870DB">
                <w:instrText xml:space="preserve">" </w:instrText>
              </w:r>
              <w:r>
                <w:fldChar w:fldCharType="separate"/>
              </w:r>
              <w:r w:rsidR="001870DB" w:rsidRPr="00CD463A">
                <w:rPr>
                  <w:rStyle w:val="Hyperlnk"/>
                </w:rPr>
                <w:t>https://peppol.eu/downloads/the-peppol-edelivery-network-specifications/</w:t>
              </w:r>
              <w:r>
                <w:fldChar w:fldCharType="end"/>
              </w:r>
            </w:ins>
            <w:del w:id="505" w:author="Helger" w:date="2017-06-13T17:12:00Z">
              <w:r w:rsidDel="001870DB">
                <w:fldChar w:fldCharType="begin"/>
              </w:r>
              <w:r w:rsidR="00055C84" w:rsidDel="001870DB">
                <w:delInstrText xml:space="preserve"> HYPERLINK "http://www.peppol.eu/peppol_components/peppol-eia/eia" \l "ict-architecture/transport-infrastructure/models" </w:delInstrText>
              </w:r>
              <w:r w:rsidDel="001870DB">
                <w:fldChar w:fldCharType="separate"/>
              </w:r>
              <w:r w:rsidR="0082373C" w:rsidRPr="0082373C" w:rsidDel="001870DB">
                <w:rPr>
                  <w:rStyle w:val="Hyperlnk"/>
                </w:rPr>
                <w:delText>http://www.peppol.eu/peppol_components/peppol-eia/eia#ict-architecture/transport-infrastructure/models</w:delText>
              </w:r>
              <w:r w:rsidDel="001870DB">
                <w:rPr>
                  <w:rStyle w:val="Hyperlnk"/>
                </w:rPr>
                <w:fldChar w:fldCharType="end"/>
              </w:r>
            </w:del>
          </w:p>
        </w:tc>
      </w:tr>
      <w:tr w:rsidR="0082373C" w:rsidRPr="0082373C" w14:paraId="038258A6" w14:textId="77777777" w:rsidTr="00315B04">
        <w:tc>
          <w:tcPr>
            <w:tcW w:w="1237" w:type="pct"/>
            <w:shd w:val="clear" w:color="auto" w:fill="auto"/>
          </w:tcPr>
          <w:p w14:paraId="579C4CEB" w14:textId="77777777" w:rsidR="0082373C" w:rsidRPr="007852AB" w:rsidRDefault="0082373C" w:rsidP="007852AB">
            <w:pPr>
              <w:ind w:right="-143"/>
              <w:rPr>
                <w:iCs/>
              </w:rPr>
            </w:pPr>
            <w:r w:rsidRPr="007852AB">
              <w:rPr>
                <w:iCs/>
              </w:rPr>
              <w:t>[CEN_BII]</w:t>
            </w:r>
          </w:p>
        </w:tc>
        <w:tc>
          <w:tcPr>
            <w:tcW w:w="3763" w:type="pct"/>
            <w:shd w:val="clear" w:color="auto" w:fill="auto"/>
          </w:tcPr>
          <w:p w14:paraId="223FC557" w14:textId="77777777" w:rsidR="0082373C" w:rsidRPr="0082373C" w:rsidRDefault="008540FB" w:rsidP="007852AB">
            <w:pPr>
              <w:ind w:right="-143"/>
            </w:pPr>
            <w:hyperlink r:id="rId15" w:history="1">
              <w:r w:rsidR="0082373C" w:rsidRPr="007852AB">
                <w:rPr>
                  <w:rStyle w:val="Hyperlnk"/>
                  <w:iCs/>
                </w:rPr>
                <w:t>http://</w:t>
              </w:r>
              <w:r w:rsidR="0082373C" w:rsidRPr="0082373C">
                <w:rPr>
                  <w:rStyle w:val="Hyperlnk"/>
                </w:rPr>
                <w:t>www.cen.eu/cwa/bii/specs</w:t>
              </w:r>
            </w:hyperlink>
          </w:p>
        </w:tc>
      </w:tr>
      <w:tr w:rsidR="0082373C" w:rsidRPr="007852AB" w14:paraId="5D105699" w14:textId="77777777" w:rsidTr="00315B04">
        <w:tc>
          <w:tcPr>
            <w:tcW w:w="1237" w:type="pct"/>
            <w:shd w:val="clear" w:color="auto" w:fill="auto"/>
          </w:tcPr>
          <w:p w14:paraId="3A8F9B11" w14:textId="77777777" w:rsidR="0082373C" w:rsidRPr="007852AB" w:rsidRDefault="0082373C" w:rsidP="007852AB">
            <w:pPr>
              <w:ind w:right="-143"/>
              <w:rPr>
                <w:iCs/>
              </w:rPr>
            </w:pPr>
            <w:r w:rsidRPr="007852AB">
              <w:rPr>
                <w:iCs/>
              </w:rPr>
              <w:t>[CEN_BII2]</w:t>
            </w:r>
          </w:p>
        </w:tc>
        <w:tc>
          <w:tcPr>
            <w:tcW w:w="3763" w:type="pct"/>
            <w:shd w:val="clear" w:color="auto" w:fill="auto"/>
          </w:tcPr>
          <w:p w14:paraId="323CAEF2" w14:textId="77777777" w:rsidR="0082373C" w:rsidRPr="007852AB" w:rsidRDefault="008540FB" w:rsidP="007852AB">
            <w:pPr>
              <w:ind w:right="-143"/>
              <w:rPr>
                <w:iCs/>
              </w:rPr>
            </w:pPr>
            <w:hyperlink r:id="rId16" w:history="1">
              <w:r w:rsidR="0082373C" w:rsidRPr="007852AB">
                <w:rPr>
                  <w:rStyle w:val="Hyperlnk"/>
                  <w:iCs/>
                </w:rPr>
                <w:t>http://www.cenbii.eu</w:t>
              </w:r>
            </w:hyperlink>
          </w:p>
        </w:tc>
      </w:tr>
      <w:tr w:rsidR="003E3C6D" w:rsidRPr="0082373C" w14:paraId="7A548E12" w14:textId="77777777" w:rsidTr="00315B04">
        <w:tc>
          <w:tcPr>
            <w:tcW w:w="1237" w:type="pct"/>
            <w:shd w:val="clear" w:color="auto" w:fill="auto"/>
          </w:tcPr>
          <w:p w14:paraId="56D71FDF" w14:textId="77777777" w:rsidR="003E3C6D" w:rsidRPr="0082373C" w:rsidRDefault="003E3C6D" w:rsidP="003E3C6D">
            <w:r>
              <w:t>[CEN_BII2_Guideline]</w:t>
            </w:r>
          </w:p>
        </w:tc>
        <w:tc>
          <w:tcPr>
            <w:tcW w:w="3763" w:type="pct"/>
            <w:shd w:val="clear" w:color="auto" w:fill="auto"/>
          </w:tcPr>
          <w:p w14:paraId="15EE8442" w14:textId="77777777" w:rsidR="003E3C6D" w:rsidRPr="0082373C" w:rsidRDefault="008540FB" w:rsidP="00DA779F">
            <w:hyperlink r:id="rId17" w:history="1">
              <w:r w:rsidR="003E3C6D">
                <w:rPr>
                  <w:rStyle w:val="Hyperlnk"/>
                </w:rPr>
                <w:t>ftp://ftp.cen.eu/public/CWAs/BII2/CWA16558/CWA16558-Annex-C-BII-Guideline-ConformanceAndCustomizations-V1_0_0.pdf</w:t>
              </w:r>
            </w:hyperlink>
          </w:p>
        </w:tc>
      </w:tr>
      <w:tr w:rsidR="0082373C" w:rsidRPr="0082373C" w14:paraId="6239B034" w14:textId="77777777" w:rsidTr="00315B04">
        <w:tc>
          <w:tcPr>
            <w:tcW w:w="1237" w:type="pct"/>
            <w:shd w:val="clear" w:color="auto" w:fill="auto"/>
          </w:tcPr>
          <w:p w14:paraId="18DB4E4A" w14:textId="77777777" w:rsidR="0082373C" w:rsidRPr="0082373C" w:rsidRDefault="0082373C" w:rsidP="00DA779F">
            <w:r w:rsidRPr="0082373C">
              <w:t>[ISO 15459]</w:t>
            </w:r>
          </w:p>
        </w:tc>
        <w:tc>
          <w:tcPr>
            <w:tcW w:w="3763" w:type="pct"/>
            <w:shd w:val="clear" w:color="auto" w:fill="auto"/>
          </w:tcPr>
          <w:p w14:paraId="30572934" w14:textId="77777777" w:rsidR="0082373C" w:rsidRDefault="008540FB" w:rsidP="00DA779F">
            <w:hyperlink r:id="rId18" w:history="1">
              <w:r w:rsidR="0082373C" w:rsidRPr="0082373C">
                <w:rPr>
                  <w:rStyle w:val="Hyperlnk"/>
                </w:rPr>
                <w:t>http://www.iso.org/iso/iso_catalogue/catalogue_tc/catalogue_detail.htm?csnumber=51284</w:t>
              </w:r>
            </w:hyperlink>
          </w:p>
          <w:p w14:paraId="1AD46BD6" w14:textId="77777777" w:rsidR="0082373C" w:rsidRPr="0082373C" w:rsidRDefault="008540FB" w:rsidP="00DA779F">
            <w:hyperlink r:id="rId19" w:history="1">
              <w:r w:rsidR="0082373C" w:rsidRPr="0082373C">
                <w:rPr>
                  <w:rStyle w:val="Hyperlnk"/>
                </w:rPr>
                <w:t>http://www.iso.org/iso/iso_catalogue/catalogue_tc/catalogue_detail.htm?csnumber=43349</w:t>
              </w:r>
            </w:hyperlink>
          </w:p>
        </w:tc>
      </w:tr>
      <w:tr w:rsidR="0082373C" w:rsidRPr="007852AB" w14:paraId="53735123" w14:textId="77777777" w:rsidTr="00315B04">
        <w:tc>
          <w:tcPr>
            <w:tcW w:w="1237" w:type="pct"/>
            <w:shd w:val="clear" w:color="auto" w:fill="auto"/>
          </w:tcPr>
          <w:p w14:paraId="5A29B552" w14:textId="77777777" w:rsidR="0082373C" w:rsidRPr="007852AB" w:rsidRDefault="0082373C" w:rsidP="007852AB">
            <w:pPr>
              <w:ind w:right="-143"/>
              <w:rPr>
                <w:iCs/>
              </w:rPr>
            </w:pPr>
            <w:r w:rsidRPr="007852AB">
              <w:rPr>
                <w:iCs/>
              </w:rPr>
              <w:t>[ISO 9735 Service Code List (0007)]</w:t>
            </w:r>
          </w:p>
        </w:tc>
        <w:tc>
          <w:tcPr>
            <w:tcW w:w="3763" w:type="pct"/>
            <w:shd w:val="clear" w:color="auto" w:fill="auto"/>
          </w:tcPr>
          <w:p w14:paraId="0D1E035A" w14:textId="77777777" w:rsidR="0082373C" w:rsidRPr="007852AB" w:rsidRDefault="008540FB" w:rsidP="007852AB">
            <w:pPr>
              <w:ind w:right="-143"/>
              <w:rPr>
                <w:iCs/>
              </w:rPr>
            </w:pPr>
            <w:hyperlink r:id="rId20" w:history="1">
              <w:r w:rsidR="0082373C" w:rsidRPr="007852AB">
                <w:rPr>
                  <w:rStyle w:val="Hyperlnk"/>
                  <w:iCs/>
                </w:rPr>
                <w:t>http://www.gefeg.com/jswg/cl/v41/40107/cl3.htm</w:t>
              </w:r>
            </w:hyperlink>
          </w:p>
        </w:tc>
      </w:tr>
      <w:tr w:rsidR="0082373C" w:rsidRPr="007852AB" w14:paraId="76F1AA6D" w14:textId="77777777" w:rsidTr="00315B04">
        <w:tc>
          <w:tcPr>
            <w:tcW w:w="1237" w:type="pct"/>
            <w:shd w:val="clear" w:color="auto" w:fill="auto"/>
          </w:tcPr>
          <w:p w14:paraId="09FC8376" w14:textId="77777777" w:rsidR="0082373C" w:rsidRPr="007852AB" w:rsidRDefault="0082373C" w:rsidP="007852AB">
            <w:pPr>
              <w:ind w:right="-143"/>
              <w:rPr>
                <w:iCs/>
              </w:rPr>
            </w:pPr>
            <w:r w:rsidRPr="007852AB">
              <w:rPr>
                <w:iCs/>
              </w:rPr>
              <w:t>[ISO 6523]</w:t>
            </w:r>
          </w:p>
        </w:tc>
        <w:tc>
          <w:tcPr>
            <w:tcW w:w="3763" w:type="pct"/>
            <w:shd w:val="clear" w:color="auto" w:fill="auto"/>
          </w:tcPr>
          <w:p w14:paraId="374BEDE1" w14:textId="77777777" w:rsidR="0082373C" w:rsidRPr="007852AB" w:rsidRDefault="008540FB" w:rsidP="007852AB">
            <w:pPr>
              <w:ind w:right="-143"/>
              <w:rPr>
                <w:iCs/>
              </w:rPr>
            </w:pPr>
            <w:hyperlink r:id="rId21" w:history="1">
              <w:r w:rsidR="0082373C" w:rsidRPr="007852AB">
                <w:rPr>
                  <w:rStyle w:val="Hyperlnk"/>
                  <w:iCs/>
                </w:rPr>
                <w:t>http://www.iso.org/iso/catalogue_detail?csnumber=25773</w:t>
              </w:r>
            </w:hyperlink>
          </w:p>
        </w:tc>
      </w:tr>
      <w:tr w:rsidR="0082373C" w:rsidRPr="0082373C" w14:paraId="682CCA06" w14:textId="77777777" w:rsidTr="00315B04">
        <w:tc>
          <w:tcPr>
            <w:tcW w:w="1237" w:type="pct"/>
            <w:shd w:val="clear" w:color="auto" w:fill="auto"/>
          </w:tcPr>
          <w:p w14:paraId="302401B3" w14:textId="77777777" w:rsidR="0082373C" w:rsidRPr="007852AB" w:rsidRDefault="0082373C" w:rsidP="007852AB">
            <w:pPr>
              <w:ind w:right="-143"/>
              <w:rPr>
                <w:iCs/>
              </w:rPr>
            </w:pPr>
            <w:r w:rsidRPr="007852AB">
              <w:rPr>
                <w:iCs/>
              </w:rPr>
              <w:t>[OASIS UBL]</w:t>
            </w:r>
          </w:p>
        </w:tc>
        <w:tc>
          <w:tcPr>
            <w:tcW w:w="3763" w:type="pct"/>
            <w:shd w:val="clear" w:color="auto" w:fill="auto"/>
          </w:tcPr>
          <w:p w14:paraId="7061EB4B" w14:textId="77777777" w:rsidR="00DA4735" w:rsidRDefault="00DA4735">
            <w:pPr>
              <w:rPr>
                <w:ins w:id="506" w:author="philip" w:date="2017-10-17T22:40:00Z"/>
              </w:rPr>
              <w:pPrChange w:id="507" w:author="philip" w:date="2017-10-17T22:40:00Z">
                <w:pPr>
                  <w:ind w:right="-143"/>
                </w:pPr>
              </w:pPrChange>
            </w:pPr>
            <w:ins w:id="508" w:author="philip" w:date="2017-10-17T22:40:00Z">
              <w:r>
                <w:fldChar w:fldCharType="begin"/>
              </w:r>
              <w:r>
                <w:instrText xml:space="preserve"> HYPERLINK "</w:instrText>
              </w:r>
              <w:r w:rsidRPr="00DA4735">
                <w:instrText>http://docs.oasis-open.org/ubl/os-UBL-2.1/UBL-2.1.html</w:instrText>
              </w:r>
              <w:r>
                <w:instrText xml:space="preserve">" </w:instrText>
              </w:r>
              <w:r>
                <w:fldChar w:fldCharType="separate"/>
              </w:r>
              <w:r w:rsidRPr="00471731">
                <w:rPr>
                  <w:rStyle w:val="Hyperlnk"/>
                </w:rPr>
                <w:t>http://docs.oasis-open.org/ubl/os-UBL-2.1/UBL-2.1.html</w:t>
              </w:r>
              <w:r>
                <w:fldChar w:fldCharType="end"/>
              </w:r>
            </w:ins>
          </w:p>
          <w:p w14:paraId="778C9015" w14:textId="77777777" w:rsidR="0082373C" w:rsidDel="00DA4735" w:rsidRDefault="008540FB" w:rsidP="007852AB">
            <w:pPr>
              <w:ind w:right="-143"/>
              <w:rPr>
                <w:del w:id="509" w:author="philip" w:date="2017-10-17T22:40:00Z"/>
              </w:rPr>
            </w:pPr>
            <w:del w:id="510" w:author="philip" w:date="2017-10-17T22:40:00Z">
              <w:r w:rsidDel="00DA4735">
                <w:fldChar w:fldCharType="begin"/>
              </w:r>
              <w:r w:rsidR="00055C84" w:rsidDel="00DA4735">
                <w:delInstrText xml:space="preserve"> HYPERLINK "http://docs.oasis-open.org/ubl/os-UBL-2.0/UBL-2.0.html" </w:delInstrText>
              </w:r>
              <w:r w:rsidDel="00DA4735">
                <w:fldChar w:fldCharType="separate"/>
              </w:r>
              <w:r w:rsidR="0082373C" w:rsidRPr="007852AB" w:rsidDel="00DA4735">
                <w:rPr>
                  <w:rStyle w:val="Hyperlnk"/>
                  <w:iCs/>
                </w:rPr>
                <w:delText>http://docs.oasis-open.org/ubl/os-UBL-2.0/UBL-2.0.html</w:delText>
              </w:r>
              <w:r w:rsidDel="00DA4735">
                <w:rPr>
                  <w:rStyle w:val="Hyperlnk"/>
                  <w:iCs/>
                </w:rPr>
                <w:fldChar w:fldCharType="end"/>
              </w:r>
            </w:del>
          </w:p>
          <w:p w14:paraId="66806EF0" w14:textId="77777777" w:rsidR="0082373C" w:rsidRPr="00DA4735" w:rsidRDefault="00DA4735">
            <w:pPr>
              <w:pPrChange w:id="511" w:author="philip" w:date="2017-10-17T22:40:00Z">
                <w:pPr>
                  <w:ind w:right="-143"/>
                </w:pPr>
              </w:pPrChange>
            </w:pPr>
            <w:ins w:id="512" w:author="philip" w:date="2017-10-17T22:40:00Z">
              <w:r>
                <w:fldChar w:fldCharType="begin"/>
              </w:r>
              <w:r>
                <w:instrText xml:space="preserve"> HYPERLINK "http://docs.oasis-open.org/ubl/os-UBL-2.1/UBL-2.1.zip" </w:instrText>
              </w:r>
              <w:r>
                <w:fldChar w:fldCharType="separate"/>
              </w:r>
              <w:r w:rsidRPr="00DA4735">
                <w:rPr>
                  <w:rStyle w:val="Hyperlnk"/>
                  <w:rPrChange w:id="513" w:author="philip" w:date="2017-10-17T22:40:00Z">
                    <w:rPr/>
                  </w:rPrChange>
                </w:rPr>
                <w:t>http://docs.oasis-open.org/ubl/os-UBL-2.1/UBL-2.1.zip</w:t>
              </w:r>
              <w:r>
                <w:fldChar w:fldCharType="end"/>
              </w:r>
            </w:ins>
            <w:del w:id="514" w:author="philip" w:date="2017-10-17T22:39:00Z">
              <w:r w:rsidR="008540FB" w:rsidRPr="00DA4735" w:rsidDel="00DA4735">
                <w:rPr>
                  <w:rPrChange w:id="515" w:author="philip" w:date="2017-10-17T22:40:00Z">
                    <w:rPr/>
                  </w:rPrChange>
                </w:rPr>
                <w:fldChar w:fldCharType="begin"/>
              </w:r>
              <w:r w:rsidR="00055C84" w:rsidRPr="00DA4735" w:rsidDel="00DA4735">
                <w:delInstrText xml:space="preserve"> HYPERLINK "http://docs.oasis-open.org/ubl/os-UBL-2.0.zip" </w:delInstrText>
              </w:r>
              <w:r w:rsidR="008540FB" w:rsidRPr="00DA4735" w:rsidDel="00DA4735">
                <w:rPr>
                  <w:rPrChange w:id="516" w:author="philip" w:date="2017-10-17T22:40:00Z">
                    <w:rPr>
                      <w:rStyle w:val="Hyperlnk"/>
                      <w:lang w:val="en-US"/>
                    </w:rPr>
                  </w:rPrChange>
                </w:rPr>
                <w:fldChar w:fldCharType="separate"/>
              </w:r>
              <w:r w:rsidR="0082373C" w:rsidRPr="00DA4735" w:rsidDel="00DA4735">
                <w:rPr>
                  <w:rStyle w:val="Hyperlnk"/>
                  <w:rPrChange w:id="517" w:author="philip" w:date="2017-10-17T22:40:00Z">
                    <w:rPr>
                      <w:rStyle w:val="Hyperlnk"/>
                      <w:lang w:val="en-US"/>
                    </w:rPr>
                  </w:rPrChange>
                </w:rPr>
                <w:delText>http://docs.oasis-open.org/ubl/os-UBL-2.0.zip</w:delText>
              </w:r>
              <w:r w:rsidR="008540FB" w:rsidRPr="00DA4735" w:rsidDel="00DA4735">
                <w:rPr>
                  <w:rPrChange w:id="518" w:author="philip" w:date="2017-10-17T22:40:00Z">
                    <w:rPr>
                      <w:rStyle w:val="Hyperlnk"/>
                      <w:lang w:val="en-US"/>
                    </w:rPr>
                  </w:rPrChange>
                </w:rPr>
                <w:fldChar w:fldCharType="end"/>
              </w:r>
            </w:del>
          </w:p>
        </w:tc>
      </w:tr>
      <w:tr w:rsidR="0082373C" w:rsidRPr="007852AB" w14:paraId="3D3C1ED9" w14:textId="77777777" w:rsidTr="00315B04">
        <w:tc>
          <w:tcPr>
            <w:tcW w:w="1237" w:type="pct"/>
            <w:shd w:val="clear" w:color="auto" w:fill="auto"/>
          </w:tcPr>
          <w:p w14:paraId="194F240B" w14:textId="77777777" w:rsidR="0082373C" w:rsidRPr="007852AB" w:rsidRDefault="0082373C" w:rsidP="007852AB">
            <w:pPr>
              <w:ind w:right="-143"/>
              <w:rPr>
                <w:iCs/>
              </w:rPr>
            </w:pPr>
            <w:r w:rsidRPr="007852AB">
              <w:rPr>
                <w:iCs/>
              </w:rPr>
              <w:t>[OASIS ebCore]</w:t>
            </w:r>
          </w:p>
        </w:tc>
        <w:tc>
          <w:tcPr>
            <w:tcW w:w="3763" w:type="pct"/>
            <w:shd w:val="clear" w:color="auto" w:fill="auto"/>
          </w:tcPr>
          <w:p w14:paraId="0C268800" w14:textId="77777777" w:rsidR="0082373C" w:rsidRPr="007852AB" w:rsidRDefault="008540FB" w:rsidP="007852AB">
            <w:pPr>
              <w:ind w:right="-143"/>
              <w:rPr>
                <w:iCs/>
              </w:rPr>
            </w:pPr>
            <w:hyperlink r:id="rId22" w:history="1">
              <w:r w:rsidR="0082373C" w:rsidRPr="007852AB">
                <w:rPr>
                  <w:rStyle w:val="Hyperlnk"/>
                  <w:iCs/>
                </w:rPr>
                <w:t>http://docs.oasis-open.org/ebcore/PartyIdType/v1.0/CD03/PartyIdType-1.0.html</w:t>
              </w:r>
            </w:hyperlink>
          </w:p>
        </w:tc>
      </w:tr>
      <w:tr w:rsidR="0082373C" w:rsidRPr="007852AB" w14:paraId="6FC92E1B" w14:textId="77777777" w:rsidTr="00315B04">
        <w:tc>
          <w:tcPr>
            <w:tcW w:w="1237" w:type="pct"/>
            <w:shd w:val="clear" w:color="auto" w:fill="auto"/>
          </w:tcPr>
          <w:p w14:paraId="4678432C" w14:textId="77777777" w:rsidR="0082373C" w:rsidRPr="007852AB" w:rsidRDefault="0082373C" w:rsidP="007852AB">
            <w:pPr>
              <w:ind w:right="-143"/>
              <w:rPr>
                <w:iCs/>
              </w:rPr>
            </w:pPr>
            <w:r w:rsidRPr="007852AB">
              <w:rPr>
                <w:iCs/>
              </w:rPr>
              <w:t>[UN/CEFACT]</w:t>
            </w:r>
          </w:p>
        </w:tc>
        <w:tc>
          <w:tcPr>
            <w:tcW w:w="3763" w:type="pct"/>
            <w:shd w:val="clear" w:color="auto" w:fill="auto"/>
          </w:tcPr>
          <w:p w14:paraId="0EB5CEBF" w14:textId="77777777" w:rsidR="0082373C" w:rsidRPr="007852AB" w:rsidRDefault="008540FB" w:rsidP="007852AB">
            <w:pPr>
              <w:ind w:right="-143"/>
              <w:rPr>
                <w:iCs/>
              </w:rPr>
            </w:pPr>
            <w:hyperlink r:id="rId23" w:history="1">
              <w:r w:rsidR="0082373C" w:rsidRPr="007852AB">
                <w:rPr>
                  <w:rStyle w:val="Hyperlnk"/>
                  <w:iCs/>
                </w:rPr>
                <w:t>http://www.unece.org/cefact/</w:t>
              </w:r>
            </w:hyperlink>
          </w:p>
        </w:tc>
      </w:tr>
    </w:tbl>
    <w:p w14:paraId="13FAAEE8" w14:textId="77777777" w:rsidR="00F00D52" w:rsidRPr="006132BB" w:rsidRDefault="002279CE" w:rsidP="006132BB">
      <w:pPr>
        <w:pStyle w:val="Rubrik1"/>
      </w:pPr>
      <w:bookmarkStart w:id="519" w:name="_Toc496043276"/>
      <w:r w:rsidRPr="006132BB">
        <w:lastRenderedPageBreak/>
        <w:t>Introduction</w:t>
      </w:r>
      <w:bookmarkEnd w:id="472"/>
      <w:r w:rsidR="00483A49" w:rsidRPr="006132BB">
        <w:t xml:space="preserve"> to </w:t>
      </w:r>
      <w:r w:rsidR="00264E53" w:rsidRPr="006132BB">
        <w:t>identifiers</w:t>
      </w:r>
      <w:bookmarkEnd w:id="519"/>
    </w:p>
    <w:p w14:paraId="1314BFBE" w14:textId="77777777"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14:paraId="1E0C9E1D" w14:textId="77777777"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14:paraId="651A79F4" w14:textId="77777777" w:rsidR="009858FE" w:rsidRPr="001F4312" w:rsidRDefault="009858FE" w:rsidP="006B4C99">
      <w:pPr>
        <w:pStyle w:val="Rubrik2"/>
      </w:pPr>
      <w:bookmarkStart w:id="520" w:name="_Toc316247563"/>
      <w:bookmarkStart w:id="521" w:name="_Toc496043277"/>
      <w:r w:rsidRPr="001F4312">
        <w:t>Scope</w:t>
      </w:r>
      <w:bookmarkEnd w:id="520"/>
      <w:bookmarkEnd w:id="521"/>
    </w:p>
    <w:p w14:paraId="43C5610E" w14:textId="77777777" w:rsidR="00D75721" w:rsidRDefault="00F15C7D">
      <w:pPr>
        <w:pStyle w:val="Rubrik3"/>
        <w:rPr>
          <w:ins w:id="522" w:author="philip" w:date="2017-10-17T22:31:00Z"/>
        </w:rPr>
        <w:pPrChange w:id="523" w:author="philip" w:date="2017-10-17T22:34:00Z">
          <w:pPr>
            <w:numPr>
              <w:numId w:val="1"/>
            </w:numPr>
            <w:ind w:left="426" w:hanging="360"/>
          </w:pPr>
        </w:pPrChange>
      </w:pPr>
      <w:bookmarkStart w:id="524" w:name="_Toc496043278"/>
      <w:r w:rsidRPr="001F4312">
        <w:t>T</w:t>
      </w:r>
      <w:r w:rsidR="00A721BD" w:rsidRPr="001F4312">
        <w:t>he policy of a federated</w:t>
      </w:r>
      <w:r w:rsidRPr="001F4312">
        <w:rPr>
          <w:rStyle w:val="Fotnotsreferens"/>
        </w:rPr>
        <w:footnoteReference w:id="4"/>
      </w:r>
      <w:r w:rsidR="00A721BD" w:rsidRPr="001F4312">
        <w:t xml:space="preserve"> scheme for </w:t>
      </w:r>
      <w:r w:rsidR="005D0438" w:rsidRPr="001F4312">
        <w:t xml:space="preserve">identifying </w:t>
      </w:r>
      <w:r w:rsidR="00A721BD" w:rsidRPr="001F4312">
        <w:t>Parties</w:t>
      </w:r>
      <w:bookmarkEnd w:id="524"/>
      <w:del w:id="525" w:author="philip" w:date="2017-10-17T22:35:00Z">
        <w:r w:rsidR="00A721BD" w:rsidRPr="001F4312" w:rsidDel="00D75721">
          <w:delText>.</w:delText>
        </w:r>
      </w:del>
    </w:p>
    <w:p w14:paraId="062920A5" w14:textId="76B9D5C4" w:rsidR="00D75721" w:rsidRDefault="004C05DE">
      <w:pPr>
        <w:ind w:left="66"/>
        <w:rPr>
          <w:ins w:id="526" w:author="philip" w:date="2017-10-17T22:32:00Z"/>
        </w:rPr>
        <w:pPrChange w:id="527" w:author="philip" w:date="2017-10-17T22:31:00Z">
          <w:pPr>
            <w:numPr>
              <w:numId w:val="1"/>
            </w:numPr>
            <w:ind w:left="426" w:hanging="360"/>
          </w:pPr>
        </w:pPrChange>
      </w:pPr>
      <w:del w:id="528" w:author="philip" w:date="2017-10-17T22:31:00Z">
        <w:r w:rsidDel="00D75721">
          <w:br/>
        </w:r>
      </w:del>
      <w:r w:rsidR="00C729D2" w:rsidRPr="001F4312">
        <w:t xml:space="preserve">Parties in the </w:t>
      </w:r>
      <w:del w:id="529" w:author="philip" w:date="2017-10-17T22:32:00Z">
        <w:r w:rsidR="00C729D2" w:rsidRPr="001F4312" w:rsidDel="00D75721">
          <w:delText xml:space="preserve">BusDox </w:delText>
        </w:r>
      </w:del>
      <w:ins w:id="530" w:author="philip" w:date="2017-10-17T22:32:00Z">
        <w:r w:rsidR="00D75721">
          <w:t>PEPPOL eDelivery Network</w:t>
        </w:r>
      </w:ins>
      <w:del w:id="531" w:author="philip" w:date="2017-10-17T22:32:00Z">
        <w:r w:rsidR="00C729D2" w:rsidRPr="001F4312" w:rsidDel="00D75721">
          <w:delText>infrastructure</w:delText>
        </w:r>
      </w:del>
      <w:r w:rsidR="00C729D2"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w:t>
      </w:r>
      <w:del w:id="532" w:author="Henrik Möller" w:date="2017-12-14T08:00:00Z">
        <w:r w:rsidR="005D0438" w:rsidRPr="001F4312" w:rsidDel="00057149">
          <w:delText xml:space="preserve">BusDox </w:delText>
        </w:r>
      </w:del>
      <w:r w:rsidR="005D0438" w:rsidRPr="001F4312">
        <w:t xml:space="preserve">Service Metadata </w:t>
      </w:r>
      <w:ins w:id="533" w:author="philip" w:date="2017-10-17T22:33:00Z">
        <w:r w:rsidR="00D75721">
          <w:t xml:space="preserve">Publisher (SMP) </w:t>
        </w:r>
      </w:ins>
      <w:r w:rsidR="005D0438" w:rsidRPr="001F4312">
        <w:t xml:space="preserve">only publishes services defined for the receiver Participant. </w:t>
      </w:r>
      <w:r w:rsidR="006D5DB3" w:rsidRPr="001F4312">
        <w:t xml:space="preserve">The technical name for this identifier in </w:t>
      </w:r>
      <w:ins w:id="534" w:author="philip" w:date="2017-10-17T22:32:00Z">
        <w:r w:rsidR="00D75721">
          <w:t>the PEPPOL eDelivery Network</w:t>
        </w:r>
      </w:ins>
      <w:del w:id="535" w:author="philip" w:date="2017-10-17T22:32:00Z">
        <w:r w:rsidR="006D5DB3" w:rsidRPr="001F4312" w:rsidDel="00D75721">
          <w:delText>BusDox</w:delText>
        </w:r>
      </w:del>
      <w:r w:rsidR="006D5DB3" w:rsidRPr="001F4312">
        <w:t xml:space="preserve"> is the Participant Identifier</w:t>
      </w:r>
      <w:del w:id="536" w:author="philip" w:date="2017-10-17T22:33:00Z">
        <w:r w:rsidR="006D5DB3" w:rsidRPr="001F4312" w:rsidDel="00D75721">
          <w:delText xml:space="preserve"> (or </w:delText>
        </w:r>
        <w:r w:rsidR="007926BA" w:rsidRPr="001F4312" w:rsidDel="00D75721">
          <w:delText>iso6523-</w:delText>
        </w:r>
        <w:r w:rsidR="006D5DB3" w:rsidRPr="001F4312" w:rsidDel="00D75721">
          <w:delText>actorid</w:delText>
        </w:r>
        <w:r w:rsidR="007926BA" w:rsidRPr="001F4312" w:rsidDel="00D75721">
          <w:delText>-upis</w:delText>
        </w:r>
        <w:r w:rsidR="006D5DB3" w:rsidRPr="001F4312" w:rsidDel="00D75721">
          <w:delText>)</w:delText>
        </w:r>
      </w:del>
      <w:r w:rsidR="00E40F5A">
        <w:t>.</w:t>
      </w:r>
      <w:del w:id="537" w:author="philip" w:date="2017-10-17T22:31:00Z">
        <w:r w:rsidR="00E40F5A" w:rsidDel="00D75721">
          <w:delText xml:space="preserve"> </w:delText>
        </w:r>
        <w:r w:rsidR="00295F34" w:rsidDel="00D75721">
          <w:delText xml:space="preserve"> </w:delText>
        </w:r>
      </w:del>
    </w:p>
    <w:p w14:paraId="72D60326" w14:textId="4B327334" w:rsidR="00D75721" w:rsidRDefault="004C05DE">
      <w:pPr>
        <w:ind w:left="66"/>
        <w:rPr>
          <w:ins w:id="538" w:author="philip" w:date="2017-10-17T22:34:00Z"/>
        </w:rPr>
        <w:pPrChange w:id="539" w:author="philip" w:date="2017-10-17T22:31:00Z">
          <w:pPr>
            <w:numPr>
              <w:numId w:val="1"/>
            </w:numPr>
            <w:ind w:left="426" w:hanging="360"/>
          </w:pPr>
        </w:pPrChange>
      </w:pPr>
      <w:del w:id="540" w:author="philip" w:date="2017-10-17T22:32:00Z">
        <w:r w:rsidDel="00D75721">
          <w:br/>
        </w:r>
      </w:del>
      <w:r w:rsidR="005D0438" w:rsidRPr="001F4312">
        <w:t>Within each business document</w:t>
      </w:r>
      <w:ins w:id="541" w:author="Henrik Möller" w:date="2017-12-14T08:02:00Z">
        <w:r w:rsidR="00565337">
          <w:t>,</w:t>
        </w:r>
      </w:ins>
      <w:r w:rsidR="005D0438" w:rsidRPr="001F4312">
        <w:t xml:space="preserve"> the</w:t>
      </w:r>
      <w:r w:rsidR="00F15C7D" w:rsidRPr="001F4312">
        <w:t>r</w:t>
      </w:r>
      <w:r w:rsidR="005D0438" w:rsidRPr="001F4312">
        <w:t xml:space="preserve">e are also Parties taking on business roles such </w:t>
      </w:r>
      <w:r w:rsidR="004B2E35">
        <w:t xml:space="preserve">as customer and supplier, etc. </w:t>
      </w:r>
      <w:r w:rsidR="005D0438" w:rsidRPr="001F4312">
        <w:t>Clearly</w:t>
      </w:r>
      <w:ins w:id="542" w:author="Henrik Möller" w:date="2017-12-14T08:03:00Z">
        <w:r w:rsidR="00565337">
          <w:t>,</w:t>
        </w:r>
      </w:ins>
      <w:r w:rsidR="005D0438" w:rsidRPr="001F4312">
        <w:t xml:space="preserve"> there may be relationships between these Parties</w:t>
      </w:r>
      <w:r w:rsidR="006D5DB3" w:rsidRPr="001F4312">
        <w:t xml:space="preserve"> and the Participant Identifier</w:t>
      </w:r>
      <w:r w:rsidR="004B2E35">
        <w:t xml:space="preserve">. </w:t>
      </w:r>
      <w:r w:rsidR="005D0438" w:rsidRPr="001F4312">
        <w:t xml:space="preserve">Sometimes the Supplier Party is the receiver Participant for an Order document. Another example is that an Invoice may contain an identifier for EndpointID </w:t>
      </w:r>
      <w:ins w:id="543" w:author="Henrik Möller" w:date="2017-12-14T08:01:00Z">
        <w:r w:rsidR="00565337">
          <w:t xml:space="preserve">that </w:t>
        </w:r>
      </w:ins>
      <w:r w:rsidR="002B4F3B" w:rsidRPr="001F4312">
        <w:t>equates</w:t>
      </w:r>
      <w:r w:rsidR="005D0438" w:rsidRPr="001F4312">
        <w:t xml:space="preserve"> to the re</w:t>
      </w:r>
      <w:r w:rsidR="004B2E35">
        <w:t xml:space="preserve">ceiver Participant in the SMP. </w:t>
      </w:r>
      <w:r w:rsidR="006D5DB3" w:rsidRPr="001F4312">
        <w:t xml:space="preserve">But neither of these </w:t>
      </w:r>
      <w:del w:id="544" w:author="Henrik Möller" w:date="2017-12-14T08:03:00Z">
        <w:r w:rsidR="006D5DB3" w:rsidRPr="001F4312" w:rsidDel="00565337">
          <w:delText xml:space="preserve">are </w:delText>
        </w:r>
      </w:del>
      <w:ins w:id="545" w:author="Henrik Möller" w:date="2017-12-14T08:03:00Z">
        <w:r w:rsidR="00565337">
          <w:t xml:space="preserve">is </w:t>
        </w:r>
      </w:ins>
      <w:r w:rsidR="006D5DB3" w:rsidRPr="001F4312">
        <w:t xml:space="preserve">a reliable rule. </w:t>
      </w:r>
      <w:r w:rsidR="002B4F3B" w:rsidRPr="001F4312">
        <w:t>BII profiles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14:paraId="1743C543" w14:textId="77777777" w:rsidR="00D75721" w:rsidRDefault="004C05DE">
      <w:pPr>
        <w:ind w:left="66"/>
        <w:rPr>
          <w:ins w:id="546" w:author="philip" w:date="2017-10-17T22:34:00Z"/>
        </w:rPr>
        <w:pPrChange w:id="547" w:author="philip" w:date="2017-10-17T22:31:00Z">
          <w:pPr>
            <w:numPr>
              <w:numId w:val="1"/>
            </w:numPr>
            <w:ind w:left="426" w:hanging="360"/>
          </w:pPr>
        </w:pPrChange>
      </w:pPr>
      <w:del w:id="548" w:author="philip" w:date="2017-10-17T22:34:00Z">
        <w:r w:rsidDel="00D75721">
          <w:br/>
        </w:r>
      </w:del>
      <w:r w:rsidR="002B4F3B"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14:paraId="1DF369F1" w14:textId="77777777" w:rsidR="00782E88" w:rsidRPr="001F4312" w:rsidRDefault="004C05DE">
      <w:pPr>
        <w:ind w:left="66"/>
        <w:pPrChange w:id="549" w:author="philip" w:date="2017-10-17T22:31:00Z">
          <w:pPr>
            <w:numPr>
              <w:numId w:val="1"/>
            </w:numPr>
            <w:ind w:left="426" w:hanging="360"/>
          </w:pPr>
        </w:pPrChange>
      </w:pPr>
      <w:del w:id="550" w:author="philip" w:date="2017-10-17T22:34:00Z">
        <w:r w:rsidDel="00D75721">
          <w:br/>
        </w:r>
      </w:del>
      <w:r w:rsidR="00782E88" w:rsidRPr="001F4312">
        <w:t xml:space="preserve">Many schemes already exist for identifying Parties. PEPPOL has no intention of developing </w:t>
      </w:r>
      <w:r w:rsidR="00EC09F0">
        <w:t xml:space="preserve">yet </w:t>
      </w:r>
      <w:r w:rsidR="00782E88" w:rsidRPr="001F4312">
        <w:t>another. Our strategy is to recognize a range of different identification schemes and provide a code list of those recognized schemes</w:t>
      </w:r>
      <w:r w:rsidR="006D5DB3" w:rsidRPr="001F4312">
        <w:t xml:space="preserve"> based on international standards</w:t>
      </w:r>
      <w:r w:rsidR="00782E88" w:rsidRPr="001F4312">
        <w:t>.</w:t>
      </w:r>
    </w:p>
    <w:p w14:paraId="1E340AC9" w14:textId="77777777" w:rsidR="00D75721" w:rsidRDefault="00F15C7D">
      <w:pPr>
        <w:pStyle w:val="Rubrik3"/>
        <w:rPr>
          <w:ins w:id="551" w:author="philip" w:date="2017-10-17T22:35:00Z"/>
        </w:rPr>
        <w:pPrChange w:id="552" w:author="philip" w:date="2017-10-17T22:35:00Z">
          <w:pPr>
            <w:ind w:left="426"/>
          </w:pPr>
        </w:pPrChange>
      </w:pPr>
      <w:bookmarkStart w:id="553" w:name="_Toc496043279"/>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del w:id="554" w:author="philip" w:date="2017-10-17T22:34:00Z">
        <w:r w:rsidR="009B2E7E" w:rsidRPr="001F4312" w:rsidDel="00D75721">
          <w:delText>BusDox messaging infrastructure</w:delText>
        </w:r>
      </w:del>
      <w:ins w:id="555" w:author="philip" w:date="2017-10-17T22:34:00Z">
        <w:r w:rsidR="00D75721">
          <w:t>PEPPOL eDelivery Networ</w:t>
        </w:r>
      </w:ins>
      <w:ins w:id="556" w:author="philip" w:date="2017-10-17T22:35:00Z">
        <w:r w:rsidR="00D75721">
          <w:t>k</w:t>
        </w:r>
        <w:bookmarkEnd w:id="553"/>
      </w:ins>
    </w:p>
    <w:p w14:paraId="4D8E7864" w14:textId="77777777" w:rsidR="00064844" w:rsidRDefault="00A721BD">
      <w:pPr>
        <w:rPr>
          <w:ins w:id="557" w:author="philip" w:date="2017-10-17T22:41:00Z"/>
        </w:rPr>
        <w:pPrChange w:id="558" w:author="philip" w:date="2017-10-17T22:34:00Z">
          <w:pPr>
            <w:ind w:left="426"/>
          </w:pPr>
        </w:pPrChange>
      </w:pPr>
      <w:del w:id="559" w:author="philip" w:date="2017-10-17T22:35:00Z">
        <w:r w:rsidRPr="001F4312" w:rsidDel="00D75721">
          <w:delText>.</w:delText>
        </w:r>
        <w:r w:rsidR="004C05DE" w:rsidDel="00D75721">
          <w:br/>
        </w:r>
      </w:del>
      <w:r w:rsidR="00C729D2" w:rsidRPr="001F4312">
        <w:t xml:space="preserve">The </w:t>
      </w:r>
      <w:del w:id="560" w:author="philip" w:date="2017-10-17T22:42:00Z">
        <w:r w:rsidR="00C729D2" w:rsidRPr="001F4312" w:rsidDel="00A72582">
          <w:delText xml:space="preserve">BusDox </w:delText>
        </w:r>
      </w:del>
      <w:ins w:id="561" w:author="philip" w:date="2017-10-17T22:42:00Z">
        <w:r w:rsidR="00A72582">
          <w:t>PEPPOL eDelivery Network</w:t>
        </w:r>
      </w:ins>
      <w:del w:id="562" w:author="philip" w:date="2017-10-17T22:42:00Z">
        <w:r w:rsidR="00C729D2" w:rsidRPr="001F4312" w:rsidDel="00A72582">
          <w:delText>infrastructure</w:delText>
        </w:r>
      </w:del>
      <w:r w:rsidR="00C729D2" w:rsidRPr="001F4312">
        <w:t xml:space="preserve"> requires a</w:t>
      </w:r>
      <w:r w:rsidR="00CB4039" w:rsidRPr="001F4312">
        <w:t xml:space="preserve"> Participant </w:t>
      </w:r>
      <w:r w:rsidR="00C729D2" w:rsidRPr="001F4312">
        <w:t xml:space="preserve">sending a document </w:t>
      </w:r>
      <w:r w:rsidR="00A566BC" w:rsidRPr="001F4312">
        <w:t>to identify</w:t>
      </w:r>
      <w:r w:rsidR="00CB4039" w:rsidRPr="001F4312">
        <w:t xml:space="preserve"> </w:t>
      </w:r>
      <w:r w:rsidR="00A566BC" w:rsidRPr="001F4312">
        <w:t xml:space="preserve">both </w:t>
      </w:r>
      <w:r w:rsidR="00C729D2" w:rsidRPr="001F4312">
        <w:t xml:space="preserve">the </w:t>
      </w:r>
      <w:r w:rsidR="00CB4039" w:rsidRPr="001F4312">
        <w:t xml:space="preserve">receiving Participant and the </w:t>
      </w:r>
      <w:r w:rsidR="00C729D2" w:rsidRPr="001F4312">
        <w:t>service</w:t>
      </w:r>
      <w:r w:rsidR="00A566BC" w:rsidRPr="001F4312">
        <w:t xml:space="preserve"> </w:t>
      </w:r>
      <w:r w:rsidR="00C729D2" w:rsidRPr="001F4312">
        <w:t>that will receive the document. They (or their Access Point provider) achieve this by searching the Service Metadat</w:t>
      </w:r>
      <w:r w:rsidR="00F3218D" w:rsidRPr="001F4312">
        <w:t>a</w:t>
      </w:r>
      <w:r w:rsidR="00C729D2" w:rsidRPr="001F4312">
        <w:t xml:space="preserve"> Locator </w:t>
      </w:r>
      <w:r w:rsidR="00262880">
        <w:t xml:space="preserve">(SML) </w:t>
      </w:r>
      <w:ins w:id="563" w:author="philip" w:date="2017-10-17T22:41:00Z">
        <w:r w:rsidR="00DA4735">
          <w:t xml:space="preserve">filled Domain Name System (DNS) </w:t>
        </w:r>
      </w:ins>
      <w:r w:rsidR="00C729D2" w:rsidRPr="001F4312">
        <w:t xml:space="preserve">to find the relevant Service Metadata Publisher </w:t>
      </w:r>
      <w:r w:rsidR="00C77DBC">
        <w:t xml:space="preserve">(SMP) </w:t>
      </w:r>
      <w:r w:rsidR="00F3218D" w:rsidRPr="001F4312">
        <w:t xml:space="preserve">that </w:t>
      </w:r>
      <w:r w:rsidR="00C729D2" w:rsidRPr="001F4312">
        <w:t xml:space="preserve">can identify the endpoint address </w:t>
      </w:r>
      <w:r w:rsidR="006D5DB3" w:rsidRPr="001F4312">
        <w:t xml:space="preserve">(NB. not the same as the Endpoint ID in the business document) </w:t>
      </w:r>
      <w:r w:rsidR="00AC27B6" w:rsidRPr="001F4312">
        <w:t xml:space="preserve">within </w:t>
      </w:r>
      <w:r w:rsidR="00C729D2" w:rsidRPr="001F4312">
        <w:t xml:space="preserve">the </w:t>
      </w:r>
      <w:r w:rsidR="00BC44BB" w:rsidRPr="001F4312">
        <w:t>recipient</w:t>
      </w:r>
      <w:r w:rsidR="00AC27B6" w:rsidRPr="001F4312">
        <w:t xml:space="preserve">’s </w:t>
      </w:r>
      <w:del w:id="564" w:author="philip" w:date="2017-10-17T22:41:00Z">
        <w:r w:rsidR="00AC27B6" w:rsidRPr="001F4312" w:rsidDel="00064844">
          <w:delText xml:space="preserve">access </w:delText>
        </w:r>
      </w:del>
      <w:ins w:id="565" w:author="philip" w:date="2017-10-17T22:41:00Z">
        <w:r w:rsidR="00064844">
          <w:t>A</w:t>
        </w:r>
        <w:r w:rsidR="00064844" w:rsidRPr="001F4312">
          <w:t xml:space="preserve">ccess </w:t>
        </w:r>
      </w:ins>
      <w:del w:id="566" w:author="philip" w:date="2017-10-17T22:41:00Z">
        <w:r w:rsidR="00AC27B6" w:rsidRPr="001F4312" w:rsidDel="00064844">
          <w:delText>point</w:delText>
        </w:r>
      </w:del>
      <w:ins w:id="567" w:author="philip" w:date="2017-10-17T22:41:00Z">
        <w:r w:rsidR="00064844">
          <w:t>P</w:t>
        </w:r>
        <w:r w:rsidR="00064844" w:rsidRPr="001F4312">
          <w:t>oint</w:t>
        </w:r>
      </w:ins>
      <w:r w:rsidR="00C729D2"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w:t>
      </w:r>
      <w:commentRangeStart w:id="568"/>
      <w:r w:rsidR="00C77DBC">
        <w:t>(AP)</w:t>
      </w:r>
      <w:commentRangeEnd w:id="568"/>
      <w:r w:rsidR="00E80A87">
        <w:rPr>
          <w:rStyle w:val="Kommentarsreferens"/>
        </w:rPr>
        <w:commentReference w:id="568"/>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14:paraId="6DAD7715" w14:textId="77777777" w:rsidR="00160E2B" w:rsidRDefault="004C05DE">
      <w:pPr>
        <w:pPrChange w:id="569" w:author="philip" w:date="2017-10-17T22:34:00Z">
          <w:pPr>
            <w:ind w:left="426"/>
          </w:pPr>
        </w:pPrChange>
      </w:pPr>
      <w:del w:id="570" w:author="philip" w:date="2017-10-17T22:41:00Z">
        <w:r w:rsidDel="00064844">
          <w:lastRenderedPageBreak/>
          <w:br/>
        </w:r>
      </w:del>
      <w:r w:rsidR="00160E2B" w:rsidRPr="001F4312">
        <w:t xml:space="preserve">PEPPOL </w:t>
      </w:r>
      <w:r w:rsidR="00160E2B">
        <w:t xml:space="preserve">has set up </w:t>
      </w:r>
      <w:r w:rsidR="00160E2B" w:rsidRPr="001F4312">
        <w:t xml:space="preserve">Interoperability Specifications </w:t>
      </w:r>
      <w:r w:rsidR="00160E2B">
        <w:t xml:space="preserve">(BIS) </w:t>
      </w:r>
      <w:r w:rsidR="00160E2B" w:rsidRPr="001F4312">
        <w:t xml:space="preserve">based on the CEN BII </w:t>
      </w:r>
      <w:ins w:id="571" w:author="philip" w:date="2017-10-17T22:42:00Z">
        <w:r w:rsidR="00A72582">
          <w:t xml:space="preserve">2 </w:t>
        </w:r>
      </w:ins>
      <w:r w:rsidR="00160E2B">
        <w:t xml:space="preserve">specifications for business documents that can be exchanged. </w:t>
      </w:r>
      <w:r w:rsidR="00160E2B" w:rsidRPr="001F4312">
        <w:t xml:space="preserve">These can be identified by a combination of their document schema and type, BII transaction data model, and the </w:t>
      </w:r>
      <w:r w:rsidR="00160E2B">
        <w:t>BIS</w:t>
      </w:r>
      <w:r w:rsidR="00160E2B" w:rsidRPr="001F4312">
        <w:t xml:space="preserve"> (denoting business context of use).</w:t>
      </w:r>
      <w:r w:rsidR="00160E2B">
        <w:t xml:space="preserve"> </w:t>
      </w:r>
      <w:ins w:id="572" w:author="philip" w:date="2017-10-17T22:42:00Z">
        <w:r w:rsidR="00A72582">
          <w:t xml:space="preserve">CEN </w:t>
        </w:r>
      </w:ins>
      <w:r w:rsidR="00160E2B" w:rsidRPr="00AD7BA9">
        <w:t xml:space="preserve">BII </w:t>
      </w:r>
      <w:ins w:id="573" w:author="philip" w:date="2017-10-17T22:42:00Z">
        <w:r w:rsidR="00A72582">
          <w:t xml:space="preserve">2 </w:t>
        </w:r>
      </w:ins>
      <w:r w:rsidR="00160E2B" w:rsidRPr="00AD7BA9">
        <w:t xml:space="preserve">transaction model and PEPPOL BIS </w:t>
      </w:r>
      <w:r w:rsidR="00160E2B">
        <w:t xml:space="preserve">together form the process identifier to use. </w:t>
      </w:r>
      <w:r w:rsidR="00160E2B" w:rsidRPr="001F4312">
        <w:t>It is feasible that there may be further extensions of these for specific trading communities.</w:t>
      </w:r>
      <w:del w:id="574" w:author="philip" w:date="2017-10-17T22:42:00Z">
        <w:r w:rsidR="00160E2B" w:rsidRPr="001F4312" w:rsidDel="00A72582">
          <w:delText xml:space="preserve"> </w:delText>
        </w:r>
      </w:del>
    </w:p>
    <w:p w14:paraId="32BE49E8" w14:textId="77777777" w:rsidR="008D548C" w:rsidRDefault="00AC27B6">
      <w:pPr>
        <w:pPrChange w:id="575" w:author="philip" w:date="2017-10-17T22:41:00Z">
          <w:pPr>
            <w:ind w:left="426"/>
          </w:pPr>
        </w:pPrChange>
      </w:pPr>
      <w:r w:rsidRPr="001F4312">
        <w:t>The diagram below shows the relationship of these information elements.</w:t>
      </w:r>
    </w:p>
    <w:p w14:paraId="492604B3" w14:textId="77777777" w:rsidR="008D548C" w:rsidRPr="006132BB" w:rsidRDefault="00913E37" w:rsidP="006132BB">
      <w:r w:rsidRPr="00E80A87">
        <w:rPr>
          <w:noProof/>
          <w:lang w:val="sv-SE" w:eastAsia="sv-SE"/>
          <w:rPrChange w:id="576" w:author="Henrik Möller" w:date="2017-12-14T08:11:00Z">
            <w:rPr>
              <w:noProof/>
              <w:lang w:val="sv-SE" w:eastAsia="sv-SE"/>
            </w:rPr>
          </w:rPrChange>
        </w:rPr>
        <w:drawing>
          <wp:inline distT="0" distB="0" distL="0" distR="0" wp14:anchorId="76919C45" wp14:editId="4B24F57B">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528F2270" w14:textId="77777777" w:rsidR="00FA528F" w:rsidRPr="006132BB" w:rsidRDefault="00D11EA7" w:rsidP="006132BB">
      <w:pPr>
        <w:pStyle w:val="Rubrik1"/>
      </w:pPr>
      <w:bookmarkStart w:id="577" w:name="_Toc316247564"/>
      <w:bookmarkStart w:id="578" w:name="_Toc496043280"/>
      <w:r w:rsidRPr="006132BB">
        <w:lastRenderedPageBreak/>
        <w:t>Policy</w:t>
      </w:r>
      <w:r w:rsidR="00FA528F" w:rsidRPr="006132BB">
        <w:t xml:space="preserve"> </w:t>
      </w:r>
      <w:r w:rsidR="00CF2499" w:rsidRPr="006132BB">
        <w:t>for</w:t>
      </w:r>
      <w:r w:rsidR="00FA528F" w:rsidRPr="006132BB">
        <w:t xml:space="preserve"> PEPPOL Party Identification</w:t>
      </w:r>
      <w:bookmarkEnd w:id="577"/>
      <w:bookmarkEnd w:id="578"/>
    </w:p>
    <w:p w14:paraId="5829139A" w14:textId="77777777" w:rsidR="00FA1415" w:rsidRPr="001F4312" w:rsidRDefault="00EA5035" w:rsidP="00C61E07">
      <w:r w:rsidRPr="001F4312">
        <w:t xml:space="preserve">The following aspects are addressed in this policy: </w:t>
      </w:r>
    </w:p>
    <w:p w14:paraId="3AE1F0E2" w14:textId="77777777" w:rsidR="00FA1415" w:rsidRPr="001F4312" w:rsidRDefault="00EA5035" w:rsidP="00BF0A1A">
      <w:pPr>
        <w:numPr>
          <w:ilvl w:val="0"/>
          <w:numId w:val="2"/>
        </w:numPr>
        <w:ind w:left="708"/>
      </w:pPr>
      <w:r w:rsidRPr="001F4312">
        <w:t xml:space="preserve">The PEPPOL code list of Party Identification schemes used in </w:t>
      </w:r>
      <w:ins w:id="579" w:author="philip" w:date="2017-10-17T22:43:00Z">
        <w:r w:rsidR="00A72582">
          <w:t xml:space="preserve">CEN </w:t>
        </w:r>
      </w:ins>
      <w:r w:rsidRPr="001F4312">
        <w:t>BII documents.</w:t>
      </w:r>
      <w:r w:rsidR="00FA1415" w:rsidRPr="001F4312">
        <w:br/>
      </w:r>
      <w:r w:rsidR="00834A1D" w:rsidRPr="001F4312">
        <w:t>Note that the BII specifications (CWA 16073)</w:t>
      </w:r>
      <w:r w:rsidR="00834A1D" w:rsidRPr="001F4312">
        <w:rPr>
          <w:rStyle w:val="Fotnotsreferens"/>
        </w:rPr>
        <w:footnoteReference w:id="5"/>
      </w:r>
      <w:r w:rsidR="00834A1D" w:rsidRPr="001F4312">
        <w:t xml:space="preserve"> do not specify any Party Identification Schemes.</w:t>
      </w:r>
    </w:p>
    <w:p w14:paraId="08E2E433" w14:textId="77777777" w:rsidR="00EA5035" w:rsidRDefault="00EA5035" w:rsidP="00BF0A1A">
      <w:pPr>
        <w:numPr>
          <w:ilvl w:val="0"/>
          <w:numId w:val="2"/>
        </w:numPr>
        <w:ind w:left="708"/>
      </w:pPr>
      <w:r w:rsidRPr="001F4312">
        <w:t xml:space="preserve">The PEPPOL code list of Participant Identification format schemes used in </w:t>
      </w:r>
      <w:del w:id="580" w:author="philip" w:date="2017-10-17T22:43:00Z">
        <w:r w:rsidRPr="001F4312" w:rsidDel="00A72582">
          <w:delText xml:space="preserve">BusDox </w:delText>
        </w:r>
      </w:del>
      <w:r w:rsidRPr="001F4312">
        <w:t>metadata.</w:t>
      </w:r>
      <w:r w:rsidR="00FA1415" w:rsidRPr="001F4312">
        <w:br/>
      </w:r>
      <w:r w:rsidRPr="001F4312">
        <w:t xml:space="preserve">The PEPPOL </w:t>
      </w:r>
      <w:del w:id="581" w:author="philip" w:date="2017-10-17T22:44:00Z">
        <w:r w:rsidRPr="001F4312" w:rsidDel="00A72582">
          <w:delText>BusDox transport Infrastructure</w:delText>
        </w:r>
      </w:del>
      <w:ins w:id="582" w:author="philip" w:date="2017-10-17T22:44:00Z">
        <w:r w:rsidR="00A72582">
          <w:t>eDelivery Network</w:t>
        </w:r>
      </w:ins>
      <w:r w:rsidRPr="001F4312">
        <w:t xml:space="preserve"> </w:t>
      </w:r>
      <w:r w:rsidR="00ED7717">
        <w:t xml:space="preserve">is </w:t>
      </w:r>
      <w:r w:rsidRPr="001F4312">
        <w:t>documented in</w:t>
      </w:r>
      <w:r w:rsidR="00364783">
        <w:t xml:space="preserve"> the PEPPOL </w:t>
      </w:r>
      <w:del w:id="583" w:author="philip" w:date="2017-10-17T22:44:00Z">
        <w:r w:rsidR="00364783" w:rsidDel="00A72582">
          <w:delText>EIA</w:delText>
        </w:r>
      </w:del>
      <w:ins w:id="584" w:author="philip" w:date="2017-10-17T22:44:00Z">
        <w:r w:rsidR="00A72582">
          <w:t>specification</w:t>
        </w:r>
      </w:ins>
      <w:del w:id="585" w:author="philip" w:date="2017-10-17T22:44:00Z">
        <w:r w:rsidR="00364783" w:rsidDel="00A72582">
          <w:delText xml:space="preserve">, </w:delText>
        </w:r>
      </w:del>
      <w:ins w:id="586" w:author="philip" w:date="2017-10-17T22:44:00Z">
        <w:r w:rsidR="00A72582">
          <w:t xml:space="preserve">; </w:t>
        </w:r>
      </w:ins>
      <w:r w:rsidR="00364783">
        <w:t xml:space="preserve">more information can be found at </w:t>
      </w:r>
      <w:r w:rsidR="00364783" w:rsidRPr="005576B6">
        <w:rPr>
          <w:iCs/>
        </w:rPr>
        <w:t>[PEPPOL_</w:t>
      </w:r>
      <w:commentRangeStart w:id="587"/>
      <w:r w:rsidR="00364783" w:rsidRPr="005576B6">
        <w:rPr>
          <w:iCs/>
        </w:rPr>
        <w:t>Transp</w:t>
      </w:r>
      <w:commentRangeEnd w:id="587"/>
      <w:r w:rsidR="00970247">
        <w:rPr>
          <w:rStyle w:val="Kommentarsreferens"/>
        </w:rPr>
        <w:commentReference w:id="587"/>
      </w:r>
      <w:r w:rsidR="00364783" w:rsidRPr="005576B6">
        <w:rPr>
          <w:iCs/>
        </w:rPr>
        <w:t>]</w:t>
      </w:r>
      <w:r w:rsidR="00364783">
        <w:rPr>
          <w:iCs/>
        </w:rPr>
        <w:t xml:space="preserve">. </w:t>
      </w:r>
    </w:p>
    <w:p w14:paraId="035920B1" w14:textId="77777777"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otnotsreferens"/>
        </w:rPr>
        <w:footnoteReference w:id="6"/>
      </w:r>
      <w:r w:rsidRPr="001F4312">
        <w:t xml:space="preserve"> for unique identifiers. This requires defining a controlled set of Issuing Agency Codes</w:t>
      </w:r>
      <w:r w:rsidRPr="001F4312">
        <w:rPr>
          <w:rStyle w:val="Fotnotsreferens"/>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otnotsreferens"/>
        </w:rPr>
        <w:footnoteReference w:id="8"/>
      </w:r>
      <w:r w:rsidRPr="001F4312">
        <w:t xml:space="preserve"> </w:t>
      </w:r>
      <w:r w:rsidR="00112E79" w:rsidRPr="001F4312">
        <w:t>or Identification code qualifier</w:t>
      </w:r>
      <w:r w:rsidR="00112E79" w:rsidRPr="001F4312">
        <w:rPr>
          <w:rStyle w:val="Fotnotsreferens"/>
        </w:rPr>
        <w:footnoteReference w:id="9"/>
      </w:r>
      <w:r w:rsidR="00112E79" w:rsidRPr="001F4312">
        <w:t xml:space="preserve"> </w:t>
      </w:r>
      <w:r w:rsidRPr="001F4312">
        <w:t>or International Code Designators</w:t>
      </w:r>
      <w:r w:rsidRPr="001F4312">
        <w:rPr>
          <w:rStyle w:val="Fotnotsreferens"/>
        </w:rPr>
        <w:footnoteReference w:id="10"/>
      </w:r>
      <w:r w:rsidR="00112E79" w:rsidRPr="001F4312">
        <w:t xml:space="preserve"> or Party ID Type</w:t>
      </w:r>
      <w:r w:rsidR="00112E79" w:rsidRPr="001F4312">
        <w:rPr>
          <w:rStyle w:val="Fotnotsreferens"/>
        </w:rPr>
        <w:footnoteReference w:id="11"/>
      </w:r>
      <w:r w:rsidRPr="001F4312">
        <w:t xml:space="preserve">) required by PEPPOL </w:t>
      </w:r>
      <w:r w:rsidR="00EC1070" w:rsidRPr="001F4312">
        <w:t>implementations</w:t>
      </w:r>
      <w:r w:rsidR="00FA1415" w:rsidRPr="001F4312">
        <w:t>.</w:t>
      </w:r>
    </w:p>
    <w:p w14:paraId="0D47E791" w14:textId="77777777"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14:paraId="1A8B612C" w14:textId="77777777" w:rsidR="00BC44BB" w:rsidRPr="001923A4" w:rsidRDefault="00BC397B" w:rsidP="006132BB">
      <w:pPr>
        <w:numPr>
          <w:ilvl w:val="0"/>
          <w:numId w:val="12"/>
        </w:numPr>
        <w:rPr>
          <w:lang w:eastAsia="it-IT"/>
        </w:rPr>
      </w:pPr>
      <w:r w:rsidRPr="001923A4">
        <w:rPr>
          <w:lang w:eastAsia="it-IT"/>
        </w:rPr>
        <w:t xml:space="preserve">For </w:t>
      </w:r>
      <w:del w:id="588" w:author="philip" w:date="2017-10-17T22:44:00Z">
        <w:r w:rsidRPr="001923A4" w:rsidDel="00A72582">
          <w:rPr>
            <w:lang w:eastAsia="it-IT"/>
          </w:rPr>
          <w:delText>BusDox</w:delText>
        </w:r>
      </w:del>
      <w:ins w:id="589" w:author="philip" w:date="2017-10-17T22:44:00Z">
        <w:r w:rsidR="00A72582">
          <w:rPr>
            <w:lang w:eastAsia="it-IT"/>
          </w:rPr>
          <w:t>PEPPOL</w:t>
        </w:r>
      </w:ins>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14:paraId="701B9100" w14:textId="77777777"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14:paraId="6C9699CB" w14:textId="77777777"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14:paraId="6896F70E" w14:textId="77777777"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ins w:id="590" w:author="Helger" w:date="2017-06-13T16:52:00Z">
        <w:r w:rsidR="00A076F2">
          <w:t xml:space="preserve">UBL </w:t>
        </w:r>
      </w:ins>
      <w:r w:rsidR="00BC44BB" w:rsidRPr="001F4312">
        <w:t xml:space="preserve">document’s </w:t>
      </w:r>
      <w:r w:rsidR="008540FB" w:rsidRPr="008540FB">
        <w:rPr>
          <w:rFonts w:ascii="Courier New" w:hAnsi="Courier New" w:cs="Courier New"/>
          <w:rPrChange w:id="591" w:author="Helger" w:date="2017-06-13T16:52:00Z">
            <w:rPr>
              <w:color w:val="0000FF"/>
              <w:u w:val="single"/>
            </w:rPr>
          </w:rPrChange>
        </w:rPr>
        <w:t>Party/IdentifierID</w:t>
      </w:r>
      <w:r w:rsidR="001F4312" w:rsidRPr="001F4312">
        <w:t xml:space="preserve"> </w:t>
      </w:r>
      <w:r w:rsidR="00CD5FEE" w:rsidRPr="001F4312">
        <w:t xml:space="preserve">and </w:t>
      </w:r>
      <w:r w:rsidR="008540FB" w:rsidRPr="008540FB">
        <w:rPr>
          <w:rFonts w:ascii="Courier New" w:hAnsi="Courier New" w:cs="Courier New"/>
          <w:rPrChange w:id="592" w:author="Helger" w:date="2017-06-13T16:53:00Z">
            <w:rPr>
              <w:color w:val="0000FF"/>
              <w:u w:val="single"/>
            </w:rPr>
          </w:rPrChange>
        </w:rPr>
        <w:t>Party/EndpointID</w:t>
      </w:r>
      <w:r w:rsidR="00F475A3" w:rsidRPr="001F4312">
        <w:t xml:space="preserve">. </w:t>
      </w:r>
      <w:r>
        <w:t xml:space="preserve">Other </w:t>
      </w:r>
      <w:ins w:id="593" w:author="Helger" w:date="2017-06-13T16:52:00Z">
        <w:r w:rsidR="00A076F2">
          <w:t xml:space="preserve">party </w:t>
        </w:r>
      </w:ins>
      <w:r>
        <w:t xml:space="preserve">identifiers within </w:t>
      </w:r>
      <w:ins w:id="594" w:author="Helger" w:date="2017-06-13T16:53:00Z">
        <w:r w:rsidR="00A076F2">
          <w:t xml:space="preserve">UBL </w:t>
        </w:r>
      </w:ins>
      <w:r>
        <w:t xml:space="preserve">documents are out of scope. </w:t>
      </w:r>
    </w:p>
    <w:p w14:paraId="0290CD19" w14:textId="77777777" w:rsidR="00112E79" w:rsidRPr="001F4312" w:rsidRDefault="009F57D9" w:rsidP="006B4C99">
      <w:pPr>
        <w:pStyle w:val="Rubrik2"/>
      </w:pPr>
      <w:bookmarkStart w:id="595" w:name="_Toc316247565"/>
      <w:bookmarkStart w:id="596" w:name="_Toc496043281"/>
      <w:r w:rsidRPr="001F4312">
        <w:t>Format</w:t>
      </w:r>
      <w:bookmarkEnd w:id="595"/>
      <w:bookmarkEnd w:id="596"/>
    </w:p>
    <w:p w14:paraId="0818F8F9" w14:textId="77777777" w:rsidR="009F57D9" w:rsidRPr="001F4312" w:rsidRDefault="00335DC4" w:rsidP="001F4312">
      <w:pPr>
        <w:pStyle w:val="PolicyHeader"/>
      </w:pPr>
      <w:bookmarkStart w:id="597" w:name="_Toc496043282"/>
      <w:r w:rsidRPr="001F4312">
        <w:t xml:space="preserve">Use of </w:t>
      </w:r>
      <w:r w:rsidR="00F46B3F" w:rsidRPr="001F4312">
        <w:t>ISO15459</w:t>
      </w:r>
      <w:r w:rsidR="00D326D2" w:rsidRPr="001F4312">
        <w:t xml:space="preserve"> encoding</w:t>
      </w:r>
      <w:bookmarkEnd w:id="597"/>
    </w:p>
    <w:p w14:paraId="41142779" w14:textId="77777777" w:rsidR="009F57D9" w:rsidRPr="001F4312" w:rsidRDefault="009F57D9" w:rsidP="001F4312">
      <w:pPr>
        <w:pStyle w:val="Policy"/>
      </w:pPr>
      <w:r w:rsidRPr="001F4312">
        <w:t>Participant and Party Identifiers should adhere to ISO 15459 constraints:</w:t>
      </w:r>
    </w:p>
    <w:p w14:paraId="3D3B3493" w14:textId="77777777" w:rsidR="00AE10F5" w:rsidRDefault="00AE10F5" w:rsidP="001F4312">
      <w:pPr>
        <w:pStyle w:val="Policy"/>
      </w:pPr>
      <w:r>
        <w:t>- MUST be at least 1 character long (excluding the identifier scheme)</w:t>
      </w:r>
    </w:p>
    <w:p w14:paraId="235CBDFA" w14:textId="77777777"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14:paraId="37F0D9BE" w14:textId="77777777"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14:paraId="2DDE1129" w14:textId="77777777"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14:paraId="3B452225" w14:textId="77777777" w:rsidR="00AE10F5" w:rsidRDefault="00AE10F5" w:rsidP="00AE10F5">
      <w:pPr>
        <w:pStyle w:val="Policy"/>
      </w:pPr>
      <w:r>
        <w:t>- MUST be at least 1 character long (excluding the identifier scheme)</w:t>
      </w:r>
    </w:p>
    <w:p w14:paraId="663BAD85" w14:textId="77777777"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14:paraId="1A7CBD7B" w14:textId="77777777" w:rsidR="00FE0D87" w:rsidRDefault="00FE0D87" w:rsidP="00FE0D87">
      <w:pPr>
        <w:pStyle w:val="Policy"/>
      </w:pPr>
      <w:r w:rsidRPr="001F4312">
        <w:lastRenderedPageBreak/>
        <w:t xml:space="preserve">- </w:t>
      </w:r>
      <w:r w:rsidR="0097706D">
        <w:t>MUST</w:t>
      </w:r>
      <w:r w:rsidR="0097706D" w:rsidRPr="001F4312">
        <w:t xml:space="preserve"> </w:t>
      </w:r>
      <w:r w:rsidRPr="001F4312">
        <w:t>only contain characters and numeric digits from the invariant character set of ISO</w:t>
      </w:r>
      <w:r>
        <w:t>-8859-1</w:t>
      </w:r>
    </w:p>
    <w:p w14:paraId="3E7DDC51" w14:textId="77777777" w:rsidR="00FE0D87" w:rsidRPr="001F4312" w:rsidRDefault="00FE0D87" w:rsidP="00FE0D87">
      <w:pPr>
        <w:pStyle w:val="Policy"/>
      </w:pPr>
      <w:r>
        <w:t>Process</w:t>
      </w:r>
      <w:r w:rsidRPr="001F4312">
        <w:t xml:space="preserve"> Identifiers should adhere to </w:t>
      </w:r>
      <w:r>
        <w:t>the following</w:t>
      </w:r>
      <w:r w:rsidRPr="001F4312">
        <w:t xml:space="preserve"> constraints:</w:t>
      </w:r>
    </w:p>
    <w:p w14:paraId="7D79F7F3" w14:textId="77777777" w:rsidR="00AE10F5" w:rsidRDefault="00AE10F5" w:rsidP="00AE10F5">
      <w:pPr>
        <w:pStyle w:val="Policy"/>
      </w:pPr>
      <w:r>
        <w:t>- MUST be at least 1 character long (excluding the identifier scheme)</w:t>
      </w:r>
    </w:p>
    <w:p w14:paraId="4B2A0E07" w14:textId="77777777"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14:paraId="2768F9FC" w14:textId="77777777" w:rsidR="00FE0D87" w:rsidRPr="001F4312"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14:paraId="014B116A" w14:textId="77777777" w:rsidR="00DA409B" w:rsidRPr="006132BB" w:rsidRDefault="006132BB" w:rsidP="006132BB">
      <w:r>
        <w:t>Applies to: all identifiers in all components</w:t>
      </w:r>
    </w:p>
    <w:p w14:paraId="37E7D352" w14:textId="77777777" w:rsidR="009858FE" w:rsidRPr="001F4312" w:rsidRDefault="00335DC4" w:rsidP="001F4312">
      <w:pPr>
        <w:pStyle w:val="PolicyHeader"/>
      </w:pPr>
      <w:bookmarkStart w:id="598" w:name="_Toc496043283"/>
      <w:r w:rsidRPr="001F4312">
        <w:t xml:space="preserve">Use of </w:t>
      </w:r>
      <w:r w:rsidR="00F46B3F" w:rsidRPr="001F4312">
        <w:t>ISO15459</w:t>
      </w:r>
      <w:r w:rsidR="00D326D2" w:rsidRPr="001F4312">
        <w:t xml:space="preserve"> structure</w:t>
      </w:r>
      <w:bookmarkEnd w:id="598"/>
    </w:p>
    <w:p w14:paraId="53A2B307" w14:textId="77777777"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14:paraId="23BAE85D" w14:textId="77777777" w:rsidR="003F6A4B" w:rsidRPr="006132BB" w:rsidRDefault="001F4312" w:rsidP="006132BB">
      <w:pPr>
        <w:pStyle w:val="Policy"/>
      </w:pPr>
      <w:r w:rsidRPr="006132BB">
        <w:t xml:space="preserve">- </w:t>
      </w:r>
      <w:r w:rsidR="003F6A4B" w:rsidRPr="006132BB">
        <w:t>An Issuing Agency Code</w:t>
      </w:r>
    </w:p>
    <w:p w14:paraId="547102F0" w14:textId="77777777"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14:paraId="0E8A9226" w14:textId="77777777" w:rsidR="00DA409B" w:rsidRPr="006132BB" w:rsidRDefault="006132BB" w:rsidP="006132BB">
      <w:bookmarkStart w:id="599" w:name="_Ref282382537"/>
      <w:bookmarkStart w:id="600" w:name="_Ref288664968"/>
      <w:bookmarkStart w:id="601" w:name="_Ref288665016"/>
      <w:r>
        <w:t>Applies to: all participant/party identifiers in all components</w:t>
      </w:r>
    </w:p>
    <w:p w14:paraId="751570ED" w14:textId="77777777" w:rsidR="00987E82" w:rsidRDefault="00987E82" w:rsidP="00987E82">
      <w:pPr>
        <w:pStyle w:val="PolicyHeader"/>
      </w:pPr>
      <w:bookmarkStart w:id="602" w:name="_Ref317443390"/>
      <w:bookmarkStart w:id="603" w:name="_Ref317443546"/>
      <w:bookmarkStart w:id="604" w:name="_Ref317490234"/>
      <w:bookmarkStart w:id="605" w:name="_Toc496043284"/>
      <w:r>
        <w:t>PEPPOL identifier value</w:t>
      </w:r>
      <w:bookmarkEnd w:id="599"/>
      <w:r w:rsidR="00B7135A">
        <w:t xml:space="preserve"> casing</w:t>
      </w:r>
      <w:bookmarkEnd w:id="600"/>
      <w:bookmarkEnd w:id="601"/>
      <w:bookmarkEnd w:id="602"/>
      <w:bookmarkEnd w:id="603"/>
      <w:bookmarkEnd w:id="604"/>
      <w:bookmarkEnd w:id="605"/>
    </w:p>
    <w:p w14:paraId="529A2BFB" w14:textId="77777777" w:rsidR="00987E82" w:rsidRDefault="00987E82" w:rsidP="00987E82">
      <w:pPr>
        <w:pStyle w:val="Policy"/>
      </w:pPr>
      <w:r>
        <w:t xml:space="preserve">All PEPPOL </w:t>
      </w:r>
      <w:r w:rsidR="006D1F48">
        <w:t xml:space="preserve">participant </w:t>
      </w:r>
      <w:r>
        <w:t xml:space="preserve">identifier values have to be treated </w:t>
      </w:r>
      <w:r w:rsidR="008540FB" w:rsidRPr="008540FB">
        <w:rPr>
          <w:u w:val="single"/>
          <w:rPrChange w:id="606" w:author="Helger" w:date="2017-06-13T16:56:00Z">
            <w:rPr>
              <w:color w:val="0000FF"/>
              <w:u w:val="single"/>
            </w:rPr>
          </w:rPrChange>
        </w:rPr>
        <w:t>case insensitive</w:t>
      </w:r>
      <w:r>
        <w:t xml:space="preserve"> even if the underlying scheme requires a case sensitive value.</w:t>
      </w:r>
    </w:p>
    <w:p w14:paraId="7F962DFF" w14:textId="77777777" w:rsidR="00282925" w:rsidRDefault="00282925" w:rsidP="00987E82">
      <w:pPr>
        <w:pStyle w:val="Policy"/>
        <w:rPr>
          <w:ins w:id="607" w:author="Helger" w:date="2017-06-13T16:56:00Z"/>
        </w:rPr>
      </w:pPr>
      <w:r>
        <w:t xml:space="preserve">All PEPPOL document </w:t>
      </w:r>
      <w:r w:rsidR="00235DA3">
        <w:t xml:space="preserve">type </w:t>
      </w:r>
      <w:del w:id="608" w:author="Helger" w:date="2017-06-13T16:56:00Z">
        <w:r w:rsidDel="00A076F2">
          <w:delText xml:space="preserve">and process identifier </w:delText>
        </w:r>
      </w:del>
      <w:r>
        <w:t xml:space="preserve">values have to be treated </w:t>
      </w:r>
      <w:r w:rsidR="008540FB" w:rsidRPr="008540FB">
        <w:rPr>
          <w:u w:val="single"/>
          <w:rPrChange w:id="609" w:author="Helger" w:date="2017-06-13T16:56:00Z">
            <w:rPr>
              <w:color w:val="0000FF"/>
              <w:u w:val="single"/>
            </w:rPr>
          </w:rPrChange>
        </w:rPr>
        <w:t>case sensitive</w:t>
      </w:r>
      <w:r>
        <w:t>.</w:t>
      </w:r>
    </w:p>
    <w:p w14:paraId="3F6F8C78" w14:textId="77777777" w:rsidR="00A076F2" w:rsidRDefault="00A076F2" w:rsidP="00987E82">
      <w:pPr>
        <w:pStyle w:val="Policy"/>
      </w:pPr>
      <w:ins w:id="610" w:author="Helger" w:date="2017-06-13T16:56:00Z">
        <w:r>
          <w:t xml:space="preserve">All PEPPOL process identifier values have to be treated </w:t>
        </w:r>
        <w:r w:rsidR="008540FB" w:rsidRPr="008540FB">
          <w:rPr>
            <w:u w:val="single"/>
            <w:rPrChange w:id="611" w:author="Helger" w:date="2017-06-13T16:56:00Z">
              <w:rPr>
                <w:color w:val="0000FF"/>
                <w:u w:val="single"/>
              </w:rPr>
            </w:rPrChange>
          </w:rPr>
          <w:t>case sensitive</w:t>
        </w:r>
        <w:r>
          <w:t>.</w:t>
        </w:r>
      </w:ins>
    </w:p>
    <w:p w14:paraId="356CA2BF" w14:textId="77777777" w:rsidR="00DA409B" w:rsidRDefault="00867E11" w:rsidP="006132BB">
      <w:pPr>
        <w:rPr>
          <w:ins w:id="612" w:author="Helger" w:date="2017-06-13T17:00:00Z"/>
        </w:rPr>
      </w:pPr>
      <w:r>
        <w:t>Applies to: all identifiers in all components</w:t>
      </w:r>
    </w:p>
    <w:p w14:paraId="23AC5A59" w14:textId="77777777" w:rsidR="00465246" w:rsidRPr="006132BB" w:rsidRDefault="00465246" w:rsidP="006132BB">
      <w:ins w:id="613" w:author="Helger" w:date="2017-06-13T17:00:00Z">
        <w:r>
          <w:t xml:space="preserve">Note: all identifier scheme values are case sensitive (see </w:t>
        </w:r>
        <w:r w:rsidR="008540FB">
          <w:fldChar w:fldCharType="begin"/>
        </w:r>
        <w:r>
          <w:instrText xml:space="preserve"> REF _Ref282443957 \r \h </w:instrText>
        </w:r>
      </w:ins>
      <w:r w:rsidR="008540FB">
        <w:fldChar w:fldCharType="separate"/>
      </w:r>
      <w:ins w:id="614" w:author="philip" w:date="2017-10-17T22:37:00Z">
        <w:r w:rsidR="00DA4735">
          <w:t>POLICY 5</w:t>
        </w:r>
      </w:ins>
      <w:ins w:id="615" w:author="Helger" w:date="2017-06-13T17:00:00Z">
        <w:r w:rsidR="008540FB">
          <w:fldChar w:fldCharType="end"/>
        </w:r>
        <w:r>
          <w:t xml:space="preserve">, </w:t>
        </w:r>
      </w:ins>
      <w:ins w:id="616" w:author="Helger" w:date="2017-06-13T17:01:00Z">
        <w:r w:rsidR="008540FB">
          <w:fldChar w:fldCharType="begin"/>
        </w:r>
        <w:r>
          <w:instrText xml:space="preserve"> REF _Ref282436422 \r \h </w:instrText>
        </w:r>
      </w:ins>
      <w:r w:rsidR="008540FB">
        <w:fldChar w:fldCharType="separate"/>
      </w:r>
      <w:ins w:id="617" w:author="philip" w:date="2017-10-17T22:37:00Z">
        <w:r w:rsidR="00DA4735">
          <w:t>POLICY 10</w:t>
        </w:r>
      </w:ins>
      <w:ins w:id="618" w:author="Helger" w:date="2017-06-13T17:01:00Z">
        <w:r w:rsidR="008540FB">
          <w:fldChar w:fldCharType="end"/>
        </w:r>
        <w:r>
          <w:t xml:space="preserve"> and </w:t>
        </w:r>
        <w:r w:rsidR="008540FB">
          <w:fldChar w:fldCharType="begin"/>
        </w:r>
        <w:r>
          <w:instrText xml:space="preserve"> REF _Ref281927369 \r \h </w:instrText>
        </w:r>
      </w:ins>
      <w:r w:rsidR="008540FB">
        <w:fldChar w:fldCharType="separate"/>
      </w:r>
      <w:ins w:id="619" w:author="philip" w:date="2017-10-17T22:37:00Z">
        <w:r w:rsidR="00DA4735">
          <w:t>POLICY 15</w:t>
        </w:r>
      </w:ins>
      <w:ins w:id="620" w:author="Helger" w:date="2017-06-13T17:01:00Z">
        <w:r w:rsidR="008540FB">
          <w:fldChar w:fldCharType="end"/>
        </w:r>
      </w:ins>
      <w:ins w:id="621" w:author="Helger" w:date="2017-06-13T17:00:00Z">
        <w:r>
          <w:t>)</w:t>
        </w:r>
      </w:ins>
    </w:p>
    <w:p w14:paraId="2612BD75" w14:textId="77777777"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14:paraId="37FB0307" w14:textId="77777777" w:rsidR="00987E82" w:rsidRDefault="00987E82" w:rsidP="00987E82">
      <w:r>
        <w:t xml:space="preserve">Participant identifier </w:t>
      </w:r>
      <w:r w:rsidR="00C43D9B">
        <w:t xml:space="preserve">value </w:t>
      </w:r>
      <w:r w:rsidR="006F2DCD">
        <w:t>“</w:t>
      </w:r>
      <w:r>
        <w:t>0088:abc</w:t>
      </w:r>
      <w:r w:rsidR="006F2DCD">
        <w:t>”</w:t>
      </w:r>
      <w:r>
        <w:t xml:space="preserve"> is equal to </w:t>
      </w:r>
      <w:r w:rsidR="006F2DCD">
        <w:t>“</w:t>
      </w:r>
      <w:r>
        <w:t>0088:ABc</w:t>
      </w:r>
      <w:r w:rsidR="006F2DCD">
        <w:t>”</w:t>
      </w:r>
    </w:p>
    <w:p w14:paraId="33AFEEFF" w14:textId="77777777" w:rsidR="001B41C1" w:rsidRDefault="001B41C1" w:rsidP="00987E82">
      <w:r>
        <w:t xml:space="preserve">Participant identifier </w:t>
      </w:r>
      <w:r w:rsidR="00C43D9B">
        <w:t xml:space="preserve">value </w:t>
      </w:r>
      <w:r w:rsidR="006F2DCD">
        <w:t>“</w:t>
      </w:r>
      <w:r>
        <w:t>0088:abc</w:t>
      </w:r>
      <w:r w:rsidR="006F2DCD">
        <w:t>”</w:t>
      </w:r>
      <w:r>
        <w:t xml:space="preserve"> is </w:t>
      </w:r>
      <w:r w:rsidR="00444DEE">
        <w:t>NOT equal to</w:t>
      </w:r>
      <w:r>
        <w:t xml:space="preserve"> </w:t>
      </w:r>
      <w:r w:rsidR="006F2DCD">
        <w:t>“</w:t>
      </w:r>
      <w:r>
        <w:t>0010:abc</w:t>
      </w:r>
      <w:r w:rsidR="006F2DCD">
        <w:t>”</w:t>
      </w:r>
    </w:p>
    <w:p w14:paraId="7F70831A" w14:textId="77777777" w:rsidR="007A2F88" w:rsidRPr="006132BB" w:rsidRDefault="007A2F88" w:rsidP="006132BB"/>
    <w:p w14:paraId="1A626DD0" w14:textId="77777777" w:rsidR="007A2F88" w:rsidRDefault="0070575D" w:rsidP="00987E82">
      <w:r>
        <w:t xml:space="preserve">Document </w:t>
      </w:r>
      <w:r w:rsidR="00235DA3">
        <w:t xml:space="preserve">type </w:t>
      </w:r>
      <w:r>
        <w:t xml:space="preserve">identifier value </w:t>
      </w:r>
    </w:p>
    <w:p w14:paraId="4D1B97A8" w14:textId="77777777"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14:paraId="3695F2BB" w14:textId="77777777" w:rsidR="007A2F88" w:rsidRDefault="0070575D" w:rsidP="00987E82">
      <w:r>
        <w:t xml:space="preserve">is </w:t>
      </w:r>
      <w:r w:rsidR="006D1F48">
        <w:t xml:space="preserve">NOT </w:t>
      </w:r>
      <w:r>
        <w:t xml:space="preserve">equal to </w:t>
      </w:r>
    </w:p>
    <w:p w14:paraId="318DBC96" w14:textId="77777777"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14:paraId="2588995D" w14:textId="77777777" w:rsidR="007A2F88" w:rsidRDefault="007A2F88" w:rsidP="00987E82"/>
    <w:p w14:paraId="04705A95" w14:textId="77777777" w:rsidR="007A2F88" w:rsidRDefault="0070575D" w:rsidP="00987E82">
      <w:r>
        <w:t xml:space="preserve">Process identifier value </w:t>
      </w:r>
    </w:p>
    <w:p w14:paraId="654FB8C7" w14:textId="77777777" w:rsidR="007A2F88" w:rsidRDefault="0070575D" w:rsidP="003F6527">
      <w:pPr>
        <w:pStyle w:val="Code"/>
        <w:shd w:val="clear" w:color="auto" w:fill="FFFFFF"/>
        <w:ind w:left="567"/>
      </w:pPr>
      <w:r>
        <w:t>“</w:t>
      </w:r>
      <w:r w:rsidRPr="0070575D">
        <w:t>urn:www.cenbii.eu:profile:bii06:ver1.0</w:t>
      </w:r>
      <w:r>
        <w:t>”</w:t>
      </w:r>
      <w:del w:id="622" w:author="Helger" w:date="2017-05-03T10:53:00Z">
        <w:r w:rsidDel="007936C9">
          <w:delText xml:space="preserve"> </w:delText>
        </w:r>
      </w:del>
    </w:p>
    <w:p w14:paraId="3E70A267" w14:textId="77777777" w:rsidR="007A2F88" w:rsidRDefault="0070575D" w:rsidP="00987E82">
      <w:r>
        <w:t xml:space="preserve">is </w:t>
      </w:r>
      <w:r w:rsidR="006D1F48">
        <w:t xml:space="preserve">NOT </w:t>
      </w:r>
      <w:r>
        <w:t xml:space="preserve">equal to </w:t>
      </w:r>
    </w:p>
    <w:p w14:paraId="021329C8" w14:textId="77777777" w:rsidR="0070575D" w:rsidRPr="006D1F48" w:rsidRDefault="0070575D" w:rsidP="003F6527">
      <w:pPr>
        <w:pStyle w:val="Code"/>
        <w:shd w:val="clear" w:color="auto" w:fill="FFFFFF"/>
        <w:ind w:left="567"/>
      </w:pPr>
      <w:r>
        <w:t>“</w:t>
      </w:r>
      <w:r w:rsidRPr="0070575D">
        <w:t>URN:WWW.CENBII.EU:PROFILE:BII06:VER1.0</w:t>
      </w:r>
      <w:r>
        <w:t>”</w:t>
      </w:r>
    </w:p>
    <w:p w14:paraId="34368166" w14:textId="77777777" w:rsidR="00B61A2A" w:rsidRPr="001F4312" w:rsidRDefault="00335DC4" w:rsidP="001F4312">
      <w:pPr>
        <w:pStyle w:val="PolicyHeader"/>
      </w:pPr>
      <w:bookmarkStart w:id="623" w:name="_Toc496043285"/>
      <w:r w:rsidRPr="001F4312">
        <w:t xml:space="preserve">Coding of </w:t>
      </w:r>
      <w:r w:rsidR="00B61A2A" w:rsidRPr="001F4312">
        <w:t>Issuing Agenc</w:t>
      </w:r>
      <w:r w:rsidRPr="001F4312">
        <w:t>ies</w:t>
      </w:r>
      <w:bookmarkEnd w:id="623"/>
    </w:p>
    <w:p w14:paraId="2A0EF230" w14:textId="77777777"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14:paraId="1A6DD489" w14:textId="77777777" w:rsidR="00B61A2A" w:rsidRPr="001407A3" w:rsidRDefault="00465246" w:rsidP="001407A3">
      <w:pPr>
        <w:pStyle w:val="Policy"/>
      </w:pPr>
      <w:ins w:id="624" w:author="Helger" w:date="2017-06-13T16:57:00Z">
        <w:r>
          <w:t>This list is maintained by the OpenPEPPOL TICC.</w:t>
        </w:r>
      </w:ins>
      <w:del w:id="625" w:author="Helger" w:date="2017-06-13T16:57:00Z">
        <w:r w:rsidR="00B61A2A" w:rsidRPr="001407A3" w:rsidDel="00465246">
          <w:delText>Currently this is maintained within PEPPOL but it is intended to transfer</w:delText>
        </w:r>
        <w:r w:rsidR="00867E11" w:rsidDel="00465246">
          <w:delText xml:space="preserve"> this responsibility to the CEN </w:delText>
        </w:r>
        <w:r w:rsidR="00B61A2A" w:rsidRPr="001407A3" w:rsidDel="00465246">
          <w:delText>BII2 works</w:delText>
        </w:r>
        <w:r w:rsidR="00E371C2" w:rsidRPr="001407A3" w:rsidDel="00465246">
          <w:delText xml:space="preserve">hop in the near </w:delText>
        </w:r>
        <w:r w:rsidR="00B61A2A" w:rsidRPr="001407A3" w:rsidDel="00465246">
          <w:delText>future,</w:delText>
        </w:r>
      </w:del>
      <w:r w:rsidR="00B61A2A" w:rsidRPr="001407A3">
        <w:t xml:space="preserve"> </w:t>
      </w:r>
      <w:del w:id="626" w:author="Helger" w:date="2017-06-13T16:57:00Z">
        <w:r w:rsidR="00B61A2A" w:rsidRPr="001407A3" w:rsidDel="00465246">
          <w:delText>and for long term sustainability</w:delText>
        </w:r>
        <w:r w:rsidR="00E371C2" w:rsidRPr="001407A3" w:rsidDel="00465246">
          <w:delText>,</w:delText>
        </w:r>
        <w:r w:rsidR="00B61A2A" w:rsidRPr="001407A3" w:rsidDel="00465246">
          <w:delText xml:space="preserve"> to a permanent standards organization.</w:delText>
        </w:r>
        <w:r w:rsidR="00E371C2" w:rsidRPr="001407A3" w:rsidDel="00465246">
          <w:delText xml:space="preserve"> </w:delText>
        </w:r>
      </w:del>
      <w:r w:rsidR="00E371C2" w:rsidRPr="001407A3">
        <w:t>This maintenance is necessary because of the potential for growth of this code list.</w:t>
      </w:r>
    </w:p>
    <w:p w14:paraId="027F4EFC" w14:textId="77777777" w:rsidR="00DA409B" w:rsidRPr="006132BB" w:rsidRDefault="00867E11" w:rsidP="006132BB">
      <w:bookmarkStart w:id="627" w:name="_Toc316247566"/>
      <w:r>
        <w:lastRenderedPageBreak/>
        <w:t>Applies to: all participant/party identifiers in all components</w:t>
      </w:r>
    </w:p>
    <w:p w14:paraId="6905CA66" w14:textId="77777777" w:rsidR="00CB2B47" w:rsidRPr="001F4312" w:rsidRDefault="00963991" w:rsidP="006B4C99">
      <w:pPr>
        <w:pStyle w:val="Rubrik2"/>
      </w:pPr>
      <w:bookmarkStart w:id="628" w:name="_Toc496043286"/>
      <w:r w:rsidRPr="001F4312">
        <w:t xml:space="preserve">Issuing Agency Code </w:t>
      </w:r>
      <w:r w:rsidR="009F57D9" w:rsidRPr="001F4312">
        <w:t>Values</w:t>
      </w:r>
      <w:bookmarkEnd w:id="627"/>
      <w:bookmarkEnd w:id="628"/>
    </w:p>
    <w:p w14:paraId="1E329562" w14:textId="77777777"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otnotsreferens"/>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del w:id="629" w:author="Helger" w:date="2017-06-13T16:58:00Z">
        <w:r w:rsidR="003F6A4B" w:rsidRPr="001F4312" w:rsidDel="00465246">
          <w:delText>pilots</w:delText>
        </w:r>
        <w:r w:rsidRPr="001F4312" w:rsidDel="00465246">
          <w:delText xml:space="preserve"> </w:delText>
        </w:r>
      </w:del>
      <w:ins w:id="630" w:author="Helger" w:date="2017-06-13T16:58:00Z">
        <w:r w:rsidR="00465246">
          <w:t>participants</w:t>
        </w:r>
        <w:r w:rsidR="00465246" w:rsidRPr="001F4312">
          <w:t xml:space="preserve"> </w:t>
        </w:r>
      </w:ins>
      <w:r w:rsidRPr="001F4312">
        <w:t xml:space="preserve">and </w:t>
      </w:r>
      <w:r w:rsidR="00992AEB" w:rsidRPr="001F4312">
        <w:t xml:space="preserve">includes </w:t>
      </w:r>
      <w:r w:rsidRPr="001F4312">
        <w:t xml:space="preserve">other known Issuing Agencies (from </w:t>
      </w:r>
      <w:r w:rsidR="0064547B">
        <w:t xml:space="preserve">e.g. </w:t>
      </w:r>
      <w:r w:rsidRPr="001F4312">
        <w:t>ISO 6523</w:t>
      </w:r>
      <w:r w:rsidR="00265992">
        <w:rPr>
          <w:rStyle w:val="Fotnotsreferens"/>
        </w:rPr>
        <w:footnoteReference w:id="13"/>
      </w:r>
      <w:r w:rsidRPr="001F4312">
        <w:t>)</w:t>
      </w:r>
      <w:r w:rsidR="003F6A4B" w:rsidRPr="001F4312">
        <w:t>.</w:t>
      </w:r>
    </w:p>
    <w:p w14:paraId="1599916B" w14:textId="77777777"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14:paraId="3F6C6DEB" w14:textId="77777777" w:rsidR="00782E88" w:rsidRPr="00031029" w:rsidRDefault="00782E88" w:rsidP="00BF0A1A">
      <w:pPr>
        <w:numPr>
          <w:ilvl w:val="0"/>
          <w:numId w:val="5"/>
        </w:numPr>
      </w:pPr>
      <w:r w:rsidRPr="00031029">
        <w:t>International recognized standard schemes</w:t>
      </w:r>
      <w:r w:rsidR="00E371C2" w:rsidRPr="00031029">
        <w:t>, then</w:t>
      </w:r>
    </w:p>
    <w:p w14:paraId="3DC1A51E" w14:textId="77777777" w:rsidR="00782E88" w:rsidRPr="00031029" w:rsidRDefault="00782E88" w:rsidP="00BF0A1A">
      <w:pPr>
        <w:numPr>
          <w:ilvl w:val="0"/>
          <w:numId w:val="5"/>
        </w:numPr>
      </w:pPr>
      <w:r w:rsidRPr="00031029">
        <w:t>International de-facto accepted schemes</w:t>
      </w:r>
      <w:r w:rsidR="00E371C2" w:rsidRPr="00031029">
        <w:t>, then</w:t>
      </w:r>
    </w:p>
    <w:p w14:paraId="48E83415" w14:textId="77777777" w:rsidR="00782E88" w:rsidRPr="00031029" w:rsidRDefault="00782E88" w:rsidP="00BF0A1A">
      <w:pPr>
        <w:numPr>
          <w:ilvl w:val="0"/>
          <w:numId w:val="5"/>
        </w:numPr>
      </w:pPr>
      <w:r w:rsidRPr="00031029">
        <w:t>Nationally defined schemes</w:t>
      </w:r>
    </w:p>
    <w:p w14:paraId="0F22EEB6" w14:textId="77777777" w:rsidR="00025260" w:rsidRPr="001F4312" w:rsidRDefault="00093E65" w:rsidP="00031029">
      <w:r w:rsidRPr="001F4312">
        <w:t xml:space="preserve">Note that </w:t>
      </w:r>
      <w:ins w:id="631" w:author="philip" w:date="2017-10-17T22:44:00Z">
        <w:r w:rsidR="00A72582">
          <w:t xml:space="preserve">the </w:t>
        </w:r>
      </w:ins>
      <w:del w:id="632" w:author="philip" w:date="2017-10-17T22:44:00Z">
        <w:r w:rsidRPr="001F4312" w:rsidDel="00A72582">
          <w:delText xml:space="preserve">BusDox </w:delText>
        </w:r>
      </w:del>
      <w:ins w:id="633" w:author="philip" w:date="2017-10-17T22:44:00Z">
        <w:r w:rsidR="00A72582">
          <w:t>PEPPOL</w:t>
        </w:r>
        <w:r w:rsidR="00A72582" w:rsidRPr="001F4312">
          <w:t xml:space="preserve"> </w:t>
        </w:r>
        <w:r w:rsidR="00A72582">
          <w:t xml:space="preserve">eDelivery Network </w:t>
        </w:r>
      </w:ins>
      <w:r w:rsidRPr="001F4312">
        <w:t xml:space="preserve">uses a numeric code value for Issuing Agencies whereas </w:t>
      </w:r>
      <w:r w:rsidR="00867E11">
        <w:t xml:space="preserve">CEN </w:t>
      </w:r>
      <w:r w:rsidRPr="001F4312">
        <w:t xml:space="preserve">BII uses mnemonic values. </w:t>
      </w:r>
      <w:r w:rsidR="00025260" w:rsidRPr="001F4312">
        <w:t xml:space="preserve">To assist in aligning the mnemonic codes of </w:t>
      </w:r>
      <w:r w:rsidR="00867E11">
        <w:t xml:space="preserve">CEN </w:t>
      </w:r>
      <w:r w:rsidR="00025260" w:rsidRPr="001F4312">
        <w:t xml:space="preserve">BII with the numeric codes of </w:t>
      </w:r>
      <w:del w:id="634" w:author="philip" w:date="2017-10-17T22:45:00Z">
        <w:r w:rsidR="00025260" w:rsidRPr="001F4312" w:rsidDel="00A72582">
          <w:delText>BusDox</w:delText>
        </w:r>
      </w:del>
      <w:ins w:id="635" w:author="philip" w:date="2017-10-17T22:45:00Z">
        <w:r w:rsidR="00A72582">
          <w:t>PEPPOL</w:t>
        </w:r>
      </w:ins>
      <w:r w:rsidR="00025260" w:rsidRPr="001F4312">
        <w:t xml:space="preserve">, each </w:t>
      </w:r>
      <w:r w:rsidRPr="001F4312">
        <w:t xml:space="preserve">BII mnemonic </w:t>
      </w:r>
      <w:r w:rsidR="00025260" w:rsidRPr="001F4312">
        <w:t>code has been given a numeric equivalent based on the ISO 6523 set of International Code Designators. The actual values for numeric International Code Designators were based on the following allocation criteria:</w:t>
      </w:r>
    </w:p>
    <w:p w14:paraId="4A2C70DE" w14:textId="77777777" w:rsidR="00025260" w:rsidRPr="00031029" w:rsidRDefault="00025260" w:rsidP="00BF0A1A">
      <w:pPr>
        <w:numPr>
          <w:ilvl w:val="0"/>
          <w:numId w:val="4"/>
        </w:numPr>
      </w:pPr>
      <w:r w:rsidRPr="00031029">
        <w:t>ISO 6523 International Code Designator (if known), or</w:t>
      </w:r>
    </w:p>
    <w:p w14:paraId="25F2C9B2" w14:textId="77777777" w:rsidR="00025260" w:rsidRPr="00031029" w:rsidRDefault="00025260" w:rsidP="00BF0A1A">
      <w:pPr>
        <w:numPr>
          <w:ilvl w:val="0"/>
          <w:numId w:val="4"/>
        </w:numPr>
      </w:pPr>
      <w:r w:rsidRPr="00031029">
        <w:t>ISO 9735 Identification code qualifier (if known), or</w:t>
      </w:r>
    </w:p>
    <w:p w14:paraId="6E306B5B" w14:textId="77777777"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14:paraId="52937D04" w14:textId="77777777"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14:paraId="7F2FDF23" w14:textId="77777777" w:rsidR="00031029" w:rsidRDefault="00031029" w:rsidP="00031029">
      <w:pPr>
        <w:pStyle w:val="PolicyHeader"/>
      </w:pPr>
      <w:bookmarkStart w:id="636" w:name="_Ref282443957"/>
      <w:bookmarkStart w:id="637" w:name="_Toc496043287"/>
      <w:r>
        <w:t xml:space="preserve">PEPPOL </w:t>
      </w:r>
      <w:r w:rsidR="00987E82">
        <w:t xml:space="preserve">participant </w:t>
      </w:r>
      <w:r>
        <w:t>identifier scheme</w:t>
      </w:r>
      <w:bookmarkEnd w:id="636"/>
      <w:bookmarkEnd w:id="637"/>
    </w:p>
    <w:p w14:paraId="6A903600" w14:textId="77777777" w:rsidR="00031029" w:rsidRDefault="00031029" w:rsidP="00031029">
      <w:pPr>
        <w:pStyle w:val="Policy"/>
      </w:pPr>
      <w:r>
        <w:t>The PEPPOL identifier scheme for using this list of issuing agenc</w:t>
      </w:r>
      <w:r w:rsidR="008D36FE">
        <w:t>ies</w:t>
      </w:r>
      <w:r>
        <w:t xml:space="preserve"> is:</w:t>
      </w:r>
    </w:p>
    <w:p w14:paraId="39749A9B" w14:textId="77777777"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14:paraId="495C08C5" w14:textId="77777777" w:rsidR="00DA409B" w:rsidRDefault="00FB56E2" w:rsidP="00DA409B">
      <w:pPr>
        <w:rPr>
          <w:ins w:id="638" w:author="Helger" w:date="2017-06-13T16:59:00Z"/>
        </w:rPr>
      </w:pPr>
      <w:r>
        <w:t>Note: Participant identifier, party identifier and business identifier are used interchangeable in the different PEPPOL documents.</w:t>
      </w:r>
    </w:p>
    <w:p w14:paraId="6AC94CF3" w14:textId="77777777" w:rsidR="00465246" w:rsidRDefault="00465246" w:rsidP="00DA409B">
      <w:ins w:id="639" w:author="Helger" w:date="2017-06-13T16:59:00Z">
        <w:r>
          <w:t xml:space="preserve">Note: this scheme identifier is always case sensitive </w:t>
        </w:r>
      </w:ins>
      <w:ins w:id="640" w:author="Helger" w:date="2017-06-13T17:00:00Z">
        <w:r>
          <w:t>–</w:t>
        </w:r>
      </w:ins>
      <w:ins w:id="641" w:author="Helger" w:date="2017-06-13T16:59:00Z">
        <w:r>
          <w:t xml:space="preserve"> only </w:t>
        </w:r>
      </w:ins>
      <w:ins w:id="642" w:author="Helger" w:date="2017-06-13T17:00:00Z">
        <w:r>
          <w:t>the identifier value is case insensitive</w:t>
        </w:r>
      </w:ins>
      <w:ins w:id="643" w:author="Helger" w:date="2017-06-13T17:01:00Z">
        <w:r w:rsidR="00C7372E">
          <w:t xml:space="preserve"> (see </w:t>
        </w:r>
        <w:r w:rsidR="008540FB">
          <w:fldChar w:fldCharType="begin"/>
        </w:r>
        <w:r w:rsidR="00C7372E">
          <w:instrText xml:space="preserve"> REF _Ref317443390 \r \h </w:instrText>
        </w:r>
      </w:ins>
      <w:r w:rsidR="008540FB">
        <w:fldChar w:fldCharType="separate"/>
      </w:r>
      <w:ins w:id="644" w:author="philip" w:date="2017-10-17T22:37:00Z">
        <w:r w:rsidR="00DA4735">
          <w:t>POLICY 3</w:t>
        </w:r>
      </w:ins>
      <w:ins w:id="645" w:author="Helger" w:date="2017-06-13T17:01:00Z">
        <w:r w:rsidR="008540FB">
          <w:fldChar w:fldCharType="end"/>
        </w:r>
        <w:r w:rsidR="00C7372E">
          <w:t>)</w:t>
        </w:r>
      </w:ins>
    </w:p>
    <w:p w14:paraId="4799E8E2" w14:textId="77777777" w:rsidR="00867E11" w:rsidRPr="006132BB" w:rsidRDefault="00867E11" w:rsidP="00DA409B">
      <w:r>
        <w:t xml:space="preserve">Applies to: all participant/party identifiers in all </w:t>
      </w:r>
      <w:del w:id="646" w:author="philip" w:date="2017-10-17T22:45:00Z">
        <w:r w:rsidR="009E44C9" w:rsidDel="00A72582">
          <w:delText xml:space="preserve">BusDox </w:delText>
        </w:r>
      </w:del>
      <w:ins w:id="647" w:author="philip" w:date="2017-10-17T22:45:00Z">
        <w:r w:rsidR="00A72582">
          <w:t xml:space="preserve">PEPPOL </w:t>
        </w:r>
      </w:ins>
      <w:r>
        <w:t>components</w:t>
      </w:r>
    </w:p>
    <w:p w14:paraId="76880170" w14:textId="77777777" w:rsidR="00C51725" w:rsidRPr="00031029" w:rsidRDefault="002142B2" w:rsidP="00031029">
      <w:pPr>
        <w:pStyle w:val="PolicyHeader"/>
      </w:pPr>
      <w:bookmarkStart w:id="648" w:name="_Toc496043288"/>
      <w:r w:rsidRPr="00031029">
        <w:t>Numeric Codes for Issu</w:t>
      </w:r>
      <w:r w:rsidR="00C51725" w:rsidRPr="00031029">
        <w:t>ing Agencies</w:t>
      </w:r>
      <w:bookmarkEnd w:id="648"/>
    </w:p>
    <w:p w14:paraId="5AAC0FA3" w14:textId="77777777"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otnotsreferens"/>
        </w:rPr>
        <w:footnoteReference w:id="14"/>
      </w:r>
      <w:r w:rsidR="00402E6A">
        <w:t xml:space="preserve">. The codes </w:t>
      </w:r>
      <w:r w:rsidR="00402E6A">
        <w:lastRenderedPageBreak/>
        <w:t xml:space="preserve">starting with “99” are extending this code set. </w:t>
      </w:r>
      <w:r w:rsidR="00402E6A" w:rsidRPr="00402E6A">
        <w:t>For convenience the term “ISO6523” is used for all codes and indicates the origin of many code values used.</w:t>
      </w:r>
    </w:p>
    <w:p w14:paraId="15E0B410" w14:textId="77777777" w:rsidR="00DA409B" w:rsidRPr="00DA409B" w:rsidRDefault="00867E11" w:rsidP="00DA409B">
      <w:r>
        <w:t xml:space="preserve">Applies to: all participant/party identifiers </w:t>
      </w:r>
      <w:del w:id="649" w:author="philip" w:date="2017-10-17T22:46:00Z">
        <w:r w:rsidDel="00A72582">
          <w:delText xml:space="preserve">in all </w:delText>
        </w:r>
        <w:r w:rsidR="009E44C9" w:rsidDel="00A72582">
          <w:delText xml:space="preserve">BusDox </w:delText>
        </w:r>
        <w:r w:rsidDel="00A72582">
          <w:delText>components</w:delText>
        </w:r>
      </w:del>
      <w:ins w:id="650" w:author="philip" w:date="2017-10-17T22:46:00Z">
        <w:r w:rsidR="00A72582">
          <w:t>in all PEPPOL components</w:t>
        </w:r>
      </w:ins>
    </w:p>
    <w:p w14:paraId="6868871A" w14:textId="77777777" w:rsidR="001356A9" w:rsidRPr="009846B9" w:rsidRDefault="001356A9" w:rsidP="009846B9">
      <w:pPr>
        <w:pStyle w:val="PolicyHeader"/>
      </w:pPr>
      <w:bookmarkStart w:id="651" w:name="_Toc496043289"/>
      <w:r w:rsidRPr="009846B9">
        <w:t>XML attributes for Participant Identifiers</w:t>
      </w:r>
      <w:r w:rsidR="00554639" w:rsidRPr="009846B9">
        <w:t xml:space="preserve"> in </w:t>
      </w:r>
      <w:del w:id="652" w:author="philip" w:date="2017-10-17T22:46:00Z">
        <w:r w:rsidR="00554639" w:rsidRPr="009846B9" w:rsidDel="00A72582">
          <w:delText>BusDox</w:delText>
        </w:r>
      </w:del>
      <w:bookmarkEnd w:id="651"/>
      <w:ins w:id="653" w:author="philip" w:date="2017-10-17T22:46:00Z">
        <w:r w:rsidR="00A72582">
          <w:t>SMP</w:t>
        </w:r>
      </w:ins>
      <w:ins w:id="654" w:author="philip" w:date="2017-10-17T22:47:00Z">
        <w:r w:rsidR="00A72582">
          <w:t xml:space="preserve"> responses</w:t>
        </w:r>
      </w:ins>
    </w:p>
    <w:p w14:paraId="0D13E09E" w14:textId="77777777" w:rsidR="001407A3" w:rsidRDefault="00AD7BA9" w:rsidP="009846B9">
      <w:pPr>
        <w:pStyle w:val="Policy"/>
      </w:pPr>
      <w:r w:rsidRPr="00AD7BA9">
        <w:t xml:space="preserve">The “scheme” attribute must be populated with the value "iso6523-actorid-upis" </w:t>
      </w:r>
      <w:r>
        <w:t xml:space="preserve">(see </w:t>
      </w:r>
      <w:r w:rsidR="008540FB">
        <w:fldChar w:fldCharType="begin"/>
      </w:r>
      <w:r>
        <w:instrText xml:space="preserve"> REF _Ref282443957 \r \h </w:instrText>
      </w:r>
      <w:r w:rsidR="008540FB">
        <w:fldChar w:fldCharType="separate"/>
      </w:r>
      <w:r w:rsidR="00DA4735">
        <w:t>POLICY 5</w:t>
      </w:r>
      <w:r w:rsidR="008540FB">
        <w:fldChar w:fldCharType="end"/>
      </w:r>
      <w:r>
        <w:t xml:space="preserve">) </w:t>
      </w:r>
      <w:r w:rsidRPr="00AD7BA9">
        <w:t>in all instances of the “ParticipantIdentifier” element.</w:t>
      </w:r>
    </w:p>
    <w:p w14:paraId="4E9CBDA7" w14:textId="77777777" w:rsidR="007A2F88" w:rsidRDefault="00867E11" w:rsidP="001407A3">
      <w:r>
        <w:t>Applies to: XML documents used in the SMP</w:t>
      </w:r>
    </w:p>
    <w:p w14:paraId="6E24889B" w14:textId="77777777" w:rsidR="001356A9" w:rsidRPr="003F6527" w:rsidRDefault="00900A19" w:rsidP="001407A3">
      <w:pPr>
        <w:rPr>
          <w:b/>
          <w:sz w:val="24"/>
        </w:rPr>
      </w:pPr>
      <w:r w:rsidRPr="003F6527">
        <w:rPr>
          <w:b/>
          <w:sz w:val="24"/>
        </w:rPr>
        <w:t>E</w:t>
      </w:r>
      <w:r w:rsidR="001356A9" w:rsidRPr="003F6527">
        <w:rPr>
          <w:b/>
          <w:sz w:val="24"/>
        </w:rPr>
        <w:t>xample:</w:t>
      </w:r>
    </w:p>
    <w:p w14:paraId="0A999374" w14:textId="77777777"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w:t>
      </w:r>
      <w:commentRangeStart w:id="655"/>
      <w:r w:rsidRPr="001407A3">
        <w:t>4035811991014</w:t>
      </w:r>
      <w:commentRangeEnd w:id="655"/>
      <w:r w:rsidR="004C7F9F">
        <w:rPr>
          <w:rStyle w:val="Kommentarsreferens"/>
          <w:rFonts w:ascii="Calibri" w:hAnsi="Calibri"/>
          <w:noProof w:val="0"/>
        </w:rPr>
        <w:commentReference w:id="655"/>
      </w:r>
      <w:r w:rsidRPr="001407A3">
        <w:t>&lt;/ParticipantIdentifier&gt;</w:t>
      </w:r>
    </w:p>
    <w:p w14:paraId="40BA8768" w14:textId="77777777" w:rsidR="001356A9" w:rsidRPr="002F4FC6" w:rsidRDefault="001356A9" w:rsidP="002F4FC6">
      <w:pPr>
        <w:pStyle w:val="PolicyHeader"/>
      </w:pPr>
      <w:bookmarkStart w:id="656" w:name="_Toc496043290"/>
      <w:r w:rsidRPr="002F4FC6">
        <w:t>XML attributes for Party Identifiers in UBL document</w:t>
      </w:r>
      <w:r w:rsidR="00A667A7" w:rsidRPr="002F4FC6">
        <w:t>s</w:t>
      </w:r>
      <w:bookmarkEnd w:id="656"/>
    </w:p>
    <w:p w14:paraId="4EE97872" w14:textId="77777777" w:rsidR="001356A9" w:rsidRPr="00AD7BA9" w:rsidRDefault="000B5606" w:rsidP="002F4FC6">
      <w:pPr>
        <w:pStyle w:val="Policy"/>
        <w:rPr>
          <w:lang w:val="en-US"/>
        </w:rPr>
      </w:pPr>
      <w:r w:rsidRPr="002F4FC6">
        <w:t>The “schemeID</w:t>
      </w:r>
      <w:r w:rsidR="001356A9" w:rsidRPr="002F4FC6">
        <w:t xml:space="preserve">” attribute must </w:t>
      </w:r>
      <w:r w:rsidRPr="002F4FC6">
        <w:t xml:space="preserve">be populated </w:t>
      </w:r>
      <w:r w:rsidR="001356A9" w:rsidRPr="002F4FC6">
        <w:t>in all instances of the “ID” element when used with</w:t>
      </w:r>
      <w:r w:rsidR="00E77265" w:rsidRPr="002F4FC6">
        <w:t>in</w:t>
      </w:r>
      <w:r w:rsidR="001356A9" w:rsidRPr="002F4FC6">
        <w:t xml:space="preserve"> </w:t>
      </w:r>
      <w:commentRangeStart w:id="657"/>
      <w:r w:rsidR="001356A9" w:rsidRPr="002F4FC6">
        <w:t>a</w:t>
      </w:r>
      <w:commentRangeEnd w:id="657"/>
      <w:r w:rsidR="004C7F9F">
        <w:rPr>
          <w:rStyle w:val="Kommentarsreferens"/>
        </w:rPr>
        <w:commentReference w:id="657"/>
      </w:r>
      <w:r w:rsidR="001356A9" w:rsidRPr="002F4FC6">
        <w:t xml:space="preserve"> “PartyIdentification” container and in all instances of the “EndpointID” element when used with</w:t>
      </w:r>
      <w:r w:rsidR="00E77265" w:rsidRPr="002F4FC6">
        <w:t>in</w:t>
      </w:r>
      <w:r w:rsidR="002F4FC6">
        <w:t xml:space="preserve"> a “Party” container.</w:t>
      </w:r>
      <w:r w:rsidR="00402E6A">
        <w:t xml:space="preserve"> </w:t>
      </w:r>
      <w:r w:rsidR="00402E6A" w:rsidRPr="00402E6A">
        <w:t>The valid values are defined in the code list as “schemeID”.</w:t>
      </w:r>
    </w:p>
    <w:p w14:paraId="6DBE9B2E" w14:textId="77777777" w:rsidR="00217273" w:rsidRDefault="00217273" w:rsidP="002F4FC6">
      <w:pPr>
        <w:pStyle w:val="Policy"/>
      </w:pPr>
      <w:r w:rsidRPr="001407A3">
        <w:t>Note</w:t>
      </w:r>
      <w:r>
        <w:t>:</w:t>
      </w:r>
      <w:r w:rsidRPr="001407A3">
        <w:t xml:space="preserve"> the optional attributes </w:t>
      </w:r>
      <w:ins w:id="658" w:author="Helger" w:date="2017-06-13T17:02:00Z">
        <w:r w:rsidR="00C7372E">
          <w:t>“</w:t>
        </w:r>
      </w:ins>
      <w:r w:rsidRPr="001407A3">
        <w:t>schemeAgencyName</w:t>
      </w:r>
      <w:ins w:id="659" w:author="Helger" w:date="2017-06-13T17:02:00Z">
        <w:r w:rsidR="00C7372E">
          <w:t>”</w:t>
        </w:r>
      </w:ins>
      <w:r w:rsidRPr="001407A3">
        <w:t xml:space="preserve"> and </w:t>
      </w:r>
      <w:ins w:id="660" w:author="Helger" w:date="2017-06-13T17:02:00Z">
        <w:r w:rsidR="00C7372E">
          <w:t>“</w:t>
        </w:r>
      </w:ins>
      <w:r w:rsidRPr="001407A3">
        <w:t>schemeURI</w:t>
      </w:r>
      <w:ins w:id="661" w:author="Helger" w:date="2017-06-13T17:02:00Z">
        <w:r w:rsidR="00C7372E">
          <w:t>”</w:t>
        </w:r>
      </w:ins>
      <w:r w:rsidRPr="001407A3">
        <w:t xml:space="preserve"> can be ignored.</w:t>
      </w:r>
    </w:p>
    <w:p w14:paraId="445437E2" w14:textId="77777777" w:rsidR="00402E6A" w:rsidRPr="002F4FC6" w:rsidRDefault="00402E6A" w:rsidP="002F4FC6">
      <w:pPr>
        <w:pStyle w:val="Policy"/>
      </w:pPr>
      <w:r>
        <w:t xml:space="preserve">Note: the attribute “schemeID” is mandatory for </w:t>
      </w:r>
      <w:ins w:id="662" w:author="Helger" w:date="2017-06-13T17:02:00Z">
        <w:r w:rsidR="00C7372E">
          <w:t>“</w:t>
        </w:r>
      </w:ins>
      <w:r>
        <w:t>PartyIdentification</w:t>
      </w:r>
      <w:ins w:id="663" w:author="Helger" w:date="2017-06-13T17:02:00Z">
        <w:r w:rsidR="00C7372E">
          <w:t>”</w:t>
        </w:r>
      </w:ins>
      <w:r>
        <w:t xml:space="preserve"> and </w:t>
      </w:r>
      <w:ins w:id="664" w:author="Helger" w:date="2017-06-13T17:02:00Z">
        <w:r w:rsidR="00C7372E">
          <w:t>“</w:t>
        </w:r>
      </w:ins>
      <w:r>
        <w:t>EndpointID</w:t>
      </w:r>
      <w:ins w:id="665" w:author="Helger" w:date="2017-06-13T17:02:00Z">
        <w:r w:rsidR="00C7372E">
          <w:t>”</w:t>
        </w:r>
      </w:ins>
      <w:r>
        <w:t xml:space="preserve"> in CEN BII</w:t>
      </w:r>
    </w:p>
    <w:p w14:paraId="6DF0C2D3" w14:textId="77777777" w:rsidR="007A2F88" w:rsidRDefault="00867E11" w:rsidP="001407A3">
      <w:r>
        <w:t xml:space="preserve">Applies to: </w:t>
      </w:r>
      <w:r w:rsidR="00DB77B3">
        <w:t xml:space="preserve">Document </w:t>
      </w:r>
      <w:r>
        <w:t>used in a PEPPOL BIS</w:t>
      </w:r>
      <w:r w:rsidR="00DB77B3">
        <w:t xml:space="preserve"> with UBL syntax mapping</w:t>
      </w:r>
    </w:p>
    <w:p w14:paraId="486EFDCE" w14:textId="77777777" w:rsidR="001356A9" w:rsidRPr="003F6527" w:rsidRDefault="00900A19" w:rsidP="001407A3">
      <w:pPr>
        <w:rPr>
          <w:b/>
          <w:sz w:val="24"/>
        </w:rPr>
      </w:pPr>
      <w:r w:rsidRPr="003F6527">
        <w:rPr>
          <w:b/>
          <w:sz w:val="24"/>
        </w:rPr>
        <w:t>E</w:t>
      </w:r>
      <w:r w:rsidR="001356A9" w:rsidRPr="003F6527">
        <w:rPr>
          <w:b/>
          <w:sz w:val="24"/>
        </w:rPr>
        <w:t>xample:</w:t>
      </w:r>
    </w:p>
    <w:p w14:paraId="650BAA11" w14:textId="77777777" w:rsidR="001356A9" w:rsidRPr="001407A3" w:rsidRDefault="001356A9" w:rsidP="003F6527">
      <w:pPr>
        <w:pStyle w:val="Code"/>
        <w:shd w:val="clear" w:color="auto" w:fill="FFFFFF"/>
        <w:ind w:left="567"/>
      </w:pPr>
      <w:r w:rsidRPr="001407A3">
        <w:t>&lt;cac:PartyIdentification&gt;</w:t>
      </w:r>
    </w:p>
    <w:p w14:paraId="0B882D0A" w14:textId="77777777" w:rsidR="001356A9" w:rsidRPr="001407A3" w:rsidRDefault="002F4FC6" w:rsidP="003F6527">
      <w:pPr>
        <w:pStyle w:val="Code"/>
        <w:shd w:val="clear" w:color="auto" w:fill="FFFFFF"/>
        <w:ind w:left="567"/>
      </w:pPr>
      <w:r w:rsidRPr="001407A3">
        <w:t xml:space="preserve">  </w:t>
      </w:r>
      <w:r w:rsidR="001356A9" w:rsidRPr="001407A3">
        <w:t>&lt;cbc:ID schemeID=</w:t>
      </w:r>
      <w:r w:rsidR="00914147" w:rsidRPr="003F6527">
        <w:t>"</w:t>
      </w:r>
      <w:r w:rsidR="001356A9" w:rsidRPr="001407A3">
        <w:t>GLN</w:t>
      </w:r>
      <w:r w:rsidR="00914147" w:rsidRPr="003F6527">
        <w:t>"</w:t>
      </w:r>
      <w:r w:rsidRPr="001407A3">
        <w:t>&gt;</w:t>
      </w:r>
      <w:r w:rsidR="001356A9" w:rsidRPr="001407A3">
        <w:t>4035811991014&lt;/cbc:ID&gt;</w:t>
      </w:r>
    </w:p>
    <w:p w14:paraId="02348A77" w14:textId="77777777" w:rsidR="001356A9" w:rsidRPr="001407A3" w:rsidRDefault="001356A9" w:rsidP="003F6527">
      <w:pPr>
        <w:pStyle w:val="Code"/>
        <w:shd w:val="clear" w:color="auto" w:fill="FFFFFF"/>
        <w:ind w:left="567"/>
      </w:pPr>
      <w:r w:rsidRPr="001407A3">
        <w:t>&lt;/cac:PartyIdentification&gt;</w:t>
      </w:r>
    </w:p>
    <w:p w14:paraId="34B0A2B1" w14:textId="77777777" w:rsidR="001356A9" w:rsidRPr="001407A3" w:rsidRDefault="00E77265" w:rsidP="001407A3">
      <w:r w:rsidRPr="001407A3">
        <w:t>and</w:t>
      </w:r>
    </w:p>
    <w:p w14:paraId="775E2143" w14:textId="77777777" w:rsidR="00E77265" w:rsidRPr="001407A3" w:rsidRDefault="00E77265" w:rsidP="003F6527">
      <w:pPr>
        <w:pStyle w:val="Code"/>
        <w:shd w:val="clear" w:color="auto" w:fill="FFFFFF"/>
        <w:ind w:left="567"/>
      </w:pPr>
      <w:r w:rsidRPr="001407A3">
        <w:t>&lt;cac:Party&gt;</w:t>
      </w:r>
    </w:p>
    <w:p w14:paraId="712F0AB0" w14:textId="77777777"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r w:rsidR="00E77265" w:rsidRPr="001407A3">
        <w:t>GLN</w:t>
      </w:r>
      <w:r w:rsidR="00914147" w:rsidRPr="003F6527">
        <w:t>"</w:t>
      </w:r>
      <w:r w:rsidR="00E77265" w:rsidRPr="001407A3">
        <w:t>&gt;4035811991014&lt;/cbc:EndpointID&gt;</w:t>
      </w:r>
    </w:p>
    <w:p w14:paraId="34B9EBD0" w14:textId="77777777" w:rsidR="00E77265" w:rsidRPr="001407A3" w:rsidRDefault="00E77265" w:rsidP="003F6527">
      <w:pPr>
        <w:pStyle w:val="Code"/>
        <w:shd w:val="clear" w:color="auto" w:fill="FFFFFF"/>
        <w:ind w:left="567"/>
      </w:pPr>
      <w:r w:rsidRPr="001407A3">
        <w:t>&lt;/cac:Party&gt;</w:t>
      </w:r>
    </w:p>
    <w:p w14:paraId="5B98575D" w14:textId="77777777" w:rsidR="0035668A" w:rsidRPr="001F4312" w:rsidDel="002A3ECC" w:rsidRDefault="005F1CA1" w:rsidP="002A3ECC">
      <w:pPr>
        <w:rPr>
          <w:del w:id="666" w:author="Helger" w:date="2017-06-13T16:29:00Z"/>
        </w:rPr>
      </w:pPr>
      <w:del w:id="667" w:author="Helger" w:date="2017-06-13T17:07:00Z">
        <w:r w:rsidRPr="001F4312" w:rsidDel="001870DB">
          <w:delText xml:space="preserve">The </w:delText>
        </w:r>
      </w:del>
      <w:del w:id="668" w:author="Helger" w:date="2017-06-13T14:57:00Z">
        <w:r w:rsidR="00F70EE9" w:rsidDel="009F4391">
          <w:delText>non-</w:delText>
        </w:r>
      </w:del>
      <w:ins w:id="669" w:author="Helger" w:date="2017-06-13T17:07:00Z">
        <w:r w:rsidR="001870DB">
          <w:t>A</w:t>
        </w:r>
      </w:ins>
      <w:ins w:id="670" w:author="Helger" w:date="2017-06-13T14:57:00Z">
        <w:r w:rsidR="009F4391">
          <w:t xml:space="preserve"> </w:t>
        </w:r>
      </w:ins>
      <w:r w:rsidR="00F70EE9">
        <w:t xml:space="preserve">normative </w:t>
      </w:r>
      <w:del w:id="671" w:author="Helger" w:date="2017-06-13T17:07:00Z">
        <w:r w:rsidR="00F70EE9" w:rsidDel="001870DB">
          <w:delText xml:space="preserve">version </w:delText>
        </w:r>
      </w:del>
      <w:ins w:id="672" w:author="Helger" w:date="2017-06-13T17:07:00Z">
        <w:r w:rsidR="001870DB">
          <w:t xml:space="preserve">list </w:t>
        </w:r>
      </w:ins>
      <w:r w:rsidR="00F70EE9">
        <w:t xml:space="preserve">of </w:t>
      </w:r>
      <w:ins w:id="673" w:author="Helger" w:date="2017-06-13T17:08:00Z">
        <w:r w:rsidR="001870DB">
          <w:t xml:space="preserve">all PEPPOL </w:t>
        </w:r>
      </w:ins>
      <w:del w:id="674" w:author="Helger" w:date="2017-06-13T17:08:00Z">
        <w:r w:rsidR="00F70EE9" w:rsidDel="001870DB">
          <w:delText xml:space="preserve">the </w:delText>
        </w:r>
      </w:del>
      <w:ins w:id="675" w:author="Helger" w:date="2017-06-13T17:08:00Z">
        <w:r w:rsidR="001870DB">
          <w:t xml:space="preserve">Identifier </w:t>
        </w:r>
      </w:ins>
      <w:r w:rsidR="001356A9" w:rsidRPr="001F4312">
        <w:t xml:space="preserve">Issuing Agency code </w:t>
      </w:r>
      <w:r w:rsidRPr="001F4312">
        <w:t xml:space="preserve">values </w:t>
      </w:r>
      <w:r w:rsidR="001356A9" w:rsidRPr="001F4312">
        <w:t xml:space="preserve">and metadata </w:t>
      </w:r>
      <w:del w:id="676" w:author="Helger" w:date="2017-06-13T14:57:00Z">
        <w:r w:rsidR="00F70EE9" w:rsidDel="009F4391">
          <w:delText>is</w:delText>
        </w:r>
        <w:r w:rsidR="000F2DA9" w:rsidRPr="001F4312" w:rsidDel="009F4391">
          <w:delText xml:space="preserve"> shown in the following table</w:delText>
        </w:r>
        <w:r w:rsidR="00F70EE9" w:rsidDel="009F4391">
          <w:delText xml:space="preserve">. The latest normative version </w:delText>
        </w:r>
      </w:del>
      <w:r w:rsidR="00AC5DA8">
        <w:t>can be found at [PEPPOL</w:t>
      </w:r>
      <w:ins w:id="677" w:author="Helger" w:date="2017-06-13T17:02:00Z">
        <w:r w:rsidR="00C7372E">
          <w:t>_</w:t>
        </w:r>
      </w:ins>
      <w:ins w:id="678" w:author="Helger" w:date="2017-06-13T14:57:00Z">
        <w:r w:rsidR="009F4391">
          <w:t>CL</w:t>
        </w:r>
      </w:ins>
      <w:r w:rsidR="00F70EE9">
        <w:t>].</w:t>
      </w:r>
    </w:p>
    <w:tbl>
      <w:tblPr>
        <w:tblStyle w:val="MittlereSchattierung2-Akzent11"/>
        <w:tblW w:w="4924" w:type="pct"/>
        <w:tblLayout w:type="fixed"/>
        <w:tblLook w:val="0420" w:firstRow="1" w:lastRow="0" w:firstColumn="0" w:lastColumn="0" w:noHBand="0" w:noVBand="1"/>
        <w:tblPrChange w:id="679" w:author="Helger" w:date="2017-04-24T19:20:00Z">
          <w:tblPr>
            <w:tblW w:w="4924" w:type="pct"/>
            <w:tblBorders>
              <w:top w:val="single" w:sz="18" w:space="0" w:color="auto"/>
              <w:bottom w:val="single" w:sz="18" w:space="0" w:color="auto"/>
            </w:tblBorders>
            <w:tblLayout w:type="fixed"/>
            <w:tblLook w:val="0420" w:firstRow="1" w:lastRow="0" w:firstColumn="0" w:lastColumn="0" w:noHBand="0" w:noVBand="1"/>
          </w:tblPr>
        </w:tblPrChange>
      </w:tblPr>
      <w:tblGrid>
        <w:gridCol w:w="1383"/>
        <w:gridCol w:w="1156"/>
        <w:gridCol w:w="5225"/>
        <w:gridCol w:w="1381"/>
        <w:tblGridChange w:id="680">
          <w:tblGrid>
            <w:gridCol w:w="1468"/>
            <w:gridCol w:w="1227"/>
            <w:gridCol w:w="5545"/>
            <w:gridCol w:w="1465"/>
          </w:tblGrid>
        </w:tblGridChange>
      </w:tblGrid>
      <w:tr w:rsidR="00E835EE" w:rsidRPr="00DE2B4B" w:rsidDel="009F4391" w14:paraId="30F37C88" w14:textId="77777777" w:rsidTr="001C0EB0">
        <w:trPr>
          <w:cnfStyle w:val="100000000000" w:firstRow="1" w:lastRow="0" w:firstColumn="0" w:lastColumn="0" w:oddVBand="0" w:evenVBand="0" w:oddHBand="0" w:evenHBand="0" w:firstRowFirstColumn="0" w:firstRowLastColumn="0" w:lastRowFirstColumn="0" w:lastRowLastColumn="0"/>
          <w:del w:id="681" w:author="Helger" w:date="2017-06-13T14:57:00Z"/>
        </w:trPr>
        <w:tc>
          <w:tcPr>
            <w:tcW w:w="756" w:type="pct"/>
            <w:noWrap/>
            <w:tcPrChange w:id="682" w:author="Helger" w:date="2017-04-24T19:20:00Z">
              <w:tcPr>
                <w:tcW w:w="756" w:type="pct"/>
                <w:noWrap/>
              </w:tcPr>
            </w:tcPrChange>
          </w:tcPr>
          <w:p w14:paraId="7E5C6B97" w14:textId="77777777" w:rsidR="00180663" w:rsidRPr="00F71403" w:rsidDel="009F4391" w:rsidRDefault="00E835EE" w:rsidP="002A3ECC">
            <w:pPr>
              <w:cnfStyle w:val="100000000000" w:firstRow="1" w:lastRow="0" w:firstColumn="0" w:lastColumn="0" w:oddVBand="0" w:evenVBand="0" w:oddHBand="0" w:evenHBand="0" w:firstRowFirstColumn="0" w:firstRowLastColumn="0" w:lastRowFirstColumn="0" w:lastRowLastColumn="0"/>
              <w:rPr>
                <w:del w:id="683" w:author="Helger" w:date="2017-06-13T14:57:00Z"/>
                <w:b w:val="0"/>
                <w:bCs w:val="0"/>
              </w:rPr>
            </w:pPr>
            <w:del w:id="684" w:author="Helger" w:date="2017-06-13T14:57:00Z">
              <w:r w:rsidRPr="00F71403" w:rsidDel="009F4391">
                <w:rPr>
                  <w:b w:val="0"/>
                  <w:bCs w:val="0"/>
                </w:rPr>
                <w:delText>S</w:delText>
              </w:r>
              <w:r w:rsidR="00180663" w:rsidRPr="00F71403" w:rsidDel="009F4391">
                <w:rPr>
                  <w:b w:val="0"/>
                  <w:bCs w:val="0"/>
                </w:rPr>
                <w:delText>cheme</w:delText>
              </w:r>
              <w:r w:rsidRPr="00F71403" w:rsidDel="009F4391">
                <w:rPr>
                  <w:b w:val="0"/>
                  <w:bCs w:val="0"/>
                </w:rPr>
                <w:delText xml:space="preserve"> </w:delText>
              </w:r>
              <w:r w:rsidR="00180663" w:rsidRPr="00F71403" w:rsidDel="009F4391">
                <w:rPr>
                  <w:b w:val="0"/>
                  <w:bCs w:val="0"/>
                </w:rPr>
                <w:delText>ID</w:delText>
              </w:r>
            </w:del>
          </w:p>
        </w:tc>
        <w:tc>
          <w:tcPr>
            <w:tcW w:w="632" w:type="pct"/>
            <w:tcPrChange w:id="685" w:author="Helger" w:date="2017-04-24T19:20:00Z">
              <w:tcPr>
                <w:tcW w:w="632" w:type="pct"/>
              </w:tcPr>
            </w:tcPrChange>
          </w:tcPr>
          <w:p w14:paraId="3A9873C5" w14:textId="77777777" w:rsidR="00DA4735" w:rsidRDefault="00E835EE">
            <w:pPr>
              <w:cnfStyle w:val="100000000000" w:firstRow="1" w:lastRow="0" w:firstColumn="0" w:lastColumn="0" w:oddVBand="0" w:evenVBand="0" w:oddHBand="0" w:evenHBand="0" w:firstRowFirstColumn="0" w:firstRowLastColumn="0" w:lastRowFirstColumn="0" w:lastRowLastColumn="0"/>
              <w:rPr>
                <w:del w:id="686" w:author="Helger" w:date="2017-06-13T14:57:00Z"/>
                <w:b w:val="0"/>
                <w:bCs w:val="0"/>
                <w:color w:val="auto"/>
              </w:rPr>
              <w:pPrChange w:id="687" w:author="Helger" w:date="2017-06-13T16:29:00Z">
                <w:pPr>
                  <w:jc w:val="center"/>
                  <w:cnfStyle w:val="100000000000" w:firstRow="1" w:lastRow="0" w:firstColumn="0" w:lastColumn="0" w:oddVBand="0" w:evenVBand="0" w:oddHBand="0" w:evenHBand="0" w:firstRowFirstColumn="0" w:firstRowLastColumn="0" w:lastRowFirstColumn="0" w:lastRowLastColumn="0"/>
                </w:pPr>
              </w:pPrChange>
            </w:pPr>
            <w:del w:id="688" w:author="Helger" w:date="2017-06-13T14:57:00Z">
              <w:r w:rsidRPr="00F71403" w:rsidDel="009F4391">
                <w:rPr>
                  <w:b w:val="0"/>
                  <w:bCs w:val="0"/>
                </w:rPr>
                <w:delText>Numerical code</w:delText>
              </w:r>
            </w:del>
          </w:p>
        </w:tc>
        <w:tc>
          <w:tcPr>
            <w:tcW w:w="2857" w:type="pct"/>
            <w:noWrap/>
            <w:tcPrChange w:id="689" w:author="Helger" w:date="2017-04-24T19:20:00Z">
              <w:tcPr>
                <w:tcW w:w="2857" w:type="pct"/>
                <w:noWrap/>
              </w:tcPr>
            </w:tcPrChange>
          </w:tcPr>
          <w:p w14:paraId="059E2669" w14:textId="77777777" w:rsidR="00DA4735" w:rsidRDefault="00E835EE">
            <w:pPr>
              <w:cnfStyle w:val="100000000000" w:firstRow="1" w:lastRow="0" w:firstColumn="0" w:lastColumn="0" w:oddVBand="0" w:evenVBand="0" w:oddHBand="0" w:evenHBand="0" w:firstRowFirstColumn="0" w:firstRowLastColumn="0" w:lastRowFirstColumn="0" w:lastRowLastColumn="0"/>
              <w:rPr>
                <w:del w:id="690" w:author="Helger" w:date="2017-06-13T14:57:00Z"/>
                <w:b w:val="0"/>
                <w:bCs w:val="0"/>
                <w:color w:val="auto"/>
              </w:rPr>
              <w:pPrChange w:id="691" w:author="Helger" w:date="2017-06-13T16:29:00Z">
                <w:pPr>
                  <w:jc w:val="center"/>
                  <w:cnfStyle w:val="100000000000" w:firstRow="1" w:lastRow="0" w:firstColumn="0" w:lastColumn="0" w:oddVBand="0" w:evenVBand="0" w:oddHBand="0" w:evenHBand="0" w:firstRowFirstColumn="0" w:firstRowLastColumn="0" w:lastRowFirstColumn="0" w:lastRowLastColumn="0"/>
                </w:pPr>
              </w:pPrChange>
            </w:pPr>
            <w:del w:id="692" w:author="Helger" w:date="2017-06-13T14:57:00Z">
              <w:r w:rsidRPr="00F71403" w:rsidDel="009F4391">
                <w:rPr>
                  <w:b w:val="0"/>
                  <w:bCs w:val="0"/>
                </w:rPr>
                <w:delText>Scheme agency name</w:delText>
              </w:r>
            </w:del>
          </w:p>
        </w:tc>
        <w:tc>
          <w:tcPr>
            <w:tcW w:w="755" w:type="pct"/>
            <w:tcPrChange w:id="693" w:author="Helger" w:date="2017-04-24T19:20:00Z">
              <w:tcPr>
                <w:tcW w:w="755" w:type="pct"/>
              </w:tcPr>
            </w:tcPrChange>
          </w:tcPr>
          <w:p w14:paraId="1F343575" w14:textId="77777777" w:rsidR="00DA4735" w:rsidRDefault="00180663">
            <w:pPr>
              <w:cnfStyle w:val="100000000000" w:firstRow="1" w:lastRow="0" w:firstColumn="0" w:lastColumn="0" w:oddVBand="0" w:evenVBand="0" w:oddHBand="0" w:evenHBand="0" w:firstRowFirstColumn="0" w:firstRowLastColumn="0" w:lastRowFirstColumn="0" w:lastRowLastColumn="0"/>
              <w:rPr>
                <w:del w:id="694" w:author="Helger" w:date="2017-06-13T14:57:00Z"/>
                <w:b w:val="0"/>
                <w:bCs w:val="0"/>
                <w:color w:val="auto"/>
              </w:rPr>
              <w:pPrChange w:id="695" w:author="Helger" w:date="2017-06-13T16:29:00Z">
                <w:pPr>
                  <w:jc w:val="center"/>
                  <w:cnfStyle w:val="100000000000" w:firstRow="1" w:lastRow="0" w:firstColumn="0" w:lastColumn="0" w:oddVBand="0" w:evenVBand="0" w:oddHBand="0" w:evenHBand="0" w:firstRowFirstColumn="0" w:firstRowLastColumn="0" w:lastRowFirstColumn="0" w:lastRowLastColumn="0"/>
                </w:pPr>
              </w:pPrChange>
            </w:pPr>
            <w:del w:id="696" w:author="Helger" w:date="2017-06-13T14:57:00Z">
              <w:r w:rsidRPr="00F71403" w:rsidDel="009F4391">
                <w:rPr>
                  <w:b w:val="0"/>
                  <w:bCs w:val="0"/>
                </w:rPr>
                <w:delText>Deprecated</w:delText>
              </w:r>
              <w:r w:rsidR="00E835EE" w:rsidRPr="00F71403" w:rsidDel="009F4391">
                <w:rPr>
                  <w:b w:val="0"/>
                  <w:bCs w:val="0"/>
                </w:rPr>
                <w:delText>?</w:delText>
              </w:r>
            </w:del>
          </w:p>
        </w:tc>
      </w:tr>
      <w:tr w:rsidR="001C0EB0" w:rsidRPr="00F71403" w:rsidDel="009F4391" w14:paraId="79C36BEF" w14:textId="77777777" w:rsidTr="001C0EB0">
        <w:trPr>
          <w:cnfStyle w:val="000000100000" w:firstRow="0" w:lastRow="0" w:firstColumn="0" w:lastColumn="0" w:oddVBand="0" w:evenVBand="0" w:oddHBand="1" w:evenHBand="0" w:firstRowFirstColumn="0" w:firstRowLastColumn="0" w:lastRowFirstColumn="0" w:lastRowLastColumn="0"/>
          <w:del w:id="697" w:author="Helger" w:date="2017-06-13T14:57:00Z"/>
        </w:trPr>
        <w:tc>
          <w:tcPr>
            <w:tcW w:w="756" w:type="pct"/>
            <w:noWrap/>
            <w:tcPrChange w:id="698" w:author="Helger" w:date="2017-04-24T19:20:00Z">
              <w:tcPr>
                <w:tcW w:w="756" w:type="pct"/>
                <w:noWrap/>
              </w:tcPr>
            </w:tcPrChange>
          </w:tcPr>
          <w:p w14:paraId="07FD3BA3" w14:textId="77777777" w:rsidR="00F03CD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699" w:author="Helger" w:date="2017-06-13T14:57:00Z"/>
                <w:rFonts w:cs="Calibri"/>
              </w:rPr>
            </w:pPr>
            <w:del w:id="700" w:author="Helger" w:date="2017-06-13T14:57:00Z">
              <w:r w:rsidRPr="00F71403" w:rsidDel="009F4391">
                <w:rPr>
                  <w:rFonts w:cs="Calibri"/>
                </w:rPr>
                <w:delText>FR:SIRENE</w:delText>
              </w:r>
            </w:del>
          </w:p>
        </w:tc>
        <w:tc>
          <w:tcPr>
            <w:tcW w:w="632" w:type="pct"/>
            <w:tcPrChange w:id="701" w:author="Helger" w:date="2017-04-24T19:20:00Z">
              <w:tcPr>
                <w:tcW w:w="632" w:type="pct"/>
              </w:tcPr>
            </w:tcPrChange>
          </w:tcPr>
          <w:p w14:paraId="18E5819B" w14:textId="77777777" w:rsidR="00DA4735" w:rsidRDefault="00F03CDF">
            <w:pPr>
              <w:cnfStyle w:val="000000100000" w:firstRow="0" w:lastRow="0" w:firstColumn="0" w:lastColumn="0" w:oddVBand="0" w:evenVBand="0" w:oddHBand="1" w:evenHBand="0" w:firstRowFirstColumn="0" w:firstRowLastColumn="0" w:lastRowFirstColumn="0" w:lastRowLastColumn="0"/>
              <w:rPr>
                <w:del w:id="702" w:author="Helger" w:date="2017-06-13T14:57:00Z"/>
                <w:rFonts w:cs="Calibri"/>
              </w:rPr>
              <w:pPrChange w:id="703"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04" w:author="Helger" w:date="2017-06-13T14:57:00Z">
              <w:r w:rsidRPr="00F71403" w:rsidDel="009F4391">
                <w:rPr>
                  <w:rFonts w:cs="Calibri"/>
                </w:rPr>
                <w:delText>0002</w:delText>
              </w:r>
            </w:del>
          </w:p>
        </w:tc>
        <w:tc>
          <w:tcPr>
            <w:tcW w:w="2857" w:type="pct"/>
            <w:noWrap/>
            <w:tcPrChange w:id="705" w:author="Helger" w:date="2017-04-24T19:20:00Z">
              <w:tcPr>
                <w:tcW w:w="2857" w:type="pct"/>
                <w:noWrap/>
              </w:tcPr>
            </w:tcPrChange>
          </w:tcPr>
          <w:p w14:paraId="37A9E349"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06" w:author="Helger" w:date="2017-06-13T14:57:00Z"/>
                <w:rFonts w:cs="Calibri"/>
              </w:rPr>
            </w:pPr>
            <w:del w:id="707" w:author="Helger" w:date="2017-06-13T14:57:00Z">
              <w:r w:rsidRPr="00F71403" w:rsidDel="009F4391">
                <w:rPr>
                  <w:rFonts w:cs="Calibri"/>
                </w:rPr>
                <w:delText>Institut National de la Statistique et des Etudes Economiques, (I.N.S.E.E.)</w:delText>
              </w:r>
            </w:del>
          </w:p>
        </w:tc>
        <w:tc>
          <w:tcPr>
            <w:tcW w:w="755" w:type="pct"/>
            <w:tcPrChange w:id="708" w:author="Helger" w:date="2017-04-24T19:20:00Z">
              <w:tcPr>
                <w:tcW w:w="755" w:type="pct"/>
              </w:tcPr>
            </w:tcPrChange>
          </w:tcPr>
          <w:p w14:paraId="0B814868"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709" w:author="Helger" w:date="2017-06-13T14:57:00Z"/>
                <w:rFonts w:cs="Calibri"/>
              </w:rPr>
            </w:pPr>
            <w:del w:id="710" w:author="Helger" w:date="2017-06-13T14:57:00Z">
              <w:r w:rsidRPr="00F71403" w:rsidDel="009F4391">
                <w:rPr>
                  <w:rFonts w:cs="Calibri"/>
                </w:rPr>
                <w:delText>false</w:delText>
              </w:r>
            </w:del>
          </w:p>
        </w:tc>
      </w:tr>
      <w:tr w:rsidR="00F03CDF" w:rsidRPr="00F71403" w:rsidDel="009F4391" w14:paraId="4A49C8C5" w14:textId="77777777" w:rsidTr="001C0EB0">
        <w:trPr>
          <w:del w:id="711" w:author="Helger" w:date="2017-06-13T14:57:00Z"/>
        </w:trPr>
        <w:tc>
          <w:tcPr>
            <w:tcW w:w="756" w:type="pct"/>
            <w:noWrap/>
            <w:tcPrChange w:id="712" w:author="Helger" w:date="2017-04-24T19:20:00Z">
              <w:tcPr>
                <w:tcW w:w="756" w:type="pct"/>
                <w:shd w:val="clear" w:color="auto" w:fill="auto"/>
                <w:noWrap/>
              </w:tcPr>
            </w:tcPrChange>
          </w:tcPr>
          <w:p w14:paraId="5910ABD4" w14:textId="77777777" w:rsidR="00F03CDF" w:rsidRPr="00F71403" w:rsidDel="009F4391" w:rsidRDefault="00F03CDF" w:rsidP="002A3ECC">
            <w:pPr>
              <w:rPr>
                <w:del w:id="713" w:author="Helger" w:date="2017-06-13T14:57:00Z"/>
                <w:rFonts w:cs="Calibri"/>
              </w:rPr>
            </w:pPr>
            <w:del w:id="714" w:author="Helger" w:date="2017-06-13T14:57:00Z">
              <w:r w:rsidRPr="00F71403" w:rsidDel="009F4391">
                <w:rPr>
                  <w:rFonts w:cs="Calibri"/>
                </w:rPr>
                <w:delText>SE:ORGNR</w:delText>
              </w:r>
            </w:del>
          </w:p>
        </w:tc>
        <w:tc>
          <w:tcPr>
            <w:tcW w:w="632" w:type="pct"/>
            <w:tcPrChange w:id="715" w:author="Helger" w:date="2017-04-24T19:20:00Z">
              <w:tcPr>
                <w:tcW w:w="632" w:type="pct"/>
                <w:shd w:val="clear" w:color="auto" w:fill="auto"/>
              </w:tcPr>
            </w:tcPrChange>
          </w:tcPr>
          <w:p w14:paraId="6F9CD588" w14:textId="77777777" w:rsidR="00DA4735" w:rsidRDefault="00F03CDF">
            <w:pPr>
              <w:rPr>
                <w:del w:id="716" w:author="Helger" w:date="2017-06-13T14:57:00Z"/>
                <w:rFonts w:cs="Calibri"/>
              </w:rPr>
              <w:pPrChange w:id="717" w:author="Helger" w:date="2017-06-13T16:29:00Z">
                <w:pPr>
                  <w:jc w:val="right"/>
                </w:pPr>
              </w:pPrChange>
            </w:pPr>
            <w:del w:id="718" w:author="Helger" w:date="2017-06-13T14:57:00Z">
              <w:r w:rsidRPr="00F71403" w:rsidDel="009F4391">
                <w:rPr>
                  <w:rFonts w:cs="Calibri"/>
                </w:rPr>
                <w:delText>0007</w:delText>
              </w:r>
            </w:del>
          </w:p>
        </w:tc>
        <w:tc>
          <w:tcPr>
            <w:tcW w:w="2857" w:type="pct"/>
            <w:noWrap/>
            <w:tcPrChange w:id="719" w:author="Helger" w:date="2017-04-24T19:20:00Z">
              <w:tcPr>
                <w:tcW w:w="2857" w:type="pct"/>
                <w:shd w:val="clear" w:color="auto" w:fill="auto"/>
                <w:noWrap/>
              </w:tcPr>
            </w:tcPrChange>
          </w:tcPr>
          <w:p w14:paraId="6EB8A35C" w14:textId="77777777" w:rsidR="00F03CDF" w:rsidRPr="00F71403" w:rsidDel="009F4391" w:rsidRDefault="00F03CDF" w:rsidP="002A3ECC">
            <w:pPr>
              <w:rPr>
                <w:del w:id="720" w:author="Helger" w:date="2017-06-13T14:57:00Z"/>
                <w:rFonts w:cs="Calibri"/>
              </w:rPr>
            </w:pPr>
            <w:del w:id="721" w:author="Helger" w:date="2017-06-13T14:57:00Z">
              <w:r w:rsidRPr="00F71403" w:rsidDel="009F4391">
                <w:rPr>
                  <w:rFonts w:cs="Calibri"/>
                </w:rPr>
                <w:delText>The National Tax Board</w:delText>
              </w:r>
            </w:del>
          </w:p>
        </w:tc>
        <w:tc>
          <w:tcPr>
            <w:tcW w:w="755" w:type="pct"/>
            <w:tcPrChange w:id="722" w:author="Helger" w:date="2017-04-24T19:20:00Z">
              <w:tcPr>
                <w:tcW w:w="755" w:type="pct"/>
                <w:shd w:val="clear" w:color="auto" w:fill="auto"/>
              </w:tcPr>
            </w:tcPrChange>
          </w:tcPr>
          <w:p w14:paraId="3C60026C" w14:textId="77777777" w:rsidR="00F03CDF" w:rsidRPr="00F71403" w:rsidDel="009F4391" w:rsidRDefault="00F03CDF">
            <w:pPr>
              <w:rPr>
                <w:del w:id="723" w:author="Helger" w:date="2017-06-13T14:57:00Z"/>
                <w:rFonts w:cs="Calibri"/>
              </w:rPr>
            </w:pPr>
            <w:del w:id="724" w:author="Helger" w:date="2017-06-13T14:57:00Z">
              <w:r w:rsidRPr="00F71403" w:rsidDel="009F4391">
                <w:rPr>
                  <w:rFonts w:cs="Calibri"/>
                </w:rPr>
                <w:delText>false</w:delText>
              </w:r>
            </w:del>
          </w:p>
        </w:tc>
      </w:tr>
      <w:tr w:rsidR="001C0EB0" w:rsidRPr="00F71403" w:rsidDel="009F4391" w14:paraId="372D5E7C" w14:textId="77777777" w:rsidTr="001C0EB0">
        <w:trPr>
          <w:cnfStyle w:val="000000100000" w:firstRow="0" w:lastRow="0" w:firstColumn="0" w:lastColumn="0" w:oddVBand="0" w:evenVBand="0" w:oddHBand="1" w:evenHBand="0" w:firstRowFirstColumn="0" w:firstRowLastColumn="0" w:lastRowFirstColumn="0" w:lastRowLastColumn="0"/>
          <w:del w:id="725" w:author="Helger" w:date="2017-06-13T14:57:00Z"/>
        </w:trPr>
        <w:tc>
          <w:tcPr>
            <w:tcW w:w="756" w:type="pct"/>
            <w:noWrap/>
            <w:tcPrChange w:id="726" w:author="Helger" w:date="2017-04-24T19:20:00Z">
              <w:tcPr>
                <w:tcW w:w="756" w:type="pct"/>
                <w:noWrap/>
              </w:tcPr>
            </w:tcPrChange>
          </w:tcPr>
          <w:p w14:paraId="0BA7F7C0" w14:textId="77777777" w:rsidR="009E0B1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727" w:author="Helger" w:date="2017-06-13T14:57:00Z"/>
                <w:rFonts w:cs="Calibri"/>
              </w:rPr>
            </w:pPr>
            <w:del w:id="728" w:author="Helger" w:date="2017-06-13T14:57:00Z">
              <w:r w:rsidRPr="00F71403" w:rsidDel="009F4391">
                <w:rPr>
                  <w:rFonts w:cs="Calibri"/>
                </w:rPr>
                <w:delText>FR:SIRET</w:delText>
              </w:r>
            </w:del>
          </w:p>
        </w:tc>
        <w:tc>
          <w:tcPr>
            <w:tcW w:w="632" w:type="pct"/>
            <w:tcPrChange w:id="729" w:author="Helger" w:date="2017-04-24T19:20:00Z">
              <w:tcPr>
                <w:tcW w:w="632" w:type="pct"/>
              </w:tcPr>
            </w:tcPrChange>
          </w:tcPr>
          <w:p w14:paraId="45D82D7B" w14:textId="77777777" w:rsidR="00DA4735" w:rsidRDefault="009E0B1F">
            <w:pPr>
              <w:cnfStyle w:val="000000100000" w:firstRow="0" w:lastRow="0" w:firstColumn="0" w:lastColumn="0" w:oddVBand="0" w:evenVBand="0" w:oddHBand="1" w:evenHBand="0" w:firstRowFirstColumn="0" w:firstRowLastColumn="0" w:lastRowFirstColumn="0" w:lastRowLastColumn="0"/>
              <w:rPr>
                <w:del w:id="730" w:author="Helger" w:date="2017-06-13T14:57:00Z"/>
                <w:rFonts w:cs="Calibri"/>
              </w:rPr>
              <w:pPrChange w:id="731"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32" w:author="Helger" w:date="2017-06-13T14:57:00Z">
              <w:r w:rsidRPr="00F71403" w:rsidDel="009F4391">
                <w:rPr>
                  <w:rFonts w:cs="Calibri"/>
                </w:rPr>
                <w:delText>0009</w:delText>
              </w:r>
            </w:del>
          </w:p>
        </w:tc>
        <w:tc>
          <w:tcPr>
            <w:tcW w:w="2857" w:type="pct"/>
            <w:noWrap/>
            <w:tcPrChange w:id="733" w:author="Helger" w:date="2017-04-24T19:20:00Z">
              <w:tcPr>
                <w:tcW w:w="2857" w:type="pct"/>
                <w:noWrap/>
              </w:tcPr>
            </w:tcPrChange>
          </w:tcPr>
          <w:p w14:paraId="1155B262" w14:textId="77777777" w:rsidR="009E0B1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734" w:author="Helger" w:date="2017-06-13T14:57:00Z"/>
                <w:rFonts w:cs="Calibri"/>
              </w:rPr>
            </w:pPr>
            <w:del w:id="735" w:author="Helger" w:date="2017-06-13T14:57:00Z">
              <w:r w:rsidRPr="00F71403" w:rsidDel="009F4391">
                <w:rPr>
                  <w:rFonts w:cs="Calibri"/>
                </w:rPr>
                <w:delText>DU PONT DE NEMOURS</w:delText>
              </w:r>
            </w:del>
          </w:p>
        </w:tc>
        <w:tc>
          <w:tcPr>
            <w:tcW w:w="755" w:type="pct"/>
            <w:tcPrChange w:id="736" w:author="Helger" w:date="2017-04-24T19:20:00Z">
              <w:tcPr>
                <w:tcW w:w="755" w:type="pct"/>
              </w:tcPr>
            </w:tcPrChange>
          </w:tcPr>
          <w:p w14:paraId="1FA92641" w14:textId="77777777" w:rsidR="009E0B1F" w:rsidRPr="00F71403" w:rsidDel="009F4391" w:rsidRDefault="009E0B1F">
            <w:pPr>
              <w:cnfStyle w:val="000000100000" w:firstRow="0" w:lastRow="0" w:firstColumn="0" w:lastColumn="0" w:oddVBand="0" w:evenVBand="0" w:oddHBand="1" w:evenHBand="0" w:firstRowFirstColumn="0" w:firstRowLastColumn="0" w:lastRowFirstColumn="0" w:lastRowLastColumn="0"/>
              <w:rPr>
                <w:del w:id="737" w:author="Helger" w:date="2017-06-13T14:57:00Z"/>
                <w:rFonts w:cs="Calibri"/>
              </w:rPr>
            </w:pPr>
            <w:del w:id="738" w:author="Helger" w:date="2017-06-13T14:57:00Z">
              <w:r w:rsidRPr="00F71403" w:rsidDel="009F4391">
                <w:rPr>
                  <w:rFonts w:cs="Calibri"/>
                </w:rPr>
                <w:delText>false</w:delText>
              </w:r>
            </w:del>
          </w:p>
        </w:tc>
      </w:tr>
      <w:tr w:rsidR="00F03CDF" w:rsidRPr="00F71403" w:rsidDel="009F4391" w14:paraId="6495C318" w14:textId="77777777" w:rsidTr="001C0EB0">
        <w:trPr>
          <w:del w:id="739" w:author="Helger" w:date="2017-06-13T14:57:00Z"/>
        </w:trPr>
        <w:tc>
          <w:tcPr>
            <w:tcW w:w="756" w:type="pct"/>
            <w:noWrap/>
            <w:tcPrChange w:id="740" w:author="Helger" w:date="2017-04-24T19:20:00Z">
              <w:tcPr>
                <w:tcW w:w="756" w:type="pct"/>
                <w:shd w:val="clear" w:color="auto" w:fill="auto"/>
                <w:noWrap/>
              </w:tcPr>
            </w:tcPrChange>
          </w:tcPr>
          <w:p w14:paraId="628E90D7" w14:textId="77777777" w:rsidR="00F03CDF" w:rsidRPr="00F71403" w:rsidDel="009F4391" w:rsidRDefault="00F03CDF" w:rsidP="002A3ECC">
            <w:pPr>
              <w:rPr>
                <w:del w:id="741" w:author="Helger" w:date="2017-06-13T14:57:00Z"/>
                <w:rFonts w:cs="Calibri"/>
              </w:rPr>
            </w:pPr>
            <w:del w:id="742" w:author="Helger" w:date="2017-06-13T14:57:00Z">
              <w:r w:rsidRPr="00F71403" w:rsidDel="009F4391">
                <w:rPr>
                  <w:rFonts w:cs="Calibri"/>
                </w:rPr>
                <w:delText>FI:OVT</w:delText>
              </w:r>
            </w:del>
          </w:p>
        </w:tc>
        <w:tc>
          <w:tcPr>
            <w:tcW w:w="632" w:type="pct"/>
            <w:tcPrChange w:id="743" w:author="Helger" w:date="2017-04-24T19:20:00Z">
              <w:tcPr>
                <w:tcW w:w="632" w:type="pct"/>
                <w:shd w:val="clear" w:color="auto" w:fill="auto"/>
              </w:tcPr>
            </w:tcPrChange>
          </w:tcPr>
          <w:p w14:paraId="12576120" w14:textId="77777777" w:rsidR="00DA4735" w:rsidRDefault="00F03CDF">
            <w:pPr>
              <w:rPr>
                <w:del w:id="744" w:author="Helger" w:date="2017-06-13T14:57:00Z"/>
                <w:rFonts w:cs="Calibri"/>
              </w:rPr>
              <w:pPrChange w:id="745" w:author="Helger" w:date="2017-06-13T16:29:00Z">
                <w:pPr>
                  <w:jc w:val="right"/>
                </w:pPr>
              </w:pPrChange>
            </w:pPr>
            <w:del w:id="746" w:author="Helger" w:date="2017-06-13T14:57:00Z">
              <w:r w:rsidRPr="00F71403" w:rsidDel="009F4391">
                <w:rPr>
                  <w:rFonts w:cs="Calibri"/>
                </w:rPr>
                <w:delText>0037</w:delText>
              </w:r>
            </w:del>
          </w:p>
        </w:tc>
        <w:tc>
          <w:tcPr>
            <w:tcW w:w="2857" w:type="pct"/>
            <w:noWrap/>
            <w:tcPrChange w:id="747" w:author="Helger" w:date="2017-04-24T19:20:00Z">
              <w:tcPr>
                <w:tcW w:w="2857" w:type="pct"/>
                <w:shd w:val="clear" w:color="auto" w:fill="auto"/>
                <w:noWrap/>
              </w:tcPr>
            </w:tcPrChange>
          </w:tcPr>
          <w:p w14:paraId="3D35B402" w14:textId="77777777" w:rsidR="00F03CDF" w:rsidRPr="00F71403" w:rsidDel="009F4391" w:rsidRDefault="00F03CDF" w:rsidP="002A3ECC">
            <w:pPr>
              <w:rPr>
                <w:del w:id="748" w:author="Helger" w:date="2017-06-13T14:57:00Z"/>
                <w:rFonts w:cs="Calibri"/>
              </w:rPr>
            </w:pPr>
            <w:del w:id="749" w:author="Helger" w:date="2017-06-13T14:57:00Z">
              <w:r w:rsidRPr="00F71403" w:rsidDel="009F4391">
                <w:rPr>
                  <w:rFonts w:cs="Calibri"/>
                </w:rPr>
                <w:delText>National Board of Taxes, (Verohallitus)</w:delText>
              </w:r>
            </w:del>
          </w:p>
        </w:tc>
        <w:tc>
          <w:tcPr>
            <w:tcW w:w="755" w:type="pct"/>
            <w:tcPrChange w:id="750" w:author="Helger" w:date="2017-04-24T19:20:00Z">
              <w:tcPr>
                <w:tcW w:w="755" w:type="pct"/>
                <w:shd w:val="clear" w:color="auto" w:fill="auto"/>
              </w:tcPr>
            </w:tcPrChange>
          </w:tcPr>
          <w:p w14:paraId="50479115" w14:textId="77777777" w:rsidR="00F03CDF" w:rsidRPr="00F71403" w:rsidDel="009F4391" w:rsidRDefault="00F03CDF">
            <w:pPr>
              <w:rPr>
                <w:del w:id="751" w:author="Helger" w:date="2017-06-13T14:57:00Z"/>
                <w:rFonts w:cs="Calibri"/>
              </w:rPr>
            </w:pPr>
            <w:del w:id="752" w:author="Helger" w:date="2017-06-13T14:57:00Z">
              <w:r w:rsidRPr="00F71403" w:rsidDel="009F4391">
                <w:rPr>
                  <w:rFonts w:cs="Calibri"/>
                </w:rPr>
                <w:delText>false</w:delText>
              </w:r>
            </w:del>
          </w:p>
        </w:tc>
      </w:tr>
      <w:tr w:rsidR="001C0EB0" w:rsidRPr="00F71403" w:rsidDel="009F4391" w14:paraId="00CD6D97" w14:textId="77777777" w:rsidTr="001C0EB0">
        <w:trPr>
          <w:cnfStyle w:val="000000100000" w:firstRow="0" w:lastRow="0" w:firstColumn="0" w:lastColumn="0" w:oddVBand="0" w:evenVBand="0" w:oddHBand="1" w:evenHBand="0" w:firstRowFirstColumn="0" w:firstRowLastColumn="0" w:lastRowFirstColumn="0" w:lastRowLastColumn="0"/>
          <w:del w:id="753" w:author="Helger" w:date="2017-06-13T14:57:00Z"/>
        </w:trPr>
        <w:tc>
          <w:tcPr>
            <w:tcW w:w="756" w:type="pct"/>
            <w:noWrap/>
            <w:tcPrChange w:id="754" w:author="Helger" w:date="2017-04-24T19:20:00Z">
              <w:tcPr>
                <w:tcW w:w="756" w:type="pct"/>
                <w:noWrap/>
              </w:tcPr>
            </w:tcPrChange>
          </w:tcPr>
          <w:p w14:paraId="606A6235"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55" w:author="Helger" w:date="2017-06-13T14:57:00Z"/>
                <w:rFonts w:cs="Calibri"/>
              </w:rPr>
            </w:pPr>
            <w:del w:id="756" w:author="Helger" w:date="2017-06-13T14:57:00Z">
              <w:r w:rsidRPr="00F71403" w:rsidDel="009F4391">
                <w:rPr>
                  <w:rFonts w:cs="Calibri"/>
                </w:rPr>
                <w:delText>DUNS</w:delText>
              </w:r>
            </w:del>
          </w:p>
        </w:tc>
        <w:tc>
          <w:tcPr>
            <w:tcW w:w="632" w:type="pct"/>
            <w:tcPrChange w:id="757" w:author="Helger" w:date="2017-04-24T19:20:00Z">
              <w:tcPr>
                <w:tcW w:w="632" w:type="pct"/>
              </w:tcPr>
            </w:tcPrChange>
          </w:tcPr>
          <w:p w14:paraId="6C467A12" w14:textId="77777777" w:rsidR="00DA4735" w:rsidRDefault="00F03CDF">
            <w:pPr>
              <w:cnfStyle w:val="000000100000" w:firstRow="0" w:lastRow="0" w:firstColumn="0" w:lastColumn="0" w:oddVBand="0" w:evenVBand="0" w:oddHBand="1" w:evenHBand="0" w:firstRowFirstColumn="0" w:firstRowLastColumn="0" w:lastRowFirstColumn="0" w:lastRowLastColumn="0"/>
              <w:rPr>
                <w:del w:id="758" w:author="Helger" w:date="2017-06-13T14:57:00Z"/>
                <w:rFonts w:cs="Calibri"/>
              </w:rPr>
              <w:pPrChange w:id="759"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60" w:author="Helger" w:date="2017-06-13T14:57:00Z">
              <w:r w:rsidRPr="00F71403" w:rsidDel="009F4391">
                <w:rPr>
                  <w:rFonts w:cs="Calibri"/>
                </w:rPr>
                <w:delText>0060</w:delText>
              </w:r>
            </w:del>
          </w:p>
        </w:tc>
        <w:tc>
          <w:tcPr>
            <w:tcW w:w="2857" w:type="pct"/>
            <w:noWrap/>
            <w:tcPrChange w:id="761" w:author="Helger" w:date="2017-04-24T19:20:00Z">
              <w:tcPr>
                <w:tcW w:w="2857" w:type="pct"/>
                <w:noWrap/>
              </w:tcPr>
            </w:tcPrChange>
          </w:tcPr>
          <w:p w14:paraId="66C5F72D"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62" w:author="Helger" w:date="2017-06-13T14:57:00Z"/>
                <w:rFonts w:cs="Calibri"/>
              </w:rPr>
            </w:pPr>
            <w:del w:id="763" w:author="Helger" w:date="2017-06-13T14:57:00Z">
              <w:r w:rsidRPr="00F71403" w:rsidDel="009F4391">
                <w:rPr>
                  <w:rFonts w:cs="Calibri"/>
                </w:rPr>
                <w:delText>Dun and Bradstreet Ltd</w:delText>
              </w:r>
            </w:del>
          </w:p>
        </w:tc>
        <w:tc>
          <w:tcPr>
            <w:tcW w:w="755" w:type="pct"/>
            <w:tcPrChange w:id="764" w:author="Helger" w:date="2017-04-24T19:20:00Z">
              <w:tcPr>
                <w:tcW w:w="755" w:type="pct"/>
              </w:tcPr>
            </w:tcPrChange>
          </w:tcPr>
          <w:p w14:paraId="53A87641"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765" w:author="Helger" w:date="2017-06-13T14:57:00Z"/>
                <w:rFonts w:cs="Calibri"/>
              </w:rPr>
            </w:pPr>
            <w:del w:id="766" w:author="Helger" w:date="2017-06-13T14:57:00Z">
              <w:r w:rsidRPr="00F71403" w:rsidDel="009F4391">
                <w:rPr>
                  <w:rFonts w:cs="Calibri"/>
                </w:rPr>
                <w:delText>false</w:delText>
              </w:r>
            </w:del>
          </w:p>
        </w:tc>
      </w:tr>
      <w:tr w:rsidR="00F03CDF" w:rsidRPr="00F71403" w:rsidDel="009F4391" w14:paraId="7CCEB97D" w14:textId="77777777" w:rsidTr="001C0EB0">
        <w:trPr>
          <w:del w:id="767" w:author="Helger" w:date="2017-06-13T14:57:00Z"/>
        </w:trPr>
        <w:tc>
          <w:tcPr>
            <w:tcW w:w="756" w:type="pct"/>
            <w:noWrap/>
            <w:tcPrChange w:id="768" w:author="Helger" w:date="2017-04-24T19:20:00Z">
              <w:tcPr>
                <w:tcW w:w="756" w:type="pct"/>
                <w:shd w:val="clear" w:color="auto" w:fill="auto"/>
                <w:noWrap/>
              </w:tcPr>
            </w:tcPrChange>
          </w:tcPr>
          <w:p w14:paraId="63F1E264" w14:textId="77777777" w:rsidR="00F03CDF" w:rsidRPr="00F71403" w:rsidDel="009F4391" w:rsidRDefault="00F03CDF" w:rsidP="002A3ECC">
            <w:pPr>
              <w:rPr>
                <w:del w:id="769" w:author="Helger" w:date="2017-06-13T14:57:00Z"/>
                <w:rFonts w:cs="Calibri"/>
              </w:rPr>
            </w:pPr>
            <w:del w:id="770" w:author="Helger" w:date="2017-06-13T14:57:00Z">
              <w:r w:rsidRPr="00F71403" w:rsidDel="009F4391">
                <w:rPr>
                  <w:rFonts w:cs="Calibri"/>
                </w:rPr>
                <w:delText>GLN</w:delText>
              </w:r>
            </w:del>
          </w:p>
        </w:tc>
        <w:tc>
          <w:tcPr>
            <w:tcW w:w="632" w:type="pct"/>
            <w:tcPrChange w:id="771" w:author="Helger" w:date="2017-04-24T19:20:00Z">
              <w:tcPr>
                <w:tcW w:w="632" w:type="pct"/>
                <w:shd w:val="clear" w:color="auto" w:fill="auto"/>
              </w:tcPr>
            </w:tcPrChange>
          </w:tcPr>
          <w:p w14:paraId="5186FA6F" w14:textId="77777777" w:rsidR="00DA4735" w:rsidRDefault="00F03CDF">
            <w:pPr>
              <w:rPr>
                <w:del w:id="772" w:author="Helger" w:date="2017-06-13T14:57:00Z"/>
                <w:rFonts w:cs="Calibri"/>
              </w:rPr>
              <w:pPrChange w:id="773" w:author="Helger" w:date="2017-06-13T16:29:00Z">
                <w:pPr>
                  <w:jc w:val="right"/>
                </w:pPr>
              </w:pPrChange>
            </w:pPr>
            <w:del w:id="774" w:author="Helger" w:date="2017-06-13T14:57:00Z">
              <w:r w:rsidRPr="00F71403" w:rsidDel="009F4391">
                <w:rPr>
                  <w:rFonts w:cs="Calibri"/>
                </w:rPr>
                <w:delText>0088</w:delText>
              </w:r>
            </w:del>
          </w:p>
        </w:tc>
        <w:tc>
          <w:tcPr>
            <w:tcW w:w="2857" w:type="pct"/>
            <w:noWrap/>
            <w:tcPrChange w:id="775" w:author="Helger" w:date="2017-04-24T19:20:00Z">
              <w:tcPr>
                <w:tcW w:w="2857" w:type="pct"/>
                <w:shd w:val="clear" w:color="auto" w:fill="auto"/>
                <w:noWrap/>
              </w:tcPr>
            </w:tcPrChange>
          </w:tcPr>
          <w:p w14:paraId="42424D0A" w14:textId="77777777" w:rsidR="00F03CDF" w:rsidRPr="00F71403" w:rsidDel="009F4391" w:rsidRDefault="0050134F" w:rsidP="002A3ECC">
            <w:pPr>
              <w:rPr>
                <w:del w:id="776" w:author="Helger" w:date="2017-06-13T14:57:00Z"/>
                <w:rFonts w:cs="Calibri"/>
              </w:rPr>
            </w:pPr>
            <w:del w:id="777" w:author="Helger" w:date="2017-06-13T14:57:00Z">
              <w:r w:rsidDel="009F4391">
                <w:rPr>
                  <w:rFonts w:cs="Calibri"/>
                </w:rPr>
                <w:delText>GS1</w:delText>
              </w:r>
            </w:del>
          </w:p>
        </w:tc>
        <w:tc>
          <w:tcPr>
            <w:tcW w:w="755" w:type="pct"/>
            <w:tcPrChange w:id="778" w:author="Helger" w:date="2017-04-24T19:20:00Z">
              <w:tcPr>
                <w:tcW w:w="755" w:type="pct"/>
                <w:shd w:val="clear" w:color="auto" w:fill="auto"/>
              </w:tcPr>
            </w:tcPrChange>
          </w:tcPr>
          <w:p w14:paraId="049254E0" w14:textId="77777777" w:rsidR="00F03CDF" w:rsidRPr="00F71403" w:rsidDel="009F4391" w:rsidRDefault="00F03CDF">
            <w:pPr>
              <w:rPr>
                <w:del w:id="779" w:author="Helger" w:date="2017-06-13T14:57:00Z"/>
                <w:rFonts w:cs="Calibri"/>
              </w:rPr>
            </w:pPr>
            <w:del w:id="780" w:author="Helger" w:date="2017-06-13T14:57:00Z">
              <w:r w:rsidRPr="00F71403" w:rsidDel="009F4391">
                <w:rPr>
                  <w:rFonts w:cs="Calibri"/>
                </w:rPr>
                <w:delText>false</w:delText>
              </w:r>
            </w:del>
          </w:p>
        </w:tc>
      </w:tr>
      <w:tr w:rsidR="001C0EB0" w:rsidRPr="00F71403" w:rsidDel="009F4391" w14:paraId="2BE0BB49" w14:textId="77777777" w:rsidTr="001C0EB0">
        <w:trPr>
          <w:cnfStyle w:val="000000100000" w:firstRow="0" w:lastRow="0" w:firstColumn="0" w:lastColumn="0" w:oddVBand="0" w:evenVBand="0" w:oddHBand="1" w:evenHBand="0" w:firstRowFirstColumn="0" w:firstRowLastColumn="0" w:lastRowFirstColumn="0" w:lastRowLastColumn="0"/>
          <w:del w:id="781" w:author="Helger" w:date="2017-06-13T14:57:00Z"/>
        </w:trPr>
        <w:tc>
          <w:tcPr>
            <w:tcW w:w="756" w:type="pct"/>
            <w:noWrap/>
            <w:tcPrChange w:id="782" w:author="Helger" w:date="2017-04-24T19:20:00Z">
              <w:tcPr>
                <w:tcW w:w="756" w:type="pct"/>
                <w:noWrap/>
              </w:tcPr>
            </w:tcPrChange>
          </w:tcPr>
          <w:p w14:paraId="21AEDF62"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83" w:author="Helger" w:date="2017-06-13T14:57:00Z"/>
                <w:rFonts w:cs="Calibri"/>
              </w:rPr>
            </w:pPr>
            <w:del w:id="784" w:author="Helger" w:date="2017-06-13T14:57:00Z">
              <w:r w:rsidRPr="00F71403" w:rsidDel="009F4391">
                <w:rPr>
                  <w:rFonts w:cs="Calibri"/>
                </w:rPr>
                <w:delText>DK:P</w:delText>
              </w:r>
            </w:del>
          </w:p>
        </w:tc>
        <w:tc>
          <w:tcPr>
            <w:tcW w:w="632" w:type="pct"/>
            <w:tcPrChange w:id="785" w:author="Helger" w:date="2017-04-24T19:20:00Z">
              <w:tcPr>
                <w:tcW w:w="632" w:type="pct"/>
              </w:tcPr>
            </w:tcPrChange>
          </w:tcPr>
          <w:p w14:paraId="4CBC6687" w14:textId="77777777" w:rsidR="00DA4735" w:rsidRDefault="00F03CDF">
            <w:pPr>
              <w:cnfStyle w:val="000000100000" w:firstRow="0" w:lastRow="0" w:firstColumn="0" w:lastColumn="0" w:oddVBand="0" w:evenVBand="0" w:oddHBand="1" w:evenHBand="0" w:firstRowFirstColumn="0" w:firstRowLastColumn="0" w:lastRowFirstColumn="0" w:lastRowLastColumn="0"/>
              <w:rPr>
                <w:del w:id="786" w:author="Helger" w:date="2017-06-13T14:57:00Z"/>
                <w:rFonts w:cs="Calibri"/>
              </w:rPr>
              <w:pPrChange w:id="787"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88" w:author="Helger" w:date="2017-06-13T14:57:00Z">
              <w:r w:rsidRPr="00F71403" w:rsidDel="009F4391">
                <w:rPr>
                  <w:rFonts w:cs="Calibri"/>
                </w:rPr>
                <w:delText>0096</w:delText>
              </w:r>
            </w:del>
          </w:p>
        </w:tc>
        <w:tc>
          <w:tcPr>
            <w:tcW w:w="2857" w:type="pct"/>
            <w:noWrap/>
            <w:tcPrChange w:id="789" w:author="Helger" w:date="2017-04-24T19:20:00Z">
              <w:tcPr>
                <w:tcW w:w="2857" w:type="pct"/>
                <w:noWrap/>
              </w:tcPr>
            </w:tcPrChange>
          </w:tcPr>
          <w:p w14:paraId="72B61E29"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90" w:author="Helger" w:date="2017-06-13T14:57:00Z"/>
                <w:rFonts w:cs="Calibri"/>
              </w:rPr>
            </w:pPr>
            <w:del w:id="791" w:author="Helger" w:date="2017-06-13T14:57:00Z">
              <w:r w:rsidRPr="00F71403" w:rsidDel="009F4391">
                <w:rPr>
                  <w:rFonts w:cs="Calibri"/>
                </w:rPr>
                <w:delText>Danish Chamber of Commerce</w:delText>
              </w:r>
            </w:del>
          </w:p>
        </w:tc>
        <w:tc>
          <w:tcPr>
            <w:tcW w:w="755" w:type="pct"/>
            <w:tcPrChange w:id="792" w:author="Helger" w:date="2017-04-24T19:20:00Z">
              <w:tcPr>
                <w:tcW w:w="755" w:type="pct"/>
              </w:tcPr>
            </w:tcPrChange>
          </w:tcPr>
          <w:p w14:paraId="4FAFF1EC"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793" w:author="Helger" w:date="2017-06-13T14:57:00Z"/>
                <w:rFonts w:cs="Calibri"/>
              </w:rPr>
            </w:pPr>
            <w:del w:id="794" w:author="Helger" w:date="2017-06-13T14:57:00Z">
              <w:r w:rsidRPr="00F71403" w:rsidDel="009F4391">
                <w:rPr>
                  <w:rFonts w:cs="Calibri"/>
                </w:rPr>
                <w:delText>false</w:delText>
              </w:r>
            </w:del>
          </w:p>
        </w:tc>
      </w:tr>
      <w:tr w:rsidR="00F03CDF" w:rsidRPr="00F71403" w:rsidDel="009F4391" w14:paraId="6A2F7CB2" w14:textId="77777777" w:rsidTr="001C0EB0">
        <w:trPr>
          <w:del w:id="795" w:author="Helger" w:date="2017-06-13T14:57:00Z"/>
        </w:trPr>
        <w:tc>
          <w:tcPr>
            <w:tcW w:w="756" w:type="pct"/>
            <w:noWrap/>
            <w:tcPrChange w:id="796" w:author="Helger" w:date="2017-04-24T19:20:00Z">
              <w:tcPr>
                <w:tcW w:w="756" w:type="pct"/>
                <w:shd w:val="clear" w:color="auto" w:fill="auto"/>
                <w:noWrap/>
              </w:tcPr>
            </w:tcPrChange>
          </w:tcPr>
          <w:p w14:paraId="677D9D1C" w14:textId="77777777" w:rsidR="00F03CDF" w:rsidRPr="00F71403" w:rsidDel="009F4391" w:rsidRDefault="00F03CDF" w:rsidP="002A3ECC">
            <w:pPr>
              <w:rPr>
                <w:del w:id="797" w:author="Helger" w:date="2017-06-13T14:57:00Z"/>
                <w:rFonts w:cs="Calibri"/>
              </w:rPr>
            </w:pPr>
            <w:del w:id="798" w:author="Helger" w:date="2017-06-13T14:57:00Z">
              <w:r w:rsidRPr="00F71403" w:rsidDel="009F4391">
                <w:rPr>
                  <w:rFonts w:cs="Calibri"/>
                </w:rPr>
                <w:delText>IT:FTI</w:delText>
              </w:r>
            </w:del>
          </w:p>
        </w:tc>
        <w:tc>
          <w:tcPr>
            <w:tcW w:w="632" w:type="pct"/>
            <w:tcPrChange w:id="799" w:author="Helger" w:date="2017-04-24T19:20:00Z">
              <w:tcPr>
                <w:tcW w:w="632" w:type="pct"/>
                <w:shd w:val="clear" w:color="auto" w:fill="auto"/>
              </w:tcPr>
            </w:tcPrChange>
          </w:tcPr>
          <w:p w14:paraId="590120D9" w14:textId="77777777" w:rsidR="00DA4735" w:rsidRDefault="00F03CDF">
            <w:pPr>
              <w:rPr>
                <w:del w:id="800" w:author="Helger" w:date="2017-06-13T14:57:00Z"/>
                <w:rFonts w:cs="Calibri"/>
              </w:rPr>
              <w:pPrChange w:id="801" w:author="Helger" w:date="2017-06-13T16:29:00Z">
                <w:pPr>
                  <w:jc w:val="right"/>
                </w:pPr>
              </w:pPrChange>
            </w:pPr>
            <w:del w:id="802" w:author="Helger" w:date="2017-06-13T14:57:00Z">
              <w:r w:rsidRPr="00F71403" w:rsidDel="009F4391">
                <w:rPr>
                  <w:rFonts w:cs="Calibri"/>
                </w:rPr>
                <w:delText>0097</w:delText>
              </w:r>
            </w:del>
          </w:p>
        </w:tc>
        <w:tc>
          <w:tcPr>
            <w:tcW w:w="2857" w:type="pct"/>
            <w:noWrap/>
            <w:tcPrChange w:id="803" w:author="Helger" w:date="2017-04-24T19:20:00Z">
              <w:tcPr>
                <w:tcW w:w="2857" w:type="pct"/>
                <w:shd w:val="clear" w:color="auto" w:fill="auto"/>
                <w:noWrap/>
              </w:tcPr>
            </w:tcPrChange>
          </w:tcPr>
          <w:p w14:paraId="1B561155" w14:textId="77777777" w:rsidR="00F03CDF" w:rsidRPr="00F71403" w:rsidDel="009F4391" w:rsidRDefault="00F03CDF" w:rsidP="002A3ECC">
            <w:pPr>
              <w:rPr>
                <w:del w:id="804" w:author="Helger" w:date="2017-06-13T14:57:00Z"/>
                <w:rFonts w:cs="Calibri"/>
              </w:rPr>
            </w:pPr>
            <w:del w:id="805" w:author="Helger" w:date="2017-06-13T14:57:00Z">
              <w:r w:rsidRPr="00F71403" w:rsidDel="009F4391">
                <w:rPr>
                  <w:rFonts w:cs="Calibri"/>
                </w:rPr>
                <w:delText>FTI - Ediforum Italia</w:delText>
              </w:r>
            </w:del>
          </w:p>
        </w:tc>
        <w:tc>
          <w:tcPr>
            <w:tcW w:w="755" w:type="pct"/>
            <w:tcPrChange w:id="806" w:author="Helger" w:date="2017-04-24T19:20:00Z">
              <w:tcPr>
                <w:tcW w:w="755" w:type="pct"/>
                <w:shd w:val="clear" w:color="auto" w:fill="auto"/>
              </w:tcPr>
            </w:tcPrChange>
          </w:tcPr>
          <w:p w14:paraId="4FE39DF4" w14:textId="77777777" w:rsidR="00F03CDF" w:rsidRPr="00F71403" w:rsidDel="009F4391" w:rsidRDefault="00F03CDF">
            <w:pPr>
              <w:rPr>
                <w:del w:id="807" w:author="Helger" w:date="2017-06-13T14:57:00Z"/>
                <w:rFonts w:cs="Calibri"/>
              </w:rPr>
            </w:pPr>
            <w:del w:id="808" w:author="Helger" w:date="2017-06-13T14:57:00Z">
              <w:r w:rsidRPr="00F71403" w:rsidDel="009F4391">
                <w:rPr>
                  <w:rFonts w:cs="Calibri"/>
                </w:rPr>
                <w:delText>false</w:delText>
              </w:r>
            </w:del>
          </w:p>
        </w:tc>
      </w:tr>
      <w:tr w:rsidR="001C0EB0" w:rsidRPr="00F71403" w:rsidDel="009F4391" w14:paraId="05D4575F" w14:textId="77777777" w:rsidTr="001C0EB0">
        <w:trPr>
          <w:cnfStyle w:val="000000100000" w:firstRow="0" w:lastRow="0" w:firstColumn="0" w:lastColumn="0" w:oddVBand="0" w:evenVBand="0" w:oddHBand="1" w:evenHBand="0" w:firstRowFirstColumn="0" w:firstRowLastColumn="0" w:lastRowFirstColumn="0" w:lastRowLastColumn="0"/>
          <w:del w:id="809" w:author="Helger" w:date="2017-06-13T14:57:00Z"/>
        </w:trPr>
        <w:tc>
          <w:tcPr>
            <w:tcW w:w="756" w:type="pct"/>
            <w:noWrap/>
            <w:tcPrChange w:id="810" w:author="Helger" w:date="2017-04-24T19:20:00Z">
              <w:tcPr>
                <w:tcW w:w="756" w:type="pct"/>
                <w:noWrap/>
              </w:tcPr>
            </w:tcPrChange>
          </w:tcPr>
          <w:p w14:paraId="3ACF9773" w14:textId="77777777" w:rsidR="00E734A2" w:rsidRPr="00F71403" w:rsidDel="009F4391" w:rsidRDefault="00E734A2" w:rsidP="002A3ECC">
            <w:pPr>
              <w:cnfStyle w:val="000000100000" w:firstRow="0" w:lastRow="0" w:firstColumn="0" w:lastColumn="0" w:oddVBand="0" w:evenVBand="0" w:oddHBand="1" w:evenHBand="0" w:firstRowFirstColumn="0" w:firstRowLastColumn="0" w:lastRowFirstColumn="0" w:lastRowLastColumn="0"/>
              <w:rPr>
                <w:del w:id="811" w:author="Helger" w:date="2017-06-13T14:57:00Z"/>
                <w:rFonts w:cs="Calibri"/>
              </w:rPr>
            </w:pPr>
            <w:del w:id="812" w:author="Helger" w:date="2017-06-13T14:57:00Z">
              <w:r w:rsidRPr="00F71403" w:rsidDel="009F4391">
                <w:rPr>
                  <w:rFonts w:cs="Calibri"/>
                </w:rPr>
                <w:delText>NL:KVK</w:delText>
              </w:r>
            </w:del>
          </w:p>
        </w:tc>
        <w:tc>
          <w:tcPr>
            <w:tcW w:w="632" w:type="pct"/>
            <w:tcPrChange w:id="813" w:author="Helger" w:date="2017-04-24T19:20:00Z">
              <w:tcPr>
                <w:tcW w:w="632" w:type="pct"/>
              </w:tcPr>
            </w:tcPrChange>
          </w:tcPr>
          <w:p w14:paraId="48F1E800" w14:textId="77777777" w:rsidR="00DA4735" w:rsidRDefault="00E734A2">
            <w:pPr>
              <w:cnfStyle w:val="000000100000" w:firstRow="0" w:lastRow="0" w:firstColumn="0" w:lastColumn="0" w:oddVBand="0" w:evenVBand="0" w:oddHBand="1" w:evenHBand="0" w:firstRowFirstColumn="0" w:firstRowLastColumn="0" w:lastRowFirstColumn="0" w:lastRowLastColumn="0"/>
              <w:rPr>
                <w:del w:id="814" w:author="Helger" w:date="2017-06-13T14:57:00Z"/>
                <w:rFonts w:cs="Calibri"/>
              </w:rPr>
              <w:pPrChange w:id="815"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816" w:author="Helger" w:date="2017-06-13T14:57:00Z">
              <w:r w:rsidRPr="00F71403" w:rsidDel="009F4391">
                <w:rPr>
                  <w:rFonts w:cs="Calibri"/>
                </w:rPr>
                <w:delText>0106</w:delText>
              </w:r>
            </w:del>
          </w:p>
        </w:tc>
        <w:tc>
          <w:tcPr>
            <w:tcW w:w="2857" w:type="pct"/>
            <w:noWrap/>
            <w:tcPrChange w:id="817" w:author="Helger" w:date="2017-04-24T19:20:00Z">
              <w:tcPr>
                <w:tcW w:w="2857" w:type="pct"/>
                <w:noWrap/>
              </w:tcPr>
            </w:tcPrChange>
          </w:tcPr>
          <w:p w14:paraId="035E1DF2" w14:textId="77777777" w:rsidR="00E734A2" w:rsidRPr="002A3ECC" w:rsidDel="009F4391" w:rsidRDefault="008540FB" w:rsidP="002A3ECC">
            <w:pPr>
              <w:cnfStyle w:val="000000100000" w:firstRow="0" w:lastRow="0" w:firstColumn="0" w:lastColumn="0" w:oddVBand="0" w:evenVBand="0" w:oddHBand="1" w:evenHBand="0" w:firstRowFirstColumn="0" w:firstRowLastColumn="0" w:lastRowFirstColumn="0" w:lastRowLastColumn="0"/>
              <w:rPr>
                <w:del w:id="818" w:author="Helger" w:date="2017-06-13T14:57:00Z"/>
                <w:rFonts w:cs="Calibri"/>
                <w:lang w:val="en-US"/>
                <w:rPrChange w:id="819" w:author="Helger" w:date="2017-06-13T16:29:00Z">
                  <w:rPr>
                    <w:del w:id="820" w:author="Helger" w:date="2017-06-13T14:57:00Z"/>
                    <w:rFonts w:cs="Calibri"/>
                    <w:lang w:val="de-AT"/>
                  </w:rPr>
                </w:rPrChange>
              </w:rPr>
            </w:pPr>
            <w:del w:id="821" w:author="Helger" w:date="2017-06-13T14:57:00Z">
              <w:r w:rsidRPr="008540FB">
                <w:rPr>
                  <w:rFonts w:cs="Calibri"/>
                  <w:lang w:val="en-US"/>
                  <w:rPrChange w:id="822" w:author="Helger" w:date="2017-06-13T16:29:00Z">
                    <w:rPr>
                      <w:rFonts w:cs="Calibri"/>
                      <w:color w:val="0000FF"/>
                      <w:u w:val="single"/>
                      <w:lang w:val="de-AT"/>
                    </w:rPr>
                  </w:rPrChange>
                </w:rPr>
                <w:delText>Vereniging van Kamers van Koophandel en Fabrieken in Nederland, Scheme</w:delText>
              </w:r>
            </w:del>
          </w:p>
        </w:tc>
        <w:tc>
          <w:tcPr>
            <w:tcW w:w="755" w:type="pct"/>
            <w:tcPrChange w:id="823" w:author="Helger" w:date="2017-04-24T19:20:00Z">
              <w:tcPr>
                <w:tcW w:w="755" w:type="pct"/>
              </w:tcPr>
            </w:tcPrChange>
          </w:tcPr>
          <w:p w14:paraId="4CAF8D80" w14:textId="77777777" w:rsidR="00E734A2" w:rsidRPr="002A3ECC" w:rsidDel="009F4391" w:rsidRDefault="008540FB">
            <w:pPr>
              <w:cnfStyle w:val="000000100000" w:firstRow="0" w:lastRow="0" w:firstColumn="0" w:lastColumn="0" w:oddVBand="0" w:evenVBand="0" w:oddHBand="1" w:evenHBand="0" w:firstRowFirstColumn="0" w:firstRowLastColumn="0" w:lastRowFirstColumn="0" w:lastRowLastColumn="0"/>
              <w:rPr>
                <w:del w:id="824" w:author="Helger" w:date="2017-06-13T14:57:00Z"/>
                <w:rFonts w:cs="Calibri"/>
                <w:lang w:val="en-US"/>
                <w:rPrChange w:id="825" w:author="Helger" w:date="2017-06-13T16:29:00Z">
                  <w:rPr>
                    <w:del w:id="826" w:author="Helger" w:date="2017-06-13T14:57:00Z"/>
                    <w:rFonts w:cs="Calibri"/>
                    <w:lang w:val="de-AT"/>
                  </w:rPr>
                </w:rPrChange>
              </w:rPr>
            </w:pPr>
            <w:del w:id="827" w:author="Helger" w:date="2017-06-13T14:57:00Z">
              <w:r w:rsidRPr="008540FB">
                <w:rPr>
                  <w:rFonts w:cs="Calibri"/>
                  <w:lang w:val="en-US"/>
                  <w:rPrChange w:id="828" w:author="Helger" w:date="2017-06-13T16:29:00Z">
                    <w:rPr>
                      <w:rFonts w:cs="Calibri"/>
                      <w:color w:val="0000FF"/>
                      <w:u w:val="single"/>
                      <w:lang w:val="de-AT"/>
                    </w:rPr>
                  </w:rPrChange>
                </w:rPr>
                <w:delText>false</w:delText>
              </w:r>
            </w:del>
          </w:p>
        </w:tc>
      </w:tr>
      <w:tr w:rsidR="00F03CDF" w:rsidRPr="00F71403" w:rsidDel="009F4391" w14:paraId="486B2D1E" w14:textId="77777777" w:rsidTr="001C0EB0">
        <w:trPr>
          <w:del w:id="829" w:author="Helger" w:date="2017-06-13T14:57:00Z"/>
        </w:trPr>
        <w:tc>
          <w:tcPr>
            <w:tcW w:w="756" w:type="pct"/>
            <w:noWrap/>
            <w:tcPrChange w:id="830" w:author="Helger" w:date="2017-04-24T19:20:00Z">
              <w:tcPr>
                <w:tcW w:w="756" w:type="pct"/>
                <w:shd w:val="clear" w:color="auto" w:fill="auto"/>
                <w:noWrap/>
              </w:tcPr>
            </w:tcPrChange>
          </w:tcPr>
          <w:p w14:paraId="3E289242" w14:textId="77777777" w:rsidR="00F03CDF" w:rsidRPr="00F71403" w:rsidDel="009F4391" w:rsidRDefault="00F03CDF" w:rsidP="002A3ECC">
            <w:pPr>
              <w:rPr>
                <w:del w:id="831" w:author="Helger" w:date="2017-06-13T14:57:00Z"/>
                <w:rFonts w:cs="Calibri"/>
              </w:rPr>
            </w:pPr>
            <w:del w:id="832" w:author="Helger" w:date="2017-06-13T14:57:00Z">
              <w:r w:rsidRPr="00F71403" w:rsidDel="009F4391">
                <w:rPr>
                  <w:rFonts w:cs="Calibri"/>
                </w:rPr>
                <w:delText>IT:SIA</w:delText>
              </w:r>
            </w:del>
          </w:p>
        </w:tc>
        <w:tc>
          <w:tcPr>
            <w:tcW w:w="632" w:type="pct"/>
            <w:tcPrChange w:id="833" w:author="Helger" w:date="2017-04-24T19:20:00Z">
              <w:tcPr>
                <w:tcW w:w="632" w:type="pct"/>
                <w:shd w:val="clear" w:color="auto" w:fill="auto"/>
              </w:tcPr>
            </w:tcPrChange>
          </w:tcPr>
          <w:p w14:paraId="357FB10A" w14:textId="77777777" w:rsidR="00DA4735" w:rsidRDefault="00F03CDF">
            <w:pPr>
              <w:rPr>
                <w:del w:id="834" w:author="Helger" w:date="2017-06-13T14:57:00Z"/>
                <w:rFonts w:cs="Calibri"/>
              </w:rPr>
              <w:pPrChange w:id="835" w:author="Helger" w:date="2017-06-13T16:29:00Z">
                <w:pPr>
                  <w:jc w:val="right"/>
                </w:pPr>
              </w:pPrChange>
            </w:pPr>
            <w:del w:id="836" w:author="Helger" w:date="2017-06-13T14:57:00Z">
              <w:r w:rsidRPr="00F71403" w:rsidDel="009F4391">
                <w:rPr>
                  <w:rFonts w:cs="Calibri"/>
                </w:rPr>
                <w:delText>0135</w:delText>
              </w:r>
            </w:del>
          </w:p>
        </w:tc>
        <w:tc>
          <w:tcPr>
            <w:tcW w:w="2857" w:type="pct"/>
            <w:noWrap/>
            <w:tcPrChange w:id="837" w:author="Helger" w:date="2017-04-24T19:20:00Z">
              <w:tcPr>
                <w:tcW w:w="2857" w:type="pct"/>
                <w:shd w:val="clear" w:color="auto" w:fill="auto"/>
                <w:noWrap/>
              </w:tcPr>
            </w:tcPrChange>
          </w:tcPr>
          <w:p w14:paraId="7EB795E9" w14:textId="77777777" w:rsidR="00F03CDF" w:rsidRPr="00F71403" w:rsidDel="009F4391" w:rsidRDefault="00F03CDF" w:rsidP="002A3ECC">
            <w:pPr>
              <w:rPr>
                <w:del w:id="838" w:author="Helger" w:date="2017-06-13T14:57:00Z"/>
                <w:rFonts w:cs="Calibri"/>
              </w:rPr>
            </w:pPr>
            <w:del w:id="839" w:author="Helger" w:date="2017-06-13T14:57:00Z">
              <w:r w:rsidRPr="00F71403" w:rsidDel="009F4391">
                <w:rPr>
                  <w:rFonts w:cs="Calibri"/>
                </w:rPr>
                <w:delText>SIA-Società Interbancaria per l'Automazione S.p.A.</w:delText>
              </w:r>
            </w:del>
          </w:p>
        </w:tc>
        <w:tc>
          <w:tcPr>
            <w:tcW w:w="755" w:type="pct"/>
            <w:tcPrChange w:id="840" w:author="Helger" w:date="2017-04-24T19:20:00Z">
              <w:tcPr>
                <w:tcW w:w="755" w:type="pct"/>
                <w:shd w:val="clear" w:color="auto" w:fill="auto"/>
              </w:tcPr>
            </w:tcPrChange>
          </w:tcPr>
          <w:p w14:paraId="63FEFE35" w14:textId="77777777" w:rsidR="00F03CDF" w:rsidRPr="00F71403" w:rsidDel="009F4391" w:rsidRDefault="00F03CDF">
            <w:pPr>
              <w:rPr>
                <w:del w:id="841" w:author="Helger" w:date="2017-06-13T14:57:00Z"/>
                <w:rFonts w:cs="Calibri"/>
              </w:rPr>
            </w:pPr>
            <w:del w:id="842" w:author="Helger" w:date="2017-06-13T14:57:00Z">
              <w:r w:rsidRPr="00F71403" w:rsidDel="009F4391">
                <w:rPr>
                  <w:rFonts w:cs="Calibri"/>
                </w:rPr>
                <w:delText>false</w:delText>
              </w:r>
            </w:del>
          </w:p>
        </w:tc>
      </w:tr>
      <w:tr w:rsidR="001C0EB0" w:rsidRPr="00F71403" w:rsidDel="009F4391" w14:paraId="04BE2750" w14:textId="77777777" w:rsidTr="001C0EB0">
        <w:trPr>
          <w:cnfStyle w:val="000000100000" w:firstRow="0" w:lastRow="0" w:firstColumn="0" w:lastColumn="0" w:oddVBand="0" w:evenVBand="0" w:oddHBand="1" w:evenHBand="0" w:firstRowFirstColumn="0" w:firstRowLastColumn="0" w:lastRowFirstColumn="0" w:lastRowLastColumn="0"/>
          <w:del w:id="843" w:author="Helger" w:date="2017-06-13T14:57:00Z"/>
        </w:trPr>
        <w:tc>
          <w:tcPr>
            <w:tcW w:w="756" w:type="pct"/>
            <w:noWrap/>
            <w:tcPrChange w:id="844" w:author="Helger" w:date="2017-04-24T19:20:00Z">
              <w:tcPr>
                <w:tcW w:w="756" w:type="pct"/>
                <w:noWrap/>
              </w:tcPr>
            </w:tcPrChange>
          </w:tcPr>
          <w:p w14:paraId="52AEA706"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45" w:author="Helger" w:date="2017-06-13T14:57:00Z"/>
                <w:rFonts w:cs="Calibri"/>
              </w:rPr>
            </w:pPr>
            <w:del w:id="846" w:author="Helger" w:date="2017-06-13T14:57:00Z">
              <w:r w:rsidRPr="00F71403" w:rsidDel="009F4391">
                <w:rPr>
                  <w:rFonts w:cs="Calibri"/>
                </w:rPr>
                <w:delText>IT:SECETI</w:delText>
              </w:r>
            </w:del>
          </w:p>
        </w:tc>
        <w:tc>
          <w:tcPr>
            <w:tcW w:w="632" w:type="pct"/>
            <w:tcPrChange w:id="847" w:author="Helger" w:date="2017-04-24T19:20:00Z">
              <w:tcPr>
                <w:tcW w:w="632" w:type="pct"/>
              </w:tcPr>
            </w:tcPrChange>
          </w:tcPr>
          <w:p w14:paraId="114A63D4" w14:textId="77777777" w:rsidR="00DA4735" w:rsidRDefault="00F03CDF">
            <w:pPr>
              <w:cnfStyle w:val="000000100000" w:firstRow="0" w:lastRow="0" w:firstColumn="0" w:lastColumn="0" w:oddVBand="0" w:evenVBand="0" w:oddHBand="1" w:evenHBand="0" w:firstRowFirstColumn="0" w:firstRowLastColumn="0" w:lastRowFirstColumn="0" w:lastRowLastColumn="0"/>
              <w:rPr>
                <w:del w:id="848" w:author="Helger" w:date="2017-06-13T14:57:00Z"/>
                <w:rFonts w:cs="Calibri"/>
              </w:rPr>
              <w:pPrChange w:id="849"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850" w:author="Helger" w:date="2017-06-13T14:57:00Z">
              <w:r w:rsidRPr="00F71403" w:rsidDel="009F4391">
                <w:rPr>
                  <w:rFonts w:cs="Calibri"/>
                </w:rPr>
                <w:delText>0142</w:delText>
              </w:r>
            </w:del>
          </w:p>
        </w:tc>
        <w:tc>
          <w:tcPr>
            <w:tcW w:w="2857" w:type="pct"/>
            <w:noWrap/>
            <w:tcPrChange w:id="851" w:author="Helger" w:date="2017-04-24T19:20:00Z">
              <w:tcPr>
                <w:tcW w:w="2857" w:type="pct"/>
                <w:noWrap/>
              </w:tcPr>
            </w:tcPrChange>
          </w:tcPr>
          <w:p w14:paraId="6DE47CE7"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52" w:author="Helger" w:date="2017-06-13T14:57:00Z"/>
                <w:rFonts w:cs="Calibri"/>
              </w:rPr>
            </w:pPr>
            <w:del w:id="853" w:author="Helger" w:date="2017-06-13T14:57:00Z">
              <w:r w:rsidRPr="00F71403" w:rsidDel="009F4391">
                <w:rPr>
                  <w:rFonts w:cs="Calibri"/>
                </w:rPr>
                <w:delText>Servizi Centralizzati SECETI S.p.A.</w:delText>
              </w:r>
            </w:del>
          </w:p>
        </w:tc>
        <w:tc>
          <w:tcPr>
            <w:tcW w:w="755" w:type="pct"/>
            <w:tcPrChange w:id="854" w:author="Helger" w:date="2017-04-24T19:20:00Z">
              <w:tcPr>
                <w:tcW w:w="755" w:type="pct"/>
              </w:tcPr>
            </w:tcPrChange>
          </w:tcPr>
          <w:p w14:paraId="71988F4B"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855" w:author="Helger" w:date="2017-06-13T14:57:00Z"/>
                <w:rFonts w:cs="Calibri"/>
              </w:rPr>
            </w:pPr>
            <w:del w:id="856" w:author="Helger" w:date="2017-06-13T14:57:00Z">
              <w:r w:rsidRPr="00F71403" w:rsidDel="009F4391">
                <w:rPr>
                  <w:rFonts w:cs="Calibri"/>
                </w:rPr>
                <w:delText>false</w:delText>
              </w:r>
            </w:del>
          </w:p>
        </w:tc>
      </w:tr>
      <w:tr w:rsidR="00F03CDF" w:rsidRPr="00F71403" w:rsidDel="009F4391" w14:paraId="14123841" w14:textId="77777777" w:rsidTr="001C0EB0">
        <w:trPr>
          <w:del w:id="857" w:author="Helger" w:date="2017-06-13T14:57:00Z"/>
        </w:trPr>
        <w:tc>
          <w:tcPr>
            <w:tcW w:w="756" w:type="pct"/>
            <w:noWrap/>
            <w:tcPrChange w:id="858" w:author="Helger" w:date="2017-04-24T19:20:00Z">
              <w:tcPr>
                <w:tcW w:w="756" w:type="pct"/>
                <w:shd w:val="clear" w:color="auto" w:fill="auto"/>
                <w:noWrap/>
              </w:tcPr>
            </w:tcPrChange>
          </w:tcPr>
          <w:p w14:paraId="0DF6CD4E" w14:textId="77777777" w:rsidR="00F03CDF" w:rsidRPr="00F71403" w:rsidDel="009F4391" w:rsidRDefault="00F03CDF" w:rsidP="002A3ECC">
            <w:pPr>
              <w:rPr>
                <w:del w:id="859" w:author="Helger" w:date="2017-06-13T14:57:00Z"/>
                <w:rFonts w:cs="Calibri"/>
              </w:rPr>
            </w:pPr>
            <w:del w:id="860" w:author="Helger" w:date="2017-06-13T14:57:00Z">
              <w:r w:rsidRPr="00F71403" w:rsidDel="009F4391">
                <w:rPr>
                  <w:rFonts w:cs="Calibri"/>
                </w:rPr>
                <w:delText>DK:CPR</w:delText>
              </w:r>
            </w:del>
          </w:p>
        </w:tc>
        <w:tc>
          <w:tcPr>
            <w:tcW w:w="632" w:type="pct"/>
            <w:tcPrChange w:id="861" w:author="Helger" w:date="2017-04-24T19:20:00Z">
              <w:tcPr>
                <w:tcW w:w="632" w:type="pct"/>
                <w:shd w:val="clear" w:color="auto" w:fill="auto"/>
              </w:tcPr>
            </w:tcPrChange>
          </w:tcPr>
          <w:p w14:paraId="502EE760" w14:textId="77777777" w:rsidR="00DA4735" w:rsidRDefault="00F03CDF">
            <w:pPr>
              <w:rPr>
                <w:del w:id="862" w:author="Helger" w:date="2017-06-13T14:57:00Z"/>
                <w:rFonts w:cs="Calibri"/>
              </w:rPr>
              <w:pPrChange w:id="863" w:author="Helger" w:date="2017-06-13T16:29:00Z">
                <w:pPr>
                  <w:jc w:val="right"/>
                </w:pPr>
              </w:pPrChange>
            </w:pPr>
            <w:del w:id="864" w:author="Helger" w:date="2017-06-13T14:57:00Z">
              <w:r w:rsidRPr="00F71403" w:rsidDel="009F4391">
                <w:rPr>
                  <w:rFonts w:cs="Calibri"/>
                </w:rPr>
                <w:delText>9901</w:delText>
              </w:r>
            </w:del>
          </w:p>
        </w:tc>
        <w:tc>
          <w:tcPr>
            <w:tcW w:w="2857" w:type="pct"/>
            <w:noWrap/>
            <w:tcPrChange w:id="865" w:author="Helger" w:date="2017-04-24T19:20:00Z">
              <w:tcPr>
                <w:tcW w:w="2857" w:type="pct"/>
                <w:shd w:val="clear" w:color="auto" w:fill="auto"/>
                <w:noWrap/>
              </w:tcPr>
            </w:tcPrChange>
          </w:tcPr>
          <w:p w14:paraId="326F3700" w14:textId="77777777" w:rsidR="00F03CDF" w:rsidRPr="00F71403" w:rsidDel="009F4391" w:rsidRDefault="00F03CDF" w:rsidP="002A3ECC">
            <w:pPr>
              <w:rPr>
                <w:del w:id="866" w:author="Helger" w:date="2017-06-13T14:57:00Z"/>
                <w:rFonts w:cs="Calibri"/>
              </w:rPr>
            </w:pPr>
            <w:del w:id="867" w:author="Helger" w:date="2017-06-13T14:57:00Z">
              <w:r w:rsidRPr="00F71403" w:rsidDel="009F4391">
                <w:rPr>
                  <w:rFonts w:cs="Calibri"/>
                </w:rPr>
                <w:delText>Danish Ministry of the Interior and Health</w:delText>
              </w:r>
            </w:del>
          </w:p>
        </w:tc>
        <w:tc>
          <w:tcPr>
            <w:tcW w:w="755" w:type="pct"/>
            <w:tcPrChange w:id="868" w:author="Helger" w:date="2017-04-24T19:20:00Z">
              <w:tcPr>
                <w:tcW w:w="755" w:type="pct"/>
                <w:shd w:val="clear" w:color="auto" w:fill="auto"/>
              </w:tcPr>
            </w:tcPrChange>
          </w:tcPr>
          <w:p w14:paraId="6F9DCEC4" w14:textId="77777777" w:rsidR="00F03CDF" w:rsidRPr="00F71403" w:rsidDel="009F4391" w:rsidRDefault="00F03CDF">
            <w:pPr>
              <w:rPr>
                <w:del w:id="869" w:author="Helger" w:date="2017-06-13T14:57:00Z"/>
                <w:rFonts w:cs="Calibri"/>
              </w:rPr>
            </w:pPr>
            <w:del w:id="870" w:author="Helger" w:date="2017-06-13T14:57:00Z">
              <w:r w:rsidRPr="00F71403" w:rsidDel="009F4391">
                <w:rPr>
                  <w:rFonts w:cs="Calibri"/>
                </w:rPr>
                <w:delText>false</w:delText>
              </w:r>
            </w:del>
          </w:p>
        </w:tc>
      </w:tr>
      <w:tr w:rsidR="001C0EB0" w:rsidRPr="00F71403" w:rsidDel="009F4391" w14:paraId="4BEE8C19" w14:textId="77777777" w:rsidTr="001C0EB0">
        <w:trPr>
          <w:cnfStyle w:val="000000100000" w:firstRow="0" w:lastRow="0" w:firstColumn="0" w:lastColumn="0" w:oddVBand="0" w:evenVBand="0" w:oddHBand="1" w:evenHBand="0" w:firstRowFirstColumn="0" w:firstRowLastColumn="0" w:lastRowFirstColumn="0" w:lastRowLastColumn="0"/>
          <w:del w:id="871" w:author="Helger" w:date="2017-06-13T14:57:00Z"/>
        </w:trPr>
        <w:tc>
          <w:tcPr>
            <w:tcW w:w="756" w:type="pct"/>
            <w:noWrap/>
            <w:tcPrChange w:id="872" w:author="Helger" w:date="2017-04-24T19:20:00Z">
              <w:tcPr>
                <w:tcW w:w="756" w:type="pct"/>
                <w:noWrap/>
              </w:tcPr>
            </w:tcPrChange>
          </w:tcPr>
          <w:p w14:paraId="1A04E39E"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73" w:author="Helger" w:date="2017-06-13T14:57:00Z"/>
                <w:rFonts w:cs="Calibri"/>
              </w:rPr>
            </w:pPr>
            <w:del w:id="874" w:author="Helger" w:date="2017-06-13T14:57:00Z">
              <w:r w:rsidRPr="00F71403" w:rsidDel="009F4391">
                <w:rPr>
                  <w:rFonts w:cs="Calibri"/>
                </w:rPr>
                <w:delText>DK:CVR</w:delText>
              </w:r>
            </w:del>
          </w:p>
        </w:tc>
        <w:tc>
          <w:tcPr>
            <w:tcW w:w="632" w:type="pct"/>
            <w:tcPrChange w:id="875" w:author="Helger" w:date="2017-04-24T19:20:00Z">
              <w:tcPr>
                <w:tcW w:w="632" w:type="pct"/>
              </w:tcPr>
            </w:tcPrChange>
          </w:tcPr>
          <w:p w14:paraId="489CDB3F" w14:textId="77777777" w:rsidR="00DA4735" w:rsidRDefault="00F03CDF">
            <w:pPr>
              <w:cnfStyle w:val="000000100000" w:firstRow="0" w:lastRow="0" w:firstColumn="0" w:lastColumn="0" w:oddVBand="0" w:evenVBand="0" w:oddHBand="1" w:evenHBand="0" w:firstRowFirstColumn="0" w:firstRowLastColumn="0" w:lastRowFirstColumn="0" w:lastRowLastColumn="0"/>
              <w:rPr>
                <w:del w:id="876" w:author="Helger" w:date="2017-06-13T14:57:00Z"/>
                <w:rFonts w:cs="Calibri"/>
              </w:rPr>
              <w:pPrChange w:id="877"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878" w:author="Helger" w:date="2017-06-13T14:57:00Z">
              <w:r w:rsidRPr="00F71403" w:rsidDel="009F4391">
                <w:rPr>
                  <w:rFonts w:cs="Calibri"/>
                </w:rPr>
                <w:delText>9902</w:delText>
              </w:r>
            </w:del>
          </w:p>
        </w:tc>
        <w:tc>
          <w:tcPr>
            <w:tcW w:w="2857" w:type="pct"/>
            <w:noWrap/>
            <w:tcPrChange w:id="879" w:author="Helger" w:date="2017-04-24T19:20:00Z">
              <w:tcPr>
                <w:tcW w:w="2857" w:type="pct"/>
                <w:noWrap/>
              </w:tcPr>
            </w:tcPrChange>
          </w:tcPr>
          <w:p w14:paraId="4493D83A"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80" w:author="Helger" w:date="2017-06-13T14:57:00Z"/>
                <w:rFonts w:cs="Calibri"/>
              </w:rPr>
            </w:pPr>
            <w:del w:id="881" w:author="Helger" w:date="2017-06-13T14:57:00Z">
              <w:r w:rsidRPr="00F71403" w:rsidDel="009F4391">
                <w:rPr>
                  <w:rFonts w:cs="Calibri"/>
                </w:rPr>
                <w:delText>The Danish Commerce and Companies Agency</w:delText>
              </w:r>
            </w:del>
          </w:p>
        </w:tc>
        <w:tc>
          <w:tcPr>
            <w:tcW w:w="755" w:type="pct"/>
            <w:tcPrChange w:id="882" w:author="Helger" w:date="2017-04-24T19:20:00Z">
              <w:tcPr>
                <w:tcW w:w="755" w:type="pct"/>
              </w:tcPr>
            </w:tcPrChange>
          </w:tcPr>
          <w:p w14:paraId="76DB08D3"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883" w:author="Helger" w:date="2017-06-13T14:57:00Z"/>
                <w:rFonts w:cs="Calibri"/>
              </w:rPr>
            </w:pPr>
            <w:del w:id="884" w:author="Helger" w:date="2017-06-13T14:57:00Z">
              <w:r w:rsidRPr="00F71403" w:rsidDel="009F4391">
                <w:rPr>
                  <w:rFonts w:cs="Calibri"/>
                </w:rPr>
                <w:delText>false</w:delText>
              </w:r>
            </w:del>
          </w:p>
        </w:tc>
      </w:tr>
      <w:tr w:rsidR="00F03CDF" w:rsidRPr="00F71403" w:rsidDel="009F4391" w14:paraId="6AA8C4B8" w14:textId="77777777" w:rsidTr="001C0EB0">
        <w:trPr>
          <w:del w:id="885" w:author="Helger" w:date="2017-06-13T14:57:00Z"/>
        </w:trPr>
        <w:tc>
          <w:tcPr>
            <w:tcW w:w="756" w:type="pct"/>
            <w:noWrap/>
            <w:tcPrChange w:id="886" w:author="Helger" w:date="2017-04-24T19:20:00Z">
              <w:tcPr>
                <w:tcW w:w="756" w:type="pct"/>
                <w:shd w:val="clear" w:color="auto" w:fill="auto"/>
                <w:noWrap/>
              </w:tcPr>
            </w:tcPrChange>
          </w:tcPr>
          <w:p w14:paraId="19818841" w14:textId="77777777" w:rsidR="00F03CDF" w:rsidRPr="00F71403" w:rsidDel="009F4391" w:rsidRDefault="00F03CDF" w:rsidP="002A3ECC">
            <w:pPr>
              <w:rPr>
                <w:del w:id="887" w:author="Helger" w:date="2017-06-13T14:57:00Z"/>
                <w:rFonts w:cs="Calibri"/>
              </w:rPr>
            </w:pPr>
            <w:del w:id="888" w:author="Helger" w:date="2017-06-13T14:57:00Z">
              <w:r w:rsidRPr="00F71403" w:rsidDel="009F4391">
                <w:rPr>
                  <w:rFonts w:cs="Calibri"/>
                </w:rPr>
                <w:delText>DK:SE</w:delText>
              </w:r>
            </w:del>
          </w:p>
        </w:tc>
        <w:tc>
          <w:tcPr>
            <w:tcW w:w="632" w:type="pct"/>
            <w:tcPrChange w:id="889" w:author="Helger" w:date="2017-04-24T19:20:00Z">
              <w:tcPr>
                <w:tcW w:w="632" w:type="pct"/>
                <w:shd w:val="clear" w:color="auto" w:fill="auto"/>
              </w:tcPr>
            </w:tcPrChange>
          </w:tcPr>
          <w:p w14:paraId="1954F20B" w14:textId="77777777" w:rsidR="00DA4735" w:rsidRDefault="00F03CDF">
            <w:pPr>
              <w:rPr>
                <w:del w:id="890" w:author="Helger" w:date="2017-06-13T14:57:00Z"/>
                <w:rFonts w:cs="Calibri"/>
              </w:rPr>
              <w:pPrChange w:id="891" w:author="Helger" w:date="2017-06-13T16:29:00Z">
                <w:pPr>
                  <w:jc w:val="right"/>
                </w:pPr>
              </w:pPrChange>
            </w:pPr>
            <w:del w:id="892" w:author="Helger" w:date="2017-06-13T14:57:00Z">
              <w:r w:rsidRPr="00F71403" w:rsidDel="009F4391">
                <w:rPr>
                  <w:rFonts w:cs="Calibri"/>
                </w:rPr>
                <w:delText>9904</w:delText>
              </w:r>
            </w:del>
          </w:p>
        </w:tc>
        <w:tc>
          <w:tcPr>
            <w:tcW w:w="2857" w:type="pct"/>
            <w:noWrap/>
            <w:tcPrChange w:id="893" w:author="Helger" w:date="2017-04-24T19:20:00Z">
              <w:tcPr>
                <w:tcW w:w="2857" w:type="pct"/>
                <w:shd w:val="clear" w:color="auto" w:fill="auto"/>
                <w:noWrap/>
              </w:tcPr>
            </w:tcPrChange>
          </w:tcPr>
          <w:p w14:paraId="6AD64DF6" w14:textId="77777777" w:rsidR="00F03CDF" w:rsidRPr="00F71403" w:rsidDel="009F4391" w:rsidRDefault="00F03CDF" w:rsidP="002A3ECC">
            <w:pPr>
              <w:rPr>
                <w:del w:id="894" w:author="Helger" w:date="2017-06-13T14:57:00Z"/>
                <w:rFonts w:cs="Calibri"/>
              </w:rPr>
            </w:pPr>
            <w:del w:id="895" w:author="Helger" w:date="2017-06-13T14:57:00Z">
              <w:r w:rsidRPr="00F71403" w:rsidDel="009F4391">
                <w:rPr>
                  <w:rFonts w:cs="Calibri"/>
                </w:rPr>
                <w:delText>Danish Ministry of Taxation, Central Customs and Tax Administration</w:delText>
              </w:r>
            </w:del>
          </w:p>
        </w:tc>
        <w:tc>
          <w:tcPr>
            <w:tcW w:w="755" w:type="pct"/>
            <w:tcPrChange w:id="896" w:author="Helger" w:date="2017-04-24T19:20:00Z">
              <w:tcPr>
                <w:tcW w:w="755" w:type="pct"/>
                <w:shd w:val="clear" w:color="auto" w:fill="auto"/>
              </w:tcPr>
            </w:tcPrChange>
          </w:tcPr>
          <w:p w14:paraId="3A79B886" w14:textId="77777777" w:rsidR="00F03CDF" w:rsidRPr="00F71403" w:rsidDel="009F4391" w:rsidRDefault="00F03CDF">
            <w:pPr>
              <w:rPr>
                <w:del w:id="897" w:author="Helger" w:date="2017-06-13T14:57:00Z"/>
                <w:rFonts w:cs="Calibri"/>
              </w:rPr>
            </w:pPr>
            <w:del w:id="898" w:author="Helger" w:date="2017-06-13T14:57:00Z">
              <w:r w:rsidRPr="00F71403" w:rsidDel="009F4391">
                <w:rPr>
                  <w:rFonts w:cs="Calibri"/>
                </w:rPr>
                <w:delText>false</w:delText>
              </w:r>
            </w:del>
          </w:p>
        </w:tc>
      </w:tr>
      <w:tr w:rsidR="001C0EB0" w:rsidRPr="00F71403" w:rsidDel="009F4391" w14:paraId="77352460" w14:textId="77777777" w:rsidTr="001C0EB0">
        <w:trPr>
          <w:cnfStyle w:val="000000100000" w:firstRow="0" w:lastRow="0" w:firstColumn="0" w:lastColumn="0" w:oddVBand="0" w:evenVBand="0" w:oddHBand="1" w:evenHBand="0" w:firstRowFirstColumn="0" w:firstRowLastColumn="0" w:lastRowFirstColumn="0" w:lastRowLastColumn="0"/>
          <w:del w:id="899" w:author="Helger" w:date="2017-06-13T14:57:00Z"/>
        </w:trPr>
        <w:tc>
          <w:tcPr>
            <w:tcW w:w="756" w:type="pct"/>
            <w:noWrap/>
            <w:tcPrChange w:id="900" w:author="Helger" w:date="2017-04-24T19:20:00Z">
              <w:tcPr>
                <w:tcW w:w="756" w:type="pct"/>
                <w:noWrap/>
              </w:tcPr>
            </w:tcPrChange>
          </w:tcPr>
          <w:p w14:paraId="678FB117"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01" w:author="Helger" w:date="2017-06-13T14:57:00Z"/>
                <w:rFonts w:cs="Calibri"/>
              </w:rPr>
            </w:pPr>
            <w:del w:id="902" w:author="Helger" w:date="2017-06-13T14:57:00Z">
              <w:r w:rsidRPr="00F71403" w:rsidDel="009F4391">
                <w:rPr>
                  <w:rFonts w:cs="Calibri"/>
                </w:rPr>
                <w:delText>DK:VANS</w:delText>
              </w:r>
            </w:del>
          </w:p>
        </w:tc>
        <w:tc>
          <w:tcPr>
            <w:tcW w:w="632" w:type="pct"/>
            <w:tcPrChange w:id="903" w:author="Helger" w:date="2017-04-24T19:20:00Z">
              <w:tcPr>
                <w:tcW w:w="632" w:type="pct"/>
              </w:tcPr>
            </w:tcPrChange>
          </w:tcPr>
          <w:p w14:paraId="0E89AEED" w14:textId="77777777" w:rsidR="00DA4735" w:rsidRDefault="00F03CDF">
            <w:pPr>
              <w:cnfStyle w:val="000000100000" w:firstRow="0" w:lastRow="0" w:firstColumn="0" w:lastColumn="0" w:oddVBand="0" w:evenVBand="0" w:oddHBand="1" w:evenHBand="0" w:firstRowFirstColumn="0" w:firstRowLastColumn="0" w:lastRowFirstColumn="0" w:lastRowLastColumn="0"/>
              <w:rPr>
                <w:del w:id="904" w:author="Helger" w:date="2017-06-13T14:57:00Z"/>
                <w:rFonts w:cs="Calibri"/>
              </w:rPr>
              <w:pPrChange w:id="905"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06" w:author="Helger" w:date="2017-06-13T14:57:00Z">
              <w:r w:rsidRPr="00F71403" w:rsidDel="009F4391">
                <w:rPr>
                  <w:rFonts w:cs="Calibri"/>
                </w:rPr>
                <w:delText>9905</w:delText>
              </w:r>
            </w:del>
          </w:p>
        </w:tc>
        <w:tc>
          <w:tcPr>
            <w:tcW w:w="2857" w:type="pct"/>
            <w:noWrap/>
            <w:tcPrChange w:id="907" w:author="Helger" w:date="2017-04-24T19:20:00Z">
              <w:tcPr>
                <w:tcW w:w="2857" w:type="pct"/>
                <w:noWrap/>
              </w:tcPr>
            </w:tcPrChange>
          </w:tcPr>
          <w:p w14:paraId="53087F55"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08" w:author="Helger" w:date="2017-06-13T14:57:00Z"/>
                <w:rFonts w:cs="Calibri"/>
              </w:rPr>
            </w:pPr>
            <w:del w:id="909" w:author="Helger" w:date="2017-06-13T14:57:00Z">
              <w:r w:rsidRPr="00F71403" w:rsidDel="009F4391">
                <w:rPr>
                  <w:rFonts w:cs="Calibri"/>
                </w:rPr>
                <w:delText>Danish VANS providers</w:delText>
              </w:r>
            </w:del>
          </w:p>
        </w:tc>
        <w:tc>
          <w:tcPr>
            <w:tcW w:w="755" w:type="pct"/>
            <w:tcPrChange w:id="910" w:author="Helger" w:date="2017-04-24T19:20:00Z">
              <w:tcPr>
                <w:tcW w:w="755" w:type="pct"/>
              </w:tcPr>
            </w:tcPrChange>
          </w:tcPr>
          <w:p w14:paraId="0809B36D"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911" w:author="Helger" w:date="2017-06-13T14:57:00Z"/>
                <w:rFonts w:cs="Calibri"/>
              </w:rPr>
            </w:pPr>
            <w:del w:id="912" w:author="Helger" w:date="2017-06-13T14:57:00Z">
              <w:r w:rsidRPr="00F71403" w:rsidDel="009F4391">
                <w:rPr>
                  <w:rFonts w:cs="Calibri"/>
                </w:rPr>
                <w:delText>false</w:delText>
              </w:r>
            </w:del>
          </w:p>
        </w:tc>
      </w:tr>
      <w:tr w:rsidR="00F03CDF" w:rsidRPr="00F71403" w:rsidDel="009F4391" w14:paraId="18C0EE72" w14:textId="77777777" w:rsidTr="001C0EB0">
        <w:trPr>
          <w:del w:id="913" w:author="Helger" w:date="2017-06-13T14:57:00Z"/>
        </w:trPr>
        <w:tc>
          <w:tcPr>
            <w:tcW w:w="756" w:type="pct"/>
            <w:noWrap/>
            <w:tcPrChange w:id="914" w:author="Helger" w:date="2017-04-24T19:20:00Z">
              <w:tcPr>
                <w:tcW w:w="756" w:type="pct"/>
                <w:shd w:val="clear" w:color="auto" w:fill="auto"/>
                <w:noWrap/>
              </w:tcPr>
            </w:tcPrChange>
          </w:tcPr>
          <w:p w14:paraId="4CC17787" w14:textId="77777777" w:rsidR="00F03CDF" w:rsidRPr="00F71403" w:rsidDel="009F4391" w:rsidRDefault="00F03CDF" w:rsidP="002A3ECC">
            <w:pPr>
              <w:rPr>
                <w:del w:id="915" w:author="Helger" w:date="2017-06-13T14:57:00Z"/>
                <w:rFonts w:cs="Calibri"/>
              </w:rPr>
            </w:pPr>
            <w:del w:id="916" w:author="Helger" w:date="2017-06-13T14:57:00Z">
              <w:r w:rsidRPr="00F71403" w:rsidDel="009F4391">
                <w:rPr>
                  <w:rFonts w:cs="Calibri"/>
                </w:rPr>
                <w:delText>IT:VAT</w:delText>
              </w:r>
            </w:del>
          </w:p>
        </w:tc>
        <w:tc>
          <w:tcPr>
            <w:tcW w:w="632" w:type="pct"/>
            <w:tcPrChange w:id="917" w:author="Helger" w:date="2017-04-24T19:20:00Z">
              <w:tcPr>
                <w:tcW w:w="632" w:type="pct"/>
                <w:shd w:val="clear" w:color="auto" w:fill="auto"/>
              </w:tcPr>
            </w:tcPrChange>
          </w:tcPr>
          <w:p w14:paraId="35134B3D" w14:textId="77777777" w:rsidR="00DA4735" w:rsidRDefault="00F03CDF">
            <w:pPr>
              <w:rPr>
                <w:del w:id="918" w:author="Helger" w:date="2017-06-13T14:57:00Z"/>
                <w:rFonts w:cs="Calibri"/>
              </w:rPr>
              <w:pPrChange w:id="919" w:author="Helger" w:date="2017-06-13T16:29:00Z">
                <w:pPr>
                  <w:jc w:val="right"/>
                </w:pPr>
              </w:pPrChange>
            </w:pPr>
            <w:del w:id="920" w:author="Helger" w:date="2017-06-13T14:57:00Z">
              <w:r w:rsidRPr="00F71403" w:rsidDel="009F4391">
                <w:rPr>
                  <w:rFonts w:cs="Calibri"/>
                </w:rPr>
                <w:delText>9906</w:delText>
              </w:r>
            </w:del>
          </w:p>
        </w:tc>
        <w:tc>
          <w:tcPr>
            <w:tcW w:w="2857" w:type="pct"/>
            <w:noWrap/>
            <w:tcPrChange w:id="921" w:author="Helger" w:date="2017-04-24T19:20:00Z">
              <w:tcPr>
                <w:tcW w:w="2857" w:type="pct"/>
                <w:shd w:val="clear" w:color="auto" w:fill="auto"/>
                <w:noWrap/>
              </w:tcPr>
            </w:tcPrChange>
          </w:tcPr>
          <w:p w14:paraId="403A2ACB" w14:textId="77777777" w:rsidR="00F03CDF" w:rsidRPr="00F71403" w:rsidDel="009F4391" w:rsidRDefault="00F03CDF" w:rsidP="002A3ECC">
            <w:pPr>
              <w:rPr>
                <w:del w:id="922" w:author="Helger" w:date="2017-06-13T14:57:00Z"/>
                <w:rFonts w:cs="Calibri"/>
              </w:rPr>
            </w:pPr>
            <w:del w:id="923" w:author="Helger" w:date="2017-06-13T14:57:00Z">
              <w:r w:rsidRPr="00F71403" w:rsidDel="009F4391">
                <w:rPr>
                  <w:rFonts w:cs="Calibri"/>
                </w:rPr>
                <w:delText>Ufficio responsabile gestione partite IVA</w:delText>
              </w:r>
            </w:del>
          </w:p>
        </w:tc>
        <w:tc>
          <w:tcPr>
            <w:tcW w:w="755" w:type="pct"/>
            <w:tcPrChange w:id="924" w:author="Helger" w:date="2017-04-24T19:20:00Z">
              <w:tcPr>
                <w:tcW w:w="755" w:type="pct"/>
                <w:shd w:val="clear" w:color="auto" w:fill="auto"/>
              </w:tcPr>
            </w:tcPrChange>
          </w:tcPr>
          <w:p w14:paraId="12887A1A" w14:textId="77777777" w:rsidR="00F03CDF" w:rsidRPr="00F71403" w:rsidDel="009F4391" w:rsidRDefault="00F03CDF">
            <w:pPr>
              <w:rPr>
                <w:del w:id="925" w:author="Helger" w:date="2017-06-13T14:57:00Z"/>
                <w:rFonts w:cs="Calibri"/>
              </w:rPr>
            </w:pPr>
            <w:del w:id="926" w:author="Helger" w:date="2017-06-13T14:57:00Z">
              <w:r w:rsidRPr="00F71403" w:rsidDel="009F4391">
                <w:rPr>
                  <w:rFonts w:cs="Calibri"/>
                </w:rPr>
                <w:delText>false</w:delText>
              </w:r>
            </w:del>
          </w:p>
        </w:tc>
      </w:tr>
      <w:tr w:rsidR="001C0EB0" w:rsidRPr="00F71403" w:rsidDel="009F4391" w14:paraId="57A90A17" w14:textId="77777777" w:rsidTr="001C0EB0">
        <w:trPr>
          <w:cnfStyle w:val="000000100000" w:firstRow="0" w:lastRow="0" w:firstColumn="0" w:lastColumn="0" w:oddVBand="0" w:evenVBand="0" w:oddHBand="1" w:evenHBand="0" w:firstRowFirstColumn="0" w:firstRowLastColumn="0" w:lastRowFirstColumn="0" w:lastRowLastColumn="0"/>
          <w:del w:id="927" w:author="Helger" w:date="2017-06-13T14:57:00Z"/>
        </w:trPr>
        <w:tc>
          <w:tcPr>
            <w:tcW w:w="756" w:type="pct"/>
            <w:noWrap/>
            <w:tcPrChange w:id="928" w:author="Helger" w:date="2017-04-24T19:20:00Z">
              <w:tcPr>
                <w:tcW w:w="756" w:type="pct"/>
                <w:noWrap/>
              </w:tcPr>
            </w:tcPrChange>
          </w:tcPr>
          <w:p w14:paraId="3C884B54"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29" w:author="Helger" w:date="2017-06-13T14:57:00Z"/>
                <w:rFonts w:cs="Calibri"/>
              </w:rPr>
            </w:pPr>
            <w:del w:id="930" w:author="Helger" w:date="2017-06-13T14:57:00Z">
              <w:r w:rsidRPr="00F71403" w:rsidDel="009F4391">
                <w:rPr>
                  <w:rFonts w:cs="Calibri"/>
                </w:rPr>
                <w:delText>IT:CF</w:delText>
              </w:r>
            </w:del>
          </w:p>
        </w:tc>
        <w:tc>
          <w:tcPr>
            <w:tcW w:w="632" w:type="pct"/>
            <w:tcPrChange w:id="931" w:author="Helger" w:date="2017-04-24T19:20:00Z">
              <w:tcPr>
                <w:tcW w:w="632" w:type="pct"/>
              </w:tcPr>
            </w:tcPrChange>
          </w:tcPr>
          <w:p w14:paraId="53BEAD08" w14:textId="77777777" w:rsidR="00DA4735" w:rsidRDefault="00F03CDF">
            <w:pPr>
              <w:cnfStyle w:val="000000100000" w:firstRow="0" w:lastRow="0" w:firstColumn="0" w:lastColumn="0" w:oddVBand="0" w:evenVBand="0" w:oddHBand="1" w:evenHBand="0" w:firstRowFirstColumn="0" w:firstRowLastColumn="0" w:lastRowFirstColumn="0" w:lastRowLastColumn="0"/>
              <w:rPr>
                <w:del w:id="932" w:author="Helger" w:date="2017-06-13T14:57:00Z"/>
                <w:rFonts w:cs="Calibri"/>
              </w:rPr>
              <w:pPrChange w:id="933"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34" w:author="Helger" w:date="2017-06-13T14:57:00Z">
              <w:r w:rsidRPr="00F71403" w:rsidDel="009F4391">
                <w:rPr>
                  <w:rFonts w:cs="Calibri"/>
                </w:rPr>
                <w:delText>9907</w:delText>
              </w:r>
            </w:del>
          </w:p>
        </w:tc>
        <w:tc>
          <w:tcPr>
            <w:tcW w:w="2857" w:type="pct"/>
            <w:noWrap/>
            <w:tcPrChange w:id="935" w:author="Helger" w:date="2017-04-24T19:20:00Z">
              <w:tcPr>
                <w:tcW w:w="2857" w:type="pct"/>
                <w:noWrap/>
              </w:tcPr>
            </w:tcPrChange>
          </w:tcPr>
          <w:p w14:paraId="5500EBBD"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36" w:author="Helger" w:date="2017-06-13T14:57:00Z"/>
                <w:rFonts w:cs="Calibri"/>
              </w:rPr>
            </w:pPr>
            <w:del w:id="937" w:author="Helger" w:date="2017-06-13T14:57:00Z">
              <w:r w:rsidRPr="00F71403" w:rsidDel="009F4391">
                <w:rPr>
                  <w:rFonts w:cs="Calibri"/>
                </w:rPr>
                <w:delText>TAX Authority</w:delText>
              </w:r>
            </w:del>
          </w:p>
        </w:tc>
        <w:tc>
          <w:tcPr>
            <w:tcW w:w="755" w:type="pct"/>
            <w:tcPrChange w:id="938" w:author="Helger" w:date="2017-04-24T19:20:00Z">
              <w:tcPr>
                <w:tcW w:w="755" w:type="pct"/>
              </w:tcPr>
            </w:tcPrChange>
          </w:tcPr>
          <w:p w14:paraId="1F6097B7"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939" w:author="Helger" w:date="2017-06-13T14:57:00Z"/>
                <w:rFonts w:cs="Calibri"/>
              </w:rPr>
            </w:pPr>
            <w:del w:id="940" w:author="Helger" w:date="2017-06-13T14:57:00Z">
              <w:r w:rsidRPr="00F71403" w:rsidDel="009F4391">
                <w:rPr>
                  <w:rFonts w:cs="Calibri"/>
                </w:rPr>
                <w:delText>false</w:delText>
              </w:r>
            </w:del>
          </w:p>
        </w:tc>
      </w:tr>
      <w:tr w:rsidR="00F03CDF" w:rsidRPr="00F71403" w:rsidDel="009F4391" w14:paraId="0554C0BE" w14:textId="77777777" w:rsidTr="001C0EB0">
        <w:trPr>
          <w:del w:id="941" w:author="Helger" w:date="2017-06-13T14:57:00Z"/>
        </w:trPr>
        <w:tc>
          <w:tcPr>
            <w:tcW w:w="756" w:type="pct"/>
            <w:noWrap/>
            <w:tcPrChange w:id="942" w:author="Helger" w:date="2017-04-24T19:20:00Z">
              <w:tcPr>
                <w:tcW w:w="756" w:type="pct"/>
                <w:shd w:val="clear" w:color="auto" w:fill="auto"/>
                <w:noWrap/>
              </w:tcPr>
            </w:tcPrChange>
          </w:tcPr>
          <w:p w14:paraId="0AF5008E" w14:textId="77777777" w:rsidR="00F03CDF" w:rsidRPr="00F71403" w:rsidDel="009F4391" w:rsidRDefault="00F03CDF" w:rsidP="002A3ECC">
            <w:pPr>
              <w:rPr>
                <w:del w:id="943" w:author="Helger" w:date="2017-06-13T14:57:00Z"/>
                <w:rFonts w:cs="Calibri"/>
              </w:rPr>
            </w:pPr>
            <w:del w:id="944" w:author="Helger" w:date="2017-06-13T14:57:00Z">
              <w:r w:rsidRPr="00F71403" w:rsidDel="009F4391">
                <w:rPr>
                  <w:rFonts w:cs="Calibri"/>
                </w:rPr>
                <w:delText>NO:ORGNR</w:delText>
              </w:r>
            </w:del>
          </w:p>
        </w:tc>
        <w:tc>
          <w:tcPr>
            <w:tcW w:w="632" w:type="pct"/>
            <w:tcPrChange w:id="945" w:author="Helger" w:date="2017-04-24T19:20:00Z">
              <w:tcPr>
                <w:tcW w:w="632" w:type="pct"/>
                <w:shd w:val="clear" w:color="auto" w:fill="auto"/>
              </w:tcPr>
            </w:tcPrChange>
          </w:tcPr>
          <w:p w14:paraId="74230626" w14:textId="77777777" w:rsidR="00DA4735" w:rsidRDefault="00F03CDF">
            <w:pPr>
              <w:rPr>
                <w:del w:id="946" w:author="Helger" w:date="2017-06-13T14:57:00Z"/>
                <w:rFonts w:cs="Calibri"/>
              </w:rPr>
              <w:pPrChange w:id="947" w:author="Helger" w:date="2017-06-13T16:29:00Z">
                <w:pPr>
                  <w:jc w:val="right"/>
                </w:pPr>
              </w:pPrChange>
            </w:pPr>
            <w:del w:id="948" w:author="Helger" w:date="2017-06-13T14:57:00Z">
              <w:r w:rsidRPr="00F71403" w:rsidDel="009F4391">
                <w:rPr>
                  <w:rFonts w:cs="Calibri"/>
                </w:rPr>
                <w:delText>9908</w:delText>
              </w:r>
            </w:del>
          </w:p>
        </w:tc>
        <w:tc>
          <w:tcPr>
            <w:tcW w:w="2857" w:type="pct"/>
            <w:noWrap/>
            <w:tcPrChange w:id="949" w:author="Helger" w:date="2017-04-24T19:20:00Z">
              <w:tcPr>
                <w:tcW w:w="2857" w:type="pct"/>
                <w:shd w:val="clear" w:color="auto" w:fill="auto"/>
                <w:noWrap/>
              </w:tcPr>
            </w:tcPrChange>
          </w:tcPr>
          <w:p w14:paraId="7EAFD357" w14:textId="77777777" w:rsidR="00F03CDF" w:rsidRPr="00F71403" w:rsidDel="009F4391" w:rsidRDefault="00F03CDF" w:rsidP="002A3ECC">
            <w:pPr>
              <w:rPr>
                <w:del w:id="950" w:author="Helger" w:date="2017-06-13T14:57:00Z"/>
                <w:rFonts w:cs="Calibri"/>
              </w:rPr>
            </w:pPr>
            <w:del w:id="951" w:author="Helger" w:date="2017-06-13T14:57:00Z">
              <w:r w:rsidRPr="00F71403" w:rsidDel="009F4391">
                <w:rPr>
                  <w:rFonts w:cs="Calibri"/>
                </w:rPr>
                <w:delText>Enhetsregisteret ved Bronnoysundregisterne</w:delText>
              </w:r>
            </w:del>
          </w:p>
        </w:tc>
        <w:tc>
          <w:tcPr>
            <w:tcW w:w="755" w:type="pct"/>
            <w:tcPrChange w:id="952" w:author="Helger" w:date="2017-04-24T19:20:00Z">
              <w:tcPr>
                <w:tcW w:w="755" w:type="pct"/>
                <w:shd w:val="clear" w:color="auto" w:fill="auto"/>
              </w:tcPr>
            </w:tcPrChange>
          </w:tcPr>
          <w:p w14:paraId="3A4BB468" w14:textId="77777777" w:rsidR="00F03CDF" w:rsidRPr="00F71403" w:rsidDel="009F4391" w:rsidRDefault="00F03CDF">
            <w:pPr>
              <w:rPr>
                <w:del w:id="953" w:author="Helger" w:date="2017-06-13T14:57:00Z"/>
                <w:rFonts w:cs="Calibri"/>
              </w:rPr>
            </w:pPr>
            <w:del w:id="954" w:author="Helger" w:date="2017-06-13T14:57:00Z">
              <w:r w:rsidRPr="00F71403" w:rsidDel="009F4391">
                <w:rPr>
                  <w:rFonts w:cs="Calibri"/>
                </w:rPr>
                <w:delText>false</w:delText>
              </w:r>
            </w:del>
          </w:p>
        </w:tc>
      </w:tr>
      <w:tr w:rsidR="001C0EB0" w:rsidRPr="00F71403" w:rsidDel="009F4391" w14:paraId="08B4C6C9" w14:textId="77777777" w:rsidTr="001C0EB0">
        <w:trPr>
          <w:cnfStyle w:val="000000100000" w:firstRow="0" w:lastRow="0" w:firstColumn="0" w:lastColumn="0" w:oddVBand="0" w:evenVBand="0" w:oddHBand="1" w:evenHBand="0" w:firstRowFirstColumn="0" w:firstRowLastColumn="0" w:lastRowFirstColumn="0" w:lastRowLastColumn="0"/>
          <w:del w:id="955" w:author="Helger" w:date="2017-06-13T14:57:00Z"/>
        </w:trPr>
        <w:tc>
          <w:tcPr>
            <w:tcW w:w="756" w:type="pct"/>
            <w:noWrap/>
            <w:tcPrChange w:id="956" w:author="Helger" w:date="2017-04-24T19:20:00Z">
              <w:tcPr>
                <w:tcW w:w="756" w:type="pct"/>
                <w:noWrap/>
              </w:tcPr>
            </w:tcPrChange>
          </w:tcPr>
          <w:p w14:paraId="1F72ED07" w14:textId="77777777" w:rsidR="00F03CDF" w:rsidRPr="001147C8" w:rsidDel="009F4391" w:rsidRDefault="00F03CDF" w:rsidP="002A3ECC">
            <w:pPr>
              <w:cnfStyle w:val="000000100000" w:firstRow="0" w:lastRow="0" w:firstColumn="0" w:lastColumn="0" w:oddVBand="0" w:evenVBand="0" w:oddHBand="1" w:evenHBand="0" w:firstRowFirstColumn="0" w:firstRowLastColumn="0" w:lastRowFirstColumn="0" w:lastRowLastColumn="0"/>
              <w:rPr>
                <w:del w:id="957" w:author="Helger" w:date="2017-06-13T14:57:00Z"/>
                <w:rFonts w:cs="Calibri"/>
              </w:rPr>
            </w:pPr>
            <w:del w:id="958" w:author="Helger" w:date="2017-06-13T14:57:00Z">
              <w:r w:rsidRPr="001147C8" w:rsidDel="009F4391">
                <w:rPr>
                  <w:rFonts w:cs="Calibri"/>
                </w:rPr>
                <w:delText>NO:VAT</w:delText>
              </w:r>
            </w:del>
          </w:p>
        </w:tc>
        <w:tc>
          <w:tcPr>
            <w:tcW w:w="632" w:type="pct"/>
            <w:tcPrChange w:id="959" w:author="Helger" w:date="2017-04-24T19:20:00Z">
              <w:tcPr>
                <w:tcW w:w="632" w:type="pct"/>
              </w:tcPr>
            </w:tcPrChange>
          </w:tcPr>
          <w:p w14:paraId="16FBDB45" w14:textId="77777777" w:rsidR="00DA4735" w:rsidRDefault="00F03CDF">
            <w:pPr>
              <w:cnfStyle w:val="000000100000" w:firstRow="0" w:lastRow="0" w:firstColumn="0" w:lastColumn="0" w:oddVBand="0" w:evenVBand="0" w:oddHBand="1" w:evenHBand="0" w:firstRowFirstColumn="0" w:firstRowLastColumn="0" w:lastRowFirstColumn="0" w:lastRowLastColumn="0"/>
              <w:rPr>
                <w:del w:id="960" w:author="Helger" w:date="2017-06-13T14:57:00Z"/>
                <w:rFonts w:cs="Calibri"/>
              </w:rPr>
              <w:pPrChange w:id="961"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62" w:author="Helger" w:date="2017-06-13T14:57:00Z">
              <w:r w:rsidRPr="001147C8" w:rsidDel="009F4391">
                <w:rPr>
                  <w:rFonts w:cs="Calibri"/>
                </w:rPr>
                <w:delText>9909</w:delText>
              </w:r>
            </w:del>
          </w:p>
        </w:tc>
        <w:tc>
          <w:tcPr>
            <w:tcW w:w="2857" w:type="pct"/>
            <w:noWrap/>
            <w:tcPrChange w:id="963" w:author="Helger" w:date="2017-04-24T19:20:00Z">
              <w:tcPr>
                <w:tcW w:w="2857" w:type="pct"/>
                <w:noWrap/>
              </w:tcPr>
            </w:tcPrChange>
          </w:tcPr>
          <w:p w14:paraId="5717A29B"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64" w:author="Helger" w:date="2017-06-13T14:57:00Z"/>
                <w:rFonts w:cs="Calibri"/>
              </w:rPr>
            </w:pPr>
            <w:del w:id="965" w:author="Helger" w:date="2017-06-13T14:57:00Z">
              <w:r w:rsidRPr="00F71403" w:rsidDel="009F4391">
                <w:rPr>
                  <w:rFonts w:cs="Calibri"/>
                </w:rPr>
                <w:delText>Enhetsregisteret ved Bronnoysundregisterne</w:delText>
              </w:r>
            </w:del>
          </w:p>
        </w:tc>
        <w:tc>
          <w:tcPr>
            <w:tcW w:w="755" w:type="pct"/>
            <w:tcPrChange w:id="966" w:author="Helger" w:date="2017-04-24T19:20:00Z">
              <w:tcPr>
                <w:tcW w:w="755" w:type="pct"/>
              </w:tcPr>
            </w:tcPrChange>
          </w:tcPr>
          <w:p w14:paraId="40C60B85" w14:textId="77777777" w:rsidR="00F03CDF" w:rsidRPr="00F71403" w:rsidDel="009F4391" w:rsidRDefault="001147C8">
            <w:pPr>
              <w:cnfStyle w:val="000000100000" w:firstRow="0" w:lastRow="0" w:firstColumn="0" w:lastColumn="0" w:oddVBand="0" w:evenVBand="0" w:oddHBand="1" w:evenHBand="0" w:firstRowFirstColumn="0" w:firstRowLastColumn="0" w:lastRowFirstColumn="0" w:lastRowLastColumn="0"/>
              <w:rPr>
                <w:del w:id="967" w:author="Helger" w:date="2017-06-13T14:57:00Z"/>
                <w:rFonts w:cs="Calibri"/>
              </w:rPr>
            </w:pPr>
            <w:del w:id="968" w:author="Helger" w:date="2017-06-13T14:57:00Z">
              <w:r w:rsidDel="009F4391">
                <w:rPr>
                  <w:rFonts w:cs="Calibri"/>
                </w:rPr>
                <w:delText>false</w:delText>
              </w:r>
            </w:del>
          </w:p>
        </w:tc>
      </w:tr>
      <w:tr w:rsidR="00F03CDF" w:rsidRPr="00F71403" w:rsidDel="009F4391" w14:paraId="4A2A6681" w14:textId="77777777" w:rsidTr="001C0EB0">
        <w:trPr>
          <w:del w:id="969" w:author="Helger" w:date="2017-06-13T14:57:00Z"/>
        </w:trPr>
        <w:tc>
          <w:tcPr>
            <w:tcW w:w="756" w:type="pct"/>
            <w:noWrap/>
            <w:tcPrChange w:id="970" w:author="Helger" w:date="2017-04-24T19:20:00Z">
              <w:tcPr>
                <w:tcW w:w="756" w:type="pct"/>
                <w:shd w:val="clear" w:color="auto" w:fill="auto"/>
                <w:noWrap/>
              </w:tcPr>
            </w:tcPrChange>
          </w:tcPr>
          <w:p w14:paraId="1A3ABBDA" w14:textId="77777777" w:rsidR="00F03CDF" w:rsidRPr="00F71403" w:rsidDel="009F4391" w:rsidRDefault="00F03CDF" w:rsidP="002A3ECC">
            <w:pPr>
              <w:rPr>
                <w:del w:id="971" w:author="Helger" w:date="2017-06-13T14:57:00Z"/>
                <w:rFonts w:cs="Calibri"/>
              </w:rPr>
            </w:pPr>
            <w:del w:id="972" w:author="Helger" w:date="2017-06-13T14:57:00Z">
              <w:r w:rsidRPr="00F71403" w:rsidDel="009F4391">
                <w:rPr>
                  <w:rFonts w:cs="Calibri"/>
                </w:rPr>
                <w:delText>HU:VAT</w:delText>
              </w:r>
            </w:del>
          </w:p>
        </w:tc>
        <w:tc>
          <w:tcPr>
            <w:tcW w:w="632" w:type="pct"/>
            <w:tcPrChange w:id="973" w:author="Helger" w:date="2017-04-24T19:20:00Z">
              <w:tcPr>
                <w:tcW w:w="632" w:type="pct"/>
                <w:shd w:val="clear" w:color="auto" w:fill="auto"/>
              </w:tcPr>
            </w:tcPrChange>
          </w:tcPr>
          <w:p w14:paraId="5A4561D3" w14:textId="77777777" w:rsidR="00DA4735" w:rsidRDefault="00F03CDF">
            <w:pPr>
              <w:rPr>
                <w:del w:id="974" w:author="Helger" w:date="2017-06-13T14:57:00Z"/>
                <w:rFonts w:cs="Calibri"/>
              </w:rPr>
              <w:pPrChange w:id="975" w:author="Helger" w:date="2017-06-13T16:29:00Z">
                <w:pPr>
                  <w:jc w:val="right"/>
                </w:pPr>
              </w:pPrChange>
            </w:pPr>
            <w:del w:id="976" w:author="Helger" w:date="2017-06-13T14:57:00Z">
              <w:r w:rsidRPr="00F71403" w:rsidDel="009F4391">
                <w:rPr>
                  <w:rFonts w:cs="Calibri"/>
                </w:rPr>
                <w:delText>9910</w:delText>
              </w:r>
            </w:del>
          </w:p>
        </w:tc>
        <w:tc>
          <w:tcPr>
            <w:tcW w:w="2857" w:type="pct"/>
            <w:noWrap/>
            <w:tcPrChange w:id="977" w:author="Helger" w:date="2017-04-24T19:20:00Z">
              <w:tcPr>
                <w:tcW w:w="2857" w:type="pct"/>
                <w:shd w:val="clear" w:color="auto" w:fill="auto"/>
                <w:noWrap/>
              </w:tcPr>
            </w:tcPrChange>
          </w:tcPr>
          <w:p w14:paraId="32C6CE5E" w14:textId="77777777" w:rsidR="00F03CDF" w:rsidRPr="00F71403" w:rsidDel="009F4391" w:rsidRDefault="00F03CDF" w:rsidP="002A3ECC">
            <w:pPr>
              <w:rPr>
                <w:del w:id="978" w:author="Helger" w:date="2017-06-13T14:57:00Z"/>
                <w:rFonts w:cs="Calibri"/>
              </w:rPr>
            </w:pPr>
          </w:p>
        </w:tc>
        <w:tc>
          <w:tcPr>
            <w:tcW w:w="755" w:type="pct"/>
            <w:tcPrChange w:id="979" w:author="Helger" w:date="2017-04-24T19:20:00Z">
              <w:tcPr>
                <w:tcW w:w="755" w:type="pct"/>
                <w:shd w:val="clear" w:color="auto" w:fill="auto"/>
              </w:tcPr>
            </w:tcPrChange>
          </w:tcPr>
          <w:p w14:paraId="0FE7C983" w14:textId="77777777" w:rsidR="00F03CDF" w:rsidRPr="00F71403" w:rsidDel="009F4391" w:rsidRDefault="00F03CDF">
            <w:pPr>
              <w:rPr>
                <w:del w:id="980" w:author="Helger" w:date="2017-06-13T14:57:00Z"/>
                <w:rFonts w:cs="Calibri"/>
              </w:rPr>
            </w:pPr>
            <w:del w:id="981" w:author="Helger" w:date="2017-06-13T14:57:00Z">
              <w:r w:rsidRPr="00F71403" w:rsidDel="009F4391">
                <w:rPr>
                  <w:rFonts w:cs="Calibri"/>
                </w:rPr>
                <w:delText>false</w:delText>
              </w:r>
            </w:del>
          </w:p>
        </w:tc>
      </w:tr>
      <w:tr w:rsidR="001C0EB0" w:rsidRPr="00F71403" w:rsidDel="009F4391" w14:paraId="1B933537" w14:textId="77777777" w:rsidTr="001C0EB0">
        <w:trPr>
          <w:cnfStyle w:val="000000100000" w:firstRow="0" w:lastRow="0" w:firstColumn="0" w:lastColumn="0" w:oddVBand="0" w:evenVBand="0" w:oddHBand="1" w:evenHBand="0" w:firstRowFirstColumn="0" w:firstRowLastColumn="0" w:lastRowFirstColumn="0" w:lastRowLastColumn="0"/>
          <w:del w:id="982" w:author="Helger" w:date="2017-06-13T14:57:00Z"/>
        </w:trPr>
        <w:tc>
          <w:tcPr>
            <w:tcW w:w="756" w:type="pct"/>
            <w:noWrap/>
            <w:tcPrChange w:id="983" w:author="Helger" w:date="2017-04-24T19:20:00Z">
              <w:tcPr>
                <w:tcW w:w="756" w:type="pct"/>
                <w:noWrap/>
              </w:tcPr>
            </w:tcPrChange>
          </w:tcPr>
          <w:p w14:paraId="57AB3A61"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84" w:author="Helger" w:date="2017-06-13T14:57:00Z"/>
                <w:rFonts w:cs="Calibri"/>
                <w:strike/>
              </w:rPr>
            </w:pPr>
            <w:del w:id="985" w:author="Helger" w:date="2017-06-13T14:57:00Z">
              <w:r w:rsidRPr="00F71403" w:rsidDel="009F4391">
                <w:rPr>
                  <w:rFonts w:cs="Calibri"/>
                  <w:strike/>
                </w:rPr>
                <w:delText>EU:VAT</w:delText>
              </w:r>
            </w:del>
          </w:p>
        </w:tc>
        <w:tc>
          <w:tcPr>
            <w:tcW w:w="632" w:type="pct"/>
            <w:tcPrChange w:id="986" w:author="Helger" w:date="2017-04-24T19:20:00Z">
              <w:tcPr>
                <w:tcW w:w="632" w:type="pct"/>
              </w:tcPr>
            </w:tcPrChange>
          </w:tcPr>
          <w:p w14:paraId="5EEB7B12" w14:textId="77777777" w:rsidR="00DA4735" w:rsidRDefault="00F03CDF">
            <w:pPr>
              <w:cnfStyle w:val="000000100000" w:firstRow="0" w:lastRow="0" w:firstColumn="0" w:lastColumn="0" w:oddVBand="0" w:evenVBand="0" w:oddHBand="1" w:evenHBand="0" w:firstRowFirstColumn="0" w:firstRowLastColumn="0" w:lastRowFirstColumn="0" w:lastRowLastColumn="0"/>
              <w:rPr>
                <w:del w:id="987" w:author="Helger" w:date="2017-06-13T14:57:00Z"/>
                <w:rFonts w:cs="Calibri"/>
                <w:strike/>
              </w:rPr>
              <w:pPrChange w:id="988"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89" w:author="Helger" w:date="2017-06-13T14:57:00Z">
              <w:r w:rsidRPr="00F71403" w:rsidDel="009F4391">
                <w:rPr>
                  <w:rFonts w:cs="Calibri"/>
                  <w:strike/>
                </w:rPr>
                <w:delText>9912</w:delText>
              </w:r>
            </w:del>
          </w:p>
        </w:tc>
        <w:tc>
          <w:tcPr>
            <w:tcW w:w="2857" w:type="pct"/>
            <w:noWrap/>
            <w:tcPrChange w:id="990" w:author="Helger" w:date="2017-04-24T19:20:00Z">
              <w:tcPr>
                <w:tcW w:w="2857" w:type="pct"/>
                <w:noWrap/>
              </w:tcPr>
            </w:tcPrChange>
          </w:tcPr>
          <w:p w14:paraId="0ADD4798"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91" w:author="Helger" w:date="2017-06-13T14:57:00Z"/>
                <w:rFonts w:cs="Calibri"/>
              </w:rPr>
            </w:pPr>
            <w:del w:id="992" w:author="Helger" w:date="2017-06-13T14:57:00Z">
              <w:r w:rsidRPr="00F71403" w:rsidDel="009F4391">
                <w:rPr>
                  <w:rFonts w:cs="Calibri"/>
                </w:rPr>
                <w:delText>National ministries of Economy</w:delText>
              </w:r>
            </w:del>
          </w:p>
        </w:tc>
        <w:tc>
          <w:tcPr>
            <w:tcW w:w="755" w:type="pct"/>
            <w:tcPrChange w:id="993" w:author="Helger" w:date="2017-04-24T19:20:00Z">
              <w:tcPr>
                <w:tcW w:w="755" w:type="pct"/>
              </w:tcPr>
            </w:tcPrChange>
          </w:tcPr>
          <w:p w14:paraId="661054D4"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994" w:author="Helger" w:date="2017-06-13T14:57:00Z"/>
                <w:rFonts w:cs="Calibri"/>
              </w:rPr>
            </w:pPr>
            <w:del w:id="995" w:author="Helger" w:date="2017-06-13T14:57:00Z">
              <w:r w:rsidRPr="00F71403" w:rsidDel="009F4391">
                <w:rPr>
                  <w:rFonts w:cs="Calibri"/>
                </w:rPr>
                <w:delText>true</w:delText>
              </w:r>
            </w:del>
          </w:p>
        </w:tc>
      </w:tr>
      <w:tr w:rsidR="00F03CDF" w:rsidRPr="00F71403" w:rsidDel="009F4391" w14:paraId="6473C98E" w14:textId="77777777" w:rsidTr="001C0EB0">
        <w:trPr>
          <w:del w:id="996" w:author="Helger" w:date="2017-06-13T14:57:00Z"/>
        </w:trPr>
        <w:tc>
          <w:tcPr>
            <w:tcW w:w="756" w:type="pct"/>
            <w:noWrap/>
            <w:tcPrChange w:id="997" w:author="Helger" w:date="2017-04-24T19:20:00Z">
              <w:tcPr>
                <w:tcW w:w="756" w:type="pct"/>
                <w:shd w:val="clear" w:color="auto" w:fill="auto"/>
                <w:noWrap/>
              </w:tcPr>
            </w:tcPrChange>
          </w:tcPr>
          <w:p w14:paraId="796D3D8B" w14:textId="77777777" w:rsidR="00F03CDF" w:rsidRPr="00F71403" w:rsidDel="009F4391" w:rsidRDefault="00F03CDF" w:rsidP="002A3ECC">
            <w:pPr>
              <w:rPr>
                <w:del w:id="998" w:author="Helger" w:date="2017-06-13T14:57:00Z"/>
                <w:rFonts w:cs="Calibri"/>
              </w:rPr>
            </w:pPr>
            <w:del w:id="999" w:author="Helger" w:date="2017-06-13T14:57:00Z">
              <w:r w:rsidRPr="00F71403" w:rsidDel="009F4391">
                <w:rPr>
                  <w:rFonts w:cs="Calibri"/>
                </w:rPr>
                <w:delText>EU:REID</w:delText>
              </w:r>
            </w:del>
          </w:p>
        </w:tc>
        <w:tc>
          <w:tcPr>
            <w:tcW w:w="632" w:type="pct"/>
            <w:tcPrChange w:id="1000" w:author="Helger" w:date="2017-04-24T19:20:00Z">
              <w:tcPr>
                <w:tcW w:w="632" w:type="pct"/>
                <w:shd w:val="clear" w:color="auto" w:fill="auto"/>
              </w:tcPr>
            </w:tcPrChange>
          </w:tcPr>
          <w:p w14:paraId="6EDEF108" w14:textId="77777777" w:rsidR="00DA4735" w:rsidRDefault="00F03CDF">
            <w:pPr>
              <w:rPr>
                <w:del w:id="1001" w:author="Helger" w:date="2017-06-13T14:57:00Z"/>
                <w:rFonts w:cs="Calibri"/>
              </w:rPr>
              <w:pPrChange w:id="1002" w:author="Helger" w:date="2017-06-13T16:29:00Z">
                <w:pPr>
                  <w:jc w:val="right"/>
                </w:pPr>
              </w:pPrChange>
            </w:pPr>
            <w:del w:id="1003" w:author="Helger" w:date="2017-06-13T14:57:00Z">
              <w:r w:rsidRPr="00F71403" w:rsidDel="009F4391">
                <w:rPr>
                  <w:rFonts w:cs="Calibri"/>
                </w:rPr>
                <w:delText>9913</w:delText>
              </w:r>
            </w:del>
          </w:p>
        </w:tc>
        <w:tc>
          <w:tcPr>
            <w:tcW w:w="2857" w:type="pct"/>
            <w:noWrap/>
            <w:tcPrChange w:id="1004" w:author="Helger" w:date="2017-04-24T19:20:00Z">
              <w:tcPr>
                <w:tcW w:w="2857" w:type="pct"/>
                <w:shd w:val="clear" w:color="auto" w:fill="auto"/>
                <w:noWrap/>
              </w:tcPr>
            </w:tcPrChange>
          </w:tcPr>
          <w:p w14:paraId="79D1C3B4" w14:textId="77777777" w:rsidR="00F03CDF" w:rsidRPr="00F71403" w:rsidDel="009F4391" w:rsidRDefault="00F03CDF" w:rsidP="002A3ECC">
            <w:pPr>
              <w:rPr>
                <w:del w:id="1005" w:author="Helger" w:date="2017-06-13T14:57:00Z"/>
                <w:rFonts w:cs="Calibri"/>
              </w:rPr>
            </w:pPr>
            <w:del w:id="1006" w:author="Helger" w:date="2017-06-13T14:57:00Z">
              <w:r w:rsidRPr="00F71403" w:rsidDel="009F4391">
                <w:rPr>
                  <w:rFonts w:cs="Calibri"/>
                </w:rPr>
                <w:delText>Business Registers Network</w:delText>
              </w:r>
            </w:del>
          </w:p>
        </w:tc>
        <w:tc>
          <w:tcPr>
            <w:tcW w:w="755" w:type="pct"/>
            <w:tcPrChange w:id="1007" w:author="Helger" w:date="2017-04-24T19:20:00Z">
              <w:tcPr>
                <w:tcW w:w="755" w:type="pct"/>
                <w:shd w:val="clear" w:color="auto" w:fill="auto"/>
              </w:tcPr>
            </w:tcPrChange>
          </w:tcPr>
          <w:p w14:paraId="7F4DBDB5" w14:textId="77777777" w:rsidR="00F03CDF" w:rsidRPr="00F71403" w:rsidDel="009F4391" w:rsidRDefault="00F03CDF">
            <w:pPr>
              <w:rPr>
                <w:del w:id="1008" w:author="Helger" w:date="2017-06-13T14:57:00Z"/>
                <w:rFonts w:cs="Calibri"/>
              </w:rPr>
            </w:pPr>
            <w:del w:id="1009" w:author="Helger" w:date="2017-06-13T14:57:00Z">
              <w:r w:rsidRPr="00F71403" w:rsidDel="009F4391">
                <w:rPr>
                  <w:rFonts w:cs="Calibri"/>
                </w:rPr>
                <w:delText>false</w:delText>
              </w:r>
            </w:del>
          </w:p>
        </w:tc>
      </w:tr>
      <w:tr w:rsidR="001C0EB0" w:rsidRPr="00F71403" w:rsidDel="009F4391" w14:paraId="7979DA70" w14:textId="77777777" w:rsidTr="001C0EB0">
        <w:trPr>
          <w:cnfStyle w:val="000000100000" w:firstRow="0" w:lastRow="0" w:firstColumn="0" w:lastColumn="0" w:oddVBand="0" w:evenVBand="0" w:oddHBand="1" w:evenHBand="0" w:firstRowFirstColumn="0" w:firstRowLastColumn="0" w:lastRowFirstColumn="0" w:lastRowLastColumn="0"/>
          <w:del w:id="1010" w:author="Helger" w:date="2017-06-13T14:57:00Z"/>
        </w:trPr>
        <w:tc>
          <w:tcPr>
            <w:tcW w:w="756" w:type="pct"/>
            <w:noWrap/>
            <w:tcPrChange w:id="1011" w:author="Helger" w:date="2017-04-24T19:20:00Z">
              <w:tcPr>
                <w:tcW w:w="756" w:type="pct"/>
                <w:noWrap/>
              </w:tcPr>
            </w:tcPrChange>
          </w:tcPr>
          <w:p w14:paraId="49082FB7"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1012" w:author="Helger" w:date="2017-06-13T14:57:00Z"/>
                <w:rFonts w:cs="Calibri"/>
              </w:rPr>
            </w:pPr>
            <w:del w:id="1013" w:author="Helger" w:date="2017-06-13T14:57:00Z">
              <w:r w:rsidRPr="00F71403" w:rsidDel="009F4391">
                <w:rPr>
                  <w:rFonts w:cs="Calibri"/>
                </w:rPr>
                <w:delText>AT:VAT</w:delText>
              </w:r>
            </w:del>
          </w:p>
        </w:tc>
        <w:tc>
          <w:tcPr>
            <w:tcW w:w="632" w:type="pct"/>
            <w:tcPrChange w:id="1014" w:author="Helger" w:date="2017-04-24T19:20:00Z">
              <w:tcPr>
                <w:tcW w:w="632" w:type="pct"/>
              </w:tcPr>
            </w:tcPrChange>
          </w:tcPr>
          <w:p w14:paraId="5A1B653B" w14:textId="77777777" w:rsidR="00DA4735" w:rsidRDefault="00F03CDF">
            <w:pPr>
              <w:cnfStyle w:val="000000100000" w:firstRow="0" w:lastRow="0" w:firstColumn="0" w:lastColumn="0" w:oddVBand="0" w:evenVBand="0" w:oddHBand="1" w:evenHBand="0" w:firstRowFirstColumn="0" w:firstRowLastColumn="0" w:lastRowFirstColumn="0" w:lastRowLastColumn="0"/>
              <w:rPr>
                <w:del w:id="1015" w:author="Helger" w:date="2017-06-13T14:57:00Z"/>
                <w:rFonts w:cs="Calibri"/>
              </w:rPr>
              <w:pPrChange w:id="1016"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017" w:author="Helger" w:date="2017-06-13T14:57:00Z">
              <w:r w:rsidRPr="00F71403" w:rsidDel="009F4391">
                <w:rPr>
                  <w:rFonts w:cs="Calibri"/>
                </w:rPr>
                <w:delText>9914</w:delText>
              </w:r>
            </w:del>
          </w:p>
        </w:tc>
        <w:tc>
          <w:tcPr>
            <w:tcW w:w="2857" w:type="pct"/>
            <w:noWrap/>
            <w:tcPrChange w:id="1018" w:author="Helger" w:date="2017-04-24T19:20:00Z">
              <w:tcPr>
                <w:tcW w:w="2857" w:type="pct"/>
                <w:noWrap/>
              </w:tcPr>
            </w:tcPrChange>
          </w:tcPr>
          <w:p w14:paraId="68077BE5"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1019" w:author="Helger" w:date="2017-06-13T14:57:00Z"/>
                <w:rFonts w:cs="Calibri"/>
              </w:rPr>
            </w:pPr>
            <w:del w:id="1020" w:author="Helger" w:date="2017-06-13T14:57:00Z">
              <w:r w:rsidRPr="00F71403" w:rsidDel="009F4391">
                <w:rPr>
                  <w:rFonts w:cs="Calibri"/>
                </w:rPr>
                <w:delText>Österreichische Umsatzsteuer-Identifikationsnummer</w:delText>
              </w:r>
            </w:del>
          </w:p>
        </w:tc>
        <w:tc>
          <w:tcPr>
            <w:tcW w:w="755" w:type="pct"/>
            <w:tcPrChange w:id="1021" w:author="Helger" w:date="2017-04-24T19:20:00Z">
              <w:tcPr>
                <w:tcW w:w="755" w:type="pct"/>
              </w:tcPr>
            </w:tcPrChange>
          </w:tcPr>
          <w:p w14:paraId="0228FCE0"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1022" w:author="Helger" w:date="2017-06-13T14:57:00Z"/>
                <w:rFonts w:cs="Calibri"/>
              </w:rPr>
            </w:pPr>
            <w:del w:id="1023" w:author="Helger" w:date="2017-06-13T14:57:00Z">
              <w:r w:rsidRPr="00F71403" w:rsidDel="009F4391">
                <w:rPr>
                  <w:rFonts w:cs="Calibri"/>
                </w:rPr>
                <w:delText>false</w:delText>
              </w:r>
            </w:del>
          </w:p>
        </w:tc>
      </w:tr>
      <w:tr w:rsidR="00F03CDF" w:rsidRPr="00F71403" w:rsidDel="009F4391" w14:paraId="41A0594D" w14:textId="77777777" w:rsidTr="001C0EB0">
        <w:trPr>
          <w:del w:id="1024" w:author="Helger" w:date="2017-06-13T14:57:00Z"/>
        </w:trPr>
        <w:tc>
          <w:tcPr>
            <w:tcW w:w="756" w:type="pct"/>
            <w:noWrap/>
            <w:tcPrChange w:id="1025" w:author="Helger" w:date="2017-04-24T19:20:00Z">
              <w:tcPr>
                <w:tcW w:w="756" w:type="pct"/>
                <w:shd w:val="clear" w:color="auto" w:fill="auto"/>
                <w:noWrap/>
              </w:tcPr>
            </w:tcPrChange>
          </w:tcPr>
          <w:p w14:paraId="52BDFC51" w14:textId="77777777" w:rsidR="00F03CDF" w:rsidRPr="00F71403" w:rsidDel="009F4391" w:rsidRDefault="00F03CDF" w:rsidP="002A3ECC">
            <w:pPr>
              <w:rPr>
                <w:del w:id="1026" w:author="Helger" w:date="2017-06-13T14:57:00Z"/>
                <w:rFonts w:cs="Calibri"/>
              </w:rPr>
            </w:pPr>
            <w:del w:id="1027" w:author="Helger" w:date="2017-06-13T14:57:00Z">
              <w:r w:rsidRPr="00F71403" w:rsidDel="009F4391">
                <w:rPr>
                  <w:rFonts w:cs="Calibri"/>
                </w:rPr>
                <w:delText>AT:GOV</w:delText>
              </w:r>
            </w:del>
          </w:p>
        </w:tc>
        <w:tc>
          <w:tcPr>
            <w:tcW w:w="632" w:type="pct"/>
            <w:tcPrChange w:id="1028" w:author="Helger" w:date="2017-04-24T19:20:00Z">
              <w:tcPr>
                <w:tcW w:w="632" w:type="pct"/>
                <w:shd w:val="clear" w:color="auto" w:fill="auto"/>
              </w:tcPr>
            </w:tcPrChange>
          </w:tcPr>
          <w:p w14:paraId="5D85831F" w14:textId="77777777" w:rsidR="00DA4735" w:rsidRDefault="00F03CDF">
            <w:pPr>
              <w:rPr>
                <w:del w:id="1029" w:author="Helger" w:date="2017-06-13T14:57:00Z"/>
                <w:rFonts w:cs="Calibri"/>
              </w:rPr>
              <w:pPrChange w:id="1030" w:author="Helger" w:date="2017-06-13T16:29:00Z">
                <w:pPr>
                  <w:jc w:val="right"/>
                </w:pPr>
              </w:pPrChange>
            </w:pPr>
            <w:del w:id="1031" w:author="Helger" w:date="2017-06-13T14:57:00Z">
              <w:r w:rsidRPr="00F71403" w:rsidDel="009F4391">
                <w:rPr>
                  <w:rFonts w:cs="Calibri"/>
                </w:rPr>
                <w:delText>9915</w:delText>
              </w:r>
            </w:del>
          </w:p>
        </w:tc>
        <w:tc>
          <w:tcPr>
            <w:tcW w:w="2857" w:type="pct"/>
            <w:noWrap/>
            <w:tcPrChange w:id="1032" w:author="Helger" w:date="2017-04-24T19:20:00Z">
              <w:tcPr>
                <w:tcW w:w="2857" w:type="pct"/>
                <w:shd w:val="clear" w:color="auto" w:fill="auto"/>
                <w:noWrap/>
              </w:tcPr>
            </w:tcPrChange>
          </w:tcPr>
          <w:p w14:paraId="660411FA" w14:textId="77777777" w:rsidR="00F03CDF" w:rsidRPr="00F71403" w:rsidDel="009F4391" w:rsidRDefault="00F03CDF" w:rsidP="002A3ECC">
            <w:pPr>
              <w:rPr>
                <w:del w:id="1033" w:author="Helger" w:date="2017-06-13T14:57:00Z"/>
                <w:rFonts w:cs="Calibri"/>
              </w:rPr>
            </w:pPr>
            <w:del w:id="1034" w:author="Helger" w:date="2017-06-13T14:57:00Z">
              <w:r w:rsidRPr="00F71403" w:rsidDel="009F4391">
                <w:rPr>
                  <w:rFonts w:cs="Calibri"/>
                </w:rPr>
                <w:delText>Österreichisches Verwaltungs bzw. Organisationskennzeichen</w:delText>
              </w:r>
            </w:del>
          </w:p>
        </w:tc>
        <w:tc>
          <w:tcPr>
            <w:tcW w:w="755" w:type="pct"/>
            <w:tcPrChange w:id="1035" w:author="Helger" w:date="2017-04-24T19:20:00Z">
              <w:tcPr>
                <w:tcW w:w="755" w:type="pct"/>
                <w:shd w:val="clear" w:color="auto" w:fill="auto"/>
              </w:tcPr>
            </w:tcPrChange>
          </w:tcPr>
          <w:p w14:paraId="45329C3B" w14:textId="77777777" w:rsidR="00F03CDF" w:rsidRPr="00F71403" w:rsidDel="009F4391" w:rsidRDefault="00F03CDF">
            <w:pPr>
              <w:rPr>
                <w:del w:id="1036" w:author="Helger" w:date="2017-06-13T14:57:00Z"/>
                <w:rFonts w:cs="Calibri"/>
              </w:rPr>
            </w:pPr>
            <w:del w:id="1037" w:author="Helger" w:date="2017-06-13T14:57:00Z">
              <w:r w:rsidRPr="00F71403" w:rsidDel="009F4391">
                <w:rPr>
                  <w:rFonts w:cs="Calibri"/>
                </w:rPr>
                <w:delText>false</w:delText>
              </w:r>
            </w:del>
          </w:p>
        </w:tc>
      </w:tr>
      <w:tr w:rsidR="001C0EB0" w:rsidRPr="00F71403" w:rsidDel="009F4391" w14:paraId="11B9DCC5" w14:textId="77777777" w:rsidTr="001C0EB0">
        <w:trPr>
          <w:cnfStyle w:val="000000100000" w:firstRow="0" w:lastRow="0" w:firstColumn="0" w:lastColumn="0" w:oddVBand="0" w:evenVBand="0" w:oddHBand="1" w:evenHBand="0" w:firstRowFirstColumn="0" w:firstRowLastColumn="0" w:lastRowFirstColumn="0" w:lastRowLastColumn="0"/>
          <w:del w:id="1038" w:author="Helger" w:date="2017-06-13T14:57:00Z"/>
        </w:trPr>
        <w:tc>
          <w:tcPr>
            <w:tcW w:w="756" w:type="pct"/>
            <w:noWrap/>
            <w:tcPrChange w:id="1039" w:author="Helger" w:date="2017-04-24T19:20:00Z">
              <w:tcPr>
                <w:tcW w:w="756" w:type="pct"/>
                <w:noWrap/>
              </w:tcPr>
            </w:tcPrChange>
          </w:tcPr>
          <w:p w14:paraId="3F8EBEF5"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1040" w:author="Helger" w:date="2017-06-13T14:57:00Z"/>
                <w:rFonts w:cs="Calibri"/>
                <w:strike/>
              </w:rPr>
            </w:pPr>
            <w:del w:id="1041" w:author="Helger" w:date="2017-06-13T14:57:00Z">
              <w:r w:rsidRPr="00F71403" w:rsidDel="009F4391">
                <w:rPr>
                  <w:rFonts w:cs="Calibri"/>
                  <w:strike/>
                </w:rPr>
                <w:delText>AT:CID</w:delText>
              </w:r>
            </w:del>
          </w:p>
        </w:tc>
        <w:tc>
          <w:tcPr>
            <w:tcW w:w="632" w:type="pct"/>
            <w:tcPrChange w:id="1042" w:author="Helger" w:date="2017-04-24T19:20:00Z">
              <w:tcPr>
                <w:tcW w:w="632" w:type="pct"/>
              </w:tcPr>
            </w:tcPrChange>
          </w:tcPr>
          <w:p w14:paraId="62408AA1" w14:textId="77777777" w:rsidR="00DA4735" w:rsidRDefault="00F03CDF">
            <w:pPr>
              <w:cnfStyle w:val="000000100000" w:firstRow="0" w:lastRow="0" w:firstColumn="0" w:lastColumn="0" w:oddVBand="0" w:evenVBand="0" w:oddHBand="1" w:evenHBand="0" w:firstRowFirstColumn="0" w:firstRowLastColumn="0" w:lastRowFirstColumn="0" w:lastRowLastColumn="0"/>
              <w:rPr>
                <w:del w:id="1043" w:author="Helger" w:date="2017-06-13T14:57:00Z"/>
                <w:rFonts w:cs="Calibri"/>
                <w:strike/>
              </w:rPr>
              <w:pPrChange w:id="104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045" w:author="Helger" w:date="2017-06-13T14:57:00Z">
              <w:r w:rsidRPr="00F71403" w:rsidDel="009F4391">
                <w:rPr>
                  <w:rFonts w:cs="Calibri"/>
                  <w:strike/>
                </w:rPr>
                <w:delText>9916</w:delText>
              </w:r>
            </w:del>
          </w:p>
        </w:tc>
        <w:tc>
          <w:tcPr>
            <w:tcW w:w="2857" w:type="pct"/>
            <w:noWrap/>
            <w:tcPrChange w:id="1046" w:author="Helger" w:date="2017-04-24T19:20:00Z">
              <w:tcPr>
                <w:tcW w:w="2857" w:type="pct"/>
                <w:noWrap/>
              </w:tcPr>
            </w:tcPrChange>
          </w:tcPr>
          <w:p w14:paraId="61132338"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1047" w:author="Helger" w:date="2017-06-13T14:57:00Z"/>
                <w:rFonts w:cs="Calibri"/>
              </w:rPr>
            </w:pPr>
            <w:del w:id="1048" w:author="Helger" w:date="2017-06-13T14:57:00Z">
              <w:r w:rsidRPr="00F71403" w:rsidDel="009F4391">
                <w:rPr>
                  <w:rFonts w:cs="Calibri"/>
                </w:rPr>
                <w:delText>Firmenidentifikationsnummer der Statistik Austria</w:delText>
              </w:r>
            </w:del>
          </w:p>
        </w:tc>
        <w:tc>
          <w:tcPr>
            <w:tcW w:w="755" w:type="pct"/>
            <w:tcPrChange w:id="1049" w:author="Helger" w:date="2017-04-24T19:20:00Z">
              <w:tcPr>
                <w:tcW w:w="755" w:type="pct"/>
              </w:tcPr>
            </w:tcPrChange>
          </w:tcPr>
          <w:p w14:paraId="363B084A"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1050" w:author="Helger" w:date="2017-06-13T14:57:00Z"/>
                <w:rFonts w:cs="Calibri"/>
              </w:rPr>
            </w:pPr>
            <w:del w:id="1051" w:author="Helger" w:date="2017-06-13T14:57:00Z">
              <w:r w:rsidRPr="00F71403" w:rsidDel="009F4391">
                <w:rPr>
                  <w:rFonts w:cs="Calibri"/>
                </w:rPr>
                <w:delText>true</w:delText>
              </w:r>
            </w:del>
          </w:p>
        </w:tc>
      </w:tr>
      <w:tr w:rsidR="00F03CDF" w:rsidRPr="00F71403" w:rsidDel="009F4391" w14:paraId="4DE19139" w14:textId="77777777" w:rsidTr="001C0EB0">
        <w:trPr>
          <w:del w:id="1052" w:author="Helger" w:date="2017-06-13T14:57:00Z"/>
        </w:trPr>
        <w:tc>
          <w:tcPr>
            <w:tcW w:w="756" w:type="pct"/>
            <w:noWrap/>
            <w:tcPrChange w:id="1053" w:author="Helger" w:date="2017-04-24T19:20:00Z">
              <w:tcPr>
                <w:tcW w:w="756" w:type="pct"/>
                <w:shd w:val="clear" w:color="auto" w:fill="auto"/>
                <w:noWrap/>
              </w:tcPr>
            </w:tcPrChange>
          </w:tcPr>
          <w:p w14:paraId="22573BE6" w14:textId="77777777" w:rsidR="00F03CDF" w:rsidRPr="00F71403" w:rsidDel="009F4391" w:rsidRDefault="00F03CDF" w:rsidP="002A3ECC">
            <w:pPr>
              <w:rPr>
                <w:del w:id="1054" w:author="Helger" w:date="2017-06-13T14:57:00Z"/>
                <w:rFonts w:cs="Calibri"/>
              </w:rPr>
            </w:pPr>
            <w:del w:id="1055" w:author="Helger" w:date="2017-06-13T14:57:00Z">
              <w:r w:rsidRPr="00F71403" w:rsidDel="009F4391">
                <w:rPr>
                  <w:rFonts w:cs="Calibri"/>
                </w:rPr>
                <w:delText>IS:KT</w:delText>
              </w:r>
            </w:del>
          </w:p>
        </w:tc>
        <w:tc>
          <w:tcPr>
            <w:tcW w:w="632" w:type="pct"/>
            <w:tcPrChange w:id="1056" w:author="Helger" w:date="2017-04-24T19:20:00Z">
              <w:tcPr>
                <w:tcW w:w="632" w:type="pct"/>
                <w:shd w:val="clear" w:color="auto" w:fill="auto"/>
              </w:tcPr>
            </w:tcPrChange>
          </w:tcPr>
          <w:p w14:paraId="07A1A13A" w14:textId="77777777" w:rsidR="00DA4735" w:rsidRDefault="00F03CDF">
            <w:pPr>
              <w:rPr>
                <w:del w:id="1057" w:author="Helger" w:date="2017-06-13T14:57:00Z"/>
                <w:rFonts w:cs="Calibri"/>
              </w:rPr>
              <w:pPrChange w:id="1058" w:author="Helger" w:date="2017-06-13T16:29:00Z">
                <w:pPr>
                  <w:jc w:val="right"/>
                </w:pPr>
              </w:pPrChange>
            </w:pPr>
            <w:del w:id="1059" w:author="Helger" w:date="2017-06-13T14:57:00Z">
              <w:r w:rsidRPr="00F71403" w:rsidDel="009F4391">
                <w:rPr>
                  <w:rFonts w:cs="Calibri"/>
                </w:rPr>
                <w:delText>9917</w:delText>
              </w:r>
            </w:del>
          </w:p>
        </w:tc>
        <w:tc>
          <w:tcPr>
            <w:tcW w:w="2857" w:type="pct"/>
            <w:noWrap/>
            <w:tcPrChange w:id="1060" w:author="Helger" w:date="2017-04-24T19:20:00Z">
              <w:tcPr>
                <w:tcW w:w="2857" w:type="pct"/>
                <w:shd w:val="clear" w:color="auto" w:fill="auto"/>
                <w:noWrap/>
              </w:tcPr>
            </w:tcPrChange>
          </w:tcPr>
          <w:p w14:paraId="5EB2EA29" w14:textId="77777777" w:rsidR="00F03CDF" w:rsidRPr="00F71403" w:rsidDel="009F4391" w:rsidRDefault="00F03CDF" w:rsidP="002A3ECC">
            <w:pPr>
              <w:rPr>
                <w:del w:id="1061" w:author="Helger" w:date="2017-06-13T14:57:00Z"/>
                <w:rFonts w:cs="Calibri"/>
              </w:rPr>
            </w:pPr>
            <w:del w:id="1062" w:author="Helger" w:date="2017-06-13T14:57:00Z">
              <w:r w:rsidRPr="00F71403" w:rsidDel="009F4391">
                <w:rPr>
                  <w:rFonts w:cs="Calibri"/>
                </w:rPr>
                <w:delText>Icelandic National Registry</w:delText>
              </w:r>
            </w:del>
          </w:p>
        </w:tc>
        <w:tc>
          <w:tcPr>
            <w:tcW w:w="755" w:type="pct"/>
            <w:tcPrChange w:id="1063" w:author="Helger" w:date="2017-04-24T19:20:00Z">
              <w:tcPr>
                <w:tcW w:w="755" w:type="pct"/>
                <w:shd w:val="clear" w:color="auto" w:fill="auto"/>
              </w:tcPr>
            </w:tcPrChange>
          </w:tcPr>
          <w:p w14:paraId="10CE1AA9" w14:textId="77777777" w:rsidR="00F03CDF" w:rsidRPr="00F71403" w:rsidDel="009F4391" w:rsidRDefault="00F03CDF">
            <w:pPr>
              <w:rPr>
                <w:del w:id="1064" w:author="Helger" w:date="2017-06-13T14:57:00Z"/>
                <w:rFonts w:cs="Calibri"/>
              </w:rPr>
            </w:pPr>
            <w:del w:id="1065" w:author="Helger" w:date="2017-06-13T14:57:00Z">
              <w:r w:rsidRPr="00F71403" w:rsidDel="009F4391">
                <w:rPr>
                  <w:rFonts w:cs="Calibri"/>
                </w:rPr>
                <w:delText>false</w:delText>
              </w:r>
            </w:del>
          </w:p>
        </w:tc>
      </w:tr>
      <w:tr w:rsidR="001C0EB0" w:rsidRPr="00F71403" w:rsidDel="009F4391" w14:paraId="3C446FEB" w14:textId="77777777" w:rsidTr="001C0EB0">
        <w:trPr>
          <w:cnfStyle w:val="000000100000" w:firstRow="0" w:lastRow="0" w:firstColumn="0" w:lastColumn="0" w:oddVBand="0" w:evenVBand="0" w:oddHBand="1" w:evenHBand="0" w:firstRowFirstColumn="0" w:firstRowLastColumn="0" w:lastRowFirstColumn="0" w:lastRowLastColumn="0"/>
          <w:del w:id="1066" w:author="Helger" w:date="2017-06-13T14:57:00Z"/>
        </w:trPr>
        <w:tc>
          <w:tcPr>
            <w:tcW w:w="756" w:type="pct"/>
            <w:noWrap/>
            <w:tcPrChange w:id="1067" w:author="Helger" w:date="2017-04-24T19:20:00Z">
              <w:tcPr>
                <w:tcW w:w="756" w:type="pct"/>
                <w:noWrap/>
              </w:tcPr>
            </w:tcPrChange>
          </w:tcPr>
          <w:p w14:paraId="618D0AA7"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1068" w:author="Helger" w:date="2017-06-13T14:57:00Z"/>
                <w:rFonts w:cs="Calibri"/>
              </w:rPr>
            </w:pPr>
            <w:del w:id="1069" w:author="Helger" w:date="2017-06-13T14:57:00Z">
              <w:r w:rsidRPr="00F71403" w:rsidDel="009F4391">
                <w:rPr>
                  <w:rFonts w:cs="Calibri"/>
                </w:rPr>
                <w:delText>IBAN</w:delText>
              </w:r>
            </w:del>
          </w:p>
        </w:tc>
        <w:tc>
          <w:tcPr>
            <w:tcW w:w="632" w:type="pct"/>
            <w:tcPrChange w:id="1070" w:author="Helger" w:date="2017-04-24T19:20:00Z">
              <w:tcPr>
                <w:tcW w:w="632" w:type="pct"/>
              </w:tcPr>
            </w:tcPrChange>
          </w:tcPr>
          <w:p w14:paraId="7ADE856D" w14:textId="77777777" w:rsidR="00DA4735" w:rsidRDefault="00F03CDF">
            <w:pPr>
              <w:cnfStyle w:val="000000100000" w:firstRow="0" w:lastRow="0" w:firstColumn="0" w:lastColumn="0" w:oddVBand="0" w:evenVBand="0" w:oddHBand="1" w:evenHBand="0" w:firstRowFirstColumn="0" w:firstRowLastColumn="0" w:lastRowFirstColumn="0" w:lastRowLastColumn="0"/>
              <w:rPr>
                <w:del w:id="1071" w:author="Helger" w:date="2017-06-13T14:57:00Z"/>
                <w:rFonts w:cs="Calibri"/>
              </w:rPr>
              <w:pPrChange w:id="1072"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073" w:author="Helger" w:date="2017-06-13T14:57:00Z">
              <w:r w:rsidRPr="00F71403" w:rsidDel="009F4391">
                <w:rPr>
                  <w:rFonts w:cs="Calibri"/>
                </w:rPr>
                <w:delText>9918</w:delText>
              </w:r>
            </w:del>
          </w:p>
        </w:tc>
        <w:tc>
          <w:tcPr>
            <w:tcW w:w="2857" w:type="pct"/>
            <w:noWrap/>
            <w:tcPrChange w:id="1074" w:author="Helger" w:date="2017-04-24T19:20:00Z">
              <w:tcPr>
                <w:tcW w:w="2857" w:type="pct"/>
                <w:noWrap/>
              </w:tcPr>
            </w:tcPrChange>
          </w:tcPr>
          <w:p w14:paraId="45B1A1DB"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1075" w:author="Helger" w:date="2017-06-13T14:57:00Z"/>
                <w:rFonts w:cs="Calibri"/>
              </w:rPr>
            </w:pPr>
            <w:del w:id="1076" w:author="Helger" w:date="2017-06-13T14:57:00Z">
              <w:r w:rsidRPr="00F71403" w:rsidDel="009F4391">
                <w:rPr>
                  <w:rFonts w:cs="Calibri"/>
                </w:rPr>
                <w:delText>SOCIETY FOR WORLDWIDE INTERBANK FINANCIAL, TELECOMMUNICATION S.W.I.F.T</w:delText>
              </w:r>
            </w:del>
          </w:p>
        </w:tc>
        <w:tc>
          <w:tcPr>
            <w:tcW w:w="755" w:type="pct"/>
            <w:tcPrChange w:id="1077" w:author="Helger" w:date="2017-04-24T19:20:00Z">
              <w:tcPr>
                <w:tcW w:w="755" w:type="pct"/>
              </w:tcPr>
            </w:tcPrChange>
          </w:tcPr>
          <w:p w14:paraId="4A9B20C1"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1078" w:author="Helger" w:date="2017-06-13T14:57:00Z"/>
                <w:rFonts w:cs="Calibri"/>
              </w:rPr>
            </w:pPr>
            <w:del w:id="1079" w:author="Helger" w:date="2017-06-13T14:57:00Z">
              <w:r w:rsidRPr="00F71403" w:rsidDel="009F4391">
                <w:rPr>
                  <w:rFonts w:cs="Calibri"/>
                </w:rPr>
                <w:delText>false</w:delText>
              </w:r>
            </w:del>
          </w:p>
        </w:tc>
      </w:tr>
      <w:tr w:rsidR="00F03CDF" w:rsidRPr="00F71403" w:rsidDel="009F4391" w14:paraId="40864A74" w14:textId="77777777" w:rsidTr="001C0EB0">
        <w:trPr>
          <w:del w:id="1080" w:author="Helger" w:date="2017-06-13T14:57:00Z"/>
        </w:trPr>
        <w:tc>
          <w:tcPr>
            <w:tcW w:w="756" w:type="pct"/>
            <w:noWrap/>
            <w:tcPrChange w:id="1081" w:author="Helger" w:date="2017-04-24T19:20:00Z">
              <w:tcPr>
                <w:tcW w:w="756" w:type="pct"/>
                <w:shd w:val="clear" w:color="auto" w:fill="auto"/>
                <w:noWrap/>
              </w:tcPr>
            </w:tcPrChange>
          </w:tcPr>
          <w:p w14:paraId="2886621D" w14:textId="77777777" w:rsidR="00F03CDF" w:rsidRPr="00F71403" w:rsidDel="009F4391" w:rsidRDefault="00F03CDF" w:rsidP="002A3ECC">
            <w:pPr>
              <w:rPr>
                <w:del w:id="1082" w:author="Helger" w:date="2017-06-13T14:57:00Z"/>
                <w:rFonts w:cs="Calibri"/>
              </w:rPr>
            </w:pPr>
            <w:del w:id="1083" w:author="Helger" w:date="2017-06-13T14:57:00Z">
              <w:r w:rsidRPr="00F71403" w:rsidDel="009F4391">
                <w:rPr>
                  <w:rFonts w:cs="Calibri"/>
                </w:rPr>
                <w:delText>AT:KUR</w:delText>
              </w:r>
            </w:del>
          </w:p>
        </w:tc>
        <w:tc>
          <w:tcPr>
            <w:tcW w:w="632" w:type="pct"/>
            <w:tcPrChange w:id="1084" w:author="Helger" w:date="2017-04-24T19:20:00Z">
              <w:tcPr>
                <w:tcW w:w="632" w:type="pct"/>
                <w:shd w:val="clear" w:color="auto" w:fill="auto"/>
              </w:tcPr>
            </w:tcPrChange>
          </w:tcPr>
          <w:p w14:paraId="466EC0E9" w14:textId="77777777" w:rsidR="00DA4735" w:rsidRDefault="00F03CDF">
            <w:pPr>
              <w:rPr>
                <w:del w:id="1085" w:author="Helger" w:date="2017-06-13T14:57:00Z"/>
                <w:rFonts w:cs="Calibri"/>
              </w:rPr>
              <w:pPrChange w:id="1086" w:author="Helger" w:date="2017-06-13T16:29:00Z">
                <w:pPr>
                  <w:jc w:val="right"/>
                </w:pPr>
              </w:pPrChange>
            </w:pPr>
            <w:del w:id="1087" w:author="Helger" w:date="2017-06-13T14:57:00Z">
              <w:r w:rsidRPr="00F71403" w:rsidDel="009F4391">
                <w:rPr>
                  <w:rFonts w:cs="Calibri"/>
                </w:rPr>
                <w:delText>9919</w:delText>
              </w:r>
            </w:del>
          </w:p>
        </w:tc>
        <w:tc>
          <w:tcPr>
            <w:tcW w:w="2857" w:type="pct"/>
            <w:noWrap/>
            <w:tcPrChange w:id="1088" w:author="Helger" w:date="2017-04-24T19:20:00Z">
              <w:tcPr>
                <w:tcW w:w="2857" w:type="pct"/>
                <w:shd w:val="clear" w:color="auto" w:fill="auto"/>
                <w:noWrap/>
              </w:tcPr>
            </w:tcPrChange>
          </w:tcPr>
          <w:p w14:paraId="21EB8456" w14:textId="77777777" w:rsidR="00F03CDF" w:rsidRPr="00F71403" w:rsidDel="009F4391" w:rsidRDefault="00F03CDF" w:rsidP="002A3ECC">
            <w:pPr>
              <w:rPr>
                <w:del w:id="1089" w:author="Helger" w:date="2017-06-13T14:57:00Z"/>
                <w:rFonts w:cs="Calibri"/>
              </w:rPr>
            </w:pPr>
            <w:del w:id="1090" w:author="Helger" w:date="2017-06-13T14:57:00Z">
              <w:r w:rsidRPr="00F71403" w:rsidDel="009F4391">
                <w:rPr>
                  <w:rFonts w:cs="Calibri"/>
                </w:rPr>
                <w:delText>Kennziffer des Unternehmensregisters</w:delText>
              </w:r>
            </w:del>
          </w:p>
        </w:tc>
        <w:tc>
          <w:tcPr>
            <w:tcW w:w="755" w:type="pct"/>
            <w:tcPrChange w:id="1091" w:author="Helger" w:date="2017-04-24T19:20:00Z">
              <w:tcPr>
                <w:tcW w:w="755" w:type="pct"/>
                <w:shd w:val="clear" w:color="auto" w:fill="auto"/>
              </w:tcPr>
            </w:tcPrChange>
          </w:tcPr>
          <w:p w14:paraId="63409AFA" w14:textId="77777777" w:rsidR="00F03CDF" w:rsidRPr="00F71403" w:rsidDel="009F4391" w:rsidRDefault="00F03CDF">
            <w:pPr>
              <w:rPr>
                <w:del w:id="1092" w:author="Helger" w:date="2017-06-13T14:57:00Z"/>
                <w:rFonts w:cs="Calibri"/>
              </w:rPr>
            </w:pPr>
            <w:del w:id="1093" w:author="Helger" w:date="2017-06-13T14:57:00Z">
              <w:r w:rsidRPr="00F71403" w:rsidDel="009F4391">
                <w:rPr>
                  <w:rFonts w:cs="Calibri"/>
                </w:rPr>
                <w:delText>false</w:delText>
              </w:r>
            </w:del>
          </w:p>
        </w:tc>
      </w:tr>
      <w:tr w:rsidR="001C0EB0" w:rsidRPr="00F71403" w:rsidDel="009F4391" w14:paraId="424E3F7E" w14:textId="77777777" w:rsidTr="001C0EB0">
        <w:trPr>
          <w:cnfStyle w:val="000000100000" w:firstRow="0" w:lastRow="0" w:firstColumn="0" w:lastColumn="0" w:oddVBand="0" w:evenVBand="0" w:oddHBand="1" w:evenHBand="0" w:firstRowFirstColumn="0" w:firstRowLastColumn="0" w:lastRowFirstColumn="0" w:lastRowLastColumn="0"/>
          <w:del w:id="1094" w:author="Helger" w:date="2017-06-13T14:57:00Z"/>
        </w:trPr>
        <w:tc>
          <w:tcPr>
            <w:tcW w:w="756" w:type="pct"/>
            <w:noWrap/>
            <w:tcPrChange w:id="1095" w:author="Helger" w:date="2017-04-24T19:20:00Z">
              <w:tcPr>
                <w:tcW w:w="756" w:type="pct"/>
                <w:noWrap/>
              </w:tcPr>
            </w:tcPrChange>
          </w:tcPr>
          <w:p w14:paraId="7AE3119D"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1096" w:author="Helger" w:date="2017-06-13T14:57:00Z"/>
                <w:rFonts w:cs="Calibri"/>
              </w:rPr>
            </w:pPr>
            <w:del w:id="1097" w:author="Helger" w:date="2017-06-13T14:57:00Z">
              <w:r w:rsidRPr="00F71403" w:rsidDel="009F4391">
                <w:rPr>
                  <w:rFonts w:cs="Calibri"/>
                </w:rPr>
                <w:delText>ES:VAT</w:delText>
              </w:r>
            </w:del>
          </w:p>
        </w:tc>
        <w:tc>
          <w:tcPr>
            <w:tcW w:w="632" w:type="pct"/>
            <w:tcPrChange w:id="1098" w:author="Helger" w:date="2017-04-24T19:20:00Z">
              <w:tcPr>
                <w:tcW w:w="632" w:type="pct"/>
              </w:tcPr>
            </w:tcPrChange>
          </w:tcPr>
          <w:p w14:paraId="7427AD31" w14:textId="77777777" w:rsidR="00DA4735" w:rsidRDefault="00F03CDF">
            <w:pPr>
              <w:cnfStyle w:val="000000100000" w:firstRow="0" w:lastRow="0" w:firstColumn="0" w:lastColumn="0" w:oddVBand="0" w:evenVBand="0" w:oddHBand="1" w:evenHBand="0" w:firstRowFirstColumn="0" w:firstRowLastColumn="0" w:lastRowFirstColumn="0" w:lastRowLastColumn="0"/>
              <w:rPr>
                <w:del w:id="1099" w:author="Helger" w:date="2017-06-13T14:57:00Z"/>
                <w:rFonts w:cs="Calibri"/>
              </w:rPr>
              <w:pPrChange w:id="1100"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01" w:author="Helger" w:date="2017-06-13T14:57:00Z">
              <w:r w:rsidRPr="00F71403" w:rsidDel="009F4391">
                <w:rPr>
                  <w:rFonts w:cs="Calibri"/>
                </w:rPr>
                <w:delText>9920</w:delText>
              </w:r>
            </w:del>
          </w:p>
        </w:tc>
        <w:tc>
          <w:tcPr>
            <w:tcW w:w="2857" w:type="pct"/>
            <w:noWrap/>
            <w:tcPrChange w:id="1102" w:author="Helger" w:date="2017-04-24T19:20:00Z">
              <w:tcPr>
                <w:tcW w:w="2857" w:type="pct"/>
                <w:noWrap/>
              </w:tcPr>
            </w:tcPrChange>
          </w:tcPr>
          <w:p w14:paraId="312C2611"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1103" w:author="Helger" w:date="2017-06-13T14:57:00Z"/>
                <w:rFonts w:cs="Calibri"/>
              </w:rPr>
            </w:pPr>
            <w:del w:id="1104" w:author="Helger" w:date="2017-06-13T14:57:00Z">
              <w:r w:rsidRPr="00F71403" w:rsidDel="009F4391">
                <w:rPr>
                  <w:rFonts w:cs="Calibri"/>
                </w:rPr>
                <w:delText>Agencia Española de Administración Tributaria</w:delText>
              </w:r>
            </w:del>
          </w:p>
        </w:tc>
        <w:tc>
          <w:tcPr>
            <w:tcW w:w="755" w:type="pct"/>
            <w:tcPrChange w:id="1105" w:author="Helger" w:date="2017-04-24T19:20:00Z">
              <w:tcPr>
                <w:tcW w:w="755" w:type="pct"/>
              </w:tcPr>
            </w:tcPrChange>
          </w:tcPr>
          <w:p w14:paraId="05BD17FF"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1106" w:author="Helger" w:date="2017-06-13T14:57:00Z"/>
                <w:rFonts w:cs="Calibri"/>
              </w:rPr>
            </w:pPr>
            <w:del w:id="1107" w:author="Helger" w:date="2017-06-13T14:57:00Z">
              <w:r w:rsidRPr="00F71403" w:rsidDel="009F4391">
                <w:rPr>
                  <w:rFonts w:cs="Calibri"/>
                </w:rPr>
                <w:delText>false</w:delText>
              </w:r>
            </w:del>
          </w:p>
        </w:tc>
      </w:tr>
      <w:tr w:rsidR="00F03CDF" w:rsidRPr="00F71403" w:rsidDel="009F4391" w14:paraId="5B53AE5F" w14:textId="77777777" w:rsidTr="001C0EB0">
        <w:trPr>
          <w:del w:id="1108" w:author="Helger" w:date="2017-06-13T14:57:00Z"/>
        </w:trPr>
        <w:tc>
          <w:tcPr>
            <w:tcW w:w="756" w:type="pct"/>
            <w:noWrap/>
            <w:tcPrChange w:id="1109" w:author="Helger" w:date="2017-04-24T19:20:00Z">
              <w:tcPr>
                <w:tcW w:w="756" w:type="pct"/>
                <w:shd w:val="clear" w:color="auto" w:fill="auto"/>
                <w:noWrap/>
              </w:tcPr>
            </w:tcPrChange>
          </w:tcPr>
          <w:p w14:paraId="4EE6A4E8" w14:textId="77777777" w:rsidR="00F03CDF" w:rsidRPr="00F71403" w:rsidDel="009F4391" w:rsidRDefault="00F03CDF" w:rsidP="002A3ECC">
            <w:pPr>
              <w:rPr>
                <w:del w:id="1110" w:author="Helger" w:date="2017-06-13T14:57:00Z"/>
                <w:rFonts w:cs="Calibri"/>
              </w:rPr>
            </w:pPr>
            <w:del w:id="1111" w:author="Helger" w:date="2017-06-13T14:57:00Z">
              <w:r w:rsidRPr="00F71403" w:rsidDel="009F4391">
                <w:rPr>
                  <w:rFonts w:cs="Calibri"/>
                </w:rPr>
                <w:delText>IT:IPA</w:delText>
              </w:r>
            </w:del>
          </w:p>
        </w:tc>
        <w:tc>
          <w:tcPr>
            <w:tcW w:w="632" w:type="pct"/>
            <w:tcPrChange w:id="1112" w:author="Helger" w:date="2017-04-24T19:20:00Z">
              <w:tcPr>
                <w:tcW w:w="632" w:type="pct"/>
                <w:shd w:val="clear" w:color="auto" w:fill="auto"/>
              </w:tcPr>
            </w:tcPrChange>
          </w:tcPr>
          <w:p w14:paraId="015133D9" w14:textId="77777777" w:rsidR="00DA4735" w:rsidRDefault="00F03CDF">
            <w:pPr>
              <w:rPr>
                <w:del w:id="1113" w:author="Helger" w:date="2017-06-13T14:57:00Z"/>
                <w:rFonts w:cs="Calibri"/>
              </w:rPr>
              <w:pPrChange w:id="1114" w:author="Helger" w:date="2017-06-13T16:29:00Z">
                <w:pPr>
                  <w:jc w:val="right"/>
                </w:pPr>
              </w:pPrChange>
            </w:pPr>
            <w:del w:id="1115" w:author="Helger" w:date="2017-06-13T14:57:00Z">
              <w:r w:rsidRPr="00F71403" w:rsidDel="009F4391">
                <w:rPr>
                  <w:rFonts w:cs="Calibri"/>
                </w:rPr>
                <w:delText>9921</w:delText>
              </w:r>
            </w:del>
          </w:p>
        </w:tc>
        <w:tc>
          <w:tcPr>
            <w:tcW w:w="2857" w:type="pct"/>
            <w:noWrap/>
            <w:tcPrChange w:id="1116" w:author="Helger" w:date="2017-04-24T19:20:00Z">
              <w:tcPr>
                <w:tcW w:w="2857" w:type="pct"/>
                <w:shd w:val="clear" w:color="auto" w:fill="auto"/>
                <w:noWrap/>
              </w:tcPr>
            </w:tcPrChange>
          </w:tcPr>
          <w:p w14:paraId="233EBDF6" w14:textId="77777777" w:rsidR="00F03CDF" w:rsidRPr="00F71403" w:rsidDel="009F4391" w:rsidRDefault="00F03CDF" w:rsidP="002A3ECC">
            <w:pPr>
              <w:rPr>
                <w:del w:id="1117" w:author="Helger" w:date="2017-06-13T14:57:00Z"/>
                <w:rFonts w:cs="Calibri"/>
              </w:rPr>
            </w:pPr>
            <w:del w:id="1118" w:author="Helger" w:date="2017-06-13T14:57:00Z">
              <w:r w:rsidRPr="00F71403" w:rsidDel="009F4391">
                <w:rPr>
                  <w:rFonts w:cs="Calibri"/>
                </w:rPr>
                <w:delText>Indice delle Pubbliche Amministrazioni</w:delText>
              </w:r>
            </w:del>
          </w:p>
        </w:tc>
        <w:tc>
          <w:tcPr>
            <w:tcW w:w="755" w:type="pct"/>
            <w:tcPrChange w:id="1119" w:author="Helger" w:date="2017-04-24T19:20:00Z">
              <w:tcPr>
                <w:tcW w:w="755" w:type="pct"/>
                <w:shd w:val="clear" w:color="auto" w:fill="auto"/>
              </w:tcPr>
            </w:tcPrChange>
          </w:tcPr>
          <w:p w14:paraId="390A4DB3" w14:textId="77777777" w:rsidR="00F03CDF" w:rsidRPr="00F71403" w:rsidDel="009F4391" w:rsidRDefault="00F03CDF">
            <w:pPr>
              <w:rPr>
                <w:del w:id="1120" w:author="Helger" w:date="2017-06-13T14:57:00Z"/>
                <w:rFonts w:cs="Calibri"/>
              </w:rPr>
            </w:pPr>
            <w:del w:id="1121" w:author="Helger" w:date="2017-06-13T14:57:00Z">
              <w:r w:rsidRPr="00F71403" w:rsidDel="009F4391">
                <w:rPr>
                  <w:rFonts w:cs="Calibri"/>
                </w:rPr>
                <w:delText>false</w:delText>
              </w:r>
            </w:del>
          </w:p>
        </w:tc>
      </w:tr>
      <w:tr w:rsidR="001C0EB0" w:rsidRPr="00F71403" w:rsidDel="009F4391" w14:paraId="0F26A119" w14:textId="77777777" w:rsidTr="001C0EB0">
        <w:trPr>
          <w:cnfStyle w:val="000000100000" w:firstRow="0" w:lastRow="0" w:firstColumn="0" w:lastColumn="0" w:oddVBand="0" w:evenVBand="0" w:oddHBand="1" w:evenHBand="0" w:firstRowFirstColumn="0" w:firstRowLastColumn="0" w:lastRowFirstColumn="0" w:lastRowLastColumn="0"/>
          <w:del w:id="1122" w:author="Helger" w:date="2017-06-13T14:57:00Z"/>
        </w:trPr>
        <w:tc>
          <w:tcPr>
            <w:tcW w:w="756" w:type="pct"/>
            <w:noWrap/>
            <w:tcPrChange w:id="1123" w:author="Helger" w:date="2017-04-24T19:20:00Z">
              <w:tcPr>
                <w:tcW w:w="756" w:type="pct"/>
                <w:noWrap/>
              </w:tcPr>
            </w:tcPrChange>
          </w:tcPr>
          <w:p w14:paraId="345548AE"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1124" w:author="Helger" w:date="2017-06-13T14:57:00Z"/>
                <w:rFonts w:cs="Calibri"/>
              </w:rPr>
            </w:pPr>
            <w:del w:id="1125" w:author="Helger" w:date="2017-06-13T14:57:00Z">
              <w:r w:rsidRPr="00F71403" w:rsidDel="009F4391">
                <w:rPr>
                  <w:rFonts w:cs="Calibri"/>
                </w:rPr>
                <w:delText>AD:VAT</w:delText>
              </w:r>
            </w:del>
          </w:p>
        </w:tc>
        <w:tc>
          <w:tcPr>
            <w:tcW w:w="632" w:type="pct"/>
            <w:tcPrChange w:id="1126" w:author="Helger" w:date="2017-04-24T19:20:00Z">
              <w:tcPr>
                <w:tcW w:w="632" w:type="pct"/>
              </w:tcPr>
            </w:tcPrChange>
          </w:tcPr>
          <w:p w14:paraId="46D210B4" w14:textId="77777777" w:rsidR="00DA4735" w:rsidRDefault="00F03CDF">
            <w:pPr>
              <w:cnfStyle w:val="000000100000" w:firstRow="0" w:lastRow="0" w:firstColumn="0" w:lastColumn="0" w:oddVBand="0" w:evenVBand="0" w:oddHBand="1" w:evenHBand="0" w:firstRowFirstColumn="0" w:firstRowLastColumn="0" w:lastRowFirstColumn="0" w:lastRowLastColumn="0"/>
              <w:rPr>
                <w:del w:id="1127" w:author="Helger" w:date="2017-06-13T14:57:00Z"/>
                <w:rFonts w:cs="Calibri"/>
              </w:rPr>
              <w:pPrChange w:id="1128"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29" w:author="Helger" w:date="2017-06-13T14:57:00Z">
              <w:r w:rsidRPr="00F71403" w:rsidDel="009F4391">
                <w:rPr>
                  <w:rFonts w:cs="Calibri"/>
                </w:rPr>
                <w:delText>9922</w:delText>
              </w:r>
            </w:del>
          </w:p>
        </w:tc>
        <w:tc>
          <w:tcPr>
            <w:tcW w:w="2857" w:type="pct"/>
            <w:noWrap/>
            <w:tcPrChange w:id="1130" w:author="Helger" w:date="2017-04-24T19:20:00Z">
              <w:tcPr>
                <w:tcW w:w="2857" w:type="pct"/>
                <w:noWrap/>
              </w:tcPr>
            </w:tcPrChange>
          </w:tcPr>
          <w:p w14:paraId="03D7ACE6" w14:textId="77777777"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1131" w:author="Helger" w:date="2017-06-13T14:57:00Z"/>
                <w:rFonts w:cs="Calibri"/>
              </w:rPr>
            </w:pPr>
            <w:del w:id="1132" w:author="Helger" w:date="2017-06-13T14:57:00Z">
              <w:r w:rsidRPr="00F71403" w:rsidDel="009F4391">
                <w:rPr>
                  <w:rFonts w:cs="Calibri"/>
                </w:rPr>
                <w:delText>Andorra VAT number</w:delText>
              </w:r>
            </w:del>
          </w:p>
        </w:tc>
        <w:tc>
          <w:tcPr>
            <w:tcW w:w="755" w:type="pct"/>
            <w:tcPrChange w:id="1133" w:author="Helger" w:date="2017-04-24T19:20:00Z">
              <w:tcPr>
                <w:tcW w:w="755" w:type="pct"/>
              </w:tcPr>
            </w:tcPrChange>
          </w:tcPr>
          <w:p w14:paraId="0410AF6D" w14:textId="77777777"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1134" w:author="Helger" w:date="2017-06-13T14:57:00Z"/>
                <w:rFonts w:cs="Calibri"/>
              </w:rPr>
            </w:pPr>
            <w:del w:id="1135" w:author="Helger" w:date="2017-06-13T14:57:00Z">
              <w:r w:rsidRPr="00F71403" w:rsidDel="009F4391">
                <w:rPr>
                  <w:rFonts w:cs="Calibri"/>
                </w:rPr>
                <w:delText>false</w:delText>
              </w:r>
            </w:del>
          </w:p>
        </w:tc>
      </w:tr>
      <w:tr w:rsidR="00F03CDF" w:rsidRPr="00F71403" w:rsidDel="009F4391" w14:paraId="1965E954" w14:textId="77777777" w:rsidTr="001C0EB0">
        <w:trPr>
          <w:del w:id="1136" w:author="Helger" w:date="2017-06-13T14:57:00Z"/>
        </w:trPr>
        <w:tc>
          <w:tcPr>
            <w:tcW w:w="756" w:type="pct"/>
            <w:noWrap/>
            <w:tcPrChange w:id="1137" w:author="Helger" w:date="2017-04-24T19:20:00Z">
              <w:tcPr>
                <w:tcW w:w="756" w:type="pct"/>
                <w:shd w:val="clear" w:color="auto" w:fill="auto"/>
                <w:noWrap/>
              </w:tcPr>
            </w:tcPrChange>
          </w:tcPr>
          <w:p w14:paraId="57FEEDE9" w14:textId="77777777" w:rsidR="00F03CDF" w:rsidRPr="00F71403" w:rsidDel="009F4391" w:rsidRDefault="00F03CDF" w:rsidP="002A3ECC">
            <w:pPr>
              <w:rPr>
                <w:del w:id="1138" w:author="Helger" w:date="2017-06-13T14:57:00Z"/>
                <w:rFonts w:cs="Calibri"/>
              </w:rPr>
            </w:pPr>
            <w:del w:id="1139" w:author="Helger" w:date="2017-06-13T14:57:00Z">
              <w:r w:rsidRPr="00F71403" w:rsidDel="009F4391">
                <w:rPr>
                  <w:rFonts w:cs="Calibri"/>
                </w:rPr>
                <w:delText>AL:VAT</w:delText>
              </w:r>
            </w:del>
          </w:p>
        </w:tc>
        <w:tc>
          <w:tcPr>
            <w:tcW w:w="632" w:type="pct"/>
            <w:tcPrChange w:id="1140" w:author="Helger" w:date="2017-04-24T19:20:00Z">
              <w:tcPr>
                <w:tcW w:w="632" w:type="pct"/>
                <w:shd w:val="clear" w:color="auto" w:fill="auto"/>
              </w:tcPr>
            </w:tcPrChange>
          </w:tcPr>
          <w:p w14:paraId="69F9D577" w14:textId="77777777" w:rsidR="00DA4735" w:rsidRDefault="00F03CDF">
            <w:pPr>
              <w:rPr>
                <w:del w:id="1141" w:author="Helger" w:date="2017-06-13T14:57:00Z"/>
                <w:rFonts w:cs="Calibri"/>
              </w:rPr>
              <w:pPrChange w:id="1142" w:author="Helger" w:date="2017-06-13T16:29:00Z">
                <w:pPr>
                  <w:jc w:val="right"/>
                </w:pPr>
              </w:pPrChange>
            </w:pPr>
            <w:del w:id="1143" w:author="Helger" w:date="2017-06-13T14:57:00Z">
              <w:r w:rsidRPr="00F71403" w:rsidDel="009F4391">
                <w:rPr>
                  <w:rFonts w:cs="Calibri"/>
                </w:rPr>
                <w:delText>9923</w:delText>
              </w:r>
            </w:del>
          </w:p>
        </w:tc>
        <w:tc>
          <w:tcPr>
            <w:tcW w:w="2857" w:type="pct"/>
            <w:noWrap/>
            <w:tcPrChange w:id="1144" w:author="Helger" w:date="2017-04-24T19:20:00Z">
              <w:tcPr>
                <w:tcW w:w="2857" w:type="pct"/>
                <w:shd w:val="clear" w:color="auto" w:fill="auto"/>
                <w:noWrap/>
              </w:tcPr>
            </w:tcPrChange>
          </w:tcPr>
          <w:p w14:paraId="307F1D8F" w14:textId="77777777" w:rsidR="00F03CDF" w:rsidRPr="00F71403" w:rsidDel="009F4391" w:rsidRDefault="00F03CDF" w:rsidP="002A3ECC">
            <w:pPr>
              <w:rPr>
                <w:del w:id="1145" w:author="Helger" w:date="2017-06-13T14:57:00Z"/>
                <w:rFonts w:cs="Calibri"/>
              </w:rPr>
            </w:pPr>
            <w:del w:id="1146" w:author="Helger" w:date="2017-06-13T14:57:00Z">
              <w:r w:rsidRPr="00F71403" w:rsidDel="009F4391">
                <w:rPr>
                  <w:rFonts w:cs="Calibri"/>
                </w:rPr>
                <w:delText>Albania VAT number</w:delText>
              </w:r>
            </w:del>
          </w:p>
        </w:tc>
        <w:tc>
          <w:tcPr>
            <w:tcW w:w="755" w:type="pct"/>
            <w:tcPrChange w:id="1147" w:author="Helger" w:date="2017-04-24T19:20:00Z">
              <w:tcPr>
                <w:tcW w:w="755" w:type="pct"/>
                <w:shd w:val="clear" w:color="auto" w:fill="auto"/>
              </w:tcPr>
            </w:tcPrChange>
          </w:tcPr>
          <w:p w14:paraId="179DBCEF" w14:textId="77777777" w:rsidR="00F03CDF" w:rsidRPr="00F71403" w:rsidDel="009F4391" w:rsidRDefault="00F03CDF">
            <w:pPr>
              <w:rPr>
                <w:del w:id="1148" w:author="Helger" w:date="2017-06-13T14:57:00Z"/>
                <w:rFonts w:cs="Calibri"/>
              </w:rPr>
            </w:pPr>
            <w:del w:id="1149" w:author="Helger" w:date="2017-06-13T14:57:00Z">
              <w:r w:rsidRPr="00F71403" w:rsidDel="009F4391">
                <w:rPr>
                  <w:rFonts w:cs="Calibri"/>
                </w:rPr>
                <w:delText>false</w:delText>
              </w:r>
            </w:del>
          </w:p>
        </w:tc>
      </w:tr>
      <w:tr w:rsidR="001C0EB0" w:rsidRPr="00F71403" w:rsidDel="009F4391" w14:paraId="2A9E0D15" w14:textId="77777777" w:rsidTr="001C0EB0">
        <w:trPr>
          <w:cnfStyle w:val="000000100000" w:firstRow="0" w:lastRow="0" w:firstColumn="0" w:lastColumn="0" w:oddVBand="0" w:evenVBand="0" w:oddHBand="1" w:evenHBand="0" w:firstRowFirstColumn="0" w:firstRowLastColumn="0" w:lastRowFirstColumn="0" w:lastRowLastColumn="0"/>
          <w:del w:id="1150" w:author="Helger" w:date="2017-06-13T14:57:00Z"/>
        </w:trPr>
        <w:tc>
          <w:tcPr>
            <w:tcW w:w="756" w:type="pct"/>
            <w:noWrap/>
            <w:tcPrChange w:id="1151" w:author="Helger" w:date="2017-04-24T19:20:00Z">
              <w:tcPr>
                <w:tcW w:w="756" w:type="pct"/>
                <w:noWrap/>
              </w:tcPr>
            </w:tcPrChange>
          </w:tcPr>
          <w:p w14:paraId="75B50072"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52" w:author="Helger" w:date="2017-06-13T14:57:00Z"/>
                <w:rFonts w:cs="Calibri"/>
                <w:color w:val="000000"/>
              </w:rPr>
            </w:pPr>
            <w:del w:id="1153" w:author="Helger" w:date="2017-06-13T14:57:00Z">
              <w:r w:rsidRPr="00F71403" w:rsidDel="009F4391">
                <w:rPr>
                  <w:rFonts w:cs="Calibri"/>
                  <w:color w:val="000000"/>
                </w:rPr>
                <w:delText>BA:VAT</w:delText>
              </w:r>
            </w:del>
          </w:p>
        </w:tc>
        <w:tc>
          <w:tcPr>
            <w:tcW w:w="632" w:type="pct"/>
            <w:tcPrChange w:id="1154" w:author="Helger" w:date="2017-04-24T19:20:00Z">
              <w:tcPr>
                <w:tcW w:w="632" w:type="pct"/>
              </w:tcPr>
            </w:tcPrChange>
          </w:tcPr>
          <w:p w14:paraId="3BDF19D0"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155" w:author="Helger" w:date="2017-06-13T14:57:00Z"/>
                <w:rFonts w:cs="Calibri"/>
                <w:color w:val="000000"/>
              </w:rPr>
              <w:pPrChange w:id="1156"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57" w:author="Helger" w:date="2017-06-13T14:57:00Z">
              <w:r w:rsidRPr="00F71403" w:rsidDel="009F4391">
                <w:rPr>
                  <w:rFonts w:cs="Calibri"/>
                  <w:color w:val="000000"/>
                </w:rPr>
                <w:delText>9924</w:delText>
              </w:r>
            </w:del>
          </w:p>
        </w:tc>
        <w:tc>
          <w:tcPr>
            <w:tcW w:w="2857" w:type="pct"/>
            <w:noWrap/>
            <w:tcPrChange w:id="1158" w:author="Helger" w:date="2017-04-24T19:20:00Z">
              <w:tcPr>
                <w:tcW w:w="2857" w:type="pct"/>
                <w:noWrap/>
              </w:tcPr>
            </w:tcPrChange>
          </w:tcPr>
          <w:p w14:paraId="78EE18E6"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59" w:author="Helger" w:date="2017-06-13T14:57:00Z"/>
                <w:rFonts w:cs="Calibri"/>
                <w:color w:val="000000"/>
              </w:rPr>
            </w:pPr>
            <w:del w:id="1160" w:author="Helger" w:date="2017-06-13T14:57:00Z">
              <w:r w:rsidRPr="00F71403" w:rsidDel="009F4391">
                <w:rPr>
                  <w:rFonts w:cs="Calibri"/>
                  <w:color w:val="000000"/>
                </w:rPr>
                <w:delText>Bosnia and Herzegovina VAT number</w:delText>
              </w:r>
            </w:del>
          </w:p>
        </w:tc>
        <w:tc>
          <w:tcPr>
            <w:tcW w:w="755" w:type="pct"/>
            <w:tcPrChange w:id="1161" w:author="Helger" w:date="2017-04-24T19:20:00Z">
              <w:tcPr>
                <w:tcW w:w="755" w:type="pct"/>
              </w:tcPr>
            </w:tcPrChange>
          </w:tcPr>
          <w:p w14:paraId="613E35AD"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162" w:author="Helger" w:date="2017-06-13T14:57:00Z"/>
                <w:rFonts w:cs="Calibri"/>
                <w:color w:val="000000"/>
              </w:rPr>
            </w:pPr>
            <w:del w:id="1163" w:author="Helger" w:date="2017-06-13T14:57:00Z">
              <w:r w:rsidRPr="00F71403" w:rsidDel="009F4391">
                <w:rPr>
                  <w:rFonts w:cs="Calibri"/>
                  <w:color w:val="000000"/>
                </w:rPr>
                <w:delText>false</w:delText>
              </w:r>
            </w:del>
          </w:p>
        </w:tc>
      </w:tr>
      <w:tr w:rsidR="00167486" w:rsidRPr="00F71403" w:rsidDel="009F4391" w14:paraId="25B12435" w14:textId="77777777" w:rsidTr="001C0EB0">
        <w:trPr>
          <w:del w:id="1164" w:author="Helger" w:date="2017-06-13T14:57:00Z"/>
        </w:trPr>
        <w:tc>
          <w:tcPr>
            <w:tcW w:w="756" w:type="pct"/>
            <w:noWrap/>
            <w:tcPrChange w:id="1165" w:author="Helger" w:date="2017-04-24T19:20:00Z">
              <w:tcPr>
                <w:tcW w:w="756" w:type="pct"/>
                <w:shd w:val="clear" w:color="auto" w:fill="auto"/>
                <w:noWrap/>
              </w:tcPr>
            </w:tcPrChange>
          </w:tcPr>
          <w:p w14:paraId="0C68B34D" w14:textId="77777777" w:rsidR="00167486" w:rsidRPr="00F71403" w:rsidDel="009F4391" w:rsidRDefault="00167486" w:rsidP="002A3ECC">
            <w:pPr>
              <w:rPr>
                <w:del w:id="1166" w:author="Helger" w:date="2017-06-13T14:57:00Z"/>
                <w:rFonts w:cs="Calibri"/>
                <w:color w:val="000000"/>
              </w:rPr>
            </w:pPr>
            <w:del w:id="1167" w:author="Helger" w:date="2017-06-13T14:57:00Z">
              <w:r w:rsidRPr="00F71403" w:rsidDel="009F4391">
                <w:rPr>
                  <w:rFonts w:cs="Calibri"/>
                  <w:color w:val="000000"/>
                </w:rPr>
                <w:delText>BE:VAT</w:delText>
              </w:r>
            </w:del>
          </w:p>
        </w:tc>
        <w:tc>
          <w:tcPr>
            <w:tcW w:w="632" w:type="pct"/>
            <w:tcPrChange w:id="1168" w:author="Helger" w:date="2017-04-24T19:20:00Z">
              <w:tcPr>
                <w:tcW w:w="632" w:type="pct"/>
                <w:shd w:val="clear" w:color="auto" w:fill="auto"/>
              </w:tcPr>
            </w:tcPrChange>
          </w:tcPr>
          <w:p w14:paraId="27B34E31" w14:textId="77777777" w:rsidR="00DA4735" w:rsidRDefault="00167486">
            <w:pPr>
              <w:rPr>
                <w:del w:id="1169" w:author="Helger" w:date="2017-06-13T14:57:00Z"/>
                <w:rFonts w:cs="Calibri"/>
                <w:color w:val="000000"/>
              </w:rPr>
              <w:pPrChange w:id="1170" w:author="Helger" w:date="2017-06-13T16:29:00Z">
                <w:pPr>
                  <w:jc w:val="right"/>
                </w:pPr>
              </w:pPrChange>
            </w:pPr>
            <w:del w:id="1171" w:author="Helger" w:date="2017-06-13T14:57:00Z">
              <w:r w:rsidRPr="00F71403" w:rsidDel="009F4391">
                <w:rPr>
                  <w:rFonts w:cs="Calibri"/>
                  <w:color w:val="000000"/>
                </w:rPr>
                <w:delText>9925</w:delText>
              </w:r>
            </w:del>
          </w:p>
        </w:tc>
        <w:tc>
          <w:tcPr>
            <w:tcW w:w="2857" w:type="pct"/>
            <w:noWrap/>
            <w:tcPrChange w:id="1172" w:author="Helger" w:date="2017-04-24T19:20:00Z">
              <w:tcPr>
                <w:tcW w:w="2857" w:type="pct"/>
                <w:shd w:val="clear" w:color="auto" w:fill="auto"/>
                <w:noWrap/>
              </w:tcPr>
            </w:tcPrChange>
          </w:tcPr>
          <w:p w14:paraId="24CB70A4" w14:textId="77777777" w:rsidR="00167486" w:rsidRPr="00F71403" w:rsidDel="009F4391" w:rsidRDefault="00167486" w:rsidP="002A3ECC">
            <w:pPr>
              <w:rPr>
                <w:del w:id="1173" w:author="Helger" w:date="2017-06-13T14:57:00Z"/>
                <w:rFonts w:cs="Calibri"/>
                <w:color w:val="000000"/>
              </w:rPr>
            </w:pPr>
            <w:del w:id="1174" w:author="Helger" w:date="2017-06-13T14:57:00Z">
              <w:r w:rsidRPr="00F71403" w:rsidDel="009F4391">
                <w:rPr>
                  <w:rFonts w:cs="Calibri"/>
                  <w:color w:val="000000"/>
                </w:rPr>
                <w:delText>Belgium VAT number</w:delText>
              </w:r>
            </w:del>
          </w:p>
        </w:tc>
        <w:tc>
          <w:tcPr>
            <w:tcW w:w="755" w:type="pct"/>
            <w:tcPrChange w:id="1175" w:author="Helger" w:date="2017-04-24T19:20:00Z">
              <w:tcPr>
                <w:tcW w:w="755" w:type="pct"/>
                <w:shd w:val="clear" w:color="auto" w:fill="auto"/>
              </w:tcPr>
            </w:tcPrChange>
          </w:tcPr>
          <w:p w14:paraId="2BACF7F4" w14:textId="77777777" w:rsidR="00167486" w:rsidRPr="00F71403" w:rsidDel="009F4391" w:rsidRDefault="00167486">
            <w:pPr>
              <w:rPr>
                <w:del w:id="1176" w:author="Helger" w:date="2017-06-13T14:57:00Z"/>
                <w:rFonts w:cs="Calibri"/>
                <w:color w:val="000000"/>
              </w:rPr>
            </w:pPr>
            <w:del w:id="1177" w:author="Helger" w:date="2017-06-13T14:57:00Z">
              <w:r w:rsidRPr="00F71403" w:rsidDel="009F4391">
                <w:rPr>
                  <w:rFonts w:cs="Calibri"/>
                  <w:color w:val="000000"/>
                </w:rPr>
                <w:delText>false</w:delText>
              </w:r>
            </w:del>
          </w:p>
        </w:tc>
      </w:tr>
      <w:tr w:rsidR="001C0EB0" w:rsidRPr="00F71403" w:rsidDel="009F4391" w14:paraId="3FB18A77" w14:textId="77777777" w:rsidTr="001C0EB0">
        <w:trPr>
          <w:cnfStyle w:val="000000100000" w:firstRow="0" w:lastRow="0" w:firstColumn="0" w:lastColumn="0" w:oddVBand="0" w:evenVBand="0" w:oddHBand="1" w:evenHBand="0" w:firstRowFirstColumn="0" w:firstRowLastColumn="0" w:lastRowFirstColumn="0" w:lastRowLastColumn="0"/>
          <w:del w:id="1178" w:author="Helger" w:date="2017-06-13T14:57:00Z"/>
        </w:trPr>
        <w:tc>
          <w:tcPr>
            <w:tcW w:w="756" w:type="pct"/>
            <w:noWrap/>
            <w:tcPrChange w:id="1179" w:author="Helger" w:date="2017-04-24T19:20:00Z">
              <w:tcPr>
                <w:tcW w:w="756" w:type="pct"/>
                <w:noWrap/>
              </w:tcPr>
            </w:tcPrChange>
          </w:tcPr>
          <w:p w14:paraId="17C6D38F"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80" w:author="Helger" w:date="2017-06-13T14:57:00Z"/>
                <w:rFonts w:cs="Calibri"/>
                <w:color w:val="000000"/>
              </w:rPr>
            </w:pPr>
            <w:del w:id="1181" w:author="Helger" w:date="2017-06-13T14:57:00Z">
              <w:r w:rsidRPr="00F71403" w:rsidDel="009F4391">
                <w:rPr>
                  <w:rFonts w:cs="Calibri"/>
                  <w:color w:val="000000"/>
                </w:rPr>
                <w:delText>BG:VAT</w:delText>
              </w:r>
            </w:del>
          </w:p>
        </w:tc>
        <w:tc>
          <w:tcPr>
            <w:tcW w:w="632" w:type="pct"/>
            <w:tcPrChange w:id="1182" w:author="Helger" w:date="2017-04-24T19:20:00Z">
              <w:tcPr>
                <w:tcW w:w="632" w:type="pct"/>
              </w:tcPr>
            </w:tcPrChange>
          </w:tcPr>
          <w:p w14:paraId="41AEC14F"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183" w:author="Helger" w:date="2017-06-13T14:57:00Z"/>
                <w:rFonts w:cs="Calibri"/>
                <w:color w:val="000000"/>
              </w:rPr>
              <w:pPrChange w:id="118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85" w:author="Helger" w:date="2017-06-13T14:57:00Z">
              <w:r w:rsidRPr="00F71403" w:rsidDel="009F4391">
                <w:rPr>
                  <w:rFonts w:cs="Calibri"/>
                  <w:color w:val="000000"/>
                </w:rPr>
                <w:delText>9926</w:delText>
              </w:r>
            </w:del>
          </w:p>
        </w:tc>
        <w:tc>
          <w:tcPr>
            <w:tcW w:w="2857" w:type="pct"/>
            <w:noWrap/>
            <w:tcPrChange w:id="1186" w:author="Helger" w:date="2017-04-24T19:20:00Z">
              <w:tcPr>
                <w:tcW w:w="2857" w:type="pct"/>
                <w:noWrap/>
              </w:tcPr>
            </w:tcPrChange>
          </w:tcPr>
          <w:p w14:paraId="683ABB8E"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87" w:author="Helger" w:date="2017-06-13T14:57:00Z"/>
                <w:rFonts w:cs="Calibri"/>
                <w:color w:val="000000"/>
              </w:rPr>
            </w:pPr>
            <w:del w:id="1188" w:author="Helger" w:date="2017-06-13T14:57:00Z">
              <w:r w:rsidRPr="00F71403" w:rsidDel="009F4391">
                <w:rPr>
                  <w:rFonts w:cs="Calibri"/>
                  <w:color w:val="000000"/>
                </w:rPr>
                <w:delText>Bulgaria VAT number</w:delText>
              </w:r>
            </w:del>
          </w:p>
        </w:tc>
        <w:tc>
          <w:tcPr>
            <w:tcW w:w="755" w:type="pct"/>
            <w:tcPrChange w:id="1189" w:author="Helger" w:date="2017-04-24T19:20:00Z">
              <w:tcPr>
                <w:tcW w:w="755" w:type="pct"/>
              </w:tcPr>
            </w:tcPrChange>
          </w:tcPr>
          <w:p w14:paraId="303A17D8"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190" w:author="Helger" w:date="2017-06-13T14:57:00Z"/>
                <w:rFonts w:cs="Calibri"/>
                <w:color w:val="000000"/>
              </w:rPr>
            </w:pPr>
            <w:del w:id="1191" w:author="Helger" w:date="2017-06-13T14:57:00Z">
              <w:r w:rsidRPr="00F71403" w:rsidDel="009F4391">
                <w:rPr>
                  <w:rFonts w:cs="Calibri"/>
                  <w:color w:val="000000"/>
                </w:rPr>
                <w:delText>false</w:delText>
              </w:r>
            </w:del>
          </w:p>
        </w:tc>
      </w:tr>
      <w:tr w:rsidR="00167486" w:rsidRPr="00F71403" w:rsidDel="009F4391" w14:paraId="0C7E822F" w14:textId="77777777" w:rsidTr="001C0EB0">
        <w:trPr>
          <w:del w:id="1192" w:author="Helger" w:date="2017-06-13T14:57:00Z"/>
        </w:trPr>
        <w:tc>
          <w:tcPr>
            <w:tcW w:w="756" w:type="pct"/>
            <w:noWrap/>
            <w:tcPrChange w:id="1193" w:author="Helger" w:date="2017-04-24T19:20:00Z">
              <w:tcPr>
                <w:tcW w:w="756" w:type="pct"/>
                <w:shd w:val="clear" w:color="auto" w:fill="auto"/>
                <w:noWrap/>
              </w:tcPr>
            </w:tcPrChange>
          </w:tcPr>
          <w:p w14:paraId="1919DEA2" w14:textId="77777777" w:rsidR="00167486" w:rsidRPr="00F71403" w:rsidDel="009F4391" w:rsidRDefault="00167486" w:rsidP="002A3ECC">
            <w:pPr>
              <w:rPr>
                <w:del w:id="1194" w:author="Helger" w:date="2017-06-13T14:57:00Z"/>
                <w:rFonts w:cs="Calibri"/>
                <w:color w:val="000000"/>
              </w:rPr>
            </w:pPr>
            <w:del w:id="1195" w:author="Helger" w:date="2017-06-13T14:57:00Z">
              <w:r w:rsidRPr="00F71403" w:rsidDel="009F4391">
                <w:rPr>
                  <w:rFonts w:cs="Calibri"/>
                  <w:color w:val="000000"/>
                </w:rPr>
                <w:delText>CH:VAT</w:delText>
              </w:r>
            </w:del>
          </w:p>
        </w:tc>
        <w:tc>
          <w:tcPr>
            <w:tcW w:w="632" w:type="pct"/>
            <w:tcPrChange w:id="1196" w:author="Helger" w:date="2017-04-24T19:20:00Z">
              <w:tcPr>
                <w:tcW w:w="632" w:type="pct"/>
                <w:shd w:val="clear" w:color="auto" w:fill="auto"/>
              </w:tcPr>
            </w:tcPrChange>
          </w:tcPr>
          <w:p w14:paraId="107EB9CE" w14:textId="77777777" w:rsidR="00DA4735" w:rsidRDefault="00167486">
            <w:pPr>
              <w:rPr>
                <w:del w:id="1197" w:author="Helger" w:date="2017-06-13T14:57:00Z"/>
                <w:rFonts w:cs="Calibri"/>
                <w:color w:val="000000"/>
              </w:rPr>
              <w:pPrChange w:id="1198" w:author="Helger" w:date="2017-06-13T16:29:00Z">
                <w:pPr>
                  <w:jc w:val="right"/>
                </w:pPr>
              </w:pPrChange>
            </w:pPr>
            <w:del w:id="1199" w:author="Helger" w:date="2017-06-13T14:57:00Z">
              <w:r w:rsidRPr="00F71403" w:rsidDel="009F4391">
                <w:rPr>
                  <w:rFonts w:cs="Calibri"/>
                  <w:color w:val="000000"/>
                </w:rPr>
                <w:delText>9927</w:delText>
              </w:r>
            </w:del>
          </w:p>
        </w:tc>
        <w:tc>
          <w:tcPr>
            <w:tcW w:w="2857" w:type="pct"/>
            <w:noWrap/>
            <w:tcPrChange w:id="1200" w:author="Helger" w:date="2017-04-24T19:20:00Z">
              <w:tcPr>
                <w:tcW w:w="2857" w:type="pct"/>
                <w:shd w:val="clear" w:color="auto" w:fill="auto"/>
                <w:noWrap/>
              </w:tcPr>
            </w:tcPrChange>
          </w:tcPr>
          <w:p w14:paraId="68AADC37" w14:textId="77777777" w:rsidR="00167486" w:rsidRPr="00F71403" w:rsidDel="009F4391" w:rsidRDefault="00167486" w:rsidP="002A3ECC">
            <w:pPr>
              <w:rPr>
                <w:del w:id="1201" w:author="Helger" w:date="2017-06-13T14:57:00Z"/>
                <w:rFonts w:cs="Calibri"/>
                <w:color w:val="000000"/>
              </w:rPr>
            </w:pPr>
            <w:del w:id="1202" w:author="Helger" w:date="2017-06-13T14:57:00Z">
              <w:r w:rsidRPr="00F71403" w:rsidDel="009F4391">
                <w:rPr>
                  <w:rFonts w:cs="Calibri"/>
                  <w:color w:val="000000"/>
                </w:rPr>
                <w:delText>Switzerland VAT number</w:delText>
              </w:r>
            </w:del>
          </w:p>
        </w:tc>
        <w:tc>
          <w:tcPr>
            <w:tcW w:w="755" w:type="pct"/>
            <w:tcPrChange w:id="1203" w:author="Helger" w:date="2017-04-24T19:20:00Z">
              <w:tcPr>
                <w:tcW w:w="755" w:type="pct"/>
                <w:shd w:val="clear" w:color="auto" w:fill="auto"/>
              </w:tcPr>
            </w:tcPrChange>
          </w:tcPr>
          <w:p w14:paraId="7DCF15A6" w14:textId="77777777" w:rsidR="00167486" w:rsidRPr="00F71403" w:rsidDel="009F4391" w:rsidRDefault="00167486">
            <w:pPr>
              <w:rPr>
                <w:del w:id="1204" w:author="Helger" w:date="2017-06-13T14:57:00Z"/>
                <w:rFonts w:cs="Calibri"/>
                <w:color w:val="000000"/>
              </w:rPr>
            </w:pPr>
            <w:del w:id="1205" w:author="Helger" w:date="2017-06-13T14:57:00Z">
              <w:r w:rsidRPr="00F71403" w:rsidDel="009F4391">
                <w:rPr>
                  <w:rFonts w:cs="Calibri"/>
                  <w:color w:val="000000"/>
                </w:rPr>
                <w:delText>false</w:delText>
              </w:r>
            </w:del>
          </w:p>
        </w:tc>
      </w:tr>
      <w:tr w:rsidR="001C0EB0" w:rsidRPr="00F71403" w:rsidDel="009F4391" w14:paraId="4616804C" w14:textId="77777777" w:rsidTr="001C0EB0">
        <w:trPr>
          <w:cnfStyle w:val="000000100000" w:firstRow="0" w:lastRow="0" w:firstColumn="0" w:lastColumn="0" w:oddVBand="0" w:evenVBand="0" w:oddHBand="1" w:evenHBand="0" w:firstRowFirstColumn="0" w:firstRowLastColumn="0" w:lastRowFirstColumn="0" w:lastRowLastColumn="0"/>
          <w:del w:id="1206" w:author="Helger" w:date="2017-06-13T14:57:00Z"/>
        </w:trPr>
        <w:tc>
          <w:tcPr>
            <w:tcW w:w="756" w:type="pct"/>
            <w:noWrap/>
            <w:tcPrChange w:id="1207" w:author="Helger" w:date="2017-04-24T19:20:00Z">
              <w:tcPr>
                <w:tcW w:w="756" w:type="pct"/>
                <w:noWrap/>
              </w:tcPr>
            </w:tcPrChange>
          </w:tcPr>
          <w:p w14:paraId="6C5508BB"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08" w:author="Helger" w:date="2017-06-13T14:57:00Z"/>
                <w:rFonts w:cs="Calibri"/>
                <w:color w:val="000000"/>
              </w:rPr>
            </w:pPr>
            <w:del w:id="1209" w:author="Helger" w:date="2017-06-13T14:57:00Z">
              <w:r w:rsidRPr="00F71403" w:rsidDel="009F4391">
                <w:rPr>
                  <w:rFonts w:cs="Calibri"/>
                  <w:color w:val="000000"/>
                </w:rPr>
                <w:delText>CY:VAT</w:delText>
              </w:r>
            </w:del>
          </w:p>
        </w:tc>
        <w:tc>
          <w:tcPr>
            <w:tcW w:w="632" w:type="pct"/>
            <w:tcPrChange w:id="1210" w:author="Helger" w:date="2017-04-24T19:20:00Z">
              <w:tcPr>
                <w:tcW w:w="632" w:type="pct"/>
              </w:tcPr>
            </w:tcPrChange>
          </w:tcPr>
          <w:p w14:paraId="153CEEF7"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211" w:author="Helger" w:date="2017-06-13T14:57:00Z"/>
                <w:rFonts w:cs="Calibri"/>
                <w:color w:val="000000"/>
              </w:rPr>
              <w:pPrChange w:id="1212"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13" w:author="Helger" w:date="2017-06-13T14:57:00Z">
              <w:r w:rsidRPr="00F71403" w:rsidDel="009F4391">
                <w:rPr>
                  <w:rFonts w:cs="Calibri"/>
                  <w:color w:val="000000"/>
                </w:rPr>
                <w:delText>9928</w:delText>
              </w:r>
            </w:del>
          </w:p>
        </w:tc>
        <w:tc>
          <w:tcPr>
            <w:tcW w:w="2857" w:type="pct"/>
            <w:noWrap/>
            <w:tcPrChange w:id="1214" w:author="Helger" w:date="2017-04-24T19:20:00Z">
              <w:tcPr>
                <w:tcW w:w="2857" w:type="pct"/>
                <w:noWrap/>
              </w:tcPr>
            </w:tcPrChange>
          </w:tcPr>
          <w:p w14:paraId="5DA8251D"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15" w:author="Helger" w:date="2017-06-13T14:57:00Z"/>
                <w:rFonts w:cs="Calibri"/>
                <w:color w:val="000000"/>
              </w:rPr>
            </w:pPr>
            <w:del w:id="1216" w:author="Helger" w:date="2017-06-13T14:57:00Z">
              <w:r w:rsidRPr="00F71403" w:rsidDel="009F4391">
                <w:rPr>
                  <w:rFonts w:cs="Calibri"/>
                  <w:color w:val="000000"/>
                </w:rPr>
                <w:delText>Cyprus VAT number</w:delText>
              </w:r>
            </w:del>
          </w:p>
        </w:tc>
        <w:tc>
          <w:tcPr>
            <w:tcW w:w="755" w:type="pct"/>
            <w:tcPrChange w:id="1217" w:author="Helger" w:date="2017-04-24T19:20:00Z">
              <w:tcPr>
                <w:tcW w:w="755" w:type="pct"/>
              </w:tcPr>
            </w:tcPrChange>
          </w:tcPr>
          <w:p w14:paraId="16A4A9E5"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218" w:author="Helger" w:date="2017-06-13T14:57:00Z"/>
                <w:rFonts w:cs="Calibri"/>
                <w:color w:val="000000"/>
              </w:rPr>
            </w:pPr>
            <w:del w:id="1219" w:author="Helger" w:date="2017-06-13T14:57:00Z">
              <w:r w:rsidRPr="00F71403" w:rsidDel="009F4391">
                <w:rPr>
                  <w:rFonts w:cs="Calibri"/>
                  <w:color w:val="000000"/>
                </w:rPr>
                <w:delText>false</w:delText>
              </w:r>
            </w:del>
          </w:p>
        </w:tc>
      </w:tr>
      <w:tr w:rsidR="00167486" w:rsidRPr="00F71403" w:rsidDel="009F4391" w14:paraId="5B924A0F" w14:textId="77777777" w:rsidTr="001C0EB0">
        <w:trPr>
          <w:del w:id="1220" w:author="Helger" w:date="2017-06-13T14:57:00Z"/>
        </w:trPr>
        <w:tc>
          <w:tcPr>
            <w:tcW w:w="756" w:type="pct"/>
            <w:noWrap/>
            <w:tcPrChange w:id="1221" w:author="Helger" w:date="2017-04-24T19:20:00Z">
              <w:tcPr>
                <w:tcW w:w="756" w:type="pct"/>
                <w:shd w:val="clear" w:color="auto" w:fill="auto"/>
                <w:noWrap/>
              </w:tcPr>
            </w:tcPrChange>
          </w:tcPr>
          <w:p w14:paraId="6844AFBC" w14:textId="77777777" w:rsidR="00167486" w:rsidRPr="00F71403" w:rsidDel="009F4391" w:rsidRDefault="00167486" w:rsidP="002A3ECC">
            <w:pPr>
              <w:rPr>
                <w:del w:id="1222" w:author="Helger" w:date="2017-06-13T14:57:00Z"/>
                <w:rFonts w:cs="Calibri"/>
                <w:color w:val="000000"/>
              </w:rPr>
            </w:pPr>
            <w:del w:id="1223" w:author="Helger" w:date="2017-06-13T14:57:00Z">
              <w:r w:rsidRPr="00F71403" w:rsidDel="009F4391">
                <w:rPr>
                  <w:rFonts w:cs="Calibri"/>
                  <w:color w:val="000000"/>
                </w:rPr>
                <w:delText>CZ:VAT</w:delText>
              </w:r>
            </w:del>
          </w:p>
        </w:tc>
        <w:tc>
          <w:tcPr>
            <w:tcW w:w="632" w:type="pct"/>
            <w:tcPrChange w:id="1224" w:author="Helger" w:date="2017-04-24T19:20:00Z">
              <w:tcPr>
                <w:tcW w:w="632" w:type="pct"/>
                <w:shd w:val="clear" w:color="auto" w:fill="auto"/>
              </w:tcPr>
            </w:tcPrChange>
          </w:tcPr>
          <w:p w14:paraId="2E16AE1E" w14:textId="77777777" w:rsidR="00DA4735" w:rsidRDefault="00167486">
            <w:pPr>
              <w:rPr>
                <w:del w:id="1225" w:author="Helger" w:date="2017-06-13T14:57:00Z"/>
                <w:rFonts w:cs="Calibri"/>
                <w:color w:val="000000"/>
              </w:rPr>
              <w:pPrChange w:id="1226" w:author="Helger" w:date="2017-06-13T16:29:00Z">
                <w:pPr>
                  <w:jc w:val="right"/>
                </w:pPr>
              </w:pPrChange>
            </w:pPr>
            <w:del w:id="1227" w:author="Helger" w:date="2017-06-13T14:57:00Z">
              <w:r w:rsidRPr="00F71403" w:rsidDel="009F4391">
                <w:rPr>
                  <w:rFonts w:cs="Calibri"/>
                  <w:color w:val="000000"/>
                </w:rPr>
                <w:delText>9929</w:delText>
              </w:r>
            </w:del>
          </w:p>
        </w:tc>
        <w:tc>
          <w:tcPr>
            <w:tcW w:w="2857" w:type="pct"/>
            <w:noWrap/>
            <w:tcPrChange w:id="1228" w:author="Helger" w:date="2017-04-24T19:20:00Z">
              <w:tcPr>
                <w:tcW w:w="2857" w:type="pct"/>
                <w:shd w:val="clear" w:color="auto" w:fill="auto"/>
                <w:noWrap/>
              </w:tcPr>
            </w:tcPrChange>
          </w:tcPr>
          <w:p w14:paraId="3722812D" w14:textId="77777777" w:rsidR="00167486" w:rsidRPr="00F71403" w:rsidDel="009F4391" w:rsidRDefault="00167486" w:rsidP="002A3ECC">
            <w:pPr>
              <w:rPr>
                <w:del w:id="1229" w:author="Helger" w:date="2017-06-13T14:57:00Z"/>
                <w:rFonts w:cs="Calibri"/>
                <w:color w:val="000000"/>
              </w:rPr>
            </w:pPr>
            <w:del w:id="1230" w:author="Helger" w:date="2017-06-13T14:57:00Z">
              <w:r w:rsidRPr="00F71403" w:rsidDel="009F4391">
                <w:rPr>
                  <w:rFonts w:cs="Calibri"/>
                  <w:color w:val="000000"/>
                </w:rPr>
                <w:delText>Czech Republic VAT number</w:delText>
              </w:r>
            </w:del>
          </w:p>
        </w:tc>
        <w:tc>
          <w:tcPr>
            <w:tcW w:w="755" w:type="pct"/>
            <w:tcPrChange w:id="1231" w:author="Helger" w:date="2017-04-24T19:20:00Z">
              <w:tcPr>
                <w:tcW w:w="755" w:type="pct"/>
                <w:shd w:val="clear" w:color="auto" w:fill="auto"/>
              </w:tcPr>
            </w:tcPrChange>
          </w:tcPr>
          <w:p w14:paraId="41C271BD" w14:textId="77777777" w:rsidR="00167486" w:rsidRPr="00F71403" w:rsidDel="009F4391" w:rsidRDefault="00167486">
            <w:pPr>
              <w:rPr>
                <w:del w:id="1232" w:author="Helger" w:date="2017-06-13T14:57:00Z"/>
                <w:rFonts w:cs="Calibri"/>
                <w:color w:val="000000"/>
              </w:rPr>
            </w:pPr>
            <w:del w:id="1233" w:author="Helger" w:date="2017-06-13T14:57:00Z">
              <w:r w:rsidRPr="00F71403" w:rsidDel="009F4391">
                <w:rPr>
                  <w:rFonts w:cs="Calibri"/>
                  <w:color w:val="000000"/>
                </w:rPr>
                <w:delText>false</w:delText>
              </w:r>
            </w:del>
          </w:p>
        </w:tc>
      </w:tr>
      <w:tr w:rsidR="001C0EB0" w:rsidRPr="00F71403" w:rsidDel="009F4391" w14:paraId="1B3CF2D5" w14:textId="77777777" w:rsidTr="001C0EB0">
        <w:trPr>
          <w:cnfStyle w:val="000000100000" w:firstRow="0" w:lastRow="0" w:firstColumn="0" w:lastColumn="0" w:oddVBand="0" w:evenVBand="0" w:oddHBand="1" w:evenHBand="0" w:firstRowFirstColumn="0" w:firstRowLastColumn="0" w:lastRowFirstColumn="0" w:lastRowLastColumn="0"/>
          <w:del w:id="1234" w:author="Helger" w:date="2017-06-13T14:57:00Z"/>
        </w:trPr>
        <w:tc>
          <w:tcPr>
            <w:tcW w:w="756" w:type="pct"/>
            <w:noWrap/>
            <w:tcPrChange w:id="1235" w:author="Helger" w:date="2017-04-24T19:20:00Z">
              <w:tcPr>
                <w:tcW w:w="756" w:type="pct"/>
                <w:noWrap/>
              </w:tcPr>
            </w:tcPrChange>
          </w:tcPr>
          <w:p w14:paraId="162FF898"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36" w:author="Helger" w:date="2017-06-13T14:57:00Z"/>
                <w:rFonts w:cs="Calibri"/>
                <w:color w:val="000000"/>
              </w:rPr>
            </w:pPr>
            <w:del w:id="1237" w:author="Helger" w:date="2017-06-13T14:57:00Z">
              <w:r w:rsidRPr="00F71403" w:rsidDel="009F4391">
                <w:rPr>
                  <w:rFonts w:cs="Calibri"/>
                  <w:color w:val="000000"/>
                </w:rPr>
                <w:delText>DE:VAT</w:delText>
              </w:r>
            </w:del>
          </w:p>
        </w:tc>
        <w:tc>
          <w:tcPr>
            <w:tcW w:w="632" w:type="pct"/>
            <w:tcPrChange w:id="1238" w:author="Helger" w:date="2017-04-24T19:20:00Z">
              <w:tcPr>
                <w:tcW w:w="632" w:type="pct"/>
              </w:tcPr>
            </w:tcPrChange>
          </w:tcPr>
          <w:p w14:paraId="49609C36"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239" w:author="Helger" w:date="2017-06-13T14:57:00Z"/>
                <w:rFonts w:cs="Calibri"/>
                <w:color w:val="000000"/>
              </w:rPr>
              <w:pPrChange w:id="1240"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41" w:author="Helger" w:date="2017-06-13T14:57:00Z">
              <w:r w:rsidRPr="00F71403" w:rsidDel="009F4391">
                <w:rPr>
                  <w:rFonts w:cs="Calibri"/>
                  <w:color w:val="000000"/>
                </w:rPr>
                <w:delText>9930</w:delText>
              </w:r>
            </w:del>
          </w:p>
        </w:tc>
        <w:tc>
          <w:tcPr>
            <w:tcW w:w="2857" w:type="pct"/>
            <w:noWrap/>
            <w:tcPrChange w:id="1242" w:author="Helger" w:date="2017-04-24T19:20:00Z">
              <w:tcPr>
                <w:tcW w:w="2857" w:type="pct"/>
                <w:noWrap/>
              </w:tcPr>
            </w:tcPrChange>
          </w:tcPr>
          <w:p w14:paraId="1A5597EA"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43" w:author="Helger" w:date="2017-06-13T14:57:00Z"/>
                <w:rFonts w:cs="Calibri"/>
                <w:color w:val="000000"/>
              </w:rPr>
            </w:pPr>
            <w:del w:id="1244" w:author="Helger" w:date="2017-06-13T14:57:00Z">
              <w:r w:rsidRPr="00F71403" w:rsidDel="009F4391">
                <w:rPr>
                  <w:rFonts w:cs="Calibri"/>
                  <w:color w:val="000000"/>
                </w:rPr>
                <w:delText>Germany VAT number</w:delText>
              </w:r>
            </w:del>
          </w:p>
        </w:tc>
        <w:tc>
          <w:tcPr>
            <w:tcW w:w="755" w:type="pct"/>
            <w:tcPrChange w:id="1245" w:author="Helger" w:date="2017-04-24T19:20:00Z">
              <w:tcPr>
                <w:tcW w:w="755" w:type="pct"/>
              </w:tcPr>
            </w:tcPrChange>
          </w:tcPr>
          <w:p w14:paraId="60B1ACBF"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246" w:author="Helger" w:date="2017-06-13T14:57:00Z"/>
                <w:rFonts w:cs="Calibri"/>
                <w:color w:val="000000"/>
              </w:rPr>
            </w:pPr>
            <w:del w:id="1247" w:author="Helger" w:date="2017-06-13T14:57:00Z">
              <w:r w:rsidRPr="00F71403" w:rsidDel="009F4391">
                <w:rPr>
                  <w:rFonts w:cs="Calibri"/>
                  <w:color w:val="000000"/>
                </w:rPr>
                <w:delText>false</w:delText>
              </w:r>
            </w:del>
          </w:p>
        </w:tc>
      </w:tr>
      <w:tr w:rsidR="00167486" w:rsidRPr="00F71403" w:rsidDel="009F4391" w14:paraId="338536C5" w14:textId="77777777" w:rsidTr="001C0EB0">
        <w:trPr>
          <w:del w:id="1248" w:author="Helger" w:date="2017-06-13T14:57:00Z"/>
        </w:trPr>
        <w:tc>
          <w:tcPr>
            <w:tcW w:w="756" w:type="pct"/>
            <w:noWrap/>
            <w:tcPrChange w:id="1249" w:author="Helger" w:date="2017-04-24T19:20:00Z">
              <w:tcPr>
                <w:tcW w:w="756" w:type="pct"/>
                <w:shd w:val="clear" w:color="auto" w:fill="auto"/>
                <w:noWrap/>
              </w:tcPr>
            </w:tcPrChange>
          </w:tcPr>
          <w:p w14:paraId="0C3C87E2" w14:textId="77777777" w:rsidR="00167486" w:rsidRPr="00F71403" w:rsidDel="009F4391" w:rsidRDefault="00167486" w:rsidP="002A3ECC">
            <w:pPr>
              <w:rPr>
                <w:del w:id="1250" w:author="Helger" w:date="2017-06-13T14:57:00Z"/>
                <w:rFonts w:cs="Calibri"/>
                <w:color w:val="000000"/>
              </w:rPr>
            </w:pPr>
            <w:del w:id="1251" w:author="Helger" w:date="2017-06-13T14:57:00Z">
              <w:r w:rsidRPr="00F71403" w:rsidDel="009F4391">
                <w:rPr>
                  <w:rFonts w:cs="Calibri"/>
                  <w:color w:val="000000"/>
                </w:rPr>
                <w:delText>EE:VAT</w:delText>
              </w:r>
            </w:del>
          </w:p>
        </w:tc>
        <w:tc>
          <w:tcPr>
            <w:tcW w:w="632" w:type="pct"/>
            <w:tcPrChange w:id="1252" w:author="Helger" w:date="2017-04-24T19:20:00Z">
              <w:tcPr>
                <w:tcW w:w="632" w:type="pct"/>
                <w:shd w:val="clear" w:color="auto" w:fill="auto"/>
              </w:tcPr>
            </w:tcPrChange>
          </w:tcPr>
          <w:p w14:paraId="0935ACEA" w14:textId="77777777" w:rsidR="00DA4735" w:rsidRDefault="00167486">
            <w:pPr>
              <w:rPr>
                <w:del w:id="1253" w:author="Helger" w:date="2017-06-13T14:57:00Z"/>
                <w:rFonts w:cs="Calibri"/>
                <w:color w:val="000000"/>
              </w:rPr>
              <w:pPrChange w:id="1254" w:author="Helger" w:date="2017-06-13T16:29:00Z">
                <w:pPr>
                  <w:jc w:val="right"/>
                </w:pPr>
              </w:pPrChange>
            </w:pPr>
            <w:del w:id="1255" w:author="Helger" w:date="2017-06-13T14:57:00Z">
              <w:r w:rsidRPr="00F71403" w:rsidDel="009F4391">
                <w:rPr>
                  <w:rFonts w:cs="Calibri"/>
                  <w:color w:val="000000"/>
                </w:rPr>
                <w:delText>9931</w:delText>
              </w:r>
            </w:del>
          </w:p>
        </w:tc>
        <w:tc>
          <w:tcPr>
            <w:tcW w:w="2857" w:type="pct"/>
            <w:noWrap/>
            <w:tcPrChange w:id="1256" w:author="Helger" w:date="2017-04-24T19:20:00Z">
              <w:tcPr>
                <w:tcW w:w="2857" w:type="pct"/>
                <w:shd w:val="clear" w:color="auto" w:fill="auto"/>
                <w:noWrap/>
              </w:tcPr>
            </w:tcPrChange>
          </w:tcPr>
          <w:p w14:paraId="6B374F3E" w14:textId="77777777" w:rsidR="00167486" w:rsidRPr="00F71403" w:rsidDel="009F4391" w:rsidRDefault="00167486" w:rsidP="002A3ECC">
            <w:pPr>
              <w:rPr>
                <w:del w:id="1257" w:author="Helger" w:date="2017-06-13T14:57:00Z"/>
                <w:rFonts w:cs="Calibri"/>
                <w:color w:val="000000"/>
              </w:rPr>
            </w:pPr>
            <w:del w:id="1258" w:author="Helger" w:date="2017-06-13T14:57:00Z">
              <w:r w:rsidRPr="00F71403" w:rsidDel="009F4391">
                <w:rPr>
                  <w:rFonts w:cs="Calibri"/>
                  <w:color w:val="000000"/>
                </w:rPr>
                <w:delText>Estonia VAT number</w:delText>
              </w:r>
            </w:del>
          </w:p>
        </w:tc>
        <w:tc>
          <w:tcPr>
            <w:tcW w:w="755" w:type="pct"/>
            <w:tcPrChange w:id="1259" w:author="Helger" w:date="2017-04-24T19:20:00Z">
              <w:tcPr>
                <w:tcW w:w="755" w:type="pct"/>
                <w:shd w:val="clear" w:color="auto" w:fill="auto"/>
              </w:tcPr>
            </w:tcPrChange>
          </w:tcPr>
          <w:p w14:paraId="43E7ED3E" w14:textId="77777777" w:rsidR="00167486" w:rsidRPr="00F71403" w:rsidDel="009F4391" w:rsidRDefault="00167486">
            <w:pPr>
              <w:rPr>
                <w:del w:id="1260" w:author="Helger" w:date="2017-06-13T14:57:00Z"/>
                <w:rFonts w:cs="Calibri"/>
                <w:color w:val="000000"/>
              </w:rPr>
            </w:pPr>
            <w:del w:id="1261" w:author="Helger" w:date="2017-06-13T14:57:00Z">
              <w:r w:rsidRPr="00F71403" w:rsidDel="009F4391">
                <w:rPr>
                  <w:rFonts w:cs="Calibri"/>
                  <w:color w:val="000000"/>
                </w:rPr>
                <w:delText>false</w:delText>
              </w:r>
            </w:del>
          </w:p>
        </w:tc>
      </w:tr>
      <w:tr w:rsidR="001C0EB0" w:rsidRPr="00F71403" w:rsidDel="009F4391" w14:paraId="57D51056" w14:textId="77777777" w:rsidTr="001C0EB0">
        <w:trPr>
          <w:cnfStyle w:val="000000100000" w:firstRow="0" w:lastRow="0" w:firstColumn="0" w:lastColumn="0" w:oddVBand="0" w:evenVBand="0" w:oddHBand="1" w:evenHBand="0" w:firstRowFirstColumn="0" w:firstRowLastColumn="0" w:lastRowFirstColumn="0" w:lastRowLastColumn="0"/>
          <w:del w:id="1262" w:author="Helger" w:date="2017-06-13T14:57:00Z"/>
        </w:trPr>
        <w:tc>
          <w:tcPr>
            <w:tcW w:w="756" w:type="pct"/>
            <w:noWrap/>
            <w:tcPrChange w:id="1263" w:author="Helger" w:date="2017-04-24T19:20:00Z">
              <w:tcPr>
                <w:tcW w:w="756" w:type="pct"/>
                <w:noWrap/>
              </w:tcPr>
            </w:tcPrChange>
          </w:tcPr>
          <w:p w14:paraId="1892F5D7"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64" w:author="Helger" w:date="2017-06-13T14:57:00Z"/>
                <w:rFonts w:cs="Calibri"/>
                <w:color w:val="000000"/>
              </w:rPr>
            </w:pPr>
            <w:del w:id="1265" w:author="Helger" w:date="2017-06-13T14:57:00Z">
              <w:r w:rsidRPr="00F71403" w:rsidDel="009F4391">
                <w:rPr>
                  <w:rFonts w:cs="Calibri"/>
                  <w:color w:val="000000"/>
                </w:rPr>
                <w:delText>GB:VAT</w:delText>
              </w:r>
            </w:del>
          </w:p>
        </w:tc>
        <w:tc>
          <w:tcPr>
            <w:tcW w:w="632" w:type="pct"/>
            <w:tcPrChange w:id="1266" w:author="Helger" w:date="2017-04-24T19:20:00Z">
              <w:tcPr>
                <w:tcW w:w="632" w:type="pct"/>
              </w:tcPr>
            </w:tcPrChange>
          </w:tcPr>
          <w:p w14:paraId="58EDFD84"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267" w:author="Helger" w:date="2017-06-13T14:57:00Z"/>
                <w:rFonts w:cs="Calibri"/>
                <w:color w:val="000000"/>
              </w:rPr>
              <w:pPrChange w:id="1268"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69" w:author="Helger" w:date="2017-06-13T14:57:00Z">
              <w:r w:rsidRPr="00F71403" w:rsidDel="009F4391">
                <w:rPr>
                  <w:rFonts w:cs="Calibri"/>
                  <w:color w:val="000000"/>
                </w:rPr>
                <w:delText>9932</w:delText>
              </w:r>
            </w:del>
          </w:p>
        </w:tc>
        <w:tc>
          <w:tcPr>
            <w:tcW w:w="2857" w:type="pct"/>
            <w:noWrap/>
            <w:tcPrChange w:id="1270" w:author="Helger" w:date="2017-04-24T19:20:00Z">
              <w:tcPr>
                <w:tcW w:w="2857" w:type="pct"/>
                <w:noWrap/>
              </w:tcPr>
            </w:tcPrChange>
          </w:tcPr>
          <w:p w14:paraId="3D238493"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71" w:author="Helger" w:date="2017-06-13T14:57:00Z"/>
                <w:rFonts w:cs="Calibri"/>
                <w:color w:val="000000"/>
              </w:rPr>
            </w:pPr>
            <w:del w:id="1272" w:author="Helger" w:date="2017-06-13T14:57:00Z">
              <w:r w:rsidRPr="00F71403" w:rsidDel="009F4391">
                <w:rPr>
                  <w:rFonts w:cs="Calibri"/>
                  <w:color w:val="000000"/>
                </w:rPr>
                <w:delText>United Kingdom VAT number</w:delText>
              </w:r>
            </w:del>
          </w:p>
        </w:tc>
        <w:tc>
          <w:tcPr>
            <w:tcW w:w="755" w:type="pct"/>
            <w:tcPrChange w:id="1273" w:author="Helger" w:date="2017-04-24T19:20:00Z">
              <w:tcPr>
                <w:tcW w:w="755" w:type="pct"/>
              </w:tcPr>
            </w:tcPrChange>
          </w:tcPr>
          <w:p w14:paraId="16A1CA28"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274" w:author="Helger" w:date="2017-06-13T14:57:00Z"/>
                <w:rFonts w:cs="Calibri"/>
                <w:color w:val="000000"/>
              </w:rPr>
            </w:pPr>
            <w:del w:id="1275" w:author="Helger" w:date="2017-06-13T14:57:00Z">
              <w:r w:rsidRPr="00F71403" w:rsidDel="009F4391">
                <w:rPr>
                  <w:rFonts w:cs="Calibri"/>
                  <w:color w:val="000000"/>
                </w:rPr>
                <w:delText>false</w:delText>
              </w:r>
            </w:del>
          </w:p>
        </w:tc>
      </w:tr>
      <w:tr w:rsidR="00167486" w:rsidRPr="00F71403" w:rsidDel="009F4391" w14:paraId="681D0462" w14:textId="77777777" w:rsidTr="001C0EB0">
        <w:trPr>
          <w:del w:id="1276" w:author="Helger" w:date="2017-06-13T14:57:00Z"/>
        </w:trPr>
        <w:tc>
          <w:tcPr>
            <w:tcW w:w="756" w:type="pct"/>
            <w:noWrap/>
            <w:tcPrChange w:id="1277" w:author="Helger" w:date="2017-04-24T19:20:00Z">
              <w:tcPr>
                <w:tcW w:w="756" w:type="pct"/>
                <w:shd w:val="clear" w:color="auto" w:fill="auto"/>
                <w:noWrap/>
              </w:tcPr>
            </w:tcPrChange>
          </w:tcPr>
          <w:p w14:paraId="23E088BD" w14:textId="77777777" w:rsidR="00167486" w:rsidRPr="00F71403" w:rsidDel="009F4391" w:rsidRDefault="00167486" w:rsidP="002A3ECC">
            <w:pPr>
              <w:rPr>
                <w:del w:id="1278" w:author="Helger" w:date="2017-06-13T14:57:00Z"/>
                <w:rFonts w:cs="Calibri"/>
                <w:color w:val="000000"/>
              </w:rPr>
            </w:pPr>
            <w:del w:id="1279" w:author="Helger" w:date="2017-06-13T14:57:00Z">
              <w:r w:rsidRPr="00F71403" w:rsidDel="009F4391">
                <w:rPr>
                  <w:rFonts w:cs="Calibri"/>
                  <w:color w:val="000000"/>
                </w:rPr>
                <w:delText>GR:VAT</w:delText>
              </w:r>
            </w:del>
          </w:p>
        </w:tc>
        <w:tc>
          <w:tcPr>
            <w:tcW w:w="632" w:type="pct"/>
            <w:tcPrChange w:id="1280" w:author="Helger" w:date="2017-04-24T19:20:00Z">
              <w:tcPr>
                <w:tcW w:w="632" w:type="pct"/>
                <w:shd w:val="clear" w:color="auto" w:fill="auto"/>
              </w:tcPr>
            </w:tcPrChange>
          </w:tcPr>
          <w:p w14:paraId="77EA77CC" w14:textId="77777777" w:rsidR="00DA4735" w:rsidRDefault="00167486">
            <w:pPr>
              <w:rPr>
                <w:del w:id="1281" w:author="Helger" w:date="2017-06-13T14:57:00Z"/>
                <w:rFonts w:cs="Calibri"/>
                <w:color w:val="000000"/>
              </w:rPr>
              <w:pPrChange w:id="1282" w:author="Helger" w:date="2017-06-13T16:29:00Z">
                <w:pPr>
                  <w:jc w:val="right"/>
                </w:pPr>
              </w:pPrChange>
            </w:pPr>
            <w:del w:id="1283" w:author="Helger" w:date="2017-06-13T14:57:00Z">
              <w:r w:rsidRPr="00F71403" w:rsidDel="009F4391">
                <w:rPr>
                  <w:rFonts w:cs="Calibri"/>
                  <w:color w:val="000000"/>
                </w:rPr>
                <w:delText>9933</w:delText>
              </w:r>
            </w:del>
          </w:p>
        </w:tc>
        <w:tc>
          <w:tcPr>
            <w:tcW w:w="2857" w:type="pct"/>
            <w:noWrap/>
            <w:tcPrChange w:id="1284" w:author="Helger" w:date="2017-04-24T19:20:00Z">
              <w:tcPr>
                <w:tcW w:w="2857" w:type="pct"/>
                <w:shd w:val="clear" w:color="auto" w:fill="auto"/>
                <w:noWrap/>
              </w:tcPr>
            </w:tcPrChange>
          </w:tcPr>
          <w:p w14:paraId="7902D5B3" w14:textId="77777777" w:rsidR="00167486" w:rsidRPr="00F71403" w:rsidDel="009F4391" w:rsidRDefault="00167486" w:rsidP="002A3ECC">
            <w:pPr>
              <w:rPr>
                <w:del w:id="1285" w:author="Helger" w:date="2017-06-13T14:57:00Z"/>
                <w:rFonts w:cs="Calibri"/>
                <w:color w:val="000000"/>
              </w:rPr>
            </w:pPr>
            <w:del w:id="1286" w:author="Helger" w:date="2017-06-13T14:57:00Z">
              <w:r w:rsidRPr="00F71403" w:rsidDel="009F4391">
                <w:rPr>
                  <w:rFonts w:cs="Calibri"/>
                  <w:color w:val="000000"/>
                </w:rPr>
                <w:delText>Greece VAT number</w:delText>
              </w:r>
            </w:del>
          </w:p>
        </w:tc>
        <w:tc>
          <w:tcPr>
            <w:tcW w:w="755" w:type="pct"/>
            <w:tcPrChange w:id="1287" w:author="Helger" w:date="2017-04-24T19:20:00Z">
              <w:tcPr>
                <w:tcW w:w="755" w:type="pct"/>
                <w:shd w:val="clear" w:color="auto" w:fill="auto"/>
              </w:tcPr>
            </w:tcPrChange>
          </w:tcPr>
          <w:p w14:paraId="7CCD3952" w14:textId="77777777" w:rsidR="00167486" w:rsidRPr="00F71403" w:rsidDel="009F4391" w:rsidRDefault="00167486">
            <w:pPr>
              <w:rPr>
                <w:del w:id="1288" w:author="Helger" w:date="2017-06-13T14:57:00Z"/>
                <w:rFonts w:cs="Calibri"/>
                <w:color w:val="000000"/>
              </w:rPr>
            </w:pPr>
            <w:del w:id="1289" w:author="Helger" w:date="2017-06-13T14:57:00Z">
              <w:r w:rsidRPr="00F71403" w:rsidDel="009F4391">
                <w:rPr>
                  <w:rFonts w:cs="Calibri"/>
                  <w:color w:val="000000"/>
                </w:rPr>
                <w:delText>false</w:delText>
              </w:r>
            </w:del>
          </w:p>
        </w:tc>
      </w:tr>
      <w:tr w:rsidR="001C0EB0" w:rsidRPr="00F71403" w:rsidDel="009F4391" w14:paraId="3D7E36C9" w14:textId="77777777" w:rsidTr="001C0EB0">
        <w:trPr>
          <w:cnfStyle w:val="000000100000" w:firstRow="0" w:lastRow="0" w:firstColumn="0" w:lastColumn="0" w:oddVBand="0" w:evenVBand="0" w:oddHBand="1" w:evenHBand="0" w:firstRowFirstColumn="0" w:firstRowLastColumn="0" w:lastRowFirstColumn="0" w:lastRowLastColumn="0"/>
          <w:del w:id="1290" w:author="Helger" w:date="2017-06-13T14:57:00Z"/>
        </w:trPr>
        <w:tc>
          <w:tcPr>
            <w:tcW w:w="756" w:type="pct"/>
            <w:noWrap/>
            <w:tcPrChange w:id="1291" w:author="Helger" w:date="2017-04-24T19:20:00Z">
              <w:tcPr>
                <w:tcW w:w="756" w:type="pct"/>
                <w:noWrap/>
              </w:tcPr>
            </w:tcPrChange>
          </w:tcPr>
          <w:p w14:paraId="3C3E1EB6"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92" w:author="Helger" w:date="2017-06-13T14:57:00Z"/>
                <w:rFonts w:cs="Calibri"/>
                <w:color w:val="000000"/>
              </w:rPr>
            </w:pPr>
            <w:del w:id="1293" w:author="Helger" w:date="2017-06-13T14:57:00Z">
              <w:r w:rsidRPr="00F71403" w:rsidDel="009F4391">
                <w:rPr>
                  <w:rFonts w:cs="Calibri"/>
                  <w:color w:val="000000"/>
                </w:rPr>
                <w:delText>HR:VAT</w:delText>
              </w:r>
            </w:del>
          </w:p>
        </w:tc>
        <w:tc>
          <w:tcPr>
            <w:tcW w:w="632" w:type="pct"/>
            <w:tcPrChange w:id="1294" w:author="Helger" w:date="2017-04-24T19:20:00Z">
              <w:tcPr>
                <w:tcW w:w="632" w:type="pct"/>
              </w:tcPr>
            </w:tcPrChange>
          </w:tcPr>
          <w:p w14:paraId="362CF04E"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295" w:author="Helger" w:date="2017-06-13T14:57:00Z"/>
                <w:rFonts w:cs="Calibri"/>
                <w:color w:val="000000"/>
              </w:rPr>
              <w:pPrChange w:id="1296"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97" w:author="Helger" w:date="2017-06-13T14:57:00Z">
              <w:r w:rsidRPr="00F71403" w:rsidDel="009F4391">
                <w:rPr>
                  <w:rFonts w:cs="Calibri"/>
                  <w:color w:val="000000"/>
                </w:rPr>
                <w:delText>9934</w:delText>
              </w:r>
            </w:del>
          </w:p>
        </w:tc>
        <w:tc>
          <w:tcPr>
            <w:tcW w:w="2857" w:type="pct"/>
            <w:noWrap/>
            <w:tcPrChange w:id="1298" w:author="Helger" w:date="2017-04-24T19:20:00Z">
              <w:tcPr>
                <w:tcW w:w="2857" w:type="pct"/>
                <w:noWrap/>
              </w:tcPr>
            </w:tcPrChange>
          </w:tcPr>
          <w:p w14:paraId="750B9F0C"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99" w:author="Helger" w:date="2017-06-13T14:57:00Z"/>
                <w:rFonts w:cs="Calibri"/>
                <w:color w:val="000000"/>
              </w:rPr>
            </w:pPr>
            <w:del w:id="1300" w:author="Helger" w:date="2017-06-13T14:57:00Z">
              <w:r w:rsidRPr="00F71403" w:rsidDel="009F4391">
                <w:rPr>
                  <w:rFonts w:cs="Calibri"/>
                  <w:color w:val="000000"/>
                </w:rPr>
                <w:delText>Croatia VAT number</w:delText>
              </w:r>
            </w:del>
          </w:p>
        </w:tc>
        <w:tc>
          <w:tcPr>
            <w:tcW w:w="755" w:type="pct"/>
            <w:tcPrChange w:id="1301" w:author="Helger" w:date="2017-04-24T19:20:00Z">
              <w:tcPr>
                <w:tcW w:w="755" w:type="pct"/>
              </w:tcPr>
            </w:tcPrChange>
          </w:tcPr>
          <w:p w14:paraId="59E190D6"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302" w:author="Helger" w:date="2017-06-13T14:57:00Z"/>
                <w:rFonts w:cs="Calibri"/>
                <w:color w:val="000000"/>
              </w:rPr>
            </w:pPr>
            <w:del w:id="1303" w:author="Helger" w:date="2017-06-13T14:57:00Z">
              <w:r w:rsidRPr="00F71403" w:rsidDel="009F4391">
                <w:rPr>
                  <w:rFonts w:cs="Calibri"/>
                  <w:color w:val="000000"/>
                </w:rPr>
                <w:delText>false</w:delText>
              </w:r>
            </w:del>
          </w:p>
        </w:tc>
      </w:tr>
      <w:tr w:rsidR="00167486" w:rsidRPr="00F71403" w:rsidDel="009F4391" w14:paraId="39AFD002" w14:textId="77777777" w:rsidTr="001C0EB0">
        <w:trPr>
          <w:del w:id="1304" w:author="Helger" w:date="2017-06-13T14:57:00Z"/>
        </w:trPr>
        <w:tc>
          <w:tcPr>
            <w:tcW w:w="756" w:type="pct"/>
            <w:noWrap/>
            <w:tcPrChange w:id="1305" w:author="Helger" w:date="2017-04-24T19:20:00Z">
              <w:tcPr>
                <w:tcW w:w="756" w:type="pct"/>
                <w:shd w:val="clear" w:color="auto" w:fill="auto"/>
                <w:noWrap/>
              </w:tcPr>
            </w:tcPrChange>
          </w:tcPr>
          <w:p w14:paraId="2E089D14" w14:textId="77777777" w:rsidR="00167486" w:rsidRPr="00F71403" w:rsidDel="009F4391" w:rsidRDefault="00167486" w:rsidP="002A3ECC">
            <w:pPr>
              <w:rPr>
                <w:del w:id="1306" w:author="Helger" w:date="2017-06-13T14:57:00Z"/>
                <w:rFonts w:cs="Calibri"/>
                <w:color w:val="000000"/>
              </w:rPr>
            </w:pPr>
            <w:del w:id="1307" w:author="Helger" w:date="2017-06-13T14:57:00Z">
              <w:r w:rsidRPr="00F71403" w:rsidDel="009F4391">
                <w:rPr>
                  <w:rFonts w:cs="Calibri"/>
                  <w:color w:val="000000"/>
                </w:rPr>
                <w:delText>IE:VAT</w:delText>
              </w:r>
            </w:del>
          </w:p>
        </w:tc>
        <w:tc>
          <w:tcPr>
            <w:tcW w:w="632" w:type="pct"/>
            <w:tcPrChange w:id="1308" w:author="Helger" w:date="2017-04-24T19:20:00Z">
              <w:tcPr>
                <w:tcW w:w="632" w:type="pct"/>
                <w:shd w:val="clear" w:color="auto" w:fill="auto"/>
              </w:tcPr>
            </w:tcPrChange>
          </w:tcPr>
          <w:p w14:paraId="1B7EDCDD" w14:textId="77777777" w:rsidR="00DA4735" w:rsidRDefault="00167486">
            <w:pPr>
              <w:rPr>
                <w:del w:id="1309" w:author="Helger" w:date="2017-06-13T14:57:00Z"/>
                <w:rFonts w:cs="Calibri"/>
                <w:color w:val="000000"/>
              </w:rPr>
              <w:pPrChange w:id="1310" w:author="Helger" w:date="2017-06-13T16:29:00Z">
                <w:pPr>
                  <w:jc w:val="right"/>
                </w:pPr>
              </w:pPrChange>
            </w:pPr>
            <w:del w:id="1311" w:author="Helger" w:date="2017-06-13T14:57:00Z">
              <w:r w:rsidRPr="00F71403" w:rsidDel="009F4391">
                <w:rPr>
                  <w:rFonts w:cs="Calibri"/>
                  <w:color w:val="000000"/>
                </w:rPr>
                <w:delText>9935</w:delText>
              </w:r>
            </w:del>
          </w:p>
        </w:tc>
        <w:tc>
          <w:tcPr>
            <w:tcW w:w="2857" w:type="pct"/>
            <w:noWrap/>
            <w:tcPrChange w:id="1312" w:author="Helger" w:date="2017-04-24T19:20:00Z">
              <w:tcPr>
                <w:tcW w:w="2857" w:type="pct"/>
                <w:shd w:val="clear" w:color="auto" w:fill="auto"/>
                <w:noWrap/>
              </w:tcPr>
            </w:tcPrChange>
          </w:tcPr>
          <w:p w14:paraId="6CEBC088" w14:textId="77777777" w:rsidR="00167486" w:rsidRPr="00F71403" w:rsidDel="009F4391" w:rsidRDefault="00167486" w:rsidP="002A3ECC">
            <w:pPr>
              <w:rPr>
                <w:del w:id="1313" w:author="Helger" w:date="2017-06-13T14:57:00Z"/>
                <w:rFonts w:cs="Calibri"/>
                <w:color w:val="000000"/>
              </w:rPr>
            </w:pPr>
            <w:del w:id="1314" w:author="Helger" w:date="2017-06-13T14:57:00Z">
              <w:r w:rsidRPr="00F71403" w:rsidDel="009F4391">
                <w:rPr>
                  <w:rFonts w:cs="Calibri"/>
                  <w:color w:val="000000"/>
                </w:rPr>
                <w:delText>Ireland VAT number</w:delText>
              </w:r>
            </w:del>
          </w:p>
        </w:tc>
        <w:tc>
          <w:tcPr>
            <w:tcW w:w="755" w:type="pct"/>
            <w:tcPrChange w:id="1315" w:author="Helger" w:date="2017-04-24T19:20:00Z">
              <w:tcPr>
                <w:tcW w:w="755" w:type="pct"/>
                <w:shd w:val="clear" w:color="auto" w:fill="auto"/>
              </w:tcPr>
            </w:tcPrChange>
          </w:tcPr>
          <w:p w14:paraId="2B460EBA" w14:textId="77777777" w:rsidR="00167486" w:rsidRPr="00F71403" w:rsidDel="009F4391" w:rsidRDefault="00167486">
            <w:pPr>
              <w:rPr>
                <w:del w:id="1316" w:author="Helger" w:date="2017-06-13T14:57:00Z"/>
                <w:rFonts w:cs="Calibri"/>
                <w:color w:val="000000"/>
              </w:rPr>
            </w:pPr>
            <w:del w:id="1317" w:author="Helger" w:date="2017-06-13T14:57:00Z">
              <w:r w:rsidRPr="00F71403" w:rsidDel="009F4391">
                <w:rPr>
                  <w:rFonts w:cs="Calibri"/>
                  <w:color w:val="000000"/>
                </w:rPr>
                <w:delText>false</w:delText>
              </w:r>
            </w:del>
          </w:p>
        </w:tc>
      </w:tr>
      <w:tr w:rsidR="001C0EB0" w:rsidRPr="00F71403" w:rsidDel="009F4391" w14:paraId="47002C77" w14:textId="77777777" w:rsidTr="001C0EB0">
        <w:trPr>
          <w:cnfStyle w:val="000000100000" w:firstRow="0" w:lastRow="0" w:firstColumn="0" w:lastColumn="0" w:oddVBand="0" w:evenVBand="0" w:oddHBand="1" w:evenHBand="0" w:firstRowFirstColumn="0" w:firstRowLastColumn="0" w:lastRowFirstColumn="0" w:lastRowLastColumn="0"/>
          <w:del w:id="1318" w:author="Helger" w:date="2017-06-13T14:57:00Z"/>
        </w:trPr>
        <w:tc>
          <w:tcPr>
            <w:tcW w:w="756" w:type="pct"/>
            <w:noWrap/>
            <w:tcPrChange w:id="1319" w:author="Helger" w:date="2017-04-24T19:20:00Z">
              <w:tcPr>
                <w:tcW w:w="756" w:type="pct"/>
                <w:noWrap/>
              </w:tcPr>
            </w:tcPrChange>
          </w:tcPr>
          <w:p w14:paraId="28CBBFC9"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20" w:author="Helger" w:date="2017-06-13T14:57:00Z"/>
                <w:rFonts w:cs="Calibri"/>
                <w:color w:val="000000"/>
              </w:rPr>
            </w:pPr>
            <w:del w:id="1321" w:author="Helger" w:date="2017-06-13T14:57:00Z">
              <w:r w:rsidRPr="00F71403" w:rsidDel="009F4391">
                <w:rPr>
                  <w:rFonts w:cs="Calibri"/>
                  <w:color w:val="000000"/>
                </w:rPr>
                <w:delText>LI:VAT</w:delText>
              </w:r>
            </w:del>
          </w:p>
        </w:tc>
        <w:tc>
          <w:tcPr>
            <w:tcW w:w="632" w:type="pct"/>
            <w:tcPrChange w:id="1322" w:author="Helger" w:date="2017-04-24T19:20:00Z">
              <w:tcPr>
                <w:tcW w:w="632" w:type="pct"/>
              </w:tcPr>
            </w:tcPrChange>
          </w:tcPr>
          <w:p w14:paraId="2B893A71"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323" w:author="Helger" w:date="2017-06-13T14:57:00Z"/>
                <w:rFonts w:cs="Calibri"/>
                <w:color w:val="000000"/>
              </w:rPr>
              <w:pPrChange w:id="132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325" w:author="Helger" w:date="2017-06-13T14:57:00Z">
              <w:r w:rsidRPr="00F71403" w:rsidDel="009F4391">
                <w:rPr>
                  <w:rFonts w:cs="Calibri"/>
                  <w:color w:val="000000"/>
                </w:rPr>
                <w:delText>9936</w:delText>
              </w:r>
            </w:del>
          </w:p>
        </w:tc>
        <w:tc>
          <w:tcPr>
            <w:tcW w:w="2857" w:type="pct"/>
            <w:noWrap/>
            <w:tcPrChange w:id="1326" w:author="Helger" w:date="2017-04-24T19:20:00Z">
              <w:tcPr>
                <w:tcW w:w="2857" w:type="pct"/>
                <w:noWrap/>
              </w:tcPr>
            </w:tcPrChange>
          </w:tcPr>
          <w:p w14:paraId="4A93D246"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27" w:author="Helger" w:date="2017-06-13T14:57:00Z"/>
                <w:rFonts w:cs="Calibri"/>
                <w:color w:val="000000"/>
              </w:rPr>
            </w:pPr>
            <w:del w:id="1328" w:author="Helger" w:date="2017-06-13T14:57:00Z">
              <w:r w:rsidRPr="00F71403" w:rsidDel="009F4391">
                <w:rPr>
                  <w:rFonts w:cs="Calibri"/>
                  <w:color w:val="000000"/>
                </w:rPr>
                <w:delText>Liechtenstein VAT number</w:delText>
              </w:r>
            </w:del>
          </w:p>
        </w:tc>
        <w:tc>
          <w:tcPr>
            <w:tcW w:w="755" w:type="pct"/>
            <w:tcPrChange w:id="1329" w:author="Helger" w:date="2017-04-24T19:20:00Z">
              <w:tcPr>
                <w:tcW w:w="755" w:type="pct"/>
              </w:tcPr>
            </w:tcPrChange>
          </w:tcPr>
          <w:p w14:paraId="23F69D60"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330" w:author="Helger" w:date="2017-06-13T14:57:00Z"/>
                <w:rFonts w:cs="Calibri"/>
                <w:color w:val="000000"/>
              </w:rPr>
            </w:pPr>
            <w:del w:id="1331" w:author="Helger" w:date="2017-06-13T14:57:00Z">
              <w:r w:rsidRPr="00F71403" w:rsidDel="009F4391">
                <w:rPr>
                  <w:rFonts w:cs="Calibri"/>
                  <w:color w:val="000000"/>
                </w:rPr>
                <w:delText>false</w:delText>
              </w:r>
            </w:del>
          </w:p>
        </w:tc>
      </w:tr>
      <w:tr w:rsidR="00167486" w:rsidRPr="00F71403" w:rsidDel="009F4391" w14:paraId="5692CFF3" w14:textId="77777777" w:rsidTr="001C0EB0">
        <w:trPr>
          <w:del w:id="1332" w:author="Helger" w:date="2017-06-13T14:57:00Z"/>
        </w:trPr>
        <w:tc>
          <w:tcPr>
            <w:tcW w:w="756" w:type="pct"/>
            <w:noWrap/>
            <w:tcPrChange w:id="1333" w:author="Helger" w:date="2017-04-24T19:20:00Z">
              <w:tcPr>
                <w:tcW w:w="756" w:type="pct"/>
                <w:shd w:val="clear" w:color="auto" w:fill="auto"/>
                <w:noWrap/>
              </w:tcPr>
            </w:tcPrChange>
          </w:tcPr>
          <w:p w14:paraId="6CB69ABC" w14:textId="77777777" w:rsidR="00167486" w:rsidRPr="00F71403" w:rsidDel="009F4391" w:rsidRDefault="00167486" w:rsidP="002A3ECC">
            <w:pPr>
              <w:rPr>
                <w:del w:id="1334" w:author="Helger" w:date="2017-06-13T14:57:00Z"/>
                <w:rFonts w:cs="Calibri"/>
                <w:color w:val="000000"/>
              </w:rPr>
            </w:pPr>
            <w:del w:id="1335" w:author="Helger" w:date="2017-06-13T14:57:00Z">
              <w:r w:rsidRPr="00F71403" w:rsidDel="009F4391">
                <w:rPr>
                  <w:rFonts w:cs="Calibri"/>
                  <w:color w:val="000000"/>
                </w:rPr>
                <w:delText>LT:VAT</w:delText>
              </w:r>
            </w:del>
          </w:p>
        </w:tc>
        <w:tc>
          <w:tcPr>
            <w:tcW w:w="632" w:type="pct"/>
            <w:tcPrChange w:id="1336" w:author="Helger" w:date="2017-04-24T19:20:00Z">
              <w:tcPr>
                <w:tcW w:w="632" w:type="pct"/>
                <w:shd w:val="clear" w:color="auto" w:fill="auto"/>
              </w:tcPr>
            </w:tcPrChange>
          </w:tcPr>
          <w:p w14:paraId="345AFF68" w14:textId="77777777" w:rsidR="00DA4735" w:rsidRDefault="00167486">
            <w:pPr>
              <w:rPr>
                <w:del w:id="1337" w:author="Helger" w:date="2017-06-13T14:57:00Z"/>
                <w:rFonts w:cs="Calibri"/>
                <w:color w:val="000000"/>
              </w:rPr>
              <w:pPrChange w:id="1338" w:author="Helger" w:date="2017-06-13T16:29:00Z">
                <w:pPr>
                  <w:jc w:val="right"/>
                </w:pPr>
              </w:pPrChange>
            </w:pPr>
            <w:del w:id="1339" w:author="Helger" w:date="2017-06-13T14:57:00Z">
              <w:r w:rsidRPr="00F71403" w:rsidDel="009F4391">
                <w:rPr>
                  <w:rFonts w:cs="Calibri"/>
                  <w:color w:val="000000"/>
                </w:rPr>
                <w:delText>9937</w:delText>
              </w:r>
            </w:del>
          </w:p>
        </w:tc>
        <w:tc>
          <w:tcPr>
            <w:tcW w:w="2857" w:type="pct"/>
            <w:noWrap/>
            <w:tcPrChange w:id="1340" w:author="Helger" w:date="2017-04-24T19:20:00Z">
              <w:tcPr>
                <w:tcW w:w="2857" w:type="pct"/>
                <w:shd w:val="clear" w:color="auto" w:fill="auto"/>
                <w:noWrap/>
              </w:tcPr>
            </w:tcPrChange>
          </w:tcPr>
          <w:p w14:paraId="2204FBD8" w14:textId="77777777" w:rsidR="00167486" w:rsidRPr="00F71403" w:rsidDel="009F4391" w:rsidRDefault="00167486" w:rsidP="002A3ECC">
            <w:pPr>
              <w:rPr>
                <w:del w:id="1341" w:author="Helger" w:date="2017-06-13T14:57:00Z"/>
                <w:rFonts w:cs="Calibri"/>
                <w:color w:val="000000"/>
              </w:rPr>
            </w:pPr>
            <w:del w:id="1342" w:author="Helger" w:date="2017-06-13T14:57:00Z">
              <w:r w:rsidRPr="00F71403" w:rsidDel="009F4391">
                <w:rPr>
                  <w:rFonts w:cs="Calibri"/>
                  <w:color w:val="000000"/>
                </w:rPr>
                <w:delText>Lithuania VAT number</w:delText>
              </w:r>
            </w:del>
          </w:p>
        </w:tc>
        <w:tc>
          <w:tcPr>
            <w:tcW w:w="755" w:type="pct"/>
            <w:tcPrChange w:id="1343" w:author="Helger" w:date="2017-04-24T19:20:00Z">
              <w:tcPr>
                <w:tcW w:w="755" w:type="pct"/>
                <w:shd w:val="clear" w:color="auto" w:fill="auto"/>
              </w:tcPr>
            </w:tcPrChange>
          </w:tcPr>
          <w:p w14:paraId="343E56C0" w14:textId="77777777" w:rsidR="00167486" w:rsidRPr="00F71403" w:rsidDel="009F4391" w:rsidRDefault="00167486">
            <w:pPr>
              <w:rPr>
                <w:del w:id="1344" w:author="Helger" w:date="2017-06-13T14:57:00Z"/>
                <w:rFonts w:cs="Calibri"/>
                <w:color w:val="000000"/>
              </w:rPr>
            </w:pPr>
            <w:del w:id="1345" w:author="Helger" w:date="2017-06-13T14:57:00Z">
              <w:r w:rsidRPr="00F71403" w:rsidDel="009F4391">
                <w:rPr>
                  <w:rFonts w:cs="Calibri"/>
                  <w:color w:val="000000"/>
                </w:rPr>
                <w:delText>false</w:delText>
              </w:r>
            </w:del>
          </w:p>
        </w:tc>
      </w:tr>
      <w:tr w:rsidR="001C0EB0" w:rsidRPr="00F71403" w:rsidDel="009F4391" w14:paraId="58FC6CD3" w14:textId="77777777" w:rsidTr="001C0EB0">
        <w:trPr>
          <w:cnfStyle w:val="000000100000" w:firstRow="0" w:lastRow="0" w:firstColumn="0" w:lastColumn="0" w:oddVBand="0" w:evenVBand="0" w:oddHBand="1" w:evenHBand="0" w:firstRowFirstColumn="0" w:firstRowLastColumn="0" w:lastRowFirstColumn="0" w:lastRowLastColumn="0"/>
          <w:del w:id="1346" w:author="Helger" w:date="2017-06-13T14:57:00Z"/>
        </w:trPr>
        <w:tc>
          <w:tcPr>
            <w:tcW w:w="756" w:type="pct"/>
            <w:noWrap/>
            <w:tcPrChange w:id="1347" w:author="Helger" w:date="2017-04-24T19:20:00Z">
              <w:tcPr>
                <w:tcW w:w="756" w:type="pct"/>
                <w:noWrap/>
              </w:tcPr>
            </w:tcPrChange>
          </w:tcPr>
          <w:p w14:paraId="59409310"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48" w:author="Helger" w:date="2017-06-13T14:57:00Z"/>
                <w:rFonts w:cs="Calibri"/>
                <w:color w:val="000000"/>
              </w:rPr>
            </w:pPr>
            <w:del w:id="1349" w:author="Helger" w:date="2017-06-13T14:57:00Z">
              <w:r w:rsidRPr="00F71403" w:rsidDel="009F4391">
                <w:rPr>
                  <w:rFonts w:cs="Calibri"/>
                  <w:color w:val="000000"/>
                </w:rPr>
                <w:delText>LU:VAT</w:delText>
              </w:r>
            </w:del>
          </w:p>
        </w:tc>
        <w:tc>
          <w:tcPr>
            <w:tcW w:w="632" w:type="pct"/>
            <w:tcPrChange w:id="1350" w:author="Helger" w:date="2017-04-24T19:20:00Z">
              <w:tcPr>
                <w:tcW w:w="632" w:type="pct"/>
              </w:tcPr>
            </w:tcPrChange>
          </w:tcPr>
          <w:p w14:paraId="1D56BB56"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351" w:author="Helger" w:date="2017-06-13T14:57:00Z"/>
                <w:rFonts w:cs="Calibri"/>
                <w:color w:val="000000"/>
              </w:rPr>
              <w:pPrChange w:id="1352"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353" w:author="Helger" w:date="2017-06-13T14:57:00Z">
              <w:r w:rsidRPr="00F71403" w:rsidDel="009F4391">
                <w:rPr>
                  <w:rFonts w:cs="Calibri"/>
                  <w:color w:val="000000"/>
                </w:rPr>
                <w:delText>9938</w:delText>
              </w:r>
            </w:del>
          </w:p>
        </w:tc>
        <w:tc>
          <w:tcPr>
            <w:tcW w:w="2857" w:type="pct"/>
            <w:noWrap/>
            <w:tcPrChange w:id="1354" w:author="Helger" w:date="2017-04-24T19:20:00Z">
              <w:tcPr>
                <w:tcW w:w="2857" w:type="pct"/>
                <w:noWrap/>
              </w:tcPr>
            </w:tcPrChange>
          </w:tcPr>
          <w:p w14:paraId="235D82A6"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55" w:author="Helger" w:date="2017-06-13T14:57:00Z"/>
                <w:rFonts w:cs="Calibri"/>
                <w:color w:val="000000"/>
              </w:rPr>
            </w:pPr>
            <w:del w:id="1356" w:author="Helger" w:date="2017-06-13T14:57:00Z">
              <w:r w:rsidRPr="00F71403" w:rsidDel="009F4391">
                <w:rPr>
                  <w:rFonts w:cs="Calibri"/>
                  <w:color w:val="000000"/>
                </w:rPr>
                <w:delText>Luxemburg VAT number</w:delText>
              </w:r>
            </w:del>
          </w:p>
        </w:tc>
        <w:tc>
          <w:tcPr>
            <w:tcW w:w="755" w:type="pct"/>
            <w:tcPrChange w:id="1357" w:author="Helger" w:date="2017-04-24T19:20:00Z">
              <w:tcPr>
                <w:tcW w:w="755" w:type="pct"/>
              </w:tcPr>
            </w:tcPrChange>
          </w:tcPr>
          <w:p w14:paraId="5569DAD1"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358" w:author="Helger" w:date="2017-06-13T14:57:00Z"/>
                <w:rFonts w:cs="Calibri"/>
                <w:color w:val="000000"/>
              </w:rPr>
            </w:pPr>
            <w:del w:id="1359" w:author="Helger" w:date="2017-06-13T14:57:00Z">
              <w:r w:rsidRPr="00F71403" w:rsidDel="009F4391">
                <w:rPr>
                  <w:rFonts w:cs="Calibri"/>
                  <w:color w:val="000000"/>
                </w:rPr>
                <w:delText>false</w:delText>
              </w:r>
            </w:del>
          </w:p>
        </w:tc>
      </w:tr>
      <w:tr w:rsidR="00167486" w:rsidRPr="00F71403" w:rsidDel="009F4391" w14:paraId="6B5D3BA6" w14:textId="77777777" w:rsidTr="001C0EB0">
        <w:trPr>
          <w:del w:id="1360" w:author="Helger" w:date="2017-06-13T14:57:00Z"/>
        </w:trPr>
        <w:tc>
          <w:tcPr>
            <w:tcW w:w="756" w:type="pct"/>
            <w:noWrap/>
            <w:tcPrChange w:id="1361" w:author="Helger" w:date="2017-04-24T19:20:00Z">
              <w:tcPr>
                <w:tcW w:w="756" w:type="pct"/>
                <w:shd w:val="clear" w:color="auto" w:fill="auto"/>
                <w:noWrap/>
              </w:tcPr>
            </w:tcPrChange>
          </w:tcPr>
          <w:p w14:paraId="66E7BFE1" w14:textId="77777777" w:rsidR="00167486" w:rsidRPr="00F71403" w:rsidDel="009F4391" w:rsidRDefault="00167486" w:rsidP="002A3ECC">
            <w:pPr>
              <w:rPr>
                <w:del w:id="1362" w:author="Helger" w:date="2017-06-13T14:57:00Z"/>
                <w:rFonts w:cs="Calibri"/>
                <w:color w:val="000000"/>
              </w:rPr>
            </w:pPr>
            <w:del w:id="1363" w:author="Helger" w:date="2017-06-13T14:57:00Z">
              <w:r w:rsidRPr="00F71403" w:rsidDel="009F4391">
                <w:rPr>
                  <w:rFonts w:cs="Calibri"/>
                  <w:color w:val="000000"/>
                </w:rPr>
                <w:delText>LV:VAT</w:delText>
              </w:r>
            </w:del>
          </w:p>
        </w:tc>
        <w:tc>
          <w:tcPr>
            <w:tcW w:w="632" w:type="pct"/>
            <w:tcPrChange w:id="1364" w:author="Helger" w:date="2017-04-24T19:20:00Z">
              <w:tcPr>
                <w:tcW w:w="632" w:type="pct"/>
                <w:shd w:val="clear" w:color="auto" w:fill="auto"/>
              </w:tcPr>
            </w:tcPrChange>
          </w:tcPr>
          <w:p w14:paraId="63B903C9" w14:textId="77777777" w:rsidR="00DA4735" w:rsidRDefault="00167486">
            <w:pPr>
              <w:rPr>
                <w:del w:id="1365" w:author="Helger" w:date="2017-06-13T14:57:00Z"/>
                <w:rFonts w:cs="Calibri"/>
                <w:color w:val="000000"/>
              </w:rPr>
              <w:pPrChange w:id="1366" w:author="Helger" w:date="2017-06-13T16:29:00Z">
                <w:pPr>
                  <w:jc w:val="right"/>
                </w:pPr>
              </w:pPrChange>
            </w:pPr>
            <w:del w:id="1367" w:author="Helger" w:date="2017-06-13T14:57:00Z">
              <w:r w:rsidRPr="00F71403" w:rsidDel="009F4391">
                <w:rPr>
                  <w:rFonts w:cs="Calibri"/>
                  <w:color w:val="000000"/>
                </w:rPr>
                <w:delText>9939</w:delText>
              </w:r>
            </w:del>
          </w:p>
        </w:tc>
        <w:tc>
          <w:tcPr>
            <w:tcW w:w="2857" w:type="pct"/>
            <w:noWrap/>
            <w:tcPrChange w:id="1368" w:author="Helger" w:date="2017-04-24T19:20:00Z">
              <w:tcPr>
                <w:tcW w:w="2857" w:type="pct"/>
                <w:shd w:val="clear" w:color="auto" w:fill="auto"/>
                <w:noWrap/>
              </w:tcPr>
            </w:tcPrChange>
          </w:tcPr>
          <w:p w14:paraId="4BD3292F" w14:textId="77777777" w:rsidR="00167486" w:rsidRPr="00F71403" w:rsidDel="009F4391" w:rsidRDefault="00167486" w:rsidP="002A3ECC">
            <w:pPr>
              <w:rPr>
                <w:del w:id="1369" w:author="Helger" w:date="2017-06-13T14:57:00Z"/>
                <w:rFonts w:cs="Calibri"/>
                <w:color w:val="000000"/>
              </w:rPr>
            </w:pPr>
            <w:del w:id="1370" w:author="Helger" w:date="2017-06-13T14:57:00Z">
              <w:r w:rsidRPr="00F71403" w:rsidDel="009F4391">
                <w:rPr>
                  <w:rFonts w:cs="Calibri"/>
                  <w:color w:val="000000"/>
                </w:rPr>
                <w:delText>Latvia VAT number</w:delText>
              </w:r>
            </w:del>
          </w:p>
        </w:tc>
        <w:tc>
          <w:tcPr>
            <w:tcW w:w="755" w:type="pct"/>
            <w:tcPrChange w:id="1371" w:author="Helger" w:date="2017-04-24T19:20:00Z">
              <w:tcPr>
                <w:tcW w:w="755" w:type="pct"/>
                <w:shd w:val="clear" w:color="auto" w:fill="auto"/>
              </w:tcPr>
            </w:tcPrChange>
          </w:tcPr>
          <w:p w14:paraId="7EDFD0E1" w14:textId="77777777" w:rsidR="00167486" w:rsidRPr="00F71403" w:rsidDel="009F4391" w:rsidRDefault="00167486">
            <w:pPr>
              <w:rPr>
                <w:del w:id="1372" w:author="Helger" w:date="2017-06-13T14:57:00Z"/>
                <w:rFonts w:cs="Calibri"/>
                <w:color w:val="000000"/>
              </w:rPr>
            </w:pPr>
            <w:del w:id="1373" w:author="Helger" w:date="2017-06-13T14:57:00Z">
              <w:r w:rsidRPr="00F71403" w:rsidDel="009F4391">
                <w:rPr>
                  <w:rFonts w:cs="Calibri"/>
                  <w:color w:val="000000"/>
                </w:rPr>
                <w:delText>false</w:delText>
              </w:r>
            </w:del>
          </w:p>
        </w:tc>
      </w:tr>
      <w:tr w:rsidR="001C0EB0" w:rsidRPr="00F71403" w:rsidDel="009F4391" w14:paraId="710B3FEC" w14:textId="77777777" w:rsidTr="001C0EB0">
        <w:trPr>
          <w:cnfStyle w:val="000000100000" w:firstRow="0" w:lastRow="0" w:firstColumn="0" w:lastColumn="0" w:oddVBand="0" w:evenVBand="0" w:oddHBand="1" w:evenHBand="0" w:firstRowFirstColumn="0" w:firstRowLastColumn="0" w:lastRowFirstColumn="0" w:lastRowLastColumn="0"/>
          <w:del w:id="1374" w:author="Helger" w:date="2017-06-13T14:57:00Z"/>
        </w:trPr>
        <w:tc>
          <w:tcPr>
            <w:tcW w:w="756" w:type="pct"/>
            <w:noWrap/>
            <w:tcPrChange w:id="1375" w:author="Helger" w:date="2017-04-24T19:20:00Z">
              <w:tcPr>
                <w:tcW w:w="756" w:type="pct"/>
                <w:noWrap/>
              </w:tcPr>
            </w:tcPrChange>
          </w:tcPr>
          <w:p w14:paraId="72C64F81"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76" w:author="Helger" w:date="2017-06-13T14:57:00Z"/>
                <w:rFonts w:cs="Calibri"/>
                <w:color w:val="000000"/>
              </w:rPr>
            </w:pPr>
            <w:del w:id="1377" w:author="Helger" w:date="2017-06-13T14:57:00Z">
              <w:r w:rsidRPr="00F71403" w:rsidDel="009F4391">
                <w:rPr>
                  <w:rFonts w:cs="Calibri"/>
                  <w:color w:val="000000"/>
                </w:rPr>
                <w:delText>MC:VAT</w:delText>
              </w:r>
            </w:del>
          </w:p>
        </w:tc>
        <w:tc>
          <w:tcPr>
            <w:tcW w:w="632" w:type="pct"/>
            <w:tcPrChange w:id="1378" w:author="Helger" w:date="2017-04-24T19:20:00Z">
              <w:tcPr>
                <w:tcW w:w="632" w:type="pct"/>
              </w:tcPr>
            </w:tcPrChange>
          </w:tcPr>
          <w:p w14:paraId="3CE4FFF9"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379" w:author="Helger" w:date="2017-06-13T14:57:00Z"/>
                <w:rFonts w:cs="Calibri"/>
                <w:color w:val="000000"/>
              </w:rPr>
              <w:pPrChange w:id="1380"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381" w:author="Helger" w:date="2017-06-13T14:57:00Z">
              <w:r w:rsidRPr="00F71403" w:rsidDel="009F4391">
                <w:rPr>
                  <w:rFonts w:cs="Calibri"/>
                  <w:color w:val="000000"/>
                </w:rPr>
                <w:delText>9940</w:delText>
              </w:r>
            </w:del>
          </w:p>
        </w:tc>
        <w:tc>
          <w:tcPr>
            <w:tcW w:w="2857" w:type="pct"/>
            <w:noWrap/>
            <w:tcPrChange w:id="1382" w:author="Helger" w:date="2017-04-24T19:20:00Z">
              <w:tcPr>
                <w:tcW w:w="2857" w:type="pct"/>
                <w:noWrap/>
              </w:tcPr>
            </w:tcPrChange>
          </w:tcPr>
          <w:p w14:paraId="383CD3E4"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83" w:author="Helger" w:date="2017-06-13T14:57:00Z"/>
                <w:rFonts w:cs="Calibri"/>
                <w:color w:val="000000"/>
              </w:rPr>
            </w:pPr>
            <w:del w:id="1384" w:author="Helger" w:date="2017-06-13T14:57:00Z">
              <w:r w:rsidRPr="00F71403" w:rsidDel="009F4391">
                <w:rPr>
                  <w:rFonts w:cs="Calibri"/>
                  <w:color w:val="000000"/>
                </w:rPr>
                <w:delText>Monaco VAT number</w:delText>
              </w:r>
            </w:del>
          </w:p>
        </w:tc>
        <w:tc>
          <w:tcPr>
            <w:tcW w:w="755" w:type="pct"/>
            <w:tcPrChange w:id="1385" w:author="Helger" w:date="2017-04-24T19:20:00Z">
              <w:tcPr>
                <w:tcW w:w="755" w:type="pct"/>
              </w:tcPr>
            </w:tcPrChange>
          </w:tcPr>
          <w:p w14:paraId="1099A2E7"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386" w:author="Helger" w:date="2017-06-13T14:57:00Z"/>
                <w:rFonts w:cs="Calibri"/>
                <w:color w:val="000000"/>
              </w:rPr>
            </w:pPr>
            <w:del w:id="1387" w:author="Helger" w:date="2017-06-13T14:57:00Z">
              <w:r w:rsidRPr="00F71403" w:rsidDel="009F4391">
                <w:rPr>
                  <w:rFonts w:cs="Calibri"/>
                  <w:color w:val="000000"/>
                </w:rPr>
                <w:delText>false</w:delText>
              </w:r>
            </w:del>
          </w:p>
        </w:tc>
      </w:tr>
      <w:tr w:rsidR="00167486" w:rsidRPr="00F71403" w:rsidDel="009F4391" w14:paraId="59AAE9DF" w14:textId="77777777" w:rsidTr="001C0EB0">
        <w:trPr>
          <w:del w:id="1388" w:author="Helger" w:date="2017-06-13T14:57:00Z"/>
        </w:trPr>
        <w:tc>
          <w:tcPr>
            <w:tcW w:w="756" w:type="pct"/>
            <w:noWrap/>
            <w:tcPrChange w:id="1389" w:author="Helger" w:date="2017-04-24T19:20:00Z">
              <w:tcPr>
                <w:tcW w:w="756" w:type="pct"/>
                <w:shd w:val="clear" w:color="auto" w:fill="auto"/>
                <w:noWrap/>
              </w:tcPr>
            </w:tcPrChange>
          </w:tcPr>
          <w:p w14:paraId="57A02FED" w14:textId="77777777" w:rsidR="00167486" w:rsidRPr="00F71403" w:rsidDel="009F4391" w:rsidRDefault="00167486" w:rsidP="002A3ECC">
            <w:pPr>
              <w:rPr>
                <w:del w:id="1390" w:author="Helger" w:date="2017-06-13T14:57:00Z"/>
                <w:rFonts w:cs="Calibri"/>
                <w:color w:val="000000"/>
              </w:rPr>
            </w:pPr>
            <w:del w:id="1391" w:author="Helger" w:date="2017-06-13T14:57:00Z">
              <w:r w:rsidRPr="00F71403" w:rsidDel="009F4391">
                <w:rPr>
                  <w:rFonts w:cs="Calibri"/>
                  <w:color w:val="000000"/>
                </w:rPr>
                <w:delText>ME:VAT</w:delText>
              </w:r>
            </w:del>
          </w:p>
        </w:tc>
        <w:tc>
          <w:tcPr>
            <w:tcW w:w="632" w:type="pct"/>
            <w:tcPrChange w:id="1392" w:author="Helger" w:date="2017-04-24T19:20:00Z">
              <w:tcPr>
                <w:tcW w:w="632" w:type="pct"/>
                <w:shd w:val="clear" w:color="auto" w:fill="auto"/>
              </w:tcPr>
            </w:tcPrChange>
          </w:tcPr>
          <w:p w14:paraId="375B8638" w14:textId="77777777" w:rsidR="00DA4735" w:rsidRDefault="00167486">
            <w:pPr>
              <w:rPr>
                <w:del w:id="1393" w:author="Helger" w:date="2017-06-13T14:57:00Z"/>
                <w:rFonts w:cs="Calibri"/>
                <w:color w:val="000000"/>
              </w:rPr>
              <w:pPrChange w:id="1394" w:author="Helger" w:date="2017-06-13T16:29:00Z">
                <w:pPr>
                  <w:jc w:val="right"/>
                </w:pPr>
              </w:pPrChange>
            </w:pPr>
            <w:del w:id="1395" w:author="Helger" w:date="2017-06-13T14:57:00Z">
              <w:r w:rsidRPr="00F71403" w:rsidDel="009F4391">
                <w:rPr>
                  <w:rFonts w:cs="Calibri"/>
                  <w:color w:val="000000"/>
                </w:rPr>
                <w:delText>9941</w:delText>
              </w:r>
            </w:del>
          </w:p>
        </w:tc>
        <w:tc>
          <w:tcPr>
            <w:tcW w:w="2857" w:type="pct"/>
            <w:noWrap/>
            <w:tcPrChange w:id="1396" w:author="Helger" w:date="2017-04-24T19:20:00Z">
              <w:tcPr>
                <w:tcW w:w="2857" w:type="pct"/>
                <w:shd w:val="clear" w:color="auto" w:fill="auto"/>
                <w:noWrap/>
              </w:tcPr>
            </w:tcPrChange>
          </w:tcPr>
          <w:p w14:paraId="4D38D421" w14:textId="77777777" w:rsidR="00167486" w:rsidRPr="00F71403" w:rsidDel="009F4391" w:rsidRDefault="00167486" w:rsidP="002A3ECC">
            <w:pPr>
              <w:rPr>
                <w:del w:id="1397" w:author="Helger" w:date="2017-06-13T14:57:00Z"/>
                <w:rFonts w:cs="Calibri"/>
                <w:color w:val="000000"/>
              </w:rPr>
            </w:pPr>
            <w:del w:id="1398" w:author="Helger" w:date="2017-06-13T14:57:00Z">
              <w:r w:rsidRPr="00F71403" w:rsidDel="009F4391">
                <w:rPr>
                  <w:rFonts w:cs="Calibri"/>
                  <w:color w:val="000000"/>
                </w:rPr>
                <w:delText>Montenegro VAT number</w:delText>
              </w:r>
            </w:del>
          </w:p>
        </w:tc>
        <w:tc>
          <w:tcPr>
            <w:tcW w:w="755" w:type="pct"/>
            <w:tcPrChange w:id="1399" w:author="Helger" w:date="2017-04-24T19:20:00Z">
              <w:tcPr>
                <w:tcW w:w="755" w:type="pct"/>
                <w:shd w:val="clear" w:color="auto" w:fill="auto"/>
              </w:tcPr>
            </w:tcPrChange>
          </w:tcPr>
          <w:p w14:paraId="182EE243" w14:textId="77777777" w:rsidR="00167486" w:rsidRPr="00F71403" w:rsidDel="009F4391" w:rsidRDefault="00167486">
            <w:pPr>
              <w:rPr>
                <w:del w:id="1400" w:author="Helger" w:date="2017-06-13T14:57:00Z"/>
                <w:rFonts w:cs="Calibri"/>
                <w:color w:val="000000"/>
              </w:rPr>
            </w:pPr>
            <w:del w:id="1401" w:author="Helger" w:date="2017-06-13T14:57:00Z">
              <w:r w:rsidRPr="00F71403" w:rsidDel="009F4391">
                <w:rPr>
                  <w:rFonts w:cs="Calibri"/>
                  <w:color w:val="000000"/>
                </w:rPr>
                <w:delText>false</w:delText>
              </w:r>
            </w:del>
          </w:p>
        </w:tc>
      </w:tr>
      <w:tr w:rsidR="001C0EB0" w:rsidRPr="00F71403" w:rsidDel="009F4391" w14:paraId="405639F2" w14:textId="77777777" w:rsidTr="001C0EB0">
        <w:trPr>
          <w:cnfStyle w:val="000000100000" w:firstRow="0" w:lastRow="0" w:firstColumn="0" w:lastColumn="0" w:oddVBand="0" w:evenVBand="0" w:oddHBand="1" w:evenHBand="0" w:firstRowFirstColumn="0" w:firstRowLastColumn="0" w:lastRowFirstColumn="0" w:lastRowLastColumn="0"/>
          <w:del w:id="1402" w:author="Helger" w:date="2017-06-13T14:57:00Z"/>
        </w:trPr>
        <w:tc>
          <w:tcPr>
            <w:tcW w:w="756" w:type="pct"/>
            <w:noWrap/>
            <w:tcPrChange w:id="1403" w:author="Helger" w:date="2017-04-24T19:20:00Z">
              <w:tcPr>
                <w:tcW w:w="756" w:type="pct"/>
                <w:noWrap/>
              </w:tcPr>
            </w:tcPrChange>
          </w:tcPr>
          <w:p w14:paraId="0CDAFF6F"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404" w:author="Helger" w:date="2017-06-13T14:57:00Z"/>
                <w:rFonts w:cs="Calibri"/>
                <w:color w:val="000000"/>
              </w:rPr>
            </w:pPr>
            <w:del w:id="1405" w:author="Helger" w:date="2017-06-13T14:57:00Z">
              <w:r w:rsidRPr="00F71403" w:rsidDel="009F4391">
                <w:rPr>
                  <w:rFonts w:cs="Calibri"/>
                  <w:color w:val="000000"/>
                </w:rPr>
                <w:delText>MK:VAT</w:delText>
              </w:r>
            </w:del>
          </w:p>
        </w:tc>
        <w:tc>
          <w:tcPr>
            <w:tcW w:w="632" w:type="pct"/>
            <w:tcPrChange w:id="1406" w:author="Helger" w:date="2017-04-24T19:20:00Z">
              <w:tcPr>
                <w:tcW w:w="632" w:type="pct"/>
              </w:tcPr>
            </w:tcPrChange>
          </w:tcPr>
          <w:p w14:paraId="4885FC9F"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407" w:author="Helger" w:date="2017-06-13T14:57:00Z"/>
                <w:rFonts w:cs="Calibri"/>
                <w:color w:val="000000"/>
              </w:rPr>
              <w:pPrChange w:id="1408"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409" w:author="Helger" w:date="2017-06-13T14:57:00Z">
              <w:r w:rsidRPr="00F71403" w:rsidDel="009F4391">
                <w:rPr>
                  <w:rFonts w:cs="Calibri"/>
                  <w:color w:val="000000"/>
                </w:rPr>
                <w:delText>9942</w:delText>
              </w:r>
            </w:del>
          </w:p>
        </w:tc>
        <w:tc>
          <w:tcPr>
            <w:tcW w:w="2857" w:type="pct"/>
            <w:noWrap/>
            <w:tcPrChange w:id="1410" w:author="Helger" w:date="2017-04-24T19:20:00Z">
              <w:tcPr>
                <w:tcW w:w="2857" w:type="pct"/>
                <w:noWrap/>
              </w:tcPr>
            </w:tcPrChange>
          </w:tcPr>
          <w:p w14:paraId="57393B8C"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411" w:author="Helger" w:date="2017-06-13T14:57:00Z"/>
                <w:rFonts w:cs="Calibri"/>
                <w:color w:val="000000"/>
              </w:rPr>
            </w:pPr>
            <w:del w:id="1412" w:author="Helger" w:date="2017-06-13T14:57:00Z">
              <w:r w:rsidRPr="00F71403" w:rsidDel="009F4391">
                <w:rPr>
                  <w:rFonts w:cs="Calibri"/>
                  <w:color w:val="000000"/>
                </w:rPr>
                <w:delText>Macedonia, the former Yugoslav Republic of VAT number</w:delText>
              </w:r>
            </w:del>
          </w:p>
        </w:tc>
        <w:tc>
          <w:tcPr>
            <w:tcW w:w="755" w:type="pct"/>
            <w:tcPrChange w:id="1413" w:author="Helger" w:date="2017-04-24T19:20:00Z">
              <w:tcPr>
                <w:tcW w:w="755" w:type="pct"/>
              </w:tcPr>
            </w:tcPrChange>
          </w:tcPr>
          <w:p w14:paraId="49AE5741"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414" w:author="Helger" w:date="2017-06-13T14:57:00Z"/>
                <w:rFonts w:cs="Calibri"/>
                <w:color w:val="000000"/>
              </w:rPr>
            </w:pPr>
            <w:del w:id="1415" w:author="Helger" w:date="2017-06-13T14:57:00Z">
              <w:r w:rsidRPr="00F71403" w:rsidDel="009F4391">
                <w:rPr>
                  <w:rFonts w:cs="Calibri"/>
                  <w:color w:val="000000"/>
                </w:rPr>
                <w:delText>false</w:delText>
              </w:r>
            </w:del>
          </w:p>
        </w:tc>
      </w:tr>
      <w:tr w:rsidR="00167486" w:rsidRPr="00F71403" w:rsidDel="009F4391" w14:paraId="40FFFD0A" w14:textId="77777777" w:rsidTr="001C0EB0">
        <w:trPr>
          <w:del w:id="1416" w:author="Helger" w:date="2017-06-13T14:57:00Z"/>
        </w:trPr>
        <w:tc>
          <w:tcPr>
            <w:tcW w:w="756" w:type="pct"/>
            <w:noWrap/>
            <w:tcPrChange w:id="1417" w:author="Helger" w:date="2017-04-24T19:20:00Z">
              <w:tcPr>
                <w:tcW w:w="756" w:type="pct"/>
                <w:shd w:val="clear" w:color="auto" w:fill="auto"/>
                <w:noWrap/>
              </w:tcPr>
            </w:tcPrChange>
          </w:tcPr>
          <w:p w14:paraId="46F9D0E1" w14:textId="77777777" w:rsidR="00167486" w:rsidRPr="00F71403" w:rsidDel="009F4391" w:rsidRDefault="00167486" w:rsidP="002A3ECC">
            <w:pPr>
              <w:rPr>
                <w:del w:id="1418" w:author="Helger" w:date="2017-06-13T14:57:00Z"/>
                <w:rFonts w:cs="Calibri"/>
                <w:color w:val="000000"/>
              </w:rPr>
            </w:pPr>
            <w:del w:id="1419" w:author="Helger" w:date="2017-06-13T14:57:00Z">
              <w:r w:rsidRPr="00F71403" w:rsidDel="009F4391">
                <w:rPr>
                  <w:rFonts w:cs="Calibri"/>
                  <w:color w:val="000000"/>
                </w:rPr>
                <w:delText>MT:VAT</w:delText>
              </w:r>
            </w:del>
          </w:p>
        </w:tc>
        <w:tc>
          <w:tcPr>
            <w:tcW w:w="632" w:type="pct"/>
            <w:tcPrChange w:id="1420" w:author="Helger" w:date="2017-04-24T19:20:00Z">
              <w:tcPr>
                <w:tcW w:w="632" w:type="pct"/>
                <w:shd w:val="clear" w:color="auto" w:fill="auto"/>
              </w:tcPr>
            </w:tcPrChange>
          </w:tcPr>
          <w:p w14:paraId="78CF2B04" w14:textId="77777777" w:rsidR="00DA4735" w:rsidRDefault="00167486">
            <w:pPr>
              <w:rPr>
                <w:del w:id="1421" w:author="Helger" w:date="2017-06-13T14:57:00Z"/>
                <w:rFonts w:cs="Calibri"/>
                <w:color w:val="000000"/>
              </w:rPr>
              <w:pPrChange w:id="1422" w:author="Helger" w:date="2017-06-13T16:29:00Z">
                <w:pPr>
                  <w:jc w:val="right"/>
                </w:pPr>
              </w:pPrChange>
            </w:pPr>
            <w:del w:id="1423" w:author="Helger" w:date="2017-06-13T14:57:00Z">
              <w:r w:rsidRPr="00F71403" w:rsidDel="009F4391">
                <w:rPr>
                  <w:rFonts w:cs="Calibri"/>
                  <w:color w:val="000000"/>
                </w:rPr>
                <w:delText>9943</w:delText>
              </w:r>
            </w:del>
          </w:p>
        </w:tc>
        <w:tc>
          <w:tcPr>
            <w:tcW w:w="2857" w:type="pct"/>
            <w:noWrap/>
            <w:tcPrChange w:id="1424" w:author="Helger" w:date="2017-04-24T19:20:00Z">
              <w:tcPr>
                <w:tcW w:w="2857" w:type="pct"/>
                <w:shd w:val="clear" w:color="auto" w:fill="auto"/>
                <w:noWrap/>
              </w:tcPr>
            </w:tcPrChange>
          </w:tcPr>
          <w:p w14:paraId="3EB22C25" w14:textId="77777777" w:rsidR="00167486" w:rsidRPr="00F71403" w:rsidDel="009F4391" w:rsidRDefault="00167486" w:rsidP="002A3ECC">
            <w:pPr>
              <w:rPr>
                <w:del w:id="1425" w:author="Helger" w:date="2017-06-13T14:57:00Z"/>
                <w:rFonts w:cs="Calibri"/>
                <w:color w:val="000000"/>
              </w:rPr>
            </w:pPr>
            <w:del w:id="1426" w:author="Helger" w:date="2017-06-13T14:57:00Z">
              <w:r w:rsidRPr="00F71403" w:rsidDel="009F4391">
                <w:rPr>
                  <w:rFonts w:cs="Calibri"/>
                  <w:color w:val="000000"/>
                </w:rPr>
                <w:delText>Malta VAT number</w:delText>
              </w:r>
            </w:del>
          </w:p>
        </w:tc>
        <w:tc>
          <w:tcPr>
            <w:tcW w:w="755" w:type="pct"/>
            <w:tcPrChange w:id="1427" w:author="Helger" w:date="2017-04-24T19:20:00Z">
              <w:tcPr>
                <w:tcW w:w="755" w:type="pct"/>
                <w:shd w:val="clear" w:color="auto" w:fill="auto"/>
              </w:tcPr>
            </w:tcPrChange>
          </w:tcPr>
          <w:p w14:paraId="54544C4D" w14:textId="77777777" w:rsidR="00167486" w:rsidRPr="00F71403" w:rsidDel="009F4391" w:rsidRDefault="00167486">
            <w:pPr>
              <w:rPr>
                <w:del w:id="1428" w:author="Helger" w:date="2017-06-13T14:57:00Z"/>
                <w:rFonts w:cs="Calibri"/>
                <w:color w:val="000000"/>
              </w:rPr>
            </w:pPr>
            <w:del w:id="1429" w:author="Helger" w:date="2017-06-13T14:57:00Z">
              <w:r w:rsidRPr="00F71403" w:rsidDel="009F4391">
                <w:rPr>
                  <w:rFonts w:cs="Calibri"/>
                  <w:color w:val="000000"/>
                </w:rPr>
                <w:delText>false</w:delText>
              </w:r>
            </w:del>
          </w:p>
        </w:tc>
      </w:tr>
      <w:tr w:rsidR="001C0EB0" w:rsidRPr="00F71403" w:rsidDel="009F4391" w14:paraId="42D0DD07" w14:textId="77777777" w:rsidTr="001C0EB0">
        <w:trPr>
          <w:cnfStyle w:val="000000100000" w:firstRow="0" w:lastRow="0" w:firstColumn="0" w:lastColumn="0" w:oddVBand="0" w:evenVBand="0" w:oddHBand="1" w:evenHBand="0" w:firstRowFirstColumn="0" w:firstRowLastColumn="0" w:lastRowFirstColumn="0" w:lastRowLastColumn="0"/>
          <w:del w:id="1430" w:author="Helger" w:date="2017-06-13T14:57:00Z"/>
        </w:trPr>
        <w:tc>
          <w:tcPr>
            <w:tcW w:w="756" w:type="pct"/>
            <w:noWrap/>
            <w:tcPrChange w:id="1431" w:author="Helger" w:date="2017-04-24T19:20:00Z">
              <w:tcPr>
                <w:tcW w:w="756" w:type="pct"/>
                <w:noWrap/>
              </w:tcPr>
            </w:tcPrChange>
          </w:tcPr>
          <w:p w14:paraId="379B4505"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432" w:author="Helger" w:date="2017-06-13T14:57:00Z"/>
                <w:rFonts w:cs="Calibri"/>
                <w:color w:val="000000"/>
              </w:rPr>
            </w:pPr>
            <w:del w:id="1433" w:author="Helger" w:date="2017-06-13T14:57:00Z">
              <w:r w:rsidRPr="00F71403" w:rsidDel="009F4391">
                <w:rPr>
                  <w:rFonts w:cs="Calibri"/>
                  <w:color w:val="000000"/>
                </w:rPr>
                <w:delText>NL:VAT</w:delText>
              </w:r>
            </w:del>
          </w:p>
        </w:tc>
        <w:tc>
          <w:tcPr>
            <w:tcW w:w="632" w:type="pct"/>
            <w:tcPrChange w:id="1434" w:author="Helger" w:date="2017-04-24T19:20:00Z">
              <w:tcPr>
                <w:tcW w:w="632" w:type="pct"/>
              </w:tcPr>
            </w:tcPrChange>
          </w:tcPr>
          <w:p w14:paraId="5AB3A93B"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435" w:author="Helger" w:date="2017-06-13T14:57:00Z"/>
                <w:rFonts w:cs="Calibri"/>
                <w:color w:val="000000"/>
              </w:rPr>
              <w:pPrChange w:id="1436"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437" w:author="Helger" w:date="2017-06-13T14:57:00Z">
              <w:r w:rsidRPr="00F71403" w:rsidDel="009F4391">
                <w:rPr>
                  <w:rFonts w:cs="Calibri"/>
                  <w:color w:val="000000"/>
                </w:rPr>
                <w:delText>9944</w:delText>
              </w:r>
            </w:del>
          </w:p>
        </w:tc>
        <w:tc>
          <w:tcPr>
            <w:tcW w:w="2857" w:type="pct"/>
            <w:noWrap/>
            <w:tcPrChange w:id="1438" w:author="Helger" w:date="2017-04-24T19:20:00Z">
              <w:tcPr>
                <w:tcW w:w="2857" w:type="pct"/>
                <w:noWrap/>
              </w:tcPr>
            </w:tcPrChange>
          </w:tcPr>
          <w:p w14:paraId="39702329"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439" w:author="Helger" w:date="2017-06-13T14:57:00Z"/>
                <w:rFonts w:cs="Calibri"/>
                <w:color w:val="000000"/>
              </w:rPr>
            </w:pPr>
            <w:del w:id="1440" w:author="Helger" w:date="2017-06-13T14:57:00Z">
              <w:r w:rsidRPr="00F71403" w:rsidDel="009F4391">
                <w:rPr>
                  <w:rFonts w:cs="Calibri"/>
                  <w:color w:val="000000"/>
                </w:rPr>
                <w:delText>Netherlands VAT number</w:delText>
              </w:r>
            </w:del>
          </w:p>
        </w:tc>
        <w:tc>
          <w:tcPr>
            <w:tcW w:w="755" w:type="pct"/>
            <w:tcPrChange w:id="1441" w:author="Helger" w:date="2017-04-24T19:20:00Z">
              <w:tcPr>
                <w:tcW w:w="755" w:type="pct"/>
              </w:tcPr>
            </w:tcPrChange>
          </w:tcPr>
          <w:p w14:paraId="1E01B6DC"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442" w:author="Helger" w:date="2017-06-13T14:57:00Z"/>
                <w:rFonts w:cs="Calibri"/>
                <w:color w:val="000000"/>
              </w:rPr>
            </w:pPr>
            <w:del w:id="1443" w:author="Helger" w:date="2017-06-13T14:57:00Z">
              <w:r w:rsidRPr="00F71403" w:rsidDel="009F4391">
                <w:rPr>
                  <w:rFonts w:cs="Calibri"/>
                  <w:color w:val="000000"/>
                </w:rPr>
                <w:delText>false</w:delText>
              </w:r>
            </w:del>
          </w:p>
        </w:tc>
      </w:tr>
      <w:tr w:rsidR="00167486" w:rsidRPr="00F71403" w:rsidDel="009F4391" w14:paraId="6E89C9EB" w14:textId="77777777" w:rsidTr="001C0EB0">
        <w:trPr>
          <w:del w:id="1444" w:author="Helger" w:date="2017-06-13T14:57:00Z"/>
        </w:trPr>
        <w:tc>
          <w:tcPr>
            <w:tcW w:w="756" w:type="pct"/>
            <w:noWrap/>
            <w:tcPrChange w:id="1445" w:author="Helger" w:date="2017-04-24T19:20:00Z">
              <w:tcPr>
                <w:tcW w:w="756" w:type="pct"/>
                <w:shd w:val="clear" w:color="auto" w:fill="auto"/>
                <w:noWrap/>
              </w:tcPr>
            </w:tcPrChange>
          </w:tcPr>
          <w:p w14:paraId="61BC3DD7" w14:textId="77777777" w:rsidR="00167486" w:rsidRPr="00F71403" w:rsidDel="009F4391" w:rsidRDefault="00167486" w:rsidP="002A3ECC">
            <w:pPr>
              <w:rPr>
                <w:del w:id="1446" w:author="Helger" w:date="2017-06-13T14:57:00Z"/>
                <w:rFonts w:cs="Calibri"/>
                <w:color w:val="000000"/>
              </w:rPr>
            </w:pPr>
            <w:del w:id="1447" w:author="Helger" w:date="2017-06-13T14:57:00Z">
              <w:r w:rsidRPr="00F71403" w:rsidDel="009F4391">
                <w:rPr>
                  <w:rFonts w:cs="Calibri"/>
                  <w:color w:val="000000"/>
                </w:rPr>
                <w:delText>PL:VAT</w:delText>
              </w:r>
            </w:del>
          </w:p>
        </w:tc>
        <w:tc>
          <w:tcPr>
            <w:tcW w:w="632" w:type="pct"/>
            <w:tcPrChange w:id="1448" w:author="Helger" w:date="2017-04-24T19:20:00Z">
              <w:tcPr>
                <w:tcW w:w="632" w:type="pct"/>
                <w:shd w:val="clear" w:color="auto" w:fill="auto"/>
              </w:tcPr>
            </w:tcPrChange>
          </w:tcPr>
          <w:p w14:paraId="0D9D5B51" w14:textId="77777777" w:rsidR="00DA4735" w:rsidRDefault="00167486">
            <w:pPr>
              <w:rPr>
                <w:del w:id="1449" w:author="Helger" w:date="2017-06-13T14:57:00Z"/>
                <w:rFonts w:cs="Calibri"/>
                <w:color w:val="000000"/>
              </w:rPr>
              <w:pPrChange w:id="1450" w:author="Helger" w:date="2017-06-13T16:29:00Z">
                <w:pPr>
                  <w:jc w:val="right"/>
                </w:pPr>
              </w:pPrChange>
            </w:pPr>
            <w:del w:id="1451" w:author="Helger" w:date="2017-06-13T14:57:00Z">
              <w:r w:rsidRPr="00F71403" w:rsidDel="009F4391">
                <w:rPr>
                  <w:rFonts w:cs="Calibri"/>
                  <w:color w:val="000000"/>
                </w:rPr>
                <w:delText>9945</w:delText>
              </w:r>
            </w:del>
          </w:p>
        </w:tc>
        <w:tc>
          <w:tcPr>
            <w:tcW w:w="2857" w:type="pct"/>
            <w:noWrap/>
            <w:tcPrChange w:id="1452" w:author="Helger" w:date="2017-04-24T19:20:00Z">
              <w:tcPr>
                <w:tcW w:w="2857" w:type="pct"/>
                <w:shd w:val="clear" w:color="auto" w:fill="auto"/>
                <w:noWrap/>
              </w:tcPr>
            </w:tcPrChange>
          </w:tcPr>
          <w:p w14:paraId="68C4EFB7" w14:textId="77777777" w:rsidR="00167486" w:rsidRPr="00F71403" w:rsidDel="009F4391" w:rsidRDefault="00167486" w:rsidP="002A3ECC">
            <w:pPr>
              <w:rPr>
                <w:del w:id="1453" w:author="Helger" w:date="2017-06-13T14:57:00Z"/>
                <w:rFonts w:cs="Calibri"/>
                <w:color w:val="000000"/>
              </w:rPr>
            </w:pPr>
            <w:del w:id="1454" w:author="Helger" w:date="2017-06-13T14:57:00Z">
              <w:r w:rsidRPr="00F71403" w:rsidDel="009F4391">
                <w:rPr>
                  <w:rFonts w:cs="Calibri"/>
                  <w:color w:val="000000"/>
                </w:rPr>
                <w:delText>Poland VAT number</w:delText>
              </w:r>
            </w:del>
          </w:p>
        </w:tc>
        <w:tc>
          <w:tcPr>
            <w:tcW w:w="755" w:type="pct"/>
            <w:tcPrChange w:id="1455" w:author="Helger" w:date="2017-04-24T19:20:00Z">
              <w:tcPr>
                <w:tcW w:w="755" w:type="pct"/>
                <w:shd w:val="clear" w:color="auto" w:fill="auto"/>
              </w:tcPr>
            </w:tcPrChange>
          </w:tcPr>
          <w:p w14:paraId="662D2FA5" w14:textId="77777777" w:rsidR="00167486" w:rsidRPr="00F71403" w:rsidDel="009F4391" w:rsidRDefault="00167486">
            <w:pPr>
              <w:rPr>
                <w:del w:id="1456" w:author="Helger" w:date="2017-06-13T14:57:00Z"/>
                <w:rFonts w:cs="Calibri"/>
                <w:color w:val="000000"/>
              </w:rPr>
            </w:pPr>
            <w:del w:id="1457" w:author="Helger" w:date="2017-06-13T14:57:00Z">
              <w:r w:rsidRPr="00F71403" w:rsidDel="009F4391">
                <w:rPr>
                  <w:rFonts w:cs="Calibri"/>
                  <w:color w:val="000000"/>
                </w:rPr>
                <w:delText>false</w:delText>
              </w:r>
            </w:del>
          </w:p>
        </w:tc>
      </w:tr>
      <w:tr w:rsidR="001C0EB0" w:rsidRPr="00F71403" w:rsidDel="009F4391" w14:paraId="13DB1F90" w14:textId="77777777" w:rsidTr="001C0EB0">
        <w:trPr>
          <w:cnfStyle w:val="000000100000" w:firstRow="0" w:lastRow="0" w:firstColumn="0" w:lastColumn="0" w:oddVBand="0" w:evenVBand="0" w:oddHBand="1" w:evenHBand="0" w:firstRowFirstColumn="0" w:firstRowLastColumn="0" w:lastRowFirstColumn="0" w:lastRowLastColumn="0"/>
          <w:del w:id="1458" w:author="Helger" w:date="2017-06-13T14:57:00Z"/>
        </w:trPr>
        <w:tc>
          <w:tcPr>
            <w:tcW w:w="756" w:type="pct"/>
            <w:noWrap/>
            <w:tcPrChange w:id="1459" w:author="Helger" w:date="2017-04-24T19:20:00Z">
              <w:tcPr>
                <w:tcW w:w="756" w:type="pct"/>
                <w:noWrap/>
              </w:tcPr>
            </w:tcPrChange>
          </w:tcPr>
          <w:p w14:paraId="37143BAD"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460" w:author="Helger" w:date="2017-06-13T14:57:00Z"/>
                <w:rFonts w:cs="Calibri"/>
                <w:color w:val="000000"/>
              </w:rPr>
            </w:pPr>
            <w:del w:id="1461" w:author="Helger" w:date="2017-06-13T14:57:00Z">
              <w:r w:rsidRPr="00F71403" w:rsidDel="009F4391">
                <w:rPr>
                  <w:rFonts w:cs="Calibri"/>
                  <w:color w:val="000000"/>
                </w:rPr>
                <w:delText>PT:VAT</w:delText>
              </w:r>
            </w:del>
          </w:p>
        </w:tc>
        <w:tc>
          <w:tcPr>
            <w:tcW w:w="632" w:type="pct"/>
            <w:tcPrChange w:id="1462" w:author="Helger" w:date="2017-04-24T19:20:00Z">
              <w:tcPr>
                <w:tcW w:w="632" w:type="pct"/>
              </w:tcPr>
            </w:tcPrChange>
          </w:tcPr>
          <w:p w14:paraId="1E4226B4"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463" w:author="Helger" w:date="2017-06-13T14:57:00Z"/>
                <w:rFonts w:cs="Calibri"/>
                <w:color w:val="000000"/>
              </w:rPr>
              <w:pPrChange w:id="146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465" w:author="Helger" w:date="2017-06-13T14:57:00Z">
              <w:r w:rsidRPr="00F71403" w:rsidDel="009F4391">
                <w:rPr>
                  <w:rFonts w:cs="Calibri"/>
                  <w:color w:val="000000"/>
                </w:rPr>
                <w:delText>9946</w:delText>
              </w:r>
            </w:del>
          </w:p>
        </w:tc>
        <w:tc>
          <w:tcPr>
            <w:tcW w:w="2857" w:type="pct"/>
            <w:noWrap/>
            <w:tcPrChange w:id="1466" w:author="Helger" w:date="2017-04-24T19:20:00Z">
              <w:tcPr>
                <w:tcW w:w="2857" w:type="pct"/>
                <w:noWrap/>
              </w:tcPr>
            </w:tcPrChange>
          </w:tcPr>
          <w:p w14:paraId="6AD38C79"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467" w:author="Helger" w:date="2017-06-13T14:57:00Z"/>
                <w:rFonts w:cs="Calibri"/>
                <w:color w:val="000000"/>
              </w:rPr>
            </w:pPr>
            <w:del w:id="1468" w:author="Helger" w:date="2017-06-13T14:57:00Z">
              <w:r w:rsidRPr="00F71403" w:rsidDel="009F4391">
                <w:rPr>
                  <w:rFonts w:cs="Calibri"/>
                  <w:color w:val="000000"/>
                </w:rPr>
                <w:delText>Portugal VAT number</w:delText>
              </w:r>
            </w:del>
          </w:p>
        </w:tc>
        <w:tc>
          <w:tcPr>
            <w:tcW w:w="755" w:type="pct"/>
            <w:tcPrChange w:id="1469" w:author="Helger" w:date="2017-04-24T19:20:00Z">
              <w:tcPr>
                <w:tcW w:w="755" w:type="pct"/>
              </w:tcPr>
            </w:tcPrChange>
          </w:tcPr>
          <w:p w14:paraId="50C0E9EE"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470" w:author="Helger" w:date="2017-06-13T14:57:00Z"/>
                <w:rFonts w:cs="Calibri"/>
                <w:color w:val="000000"/>
              </w:rPr>
            </w:pPr>
            <w:del w:id="1471" w:author="Helger" w:date="2017-06-13T14:57:00Z">
              <w:r w:rsidRPr="00F71403" w:rsidDel="009F4391">
                <w:rPr>
                  <w:rFonts w:cs="Calibri"/>
                  <w:color w:val="000000"/>
                </w:rPr>
                <w:delText>false</w:delText>
              </w:r>
            </w:del>
          </w:p>
        </w:tc>
      </w:tr>
      <w:tr w:rsidR="00167486" w:rsidRPr="00F71403" w:rsidDel="009F4391" w14:paraId="0CFDC388" w14:textId="77777777" w:rsidTr="001C0EB0">
        <w:trPr>
          <w:del w:id="1472" w:author="Helger" w:date="2017-06-13T14:57:00Z"/>
        </w:trPr>
        <w:tc>
          <w:tcPr>
            <w:tcW w:w="756" w:type="pct"/>
            <w:noWrap/>
            <w:tcPrChange w:id="1473" w:author="Helger" w:date="2017-04-24T19:20:00Z">
              <w:tcPr>
                <w:tcW w:w="756" w:type="pct"/>
                <w:shd w:val="clear" w:color="auto" w:fill="auto"/>
                <w:noWrap/>
              </w:tcPr>
            </w:tcPrChange>
          </w:tcPr>
          <w:p w14:paraId="58569175" w14:textId="77777777" w:rsidR="00167486" w:rsidRPr="00F71403" w:rsidDel="009F4391" w:rsidRDefault="00167486" w:rsidP="002A3ECC">
            <w:pPr>
              <w:rPr>
                <w:del w:id="1474" w:author="Helger" w:date="2017-06-13T14:57:00Z"/>
                <w:rFonts w:cs="Calibri"/>
                <w:color w:val="000000"/>
              </w:rPr>
            </w:pPr>
            <w:del w:id="1475" w:author="Helger" w:date="2017-06-13T14:57:00Z">
              <w:r w:rsidRPr="00F71403" w:rsidDel="009F4391">
                <w:rPr>
                  <w:rFonts w:cs="Calibri"/>
                  <w:color w:val="000000"/>
                </w:rPr>
                <w:delText>RO:VAT</w:delText>
              </w:r>
            </w:del>
          </w:p>
        </w:tc>
        <w:tc>
          <w:tcPr>
            <w:tcW w:w="632" w:type="pct"/>
            <w:tcPrChange w:id="1476" w:author="Helger" w:date="2017-04-24T19:20:00Z">
              <w:tcPr>
                <w:tcW w:w="632" w:type="pct"/>
                <w:shd w:val="clear" w:color="auto" w:fill="auto"/>
              </w:tcPr>
            </w:tcPrChange>
          </w:tcPr>
          <w:p w14:paraId="0C170D8C" w14:textId="77777777" w:rsidR="00DA4735" w:rsidRDefault="00167486">
            <w:pPr>
              <w:rPr>
                <w:del w:id="1477" w:author="Helger" w:date="2017-06-13T14:57:00Z"/>
                <w:rFonts w:cs="Calibri"/>
                <w:color w:val="000000"/>
              </w:rPr>
              <w:pPrChange w:id="1478" w:author="Helger" w:date="2017-06-13T16:29:00Z">
                <w:pPr>
                  <w:jc w:val="right"/>
                </w:pPr>
              </w:pPrChange>
            </w:pPr>
            <w:del w:id="1479" w:author="Helger" w:date="2017-06-13T14:57:00Z">
              <w:r w:rsidRPr="00F71403" w:rsidDel="009F4391">
                <w:rPr>
                  <w:rFonts w:cs="Calibri"/>
                  <w:color w:val="000000"/>
                </w:rPr>
                <w:delText>9947</w:delText>
              </w:r>
            </w:del>
          </w:p>
        </w:tc>
        <w:tc>
          <w:tcPr>
            <w:tcW w:w="2857" w:type="pct"/>
            <w:noWrap/>
            <w:tcPrChange w:id="1480" w:author="Helger" w:date="2017-04-24T19:20:00Z">
              <w:tcPr>
                <w:tcW w:w="2857" w:type="pct"/>
                <w:shd w:val="clear" w:color="auto" w:fill="auto"/>
                <w:noWrap/>
              </w:tcPr>
            </w:tcPrChange>
          </w:tcPr>
          <w:p w14:paraId="6B6F77BE" w14:textId="77777777" w:rsidR="00167486" w:rsidRPr="00F71403" w:rsidDel="009F4391" w:rsidRDefault="00167486" w:rsidP="002A3ECC">
            <w:pPr>
              <w:rPr>
                <w:del w:id="1481" w:author="Helger" w:date="2017-06-13T14:57:00Z"/>
                <w:rFonts w:cs="Calibri"/>
                <w:color w:val="000000"/>
              </w:rPr>
            </w:pPr>
            <w:del w:id="1482" w:author="Helger" w:date="2017-06-13T14:57:00Z">
              <w:r w:rsidRPr="00F71403" w:rsidDel="009F4391">
                <w:rPr>
                  <w:rFonts w:cs="Calibri"/>
                  <w:color w:val="000000"/>
                </w:rPr>
                <w:delText>Romania VAT number</w:delText>
              </w:r>
            </w:del>
          </w:p>
        </w:tc>
        <w:tc>
          <w:tcPr>
            <w:tcW w:w="755" w:type="pct"/>
            <w:tcPrChange w:id="1483" w:author="Helger" w:date="2017-04-24T19:20:00Z">
              <w:tcPr>
                <w:tcW w:w="755" w:type="pct"/>
                <w:shd w:val="clear" w:color="auto" w:fill="auto"/>
              </w:tcPr>
            </w:tcPrChange>
          </w:tcPr>
          <w:p w14:paraId="2E51A398" w14:textId="77777777" w:rsidR="00167486" w:rsidRPr="00F71403" w:rsidDel="009F4391" w:rsidRDefault="00167486">
            <w:pPr>
              <w:rPr>
                <w:del w:id="1484" w:author="Helger" w:date="2017-06-13T14:57:00Z"/>
                <w:rFonts w:cs="Calibri"/>
                <w:color w:val="000000"/>
              </w:rPr>
            </w:pPr>
            <w:del w:id="1485" w:author="Helger" w:date="2017-06-13T14:57:00Z">
              <w:r w:rsidRPr="00F71403" w:rsidDel="009F4391">
                <w:rPr>
                  <w:rFonts w:cs="Calibri"/>
                  <w:color w:val="000000"/>
                </w:rPr>
                <w:delText>false</w:delText>
              </w:r>
            </w:del>
          </w:p>
        </w:tc>
      </w:tr>
      <w:tr w:rsidR="001C0EB0" w:rsidRPr="00F71403" w:rsidDel="009F4391" w14:paraId="690CCC6A" w14:textId="77777777" w:rsidTr="001C0EB0">
        <w:trPr>
          <w:cnfStyle w:val="000000100000" w:firstRow="0" w:lastRow="0" w:firstColumn="0" w:lastColumn="0" w:oddVBand="0" w:evenVBand="0" w:oddHBand="1" w:evenHBand="0" w:firstRowFirstColumn="0" w:firstRowLastColumn="0" w:lastRowFirstColumn="0" w:lastRowLastColumn="0"/>
          <w:del w:id="1486" w:author="Helger" w:date="2017-06-13T14:57:00Z"/>
        </w:trPr>
        <w:tc>
          <w:tcPr>
            <w:tcW w:w="756" w:type="pct"/>
            <w:noWrap/>
            <w:tcPrChange w:id="1487" w:author="Helger" w:date="2017-04-24T19:20:00Z">
              <w:tcPr>
                <w:tcW w:w="756" w:type="pct"/>
                <w:noWrap/>
              </w:tcPr>
            </w:tcPrChange>
          </w:tcPr>
          <w:p w14:paraId="7E42EC8E"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488" w:author="Helger" w:date="2017-06-13T14:57:00Z"/>
                <w:rFonts w:cs="Calibri"/>
                <w:color w:val="000000"/>
              </w:rPr>
            </w:pPr>
            <w:del w:id="1489" w:author="Helger" w:date="2017-06-13T14:57:00Z">
              <w:r w:rsidRPr="00F71403" w:rsidDel="009F4391">
                <w:rPr>
                  <w:rFonts w:cs="Calibri"/>
                  <w:color w:val="000000"/>
                </w:rPr>
                <w:delText>RS:VAT</w:delText>
              </w:r>
            </w:del>
          </w:p>
        </w:tc>
        <w:tc>
          <w:tcPr>
            <w:tcW w:w="632" w:type="pct"/>
            <w:tcPrChange w:id="1490" w:author="Helger" w:date="2017-04-24T19:20:00Z">
              <w:tcPr>
                <w:tcW w:w="632" w:type="pct"/>
              </w:tcPr>
            </w:tcPrChange>
          </w:tcPr>
          <w:p w14:paraId="6879ED9B"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491" w:author="Helger" w:date="2017-06-13T14:57:00Z"/>
                <w:rFonts w:cs="Calibri"/>
                <w:color w:val="000000"/>
              </w:rPr>
              <w:pPrChange w:id="1492"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493" w:author="Helger" w:date="2017-06-13T14:57:00Z">
              <w:r w:rsidRPr="00F71403" w:rsidDel="009F4391">
                <w:rPr>
                  <w:rFonts w:cs="Calibri"/>
                  <w:color w:val="000000"/>
                </w:rPr>
                <w:delText>9948</w:delText>
              </w:r>
            </w:del>
          </w:p>
        </w:tc>
        <w:tc>
          <w:tcPr>
            <w:tcW w:w="2857" w:type="pct"/>
            <w:noWrap/>
            <w:tcPrChange w:id="1494" w:author="Helger" w:date="2017-04-24T19:20:00Z">
              <w:tcPr>
                <w:tcW w:w="2857" w:type="pct"/>
                <w:noWrap/>
              </w:tcPr>
            </w:tcPrChange>
          </w:tcPr>
          <w:p w14:paraId="289D5469"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495" w:author="Helger" w:date="2017-06-13T14:57:00Z"/>
                <w:rFonts w:cs="Calibri"/>
                <w:color w:val="000000"/>
              </w:rPr>
            </w:pPr>
            <w:del w:id="1496" w:author="Helger" w:date="2017-06-13T14:57:00Z">
              <w:r w:rsidRPr="00F71403" w:rsidDel="009F4391">
                <w:rPr>
                  <w:rFonts w:cs="Calibri"/>
                  <w:color w:val="000000"/>
                </w:rPr>
                <w:delText>Serbia VAT number</w:delText>
              </w:r>
            </w:del>
          </w:p>
        </w:tc>
        <w:tc>
          <w:tcPr>
            <w:tcW w:w="755" w:type="pct"/>
            <w:tcPrChange w:id="1497" w:author="Helger" w:date="2017-04-24T19:20:00Z">
              <w:tcPr>
                <w:tcW w:w="755" w:type="pct"/>
              </w:tcPr>
            </w:tcPrChange>
          </w:tcPr>
          <w:p w14:paraId="36BC18B6"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498" w:author="Helger" w:date="2017-06-13T14:57:00Z"/>
                <w:rFonts w:cs="Calibri"/>
                <w:color w:val="000000"/>
              </w:rPr>
            </w:pPr>
            <w:del w:id="1499" w:author="Helger" w:date="2017-06-13T14:57:00Z">
              <w:r w:rsidRPr="00F71403" w:rsidDel="009F4391">
                <w:rPr>
                  <w:rFonts w:cs="Calibri"/>
                  <w:color w:val="000000"/>
                </w:rPr>
                <w:delText>false</w:delText>
              </w:r>
            </w:del>
          </w:p>
        </w:tc>
      </w:tr>
      <w:tr w:rsidR="00167486" w:rsidRPr="00F71403" w:rsidDel="009F4391" w14:paraId="7CD98F4D" w14:textId="77777777" w:rsidTr="001C0EB0">
        <w:trPr>
          <w:del w:id="1500" w:author="Helger" w:date="2017-06-13T14:57:00Z"/>
        </w:trPr>
        <w:tc>
          <w:tcPr>
            <w:tcW w:w="756" w:type="pct"/>
            <w:noWrap/>
            <w:tcPrChange w:id="1501" w:author="Helger" w:date="2017-04-24T19:20:00Z">
              <w:tcPr>
                <w:tcW w:w="756" w:type="pct"/>
                <w:shd w:val="clear" w:color="auto" w:fill="auto"/>
                <w:noWrap/>
              </w:tcPr>
            </w:tcPrChange>
          </w:tcPr>
          <w:p w14:paraId="2B0AF798" w14:textId="77777777" w:rsidR="00167486" w:rsidRPr="00F71403" w:rsidDel="009F4391" w:rsidRDefault="00167486" w:rsidP="002A3ECC">
            <w:pPr>
              <w:rPr>
                <w:del w:id="1502" w:author="Helger" w:date="2017-06-13T14:57:00Z"/>
                <w:rFonts w:cs="Calibri"/>
                <w:color w:val="000000"/>
              </w:rPr>
            </w:pPr>
            <w:del w:id="1503" w:author="Helger" w:date="2017-06-13T14:57:00Z">
              <w:r w:rsidRPr="00F71403" w:rsidDel="009F4391">
                <w:rPr>
                  <w:rFonts w:cs="Calibri"/>
                  <w:color w:val="000000"/>
                </w:rPr>
                <w:delText>SI:VAT</w:delText>
              </w:r>
            </w:del>
          </w:p>
        </w:tc>
        <w:tc>
          <w:tcPr>
            <w:tcW w:w="632" w:type="pct"/>
            <w:tcPrChange w:id="1504" w:author="Helger" w:date="2017-04-24T19:20:00Z">
              <w:tcPr>
                <w:tcW w:w="632" w:type="pct"/>
                <w:shd w:val="clear" w:color="auto" w:fill="auto"/>
              </w:tcPr>
            </w:tcPrChange>
          </w:tcPr>
          <w:p w14:paraId="5EC94A13" w14:textId="77777777" w:rsidR="00DA4735" w:rsidRDefault="00167486">
            <w:pPr>
              <w:rPr>
                <w:del w:id="1505" w:author="Helger" w:date="2017-06-13T14:57:00Z"/>
                <w:rFonts w:cs="Calibri"/>
                <w:color w:val="000000"/>
              </w:rPr>
              <w:pPrChange w:id="1506" w:author="Helger" w:date="2017-06-13T16:29:00Z">
                <w:pPr>
                  <w:jc w:val="right"/>
                </w:pPr>
              </w:pPrChange>
            </w:pPr>
            <w:del w:id="1507" w:author="Helger" w:date="2017-06-13T14:57:00Z">
              <w:r w:rsidRPr="00F71403" w:rsidDel="009F4391">
                <w:rPr>
                  <w:rFonts w:cs="Calibri"/>
                  <w:color w:val="000000"/>
                </w:rPr>
                <w:delText>9949</w:delText>
              </w:r>
            </w:del>
          </w:p>
        </w:tc>
        <w:tc>
          <w:tcPr>
            <w:tcW w:w="2857" w:type="pct"/>
            <w:noWrap/>
            <w:tcPrChange w:id="1508" w:author="Helger" w:date="2017-04-24T19:20:00Z">
              <w:tcPr>
                <w:tcW w:w="2857" w:type="pct"/>
                <w:shd w:val="clear" w:color="auto" w:fill="auto"/>
                <w:noWrap/>
              </w:tcPr>
            </w:tcPrChange>
          </w:tcPr>
          <w:p w14:paraId="6B2B9C28" w14:textId="77777777" w:rsidR="00167486" w:rsidRPr="00F71403" w:rsidDel="009F4391" w:rsidRDefault="00167486" w:rsidP="002A3ECC">
            <w:pPr>
              <w:rPr>
                <w:del w:id="1509" w:author="Helger" w:date="2017-06-13T14:57:00Z"/>
                <w:rFonts w:cs="Calibri"/>
                <w:color w:val="000000"/>
              </w:rPr>
            </w:pPr>
            <w:del w:id="1510" w:author="Helger" w:date="2017-06-13T14:57:00Z">
              <w:r w:rsidRPr="00F71403" w:rsidDel="009F4391">
                <w:rPr>
                  <w:rFonts w:cs="Calibri"/>
                  <w:color w:val="000000"/>
                </w:rPr>
                <w:delText>Slovenia VAT number</w:delText>
              </w:r>
            </w:del>
          </w:p>
        </w:tc>
        <w:tc>
          <w:tcPr>
            <w:tcW w:w="755" w:type="pct"/>
            <w:tcPrChange w:id="1511" w:author="Helger" w:date="2017-04-24T19:20:00Z">
              <w:tcPr>
                <w:tcW w:w="755" w:type="pct"/>
                <w:shd w:val="clear" w:color="auto" w:fill="auto"/>
              </w:tcPr>
            </w:tcPrChange>
          </w:tcPr>
          <w:p w14:paraId="0312A1E5" w14:textId="77777777" w:rsidR="00167486" w:rsidRPr="00F71403" w:rsidDel="009F4391" w:rsidRDefault="00167486">
            <w:pPr>
              <w:rPr>
                <w:del w:id="1512" w:author="Helger" w:date="2017-06-13T14:57:00Z"/>
                <w:rFonts w:cs="Calibri"/>
                <w:color w:val="000000"/>
              </w:rPr>
            </w:pPr>
            <w:del w:id="1513" w:author="Helger" w:date="2017-06-13T14:57:00Z">
              <w:r w:rsidRPr="00F71403" w:rsidDel="009F4391">
                <w:rPr>
                  <w:rFonts w:cs="Calibri"/>
                  <w:color w:val="000000"/>
                </w:rPr>
                <w:delText>false</w:delText>
              </w:r>
            </w:del>
          </w:p>
        </w:tc>
      </w:tr>
      <w:tr w:rsidR="001C0EB0" w:rsidRPr="00F71403" w:rsidDel="009F4391" w14:paraId="2BB6638E" w14:textId="77777777" w:rsidTr="001C0EB0">
        <w:trPr>
          <w:cnfStyle w:val="000000100000" w:firstRow="0" w:lastRow="0" w:firstColumn="0" w:lastColumn="0" w:oddVBand="0" w:evenVBand="0" w:oddHBand="1" w:evenHBand="0" w:firstRowFirstColumn="0" w:firstRowLastColumn="0" w:lastRowFirstColumn="0" w:lastRowLastColumn="0"/>
          <w:del w:id="1514" w:author="Helger" w:date="2017-06-13T14:57:00Z"/>
        </w:trPr>
        <w:tc>
          <w:tcPr>
            <w:tcW w:w="756" w:type="pct"/>
            <w:noWrap/>
            <w:tcPrChange w:id="1515" w:author="Helger" w:date="2017-04-24T19:20:00Z">
              <w:tcPr>
                <w:tcW w:w="756" w:type="pct"/>
                <w:noWrap/>
              </w:tcPr>
            </w:tcPrChange>
          </w:tcPr>
          <w:p w14:paraId="415B7742"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516" w:author="Helger" w:date="2017-06-13T14:57:00Z"/>
                <w:rFonts w:cs="Calibri"/>
                <w:color w:val="000000"/>
              </w:rPr>
            </w:pPr>
            <w:del w:id="1517" w:author="Helger" w:date="2017-06-13T14:57:00Z">
              <w:r w:rsidRPr="00F71403" w:rsidDel="009F4391">
                <w:rPr>
                  <w:rFonts w:cs="Calibri"/>
                  <w:color w:val="000000"/>
                </w:rPr>
                <w:delText>SK:VAT</w:delText>
              </w:r>
            </w:del>
          </w:p>
        </w:tc>
        <w:tc>
          <w:tcPr>
            <w:tcW w:w="632" w:type="pct"/>
            <w:tcPrChange w:id="1518" w:author="Helger" w:date="2017-04-24T19:20:00Z">
              <w:tcPr>
                <w:tcW w:w="632" w:type="pct"/>
              </w:tcPr>
            </w:tcPrChange>
          </w:tcPr>
          <w:p w14:paraId="6CFAFA50"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519" w:author="Helger" w:date="2017-06-13T14:57:00Z"/>
                <w:rFonts w:cs="Calibri"/>
                <w:color w:val="000000"/>
              </w:rPr>
              <w:pPrChange w:id="1520"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521" w:author="Helger" w:date="2017-06-13T14:57:00Z">
              <w:r w:rsidRPr="00F71403" w:rsidDel="009F4391">
                <w:rPr>
                  <w:rFonts w:cs="Calibri"/>
                  <w:color w:val="000000"/>
                </w:rPr>
                <w:delText>9950</w:delText>
              </w:r>
            </w:del>
          </w:p>
        </w:tc>
        <w:tc>
          <w:tcPr>
            <w:tcW w:w="2857" w:type="pct"/>
            <w:noWrap/>
            <w:tcPrChange w:id="1522" w:author="Helger" w:date="2017-04-24T19:20:00Z">
              <w:tcPr>
                <w:tcW w:w="2857" w:type="pct"/>
                <w:noWrap/>
              </w:tcPr>
            </w:tcPrChange>
          </w:tcPr>
          <w:p w14:paraId="7361B902"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523" w:author="Helger" w:date="2017-06-13T14:57:00Z"/>
                <w:rFonts w:cs="Calibri"/>
                <w:color w:val="000000"/>
              </w:rPr>
            </w:pPr>
            <w:del w:id="1524" w:author="Helger" w:date="2017-06-13T14:57:00Z">
              <w:r w:rsidRPr="00F71403" w:rsidDel="009F4391">
                <w:rPr>
                  <w:rFonts w:cs="Calibri"/>
                  <w:color w:val="000000"/>
                </w:rPr>
                <w:delText>Slovakia VAT number</w:delText>
              </w:r>
            </w:del>
          </w:p>
        </w:tc>
        <w:tc>
          <w:tcPr>
            <w:tcW w:w="755" w:type="pct"/>
            <w:tcPrChange w:id="1525" w:author="Helger" w:date="2017-04-24T19:20:00Z">
              <w:tcPr>
                <w:tcW w:w="755" w:type="pct"/>
              </w:tcPr>
            </w:tcPrChange>
          </w:tcPr>
          <w:p w14:paraId="07037BF0"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526" w:author="Helger" w:date="2017-06-13T14:57:00Z"/>
                <w:rFonts w:cs="Calibri"/>
                <w:color w:val="000000"/>
              </w:rPr>
            </w:pPr>
            <w:del w:id="1527" w:author="Helger" w:date="2017-06-13T14:57:00Z">
              <w:r w:rsidRPr="00F71403" w:rsidDel="009F4391">
                <w:rPr>
                  <w:rFonts w:cs="Calibri"/>
                  <w:color w:val="000000"/>
                </w:rPr>
                <w:delText>false</w:delText>
              </w:r>
            </w:del>
          </w:p>
        </w:tc>
      </w:tr>
      <w:tr w:rsidR="00167486" w:rsidRPr="00F71403" w:rsidDel="009F4391" w14:paraId="2F4C4F0A" w14:textId="77777777" w:rsidTr="001C0EB0">
        <w:trPr>
          <w:del w:id="1528" w:author="Helger" w:date="2017-06-13T14:57:00Z"/>
        </w:trPr>
        <w:tc>
          <w:tcPr>
            <w:tcW w:w="756" w:type="pct"/>
            <w:noWrap/>
            <w:tcPrChange w:id="1529" w:author="Helger" w:date="2017-04-24T19:20:00Z">
              <w:tcPr>
                <w:tcW w:w="756" w:type="pct"/>
                <w:shd w:val="clear" w:color="auto" w:fill="auto"/>
                <w:noWrap/>
              </w:tcPr>
            </w:tcPrChange>
          </w:tcPr>
          <w:p w14:paraId="0F160F5D" w14:textId="77777777" w:rsidR="00167486" w:rsidRPr="00F71403" w:rsidDel="009F4391" w:rsidRDefault="00167486" w:rsidP="002A3ECC">
            <w:pPr>
              <w:rPr>
                <w:del w:id="1530" w:author="Helger" w:date="2017-06-13T14:57:00Z"/>
                <w:rFonts w:cs="Calibri"/>
                <w:color w:val="000000"/>
              </w:rPr>
            </w:pPr>
            <w:del w:id="1531" w:author="Helger" w:date="2017-06-13T14:57:00Z">
              <w:r w:rsidRPr="00F71403" w:rsidDel="009F4391">
                <w:rPr>
                  <w:rFonts w:cs="Calibri"/>
                  <w:color w:val="000000"/>
                </w:rPr>
                <w:delText>SM:VAT</w:delText>
              </w:r>
            </w:del>
          </w:p>
        </w:tc>
        <w:tc>
          <w:tcPr>
            <w:tcW w:w="632" w:type="pct"/>
            <w:tcPrChange w:id="1532" w:author="Helger" w:date="2017-04-24T19:20:00Z">
              <w:tcPr>
                <w:tcW w:w="632" w:type="pct"/>
                <w:shd w:val="clear" w:color="auto" w:fill="auto"/>
              </w:tcPr>
            </w:tcPrChange>
          </w:tcPr>
          <w:p w14:paraId="5C580EEB" w14:textId="77777777" w:rsidR="00DA4735" w:rsidRDefault="00167486">
            <w:pPr>
              <w:rPr>
                <w:del w:id="1533" w:author="Helger" w:date="2017-06-13T14:57:00Z"/>
                <w:rFonts w:cs="Calibri"/>
                <w:color w:val="000000"/>
              </w:rPr>
              <w:pPrChange w:id="1534" w:author="Helger" w:date="2017-06-13T16:29:00Z">
                <w:pPr>
                  <w:jc w:val="right"/>
                </w:pPr>
              </w:pPrChange>
            </w:pPr>
            <w:del w:id="1535" w:author="Helger" w:date="2017-06-13T14:57:00Z">
              <w:r w:rsidRPr="00F71403" w:rsidDel="009F4391">
                <w:rPr>
                  <w:rFonts w:cs="Calibri"/>
                  <w:color w:val="000000"/>
                </w:rPr>
                <w:delText>9951</w:delText>
              </w:r>
            </w:del>
          </w:p>
        </w:tc>
        <w:tc>
          <w:tcPr>
            <w:tcW w:w="2857" w:type="pct"/>
            <w:noWrap/>
            <w:tcPrChange w:id="1536" w:author="Helger" w:date="2017-04-24T19:20:00Z">
              <w:tcPr>
                <w:tcW w:w="2857" w:type="pct"/>
                <w:shd w:val="clear" w:color="auto" w:fill="auto"/>
                <w:noWrap/>
              </w:tcPr>
            </w:tcPrChange>
          </w:tcPr>
          <w:p w14:paraId="394126B0" w14:textId="77777777" w:rsidR="00167486" w:rsidRPr="00F71403" w:rsidDel="009F4391" w:rsidRDefault="00167486" w:rsidP="002A3ECC">
            <w:pPr>
              <w:rPr>
                <w:del w:id="1537" w:author="Helger" w:date="2017-06-13T14:57:00Z"/>
                <w:rFonts w:cs="Calibri"/>
                <w:color w:val="000000"/>
              </w:rPr>
            </w:pPr>
            <w:del w:id="1538" w:author="Helger" w:date="2017-06-13T14:57:00Z">
              <w:r w:rsidRPr="00F71403" w:rsidDel="009F4391">
                <w:rPr>
                  <w:rFonts w:cs="Calibri"/>
                  <w:color w:val="000000"/>
                </w:rPr>
                <w:delText>San Marino VAT number</w:delText>
              </w:r>
            </w:del>
          </w:p>
        </w:tc>
        <w:tc>
          <w:tcPr>
            <w:tcW w:w="755" w:type="pct"/>
            <w:tcPrChange w:id="1539" w:author="Helger" w:date="2017-04-24T19:20:00Z">
              <w:tcPr>
                <w:tcW w:w="755" w:type="pct"/>
                <w:shd w:val="clear" w:color="auto" w:fill="auto"/>
              </w:tcPr>
            </w:tcPrChange>
          </w:tcPr>
          <w:p w14:paraId="1375F533" w14:textId="77777777" w:rsidR="00167486" w:rsidRPr="00F71403" w:rsidDel="009F4391" w:rsidRDefault="00167486">
            <w:pPr>
              <w:rPr>
                <w:del w:id="1540" w:author="Helger" w:date="2017-06-13T14:57:00Z"/>
                <w:rFonts w:cs="Calibri"/>
                <w:color w:val="000000"/>
              </w:rPr>
            </w:pPr>
            <w:del w:id="1541" w:author="Helger" w:date="2017-06-13T14:57:00Z">
              <w:r w:rsidRPr="00F71403" w:rsidDel="009F4391">
                <w:rPr>
                  <w:rFonts w:cs="Calibri"/>
                  <w:color w:val="000000"/>
                </w:rPr>
                <w:delText>false</w:delText>
              </w:r>
            </w:del>
          </w:p>
        </w:tc>
      </w:tr>
      <w:tr w:rsidR="001C0EB0" w:rsidRPr="00F71403" w:rsidDel="009F4391" w14:paraId="5AF7343E" w14:textId="77777777" w:rsidTr="001C0EB0">
        <w:trPr>
          <w:cnfStyle w:val="000000100000" w:firstRow="0" w:lastRow="0" w:firstColumn="0" w:lastColumn="0" w:oddVBand="0" w:evenVBand="0" w:oddHBand="1" w:evenHBand="0" w:firstRowFirstColumn="0" w:firstRowLastColumn="0" w:lastRowFirstColumn="0" w:lastRowLastColumn="0"/>
          <w:del w:id="1542" w:author="Helger" w:date="2017-06-13T14:57:00Z"/>
        </w:trPr>
        <w:tc>
          <w:tcPr>
            <w:tcW w:w="756" w:type="pct"/>
            <w:noWrap/>
            <w:tcPrChange w:id="1543" w:author="Helger" w:date="2017-04-24T19:20:00Z">
              <w:tcPr>
                <w:tcW w:w="756" w:type="pct"/>
                <w:noWrap/>
              </w:tcPr>
            </w:tcPrChange>
          </w:tcPr>
          <w:p w14:paraId="1D80FE3D"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544" w:author="Helger" w:date="2017-06-13T14:57:00Z"/>
                <w:rFonts w:cs="Calibri"/>
                <w:color w:val="000000"/>
              </w:rPr>
            </w:pPr>
            <w:del w:id="1545" w:author="Helger" w:date="2017-06-13T14:57:00Z">
              <w:r w:rsidRPr="00F71403" w:rsidDel="009F4391">
                <w:rPr>
                  <w:rFonts w:cs="Calibri"/>
                  <w:color w:val="000000"/>
                </w:rPr>
                <w:delText>TR:VAT</w:delText>
              </w:r>
            </w:del>
          </w:p>
        </w:tc>
        <w:tc>
          <w:tcPr>
            <w:tcW w:w="632" w:type="pct"/>
            <w:tcPrChange w:id="1546" w:author="Helger" w:date="2017-04-24T19:20:00Z">
              <w:tcPr>
                <w:tcW w:w="632" w:type="pct"/>
              </w:tcPr>
            </w:tcPrChange>
          </w:tcPr>
          <w:p w14:paraId="78A62833" w14:textId="77777777" w:rsidR="00DA4735" w:rsidRDefault="00167486">
            <w:pPr>
              <w:cnfStyle w:val="000000100000" w:firstRow="0" w:lastRow="0" w:firstColumn="0" w:lastColumn="0" w:oddVBand="0" w:evenVBand="0" w:oddHBand="1" w:evenHBand="0" w:firstRowFirstColumn="0" w:firstRowLastColumn="0" w:lastRowFirstColumn="0" w:lastRowLastColumn="0"/>
              <w:rPr>
                <w:del w:id="1547" w:author="Helger" w:date="2017-06-13T14:57:00Z"/>
                <w:rFonts w:cs="Calibri"/>
                <w:color w:val="000000"/>
              </w:rPr>
              <w:pPrChange w:id="1548"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549" w:author="Helger" w:date="2017-06-13T14:57:00Z">
              <w:r w:rsidRPr="00F71403" w:rsidDel="009F4391">
                <w:rPr>
                  <w:rFonts w:cs="Calibri"/>
                  <w:color w:val="000000"/>
                </w:rPr>
                <w:delText>9952</w:delText>
              </w:r>
            </w:del>
          </w:p>
        </w:tc>
        <w:tc>
          <w:tcPr>
            <w:tcW w:w="2857" w:type="pct"/>
            <w:noWrap/>
            <w:tcPrChange w:id="1550" w:author="Helger" w:date="2017-04-24T19:20:00Z">
              <w:tcPr>
                <w:tcW w:w="2857" w:type="pct"/>
                <w:noWrap/>
              </w:tcPr>
            </w:tcPrChange>
          </w:tcPr>
          <w:p w14:paraId="196115A8" w14:textId="77777777"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551" w:author="Helger" w:date="2017-06-13T14:57:00Z"/>
                <w:rFonts w:cs="Calibri"/>
                <w:color w:val="000000"/>
              </w:rPr>
            </w:pPr>
            <w:del w:id="1552" w:author="Helger" w:date="2017-06-13T14:57:00Z">
              <w:r w:rsidRPr="00F71403" w:rsidDel="009F4391">
                <w:rPr>
                  <w:rFonts w:cs="Calibri"/>
                  <w:color w:val="000000"/>
                </w:rPr>
                <w:delText>Turkey VAT number</w:delText>
              </w:r>
            </w:del>
          </w:p>
        </w:tc>
        <w:tc>
          <w:tcPr>
            <w:tcW w:w="755" w:type="pct"/>
            <w:tcPrChange w:id="1553" w:author="Helger" w:date="2017-04-24T19:20:00Z">
              <w:tcPr>
                <w:tcW w:w="755" w:type="pct"/>
              </w:tcPr>
            </w:tcPrChange>
          </w:tcPr>
          <w:p w14:paraId="3C887B83" w14:textId="77777777"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554" w:author="Helger" w:date="2017-06-13T14:57:00Z"/>
                <w:rFonts w:cs="Calibri"/>
                <w:color w:val="000000"/>
              </w:rPr>
            </w:pPr>
            <w:del w:id="1555" w:author="Helger" w:date="2017-06-13T14:57:00Z">
              <w:r w:rsidRPr="00F71403" w:rsidDel="009F4391">
                <w:rPr>
                  <w:rFonts w:cs="Calibri"/>
                  <w:color w:val="000000"/>
                </w:rPr>
                <w:delText>false</w:delText>
              </w:r>
            </w:del>
          </w:p>
        </w:tc>
      </w:tr>
      <w:tr w:rsidR="00167486" w:rsidRPr="00F71403" w:rsidDel="009F4391" w14:paraId="68722174" w14:textId="77777777" w:rsidTr="001C0EB0">
        <w:trPr>
          <w:del w:id="1556" w:author="Helger" w:date="2017-06-13T14:57:00Z"/>
        </w:trPr>
        <w:tc>
          <w:tcPr>
            <w:tcW w:w="756" w:type="pct"/>
            <w:noWrap/>
            <w:tcPrChange w:id="1557" w:author="Helger" w:date="2017-04-24T19:20:00Z">
              <w:tcPr>
                <w:tcW w:w="756" w:type="pct"/>
                <w:shd w:val="clear" w:color="auto" w:fill="auto"/>
                <w:noWrap/>
              </w:tcPr>
            </w:tcPrChange>
          </w:tcPr>
          <w:p w14:paraId="589C1EB1" w14:textId="77777777" w:rsidR="00167486" w:rsidRPr="00F71403" w:rsidDel="009F4391" w:rsidRDefault="00167486" w:rsidP="002A3ECC">
            <w:pPr>
              <w:rPr>
                <w:del w:id="1558" w:author="Helger" w:date="2017-06-13T14:57:00Z"/>
                <w:rFonts w:cs="Calibri"/>
                <w:color w:val="000000"/>
              </w:rPr>
            </w:pPr>
            <w:del w:id="1559" w:author="Helger" w:date="2017-06-13T14:57:00Z">
              <w:r w:rsidRPr="00F71403" w:rsidDel="009F4391">
                <w:rPr>
                  <w:rFonts w:cs="Calibri"/>
                  <w:color w:val="000000"/>
                </w:rPr>
                <w:delText>VA:VAT</w:delText>
              </w:r>
            </w:del>
          </w:p>
        </w:tc>
        <w:tc>
          <w:tcPr>
            <w:tcW w:w="632" w:type="pct"/>
            <w:tcPrChange w:id="1560" w:author="Helger" w:date="2017-04-24T19:20:00Z">
              <w:tcPr>
                <w:tcW w:w="632" w:type="pct"/>
                <w:shd w:val="clear" w:color="auto" w:fill="auto"/>
              </w:tcPr>
            </w:tcPrChange>
          </w:tcPr>
          <w:p w14:paraId="785242EA" w14:textId="77777777" w:rsidR="00DA4735" w:rsidRDefault="00167486">
            <w:pPr>
              <w:rPr>
                <w:del w:id="1561" w:author="Helger" w:date="2017-06-13T14:57:00Z"/>
                <w:rFonts w:cs="Calibri"/>
                <w:color w:val="000000"/>
              </w:rPr>
              <w:pPrChange w:id="1562" w:author="Helger" w:date="2017-06-13T16:29:00Z">
                <w:pPr>
                  <w:jc w:val="right"/>
                </w:pPr>
              </w:pPrChange>
            </w:pPr>
            <w:del w:id="1563" w:author="Helger" w:date="2017-06-13T14:57:00Z">
              <w:r w:rsidRPr="00F71403" w:rsidDel="009F4391">
                <w:rPr>
                  <w:rFonts w:cs="Calibri"/>
                  <w:color w:val="000000"/>
                </w:rPr>
                <w:delText>9953</w:delText>
              </w:r>
            </w:del>
          </w:p>
        </w:tc>
        <w:tc>
          <w:tcPr>
            <w:tcW w:w="2857" w:type="pct"/>
            <w:noWrap/>
            <w:tcPrChange w:id="1564" w:author="Helger" w:date="2017-04-24T19:20:00Z">
              <w:tcPr>
                <w:tcW w:w="2857" w:type="pct"/>
                <w:shd w:val="clear" w:color="auto" w:fill="auto"/>
                <w:noWrap/>
              </w:tcPr>
            </w:tcPrChange>
          </w:tcPr>
          <w:p w14:paraId="06DE0A51" w14:textId="77777777" w:rsidR="00167486" w:rsidRPr="00F71403" w:rsidDel="009F4391" w:rsidRDefault="00167486" w:rsidP="002A3ECC">
            <w:pPr>
              <w:rPr>
                <w:del w:id="1565" w:author="Helger" w:date="2017-06-13T14:57:00Z"/>
                <w:rFonts w:cs="Calibri"/>
                <w:color w:val="000000"/>
              </w:rPr>
            </w:pPr>
            <w:del w:id="1566" w:author="Helger" w:date="2017-06-13T14:57:00Z">
              <w:r w:rsidRPr="00F71403" w:rsidDel="009F4391">
                <w:rPr>
                  <w:rFonts w:cs="Calibri"/>
                  <w:color w:val="000000"/>
                </w:rPr>
                <w:delText>Holy See (Vatican City State) VAT number</w:delText>
              </w:r>
            </w:del>
          </w:p>
        </w:tc>
        <w:tc>
          <w:tcPr>
            <w:tcW w:w="755" w:type="pct"/>
            <w:tcPrChange w:id="1567" w:author="Helger" w:date="2017-04-24T19:20:00Z">
              <w:tcPr>
                <w:tcW w:w="755" w:type="pct"/>
                <w:shd w:val="clear" w:color="auto" w:fill="auto"/>
              </w:tcPr>
            </w:tcPrChange>
          </w:tcPr>
          <w:p w14:paraId="0F3E69EB" w14:textId="77777777" w:rsidR="00167486" w:rsidRPr="00F71403" w:rsidDel="009F4391" w:rsidRDefault="00167486">
            <w:pPr>
              <w:rPr>
                <w:del w:id="1568" w:author="Helger" w:date="2017-06-13T14:57:00Z"/>
                <w:rFonts w:cs="Calibri"/>
                <w:color w:val="000000"/>
              </w:rPr>
            </w:pPr>
            <w:del w:id="1569" w:author="Helger" w:date="2017-06-13T14:57:00Z">
              <w:r w:rsidRPr="00F71403" w:rsidDel="009F4391">
                <w:rPr>
                  <w:rFonts w:cs="Calibri"/>
                  <w:color w:val="000000"/>
                </w:rPr>
                <w:delText>false</w:delText>
              </w:r>
            </w:del>
          </w:p>
        </w:tc>
      </w:tr>
      <w:tr w:rsidR="001C0EB0" w:rsidRPr="00F71403" w:rsidDel="009F4391" w14:paraId="26F567EA" w14:textId="77777777" w:rsidTr="001C0EB0">
        <w:trPr>
          <w:cnfStyle w:val="000000100000" w:firstRow="0" w:lastRow="0" w:firstColumn="0" w:lastColumn="0" w:oddVBand="0" w:evenVBand="0" w:oddHBand="1" w:evenHBand="0" w:firstRowFirstColumn="0" w:firstRowLastColumn="0" w:lastRowFirstColumn="0" w:lastRowLastColumn="0"/>
          <w:del w:id="1570" w:author="Helger" w:date="2017-06-13T14:57:00Z"/>
        </w:trPr>
        <w:tc>
          <w:tcPr>
            <w:tcW w:w="756" w:type="pct"/>
            <w:noWrap/>
            <w:tcPrChange w:id="1571" w:author="Helger" w:date="2017-04-24T19:20:00Z">
              <w:tcPr>
                <w:tcW w:w="756" w:type="pct"/>
                <w:noWrap/>
              </w:tcPr>
            </w:tcPrChange>
          </w:tcPr>
          <w:p w14:paraId="7D7A4B1C" w14:textId="77777777" w:rsidR="003C2C23" w:rsidRPr="00F71403" w:rsidDel="009F4391" w:rsidRDefault="003C2C23" w:rsidP="002A3ECC">
            <w:pPr>
              <w:cnfStyle w:val="000000100000" w:firstRow="0" w:lastRow="0" w:firstColumn="0" w:lastColumn="0" w:oddVBand="0" w:evenVBand="0" w:oddHBand="1" w:evenHBand="0" w:firstRowFirstColumn="0" w:firstRowLastColumn="0" w:lastRowFirstColumn="0" w:lastRowLastColumn="0"/>
              <w:rPr>
                <w:del w:id="1572" w:author="Helger" w:date="2017-06-13T14:57:00Z"/>
                <w:rFonts w:cs="Calibri"/>
                <w:color w:val="000000"/>
              </w:rPr>
            </w:pPr>
            <w:del w:id="1573" w:author="Helger" w:date="2017-06-13T14:57:00Z">
              <w:r w:rsidRPr="00F71403" w:rsidDel="009F4391">
                <w:rPr>
                  <w:rFonts w:cs="Calibri"/>
                  <w:color w:val="000000"/>
                </w:rPr>
                <w:delText>NL:</w:delText>
              </w:r>
            </w:del>
            <w:del w:id="1574" w:author="Helger" w:date="2017-04-24T19:01:00Z">
              <w:r w:rsidRPr="00F71403" w:rsidDel="000D3DF1">
                <w:rPr>
                  <w:rFonts w:cs="Calibri"/>
                  <w:color w:val="000000"/>
                </w:rPr>
                <w:delText>ION</w:delText>
              </w:r>
            </w:del>
          </w:p>
        </w:tc>
        <w:tc>
          <w:tcPr>
            <w:tcW w:w="632" w:type="pct"/>
            <w:tcPrChange w:id="1575" w:author="Helger" w:date="2017-04-24T19:20:00Z">
              <w:tcPr>
                <w:tcW w:w="632" w:type="pct"/>
              </w:tcPr>
            </w:tcPrChange>
          </w:tcPr>
          <w:p w14:paraId="57A0678F" w14:textId="77777777" w:rsidR="00DA4735" w:rsidRDefault="003C2C23">
            <w:pPr>
              <w:cnfStyle w:val="000000100000" w:firstRow="0" w:lastRow="0" w:firstColumn="0" w:lastColumn="0" w:oddVBand="0" w:evenVBand="0" w:oddHBand="1" w:evenHBand="0" w:firstRowFirstColumn="0" w:firstRowLastColumn="0" w:lastRowFirstColumn="0" w:lastRowLastColumn="0"/>
              <w:rPr>
                <w:del w:id="1576" w:author="Helger" w:date="2017-06-13T14:57:00Z"/>
                <w:rFonts w:cs="Calibri"/>
                <w:color w:val="000000"/>
              </w:rPr>
              <w:pPrChange w:id="1577"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578" w:author="Helger" w:date="2017-06-13T14:57:00Z">
              <w:r w:rsidRPr="00F71403" w:rsidDel="009F4391">
                <w:rPr>
                  <w:rFonts w:cs="Calibri"/>
                  <w:color w:val="000000"/>
                </w:rPr>
                <w:delText>9954</w:delText>
              </w:r>
            </w:del>
          </w:p>
        </w:tc>
        <w:tc>
          <w:tcPr>
            <w:tcW w:w="2857" w:type="pct"/>
            <w:noWrap/>
            <w:tcPrChange w:id="1579" w:author="Helger" w:date="2017-04-24T19:20:00Z">
              <w:tcPr>
                <w:tcW w:w="2857" w:type="pct"/>
                <w:noWrap/>
              </w:tcPr>
            </w:tcPrChange>
          </w:tcPr>
          <w:p w14:paraId="3FB1B27D" w14:textId="77777777" w:rsidR="003C2C23" w:rsidRPr="00F71403" w:rsidDel="009F4391" w:rsidRDefault="003C2C23" w:rsidP="002A3ECC">
            <w:pPr>
              <w:cnfStyle w:val="000000100000" w:firstRow="0" w:lastRow="0" w:firstColumn="0" w:lastColumn="0" w:oddVBand="0" w:evenVBand="0" w:oddHBand="1" w:evenHBand="0" w:firstRowFirstColumn="0" w:firstRowLastColumn="0" w:lastRowFirstColumn="0" w:lastRowLastColumn="0"/>
              <w:rPr>
                <w:del w:id="1580" w:author="Helger" w:date="2017-06-13T14:57:00Z"/>
                <w:rFonts w:cs="Calibri"/>
                <w:color w:val="000000"/>
              </w:rPr>
            </w:pPr>
            <w:del w:id="1581" w:author="Helger" w:date="2017-06-13T14:57:00Z">
              <w:r w:rsidRPr="00F71403" w:rsidDel="009F4391">
                <w:rPr>
                  <w:rFonts w:cs="Calibri"/>
                  <w:color w:val="000000"/>
                </w:rPr>
                <w:delText xml:space="preserve">Dutch </w:delText>
              </w:r>
            </w:del>
            <w:del w:id="1582" w:author="Helger" w:date="2017-04-24T19:01:00Z">
              <w:r w:rsidRPr="00F71403" w:rsidDel="000D3DF1">
                <w:rPr>
                  <w:rFonts w:cs="Calibri"/>
                  <w:color w:val="000000"/>
                </w:rPr>
                <w:delText>‘ION’ number</w:delText>
              </w:r>
            </w:del>
          </w:p>
        </w:tc>
        <w:tc>
          <w:tcPr>
            <w:tcW w:w="755" w:type="pct"/>
            <w:tcPrChange w:id="1583" w:author="Helger" w:date="2017-04-24T19:20:00Z">
              <w:tcPr>
                <w:tcW w:w="755" w:type="pct"/>
              </w:tcPr>
            </w:tcPrChange>
          </w:tcPr>
          <w:p w14:paraId="1F194193" w14:textId="77777777" w:rsidR="003C2C23" w:rsidRPr="00F71403" w:rsidDel="009F4391" w:rsidRDefault="003C2C23">
            <w:pPr>
              <w:cnfStyle w:val="000000100000" w:firstRow="0" w:lastRow="0" w:firstColumn="0" w:lastColumn="0" w:oddVBand="0" w:evenVBand="0" w:oddHBand="1" w:evenHBand="0" w:firstRowFirstColumn="0" w:firstRowLastColumn="0" w:lastRowFirstColumn="0" w:lastRowLastColumn="0"/>
              <w:rPr>
                <w:del w:id="1584" w:author="Helger" w:date="2017-06-13T14:57:00Z"/>
                <w:rFonts w:cs="Calibri"/>
                <w:color w:val="000000"/>
              </w:rPr>
            </w:pPr>
            <w:del w:id="1585" w:author="Helger" w:date="2017-06-13T14:57:00Z">
              <w:r w:rsidRPr="00F71403" w:rsidDel="009F4391">
                <w:rPr>
                  <w:rFonts w:cs="Calibri"/>
                  <w:color w:val="000000"/>
                </w:rPr>
                <w:delText>false</w:delText>
              </w:r>
            </w:del>
          </w:p>
        </w:tc>
      </w:tr>
      <w:tr w:rsidR="001147C8" w:rsidRPr="00F71403" w:rsidDel="009F4391" w14:paraId="7C717A48" w14:textId="77777777" w:rsidTr="001C0EB0">
        <w:trPr>
          <w:del w:id="1586" w:author="Helger" w:date="2017-06-13T14:57:00Z"/>
        </w:trPr>
        <w:tc>
          <w:tcPr>
            <w:tcW w:w="756" w:type="pct"/>
            <w:noWrap/>
            <w:tcPrChange w:id="1587" w:author="Helger" w:date="2017-04-24T19:20:00Z">
              <w:tcPr>
                <w:tcW w:w="756" w:type="pct"/>
                <w:shd w:val="clear" w:color="auto" w:fill="auto"/>
                <w:noWrap/>
              </w:tcPr>
            </w:tcPrChange>
          </w:tcPr>
          <w:p w14:paraId="2FA048BC" w14:textId="77777777" w:rsidR="001147C8" w:rsidRPr="00F71403" w:rsidDel="009F4391" w:rsidRDefault="001147C8" w:rsidP="002A3ECC">
            <w:pPr>
              <w:rPr>
                <w:del w:id="1588" w:author="Helger" w:date="2017-06-13T14:57:00Z"/>
                <w:rFonts w:cs="Calibri"/>
                <w:color w:val="000000"/>
              </w:rPr>
            </w:pPr>
            <w:del w:id="1589" w:author="Helger" w:date="2017-06-13T14:57:00Z">
              <w:r w:rsidDel="009F4391">
                <w:rPr>
                  <w:rFonts w:cs="Calibri"/>
                  <w:color w:val="000000"/>
                </w:rPr>
                <w:delText>SE:VAT</w:delText>
              </w:r>
            </w:del>
          </w:p>
        </w:tc>
        <w:tc>
          <w:tcPr>
            <w:tcW w:w="632" w:type="pct"/>
            <w:tcPrChange w:id="1590" w:author="Helger" w:date="2017-04-24T19:20:00Z">
              <w:tcPr>
                <w:tcW w:w="632" w:type="pct"/>
                <w:shd w:val="clear" w:color="auto" w:fill="auto"/>
              </w:tcPr>
            </w:tcPrChange>
          </w:tcPr>
          <w:p w14:paraId="33132E23" w14:textId="77777777" w:rsidR="00DA4735" w:rsidRDefault="001147C8">
            <w:pPr>
              <w:rPr>
                <w:del w:id="1591" w:author="Helger" w:date="2017-06-13T14:57:00Z"/>
                <w:rFonts w:cs="Calibri"/>
                <w:color w:val="000000"/>
              </w:rPr>
              <w:pPrChange w:id="1592" w:author="Helger" w:date="2017-06-13T16:29:00Z">
                <w:pPr>
                  <w:jc w:val="right"/>
                </w:pPr>
              </w:pPrChange>
            </w:pPr>
            <w:del w:id="1593" w:author="Helger" w:date="2017-06-13T14:57:00Z">
              <w:r w:rsidDel="009F4391">
                <w:rPr>
                  <w:rFonts w:cs="Calibri"/>
                  <w:color w:val="000000"/>
                </w:rPr>
                <w:delText>9955</w:delText>
              </w:r>
            </w:del>
          </w:p>
        </w:tc>
        <w:tc>
          <w:tcPr>
            <w:tcW w:w="2857" w:type="pct"/>
            <w:noWrap/>
            <w:tcPrChange w:id="1594" w:author="Helger" w:date="2017-04-24T19:20:00Z">
              <w:tcPr>
                <w:tcW w:w="2857" w:type="pct"/>
                <w:shd w:val="clear" w:color="auto" w:fill="auto"/>
                <w:noWrap/>
              </w:tcPr>
            </w:tcPrChange>
          </w:tcPr>
          <w:p w14:paraId="01DDC664" w14:textId="77777777" w:rsidR="001147C8" w:rsidRPr="00F71403" w:rsidDel="009F4391" w:rsidRDefault="001147C8" w:rsidP="002A3ECC">
            <w:pPr>
              <w:rPr>
                <w:del w:id="1595" w:author="Helger" w:date="2017-06-13T14:57:00Z"/>
                <w:rFonts w:cs="Calibri"/>
                <w:color w:val="000000"/>
              </w:rPr>
            </w:pPr>
            <w:del w:id="1596" w:author="Helger" w:date="2017-06-13T14:57:00Z">
              <w:r w:rsidDel="009F4391">
                <w:rPr>
                  <w:rFonts w:cs="Calibri"/>
                  <w:color w:val="000000"/>
                </w:rPr>
                <w:delText>Swedish VAT number</w:delText>
              </w:r>
            </w:del>
          </w:p>
        </w:tc>
        <w:tc>
          <w:tcPr>
            <w:tcW w:w="755" w:type="pct"/>
            <w:tcPrChange w:id="1597" w:author="Helger" w:date="2017-04-24T19:20:00Z">
              <w:tcPr>
                <w:tcW w:w="755" w:type="pct"/>
                <w:shd w:val="clear" w:color="auto" w:fill="auto"/>
              </w:tcPr>
            </w:tcPrChange>
          </w:tcPr>
          <w:p w14:paraId="34109D5B" w14:textId="77777777" w:rsidR="001147C8" w:rsidRPr="00F71403" w:rsidDel="009F4391" w:rsidRDefault="001147C8">
            <w:pPr>
              <w:rPr>
                <w:del w:id="1598" w:author="Helger" w:date="2017-06-13T14:57:00Z"/>
                <w:rFonts w:cs="Calibri"/>
                <w:color w:val="000000"/>
              </w:rPr>
            </w:pPr>
            <w:del w:id="1599" w:author="Helger" w:date="2017-06-13T14:57:00Z">
              <w:r w:rsidDel="009F4391">
                <w:rPr>
                  <w:rFonts w:cs="Calibri"/>
                  <w:color w:val="000000"/>
                </w:rPr>
                <w:delText>false</w:delText>
              </w:r>
            </w:del>
          </w:p>
        </w:tc>
      </w:tr>
      <w:tr w:rsidR="001C0EB0" w:rsidRPr="00F71403" w:rsidDel="009F4391" w14:paraId="7CB3F6DC" w14:textId="77777777" w:rsidTr="001C0EB0">
        <w:trPr>
          <w:cnfStyle w:val="000000100000" w:firstRow="0" w:lastRow="0" w:firstColumn="0" w:lastColumn="0" w:oddVBand="0" w:evenVBand="0" w:oddHBand="1" w:evenHBand="0" w:firstRowFirstColumn="0" w:firstRowLastColumn="0" w:lastRowFirstColumn="0" w:lastRowLastColumn="0"/>
          <w:del w:id="1600" w:author="Helger" w:date="2017-06-13T14:57:00Z"/>
        </w:trPr>
        <w:tc>
          <w:tcPr>
            <w:tcW w:w="756" w:type="pct"/>
            <w:noWrap/>
            <w:tcPrChange w:id="1601" w:author="Helger" w:date="2017-04-24T19:20:00Z">
              <w:tcPr>
                <w:tcW w:w="756" w:type="pct"/>
                <w:noWrap/>
              </w:tcPr>
            </w:tcPrChange>
          </w:tcPr>
          <w:p w14:paraId="286D2547" w14:textId="77777777" w:rsidR="001147C8" w:rsidDel="009F4391" w:rsidRDefault="001147C8" w:rsidP="002A3ECC">
            <w:pPr>
              <w:cnfStyle w:val="000000100000" w:firstRow="0" w:lastRow="0" w:firstColumn="0" w:lastColumn="0" w:oddVBand="0" w:evenVBand="0" w:oddHBand="1" w:evenHBand="0" w:firstRowFirstColumn="0" w:firstRowLastColumn="0" w:lastRowFirstColumn="0" w:lastRowLastColumn="0"/>
              <w:rPr>
                <w:del w:id="1602" w:author="Helger" w:date="2017-06-13T14:57:00Z"/>
                <w:rFonts w:cs="Calibri"/>
                <w:color w:val="000000"/>
              </w:rPr>
            </w:pPr>
            <w:del w:id="1603" w:author="Helger" w:date="2017-06-13T14:57:00Z">
              <w:r w:rsidDel="009F4391">
                <w:rPr>
                  <w:rFonts w:cs="Calibri"/>
                  <w:color w:val="000000"/>
                </w:rPr>
                <w:delText>ZZZ</w:delText>
              </w:r>
            </w:del>
          </w:p>
        </w:tc>
        <w:tc>
          <w:tcPr>
            <w:tcW w:w="632" w:type="pct"/>
            <w:tcPrChange w:id="1604" w:author="Helger" w:date="2017-04-24T19:20:00Z">
              <w:tcPr>
                <w:tcW w:w="632" w:type="pct"/>
              </w:tcPr>
            </w:tcPrChange>
          </w:tcPr>
          <w:p w14:paraId="7E3BD7DA" w14:textId="77777777" w:rsidR="00DA4735" w:rsidRDefault="001147C8">
            <w:pPr>
              <w:cnfStyle w:val="000000100000" w:firstRow="0" w:lastRow="0" w:firstColumn="0" w:lastColumn="0" w:oddVBand="0" w:evenVBand="0" w:oddHBand="1" w:evenHBand="0" w:firstRowFirstColumn="0" w:firstRowLastColumn="0" w:lastRowFirstColumn="0" w:lastRowLastColumn="0"/>
              <w:rPr>
                <w:del w:id="1605" w:author="Helger" w:date="2017-06-13T14:57:00Z"/>
                <w:rFonts w:cs="Calibri"/>
                <w:color w:val="000000"/>
              </w:rPr>
              <w:pPrChange w:id="1606"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607" w:author="Helger" w:date="2017-06-13T14:57:00Z">
              <w:r w:rsidDel="009F4391">
                <w:rPr>
                  <w:rFonts w:cs="Calibri"/>
                  <w:color w:val="000000"/>
                </w:rPr>
                <w:delText>9999</w:delText>
              </w:r>
            </w:del>
          </w:p>
        </w:tc>
        <w:tc>
          <w:tcPr>
            <w:tcW w:w="2857" w:type="pct"/>
            <w:noWrap/>
            <w:tcPrChange w:id="1608" w:author="Helger" w:date="2017-04-24T19:20:00Z">
              <w:tcPr>
                <w:tcW w:w="2857" w:type="pct"/>
                <w:noWrap/>
              </w:tcPr>
            </w:tcPrChange>
          </w:tcPr>
          <w:p w14:paraId="58D4B5D6" w14:textId="77777777" w:rsidR="001147C8" w:rsidDel="009F4391" w:rsidRDefault="001147C8" w:rsidP="002A3ECC">
            <w:pPr>
              <w:cnfStyle w:val="000000100000" w:firstRow="0" w:lastRow="0" w:firstColumn="0" w:lastColumn="0" w:oddVBand="0" w:evenVBand="0" w:oddHBand="1" w:evenHBand="0" w:firstRowFirstColumn="0" w:firstRowLastColumn="0" w:lastRowFirstColumn="0" w:lastRowLastColumn="0"/>
              <w:rPr>
                <w:del w:id="1609" w:author="Helger" w:date="2017-06-13T14:57:00Z"/>
                <w:rFonts w:cs="Calibri"/>
                <w:color w:val="000000"/>
              </w:rPr>
            </w:pPr>
            <w:del w:id="1610" w:author="Helger" w:date="2017-06-13T14:57:00Z">
              <w:r w:rsidDel="009F4391">
                <w:rPr>
                  <w:rFonts w:cs="Calibri"/>
                  <w:color w:val="000000"/>
                </w:rPr>
                <w:delText xml:space="preserve">Unknown issuer agency </w:delText>
              </w:r>
              <w:r w:rsidDel="009F4391">
                <w:rPr>
                  <w:rFonts w:cs="Calibri"/>
                  <w:color w:val="000000"/>
                </w:rPr>
                <w:br/>
                <w:delText>(</w:delText>
              </w:r>
              <w:r w:rsidRPr="001147C8" w:rsidDel="009F4391">
                <w:rPr>
                  <w:rFonts w:cs="Calibri"/>
                  <w:color w:val="000000"/>
                </w:rPr>
                <w:delText>Not applicable for registration in PEPPOL SML</w:delText>
              </w:r>
              <w:r w:rsidDel="009F4391">
                <w:rPr>
                  <w:rFonts w:cs="Calibri"/>
                  <w:color w:val="000000"/>
                </w:rPr>
                <w:delText>)</w:delText>
              </w:r>
              <w:r w:rsidRPr="001147C8" w:rsidDel="009F4391">
                <w:rPr>
                  <w:rFonts w:cs="Calibri"/>
                  <w:color w:val="000000"/>
                </w:rPr>
                <w:delText xml:space="preserve">. </w:delText>
              </w:r>
            </w:del>
          </w:p>
        </w:tc>
        <w:tc>
          <w:tcPr>
            <w:tcW w:w="755" w:type="pct"/>
            <w:tcPrChange w:id="1611" w:author="Helger" w:date="2017-04-24T19:20:00Z">
              <w:tcPr>
                <w:tcW w:w="755" w:type="pct"/>
              </w:tcPr>
            </w:tcPrChange>
          </w:tcPr>
          <w:p w14:paraId="7350C574" w14:textId="77777777" w:rsidR="001147C8" w:rsidDel="009F4391" w:rsidRDefault="001147C8">
            <w:pPr>
              <w:cnfStyle w:val="000000100000" w:firstRow="0" w:lastRow="0" w:firstColumn="0" w:lastColumn="0" w:oddVBand="0" w:evenVBand="0" w:oddHBand="1" w:evenHBand="0" w:firstRowFirstColumn="0" w:firstRowLastColumn="0" w:lastRowFirstColumn="0" w:lastRowLastColumn="0"/>
              <w:rPr>
                <w:del w:id="1612" w:author="Helger" w:date="2017-06-13T14:57:00Z"/>
                <w:rFonts w:cs="Calibri"/>
                <w:color w:val="000000"/>
              </w:rPr>
            </w:pPr>
            <w:del w:id="1613" w:author="Helger" w:date="2017-06-13T14:57:00Z">
              <w:r w:rsidDel="009F4391">
                <w:rPr>
                  <w:rFonts w:cs="Calibri"/>
                  <w:color w:val="000000"/>
                </w:rPr>
                <w:delText>false</w:delText>
              </w:r>
            </w:del>
          </w:p>
        </w:tc>
      </w:tr>
    </w:tbl>
    <w:p w14:paraId="1F1262B7" w14:textId="77777777" w:rsidR="00DD11B2" w:rsidDel="002A3ECC" w:rsidRDefault="00AC11EB" w:rsidP="002A3ECC">
      <w:pPr>
        <w:rPr>
          <w:del w:id="1614" w:author="Helger" w:date="2017-06-13T16:29:00Z"/>
        </w:rPr>
      </w:pPr>
      <w:del w:id="1615" w:author="Helger" w:date="2017-06-13T14:58:00Z">
        <w:r w:rsidRPr="001F4312" w:rsidDel="009F4391">
          <w:delText xml:space="preserve">The normative form of the code list is available </w:delText>
        </w:r>
        <w:r w:rsidR="009846B9" w:rsidDel="009F4391">
          <w:delText xml:space="preserve">as a Genericode file </w:delText>
        </w:r>
        <w:r w:rsidR="008475A5" w:rsidDel="009F4391">
          <w:delText xml:space="preserve">referenced </w:delText>
        </w:r>
        <w:r w:rsidRPr="001F4312" w:rsidDel="009F4391">
          <w:delText>at</w:delText>
        </w:r>
        <w:r w:rsidR="009846B9" w:rsidDel="009F4391">
          <w:delText xml:space="preserve"> </w:delText>
        </w:r>
        <w:r w:rsidR="00B50D62" w:rsidRPr="005576B6" w:rsidDel="009F4391">
          <w:rPr>
            <w:iCs/>
          </w:rPr>
          <w:delText>[</w:delText>
        </w:r>
        <w:r w:rsidR="008475A5" w:rsidRPr="007852AB" w:rsidDel="009F4391">
          <w:rPr>
            <w:bCs/>
            <w:lang w:val="en-US" w:bidi="ne-NP"/>
          </w:rPr>
          <w:delText>PEPPOL_PostAward</w:delText>
        </w:r>
        <w:r w:rsidR="00B50D62" w:rsidRPr="005576B6" w:rsidDel="009F4391">
          <w:rPr>
            <w:iCs/>
          </w:rPr>
          <w:delText>]</w:delText>
        </w:r>
        <w:r w:rsidR="00B50D62" w:rsidDel="009F4391">
          <w:rPr>
            <w:iCs/>
          </w:rPr>
          <w:delText xml:space="preserve">. </w:delText>
        </w:r>
      </w:del>
    </w:p>
    <w:p w14:paraId="1F61C5A6" w14:textId="1872B008" w:rsidR="00F063AD" w:rsidRPr="001F4312" w:rsidRDefault="00867E11" w:rsidP="002A3ECC">
      <w:r>
        <w:t xml:space="preserve">Note: </w:t>
      </w:r>
      <w:del w:id="1616" w:author="Helger" w:date="2017-06-13T14:58:00Z">
        <w:r w:rsidDel="009F4391">
          <w:delText xml:space="preserve">rows </w:delText>
        </w:r>
      </w:del>
      <w:ins w:id="1617" w:author="Helger" w:date="2017-06-13T14:58:00Z">
        <w:r w:rsidR="009F4391">
          <w:t xml:space="preserve">entries </w:t>
        </w:r>
      </w:ins>
      <w:r>
        <w:t xml:space="preserve">marked as deprecated should not be used for newly issued documents, as the respective identifier </w:t>
      </w:r>
      <w:del w:id="1618" w:author="Henrik Möller" w:date="2017-12-14T08:28:00Z">
        <w:r w:rsidDel="00E348BF">
          <w:delText>i</w:delText>
        </w:r>
      </w:del>
      <w:ins w:id="1619" w:author="Henrik Möller" w:date="2017-12-14T08:28:00Z">
        <w:r w:rsidR="00E348BF">
          <w:t>I</w:t>
        </w:r>
      </w:ins>
      <w:r>
        <w:t xml:space="preserve">ssuing </w:t>
      </w:r>
      <w:bookmarkStart w:id="1620" w:name="_GoBack"/>
      <w:bookmarkEnd w:id="1620"/>
      <w:del w:id="1621" w:author="Henrik Möller" w:date="2017-12-14T08:28:00Z">
        <w:r w:rsidDel="00E348BF">
          <w:delText>a</w:delText>
        </w:r>
      </w:del>
      <w:ins w:id="1622" w:author="Henrik Möller" w:date="2017-12-14T08:28:00Z">
        <w:r w:rsidR="00E348BF">
          <w:t>A</w:t>
        </w:r>
      </w:ins>
      <w:r>
        <w:t>gency is no longer active/valid. Deprecated scheme IDs may however not be reused for different agencies as existing exchanged documents may refer to them.</w:t>
      </w:r>
    </w:p>
    <w:p w14:paraId="04E82981" w14:textId="72EB827F" w:rsidR="0031786F" w:rsidRPr="003F6527" w:rsidRDefault="0031786F" w:rsidP="0031786F">
      <w:pPr>
        <w:rPr>
          <w:b/>
          <w:sz w:val="24"/>
        </w:rPr>
      </w:pPr>
      <w:r w:rsidRPr="003F6527">
        <w:rPr>
          <w:b/>
          <w:sz w:val="24"/>
        </w:rPr>
        <w:t>Example1</w:t>
      </w:r>
      <w:ins w:id="1623" w:author="Helger" w:date="2017-06-13T17:03:00Z">
        <w:r w:rsidR="00C7372E">
          <w:rPr>
            <w:b/>
            <w:sz w:val="24"/>
          </w:rPr>
          <w:t xml:space="preserve"> - u</w:t>
        </w:r>
      </w:ins>
      <w:del w:id="1624" w:author="Helger" w:date="2017-06-13T17:03:00Z">
        <w:r w:rsidR="006D5DB3" w:rsidRPr="003F6527" w:rsidDel="00C7372E">
          <w:rPr>
            <w:b/>
            <w:sz w:val="24"/>
          </w:rPr>
          <w:delText>:</w:delText>
        </w:r>
        <w:r w:rsidRPr="003F6527" w:rsidDel="00C7372E">
          <w:rPr>
            <w:b/>
            <w:sz w:val="24"/>
          </w:rPr>
          <w:delText xml:space="preserve"> </w:delText>
        </w:r>
        <w:r w:rsidR="006D5DB3" w:rsidRPr="003F6527" w:rsidDel="00C7372E">
          <w:rPr>
            <w:b/>
            <w:sz w:val="24"/>
          </w:rPr>
          <w:delText>U</w:delText>
        </w:r>
      </w:del>
      <w:r w:rsidR="006D5DB3" w:rsidRPr="003F6527">
        <w:rPr>
          <w:b/>
          <w:sz w:val="24"/>
        </w:rPr>
        <w:t xml:space="preserve">se in </w:t>
      </w:r>
      <w:r w:rsidR="0081733B" w:rsidRPr="003F6527">
        <w:rPr>
          <w:b/>
          <w:sz w:val="24"/>
        </w:rPr>
        <w:t xml:space="preserve">a </w:t>
      </w:r>
      <w:del w:id="1625" w:author="Henrik Möller" w:date="2017-12-14T08:17:00Z">
        <w:r w:rsidR="006D5DB3" w:rsidRPr="003F6527" w:rsidDel="00AD1F62">
          <w:rPr>
            <w:b/>
            <w:sz w:val="24"/>
          </w:rPr>
          <w:delText xml:space="preserve">BusDox </w:delText>
        </w:r>
      </w:del>
      <w:r w:rsidR="006D5DB3" w:rsidRPr="003F6527">
        <w:rPr>
          <w:b/>
          <w:sz w:val="24"/>
        </w:rPr>
        <w:t>SMP:</w:t>
      </w:r>
    </w:p>
    <w:p w14:paraId="598CF62E" w14:textId="17694DCD"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r w:rsidR="0035668A" w:rsidRPr="000431FC">
        <w:t xml:space="preserve">Participant is identified </w:t>
      </w:r>
      <w:r w:rsidRPr="000431FC">
        <w:t xml:space="preserve">using the </w:t>
      </w:r>
      <w:r w:rsidR="00C54FAC" w:rsidRPr="000431FC">
        <w:t xml:space="preserve">ISO 6523 </w:t>
      </w:r>
      <w:r w:rsidR="0035668A" w:rsidRPr="000431FC">
        <w:t>International Code Designator</w:t>
      </w:r>
      <w:r w:rsidR="00867E11">
        <w:t xml:space="preserve"> in the CEN </w:t>
      </w:r>
      <w:r w:rsidR="002D79A5" w:rsidRPr="000431FC">
        <w:t>BII set of Issuing Agency Codes</w:t>
      </w:r>
      <w:r w:rsidRPr="000431FC">
        <w:t xml:space="preserve">. This in turn has a numeric value of </w:t>
      </w:r>
      <w:r w:rsidR="006D5DB3" w:rsidRPr="000431FC">
        <w:t xml:space="preserve">0088 </w:t>
      </w:r>
      <w:r w:rsidR="0035668A" w:rsidRPr="000431FC">
        <w:t>meaning</w:t>
      </w:r>
      <w:r w:rsidR="006D5DB3" w:rsidRPr="000431FC">
        <w:t xml:space="preserve"> that the party has </w:t>
      </w:r>
      <w:r w:rsidR="001356A9" w:rsidRPr="000431FC">
        <w:t xml:space="preserve">a </w:t>
      </w:r>
      <w:r w:rsidR="00C54FAC" w:rsidRPr="000431FC">
        <w:t>0088</w:t>
      </w:r>
      <w:r w:rsidR="006D5DB3" w:rsidRPr="000431FC">
        <w:t xml:space="preserve"> </w:t>
      </w:r>
      <w:r w:rsidRPr="000431FC">
        <w:t>(</w:t>
      </w:r>
      <w:r w:rsidR="00C54FAC" w:rsidRPr="000431FC">
        <w:t>GLN</w:t>
      </w:r>
      <w:r w:rsidR="00867E11">
        <w:t xml:space="preserve"> - see </w:t>
      </w:r>
      <w:del w:id="1626" w:author="Henrik Möller" w:date="2017-12-14T08:17:00Z">
        <w:r w:rsidR="00867E11" w:rsidDel="00CD4897">
          <w:delText>above table</w:delText>
        </w:r>
        <w:r w:rsidR="00C54FAC" w:rsidRPr="000431FC" w:rsidDel="00CD4897">
          <w:delText>)</w:delText>
        </w:r>
        <w:r w:rsidRPr="000431FC" w:rsidDel="00CD4897">
          <w:delText xml:space="preserve"> </w:delText>
        </w:r>
      </w:del>
      <w:ins w:id="1627" w:author="Henrik Möller" w:date="2017-12-14T08:17:00Z">
        <w:r w:rsidR="00CD4897">
          <w:t xml:space="preserve">code list) </w:t>
        </w:r>
      </w:ins>
      <w:r w:rsidR="006D5DB3" w:rsidRPr="000431FC">
        <w:t xml:space="preserve">identifier </w:t>
      </w:r>
      <w:r w:rsidR="001356A9" w:rsidRPr="000431FC">
        <w:t xml:space="preserve">of </w:t>
      </w:r>
      <w:r w:rsidR="006D5DB3" w:rsidRPr="000431FC">
        <w:t>“4035811991014”.</w:t>
      </w:r>
    </w:p>
    <w:p w14:paraId="0FCD2505" w14:textId="77777777" w:rsidR="0031786F" w:rsidRDefault="006D5DB3" w:rsidP="00867E11">
      <w:pPr>
        <w:pStyle w:val="Code"/>
        <w:shd w:val="clear" w:color="auto" w:fill="FFFFFF"/>
        <w:ind w:left="567"/>
      </w:pPr>
      <w:r w:rsidRPr="003F6527">
        <w:t>&lt;ParticipantIdentifier scheme="</w:t>
      </w:r>
      <w:r w:rsidR="00745621" w:rsidRPr="003F6527">
        <w:t>iso6523-actorid-upis</w:t>
      </w:r>
      <w:r w:rsidR="00914147" w:rsidRPr="003F6527">
        <w:t>"</w:t>
      </w:r>
      <w:r w:rsidRPr="003F6527">
        <w:t>&gt;0088:4035811991014&lt;/ParticipantIdentifier&gt;</w:t>
      </w:r>
    </w:p>
    <w:p w14:paraId="4C11F048" w14:textId="77777777" w:rsidR="0031786F" w:rsidRDefault="00BC3820" w:rsidP="0031786F">
      <w:r w:rsidRPr="000431FC">
        <w:t xml:space="preserve">The following example denotes that the Participant is identified using the ISO 6523 International Code Designator in the CEN/BII set of Issuing Agency Codes. </w:t>
      </w:r>
      <w:r w:rsidR="00970111" w:rsidRPr="000431FC">
        <w:t>This in turn has a numeric value of 9902 meaning that the party has the 9902 (DK:CVR</w:t>
      </w:r>
      <w:r w:rsidR="00867E11">
        <w:t xml:space="preserve"> - see above table</w:t>
      </w:r>
      <w:r w:rsidR="00970111" w:rsidRPr="000431FC">
        <w:t>) identifier “</w:t>
      </w:r>
      <w:r w:rsidR="00970111">
        <w:t>DK</w:t>
      </w:r>
      <w:r w:rsidR="00970111" w:rsidRPr="000431FC">
        <w:t>87654321”.</w:t>
      </w:r>
    </w:p>
    <w:p w14:paraId="673BCE39" w14:textId="77777777" w:rsidR="000431FC" w:rsidRPr="003F6527" w:rsidRDefault="00970111" w:rsidP="003F6527">
      <w:pPr>
        <w:pStyle w:val="Code"/>
        <w:shd w:val="clear" w:color="auto" w:fill="FFFFFF"/>
        <w:ind w:left="567"/>
      </w:pPr>
      <w:r w:rsidRPr="003F6527">
        <w:t>&lt;ParticipantIdentifier scheme="iso6523-actorid-upis"&gt;9902:</w:t>
      </w:r>
      <w:commentRangeStart w:id="1628"/>
      <w:del w:id="1629" w:author="Henrik Möller" w:date="2017-12-14T08:18:00Z">
        <w:r w:rsidRPr="003F6527" w:rsidDel="002677C3">
          <w:delText>DK</w:delText>
        </w:r>
      </w:del>
      <w:r w:rsidRPr="003F6527">
        <w:t>87654321</w:t>
      </w:r>
      <w:commentRangeEnd w:id="1628"/>
      <w:r w:rsidR="00C7372E">
        <w:rPr>
          <w:rStyle w:val="Kommentarsreferens"/>
          <w:rFonts w:ascii="Calibri" w:hAnsi="Calibri"/>
          <w:noProof w:val="0"/>
        </w:rPr>
        <w:commentReference w:id="1628"/>
      </w:r>
      <w:r w:rsidRPr="003F6527">
        <w:t>&lt;/ParticipantIdentifier&gt;</w:t>
      </w:r>
    </w:p>
    <w:p w14:paraId="7C635943" w14:textId="77777777" w:rsidR="0031786F" w:rsidRDefault="0031786F" w:rsidP="0031786F">
      <w:r w:rsidRPr="003F6527">
        <w:rPr>
          <w:b/>
          <w:sz w:val="24"/>
        </w:rPr>
        <w:lastRenderedPageBreak/>
        <w:t>Example 2</w:t>
      </w:r>
      <w:ins w:id="1630" w:author="Helger" w:date="2017-06-13T17:03:00Z">
        <w:r w:rsidR="00C7372E">
          <w:rPr>
            <w:b/>
            <w:sz w:val="24"/>
          </w:rPr>
          <w:t xml:space="preserve"> </w:t>
        </w:r>
      </w:ins>
      <w:del w:id="1631" w:author="Helger" w:date="2017-06-13T17:03:00Z">
        <w:r w:rsidRPr="003F6527" w:rsidDel="00C7372E">
          <w:rPr>
            <w:b/>
            <w:sz w:val="24"/>
          </w:rPr>
          <w:delText xml:space="preserve">: </w:delText>
        </w:r>
      </w:del>
      <w:ins w:id="1632" w:author="Helger" w:date="2017-06-13T17:03:00Z">
        <w:r w:rsidR="00C7372E">
          <w:rPr>
            <w:b/>
            <w:sz w:val="24"/>
          </w:rPr>
          <w:t>-</w:t>
        </w:r>
        <w:r w:rsidR="00C7372E" w:rsidRPr="003F6527">
          <w:rPr>
            <w:b/>
            <w:sz w:val="24"/>
          </w:rPr>
          <w:t xml:space="preserve"> </w:t>
        </w:r>
      </w:ins>
      <w:del w:id="1633" w:author="Helger" w:date="2017-06-13T17:03:00Z">
        <w:r w:rsidR="00970111" w:rsidRPr="003F6527" w:rsidDel="00C7372E">
          <w:rPr>
            <w:b/>
            <w:sz w:val="24"/>
          </w:rPr>
          <w:delText xml:space="preserve">Use </w:delText>
        </w:r>
      </w:del>
      <w:ins w:id="1634" w:author="Helger" w:date="2017-06-13T17:03:00Z">
        <w:r w:rsidR="00C7372E">
          <w:rPr>
            <w:b/>
            <w:sz w:val="24"/>
          </w:rPr>
          <w:t>u</w:t>
        </w:r>
        <w:r w:rsidR="00C7372E" w:rsidRPr="003F6527">
          <w:rPr>
            <w:b/>
            <w:sz w:val="24"/>
          </w:rPr>
          <w:t xml:space="preserve">se </w:t>
        </w:r>
      </w:ins>
      <w:r w:rsidR="00970111" w:rsidRPr="003F6527">
        <w:rPr>
          <w:b/>
          <w:sz w:val="24"/>
        </w:rPr>
        <w:t xml:space="preserve">in a </w:t>
      </w:r>
      <w:r w:rsidRPr="003F6527">
        <w:rPr>
          <w:b/>
          <w:sz w:val="24"/>
        </w:rPr>
        <w:t>PEPPOL BIS</w:t>
      </w:r>
      <w:r w:rsidR="00970111" w:rsidRPr="003F6527">
        <w:rPr>
          <w:b/>
          <w:sz w:val="24"/>
        </w:rPr>
        <w:t xml:space="preserve"> document</w:t>
      </w:r>
      <w:r w:rsidR="00E704D5" w:rsidRPr="003F6527">
        <w:rPr>
          <w:b/>
          <w:sz w:val="24"/>
        </w:rPr>
        <w:t xml:space="preserve"> using UBL syntax mapping</w:t>
      </w:r>
      <w:r w:rsidR="00970111" w:rsidRPr="003F6527">
        <w:rPr>
          <w:b/>
          <w:sz w:val="24"/>
        </w:rPr>
        <w:t>:</w:t>
      </w:r>
      <w:r w:rsidR="00970111" w:rsidRPr="003F6527">
        <w:rPr>
          <w:b/>
          <w:sz w:val="24"/>
        </w:rPr>
        <w:br/>
      </w:r>
      <w:r w:rsidR="00970111" w:rsidRPr="000431FC">
        <w:t>The following example denotes that the Issuing Agency is “GS1” in the CEN/BII set of Issuing Agency Codes and the identifier is “GLN”</w:t>
      </w:r>
      <w:r w:rsidR="00867E11">
        <w:t xml:space="preserve"> (0088 - see </w:t>
      </w:r>
      <w:del w:id="1635" w:author="philip" w:date="2017-10-17T22:47:00Z">
        <w:r w:rsidR="00867E11" w:rsidDel="00A72582">
          <w:delText>above table</w:delText>
        </w:r>
      </w:del>
      <w:ins w:id="1636" w:author="philip" w:date="2017-10-17T22:47:00Z">
        <w:r w:rsidR="00A72582">
          <w:t>code list</w:t>
        </w:r>
      </w:ins>
      <w:r w:rsidR="00867E11">
        <w:t>)</w:t>
      </w:r>
      <w:r w:rsidR="00970111" w:rsidRPr="000431FC">
        <w:t>. This means that the party has the GLN identifier “4035811991014”.</w:t>
      </w:r>
    </w:p>
    <w:p w14:paraId="0A646983" w14:textId="77777777" w:rsidR="0031786F" w:rsidRPr="003F6527" w:rsidRDefault="00970111" w:rsidP="003F6527">
      <w:pPr>
        <w:pStyle w:val="Code"/>
        <w:shd w:val="clear" w:color="auto" w:fill="FFFFFF"/>
        <w:ind w:left="567"/>
      </w:pPr>
      <w:r w:rsidRPr="003F6527">
        <w:t>&lt;cac:PartyIdentification&gt;</w:t>
      </w:r>
      <w:r w:rsidRPr="003F6527">
        <w:br/>
        <w:t xml:space="preserve">  &lt;cbc:ID schemeID="GLN"&gt;4035811991014&lt;/cbc:ID&gt;</w:t>
      </w:r>
      <w:r w:rsidRPr="003F6527">
        <w:br/>
        <w:t>&lt;/cac:PartyIdentification&gt;</w:t>
      </w:r>
    </w:p>
    <w:p w14:paraId="493077F8" w14:textId="77777777" w:rsidR="0031786F" w:rsidRDefault="00970111" w:rsidP="0031786F">
      <w:r w:rsidRPr="000431FC">
        <w:t>The following example</w:t>
      </w:r>
      <w:r>
        <w:t>s</w:t>
      </w:r>
      <w:r w:rsidRPr="000431FC">
        <w:t xml:space="preserve"> denotes that the Issuing Agency is DK:CVR in the CEN/BII set of Issuing Agency Codes. This means that the party has the Danish CVR </w:t>
      </w:r>
      <w:r w:rsidR="00867E11">
        <w:t xml:space="preserve">(9902 - see </w:t>
      </w:r>
      <w:del w:id="1637" w:author="philip" w:date="2017-10-17T22:48:00Z">
        <w:r w:rsidR="00867E11" w:rsidDel="00A72582">
          <w:delText>above table</w:delText>
        </w:r>
      </w:del>
      <w:ins w:id="1638" w:author="philip" w:date="2017-10-17T22:48:00Z">
        <w:r w:rsidR="00A72582">
          <w:t>code list</w:t>
        </w:r>
      </w:ins>
      <w:r w:rsidR="00867E11">
        <w:t xml:space="preserve">) </w:t>
      </w:r>
      <w:r w:rsidRPr="000431FC">
        <w:t>identifier “</w:t>
      </w:r>
      <w:r>
        <w:t>DK</w:t>
      </w:r>
      <w:r w:rsidRPr="000431FC">
        <w:t>87654321”.</w:t>
      </w:r>
    </w:p>
    <w:p w14:paraId="63773378" w14:textId="77777777" w:rsidR="0031786F" w:rsidRPr="003F6527" w:rsidRDefault="00970111" w:rsidP="003F6527">
      <w:pPr>
        <w:pStyle w:val="Code"/>
        <w:shd w:val="clear" w:color="auto" w:fill="FFFFFF"/>
        <w:ind w:left="567"/>
      </w:pPr>
      <w:r w:rsidRPr="003F6527">
        <w:t>&lt;cac:PartyIdentification&gt;</w:t>
      </w:r>
      <w:r w:rsidRPr="003F6527">
        <w:br/>
        <w:t xml:space="preserve">  &lt;cbc:ID schemeID="DK:CVR"&gt;</w:t>
      </w:r>
      <w:commentRangeStart w:id="1639"/>
      <w:del w:id="1640" w:author="Henrik Möller" w:date="2017-12-14T08:18:00Z">
        <w:r w:rsidRPr="003F6527" w:rsidDel="006A6CBC">
          <w:delText>DK</w:delText>
        </w:r>
      </w:del>
      <w:r w:rsidRPr="003F6527">
        <w:t>87654321</w:t>
      </w:r>
      <w:commentRangeEnd w:id="1639"/>
      <w:r w:rsidR="00913E37">
        <w:rPr>
          <w:rStyle w:val="Kommentarsreferens"/>
          <w:rFonts w:ascii="Calibri" w:hAnsi="Calibri"/>
          <w:noProof w:val="0"/>
        </w:rPr>
        <w:commentReference w:id="1639"/>
      </w:r>
      <w:r w:rsidRPr="003F6527">
        <w:t>&lt;/cbc:ID&gt;</w:t>
      </w:r>
      <w:r w:rsidRPr="003F6527">
        <w:br/>
        <w:t>&lt;/cac:PartyIdentification&gt;</w:t>
      </w:r>
    </w:p>
    <w:p w14:paraId="6EFE5C48" w14:textId="77777777" w:rsidR="0031786F" w:rsidRDefault="00970111" w:rsidP="0031786F">
      <w:r w:rsidRPr="002E2EA1">
        <w:t>and</w:t>
      </w:r>
    </w:p>
    <w:p w14:paraId="2F272042" w14:textId="77777777" w:rsidR="002E2EA1" w:rsidRPr="003F6527" w:rsidRDefault="00970111" w:rsidP="003F6527">
      <w:pPr>
        <w:pStyle w:val="Code"/>
        <w:shd w:val="clear" w:color="auto" w:fill="FFFFFF"/>
        <w:ind w:left="567"/>
      </w:pPr>
      <w:r w:rsidRPr="003F6527">
        <w:t>&lt;cac:PartyIdentification&gt;</w:t>
      </w:r>
      <w:r w:rsidRPr="003F6527">
        <w:br/>
        <w:t xml:space="preserve">  &lt;cbc:ID schemeID="DK:CVR" </w:t>
      </w:r>
      <w:r w:rsidRPr="003F6527">
        <w:br/>
        <w:t xml:space="preserve">  schemeAgencyName="The Danish Commerce an</w:t>
      </w:r>
      <w:r w:rsidR="0031786F" w:rsidRPr="003F6527">
        <w:t>d Companies Agency"</w:t>
      </w:r>
      <w:r w:rsidRPr="003F6527">
        <w:br/>
        <w:t xml:space="preserve">  schemeURI="urn:anyurn:dk:cvr"&gt;</w:t>
      </w:r>
      <w:commentRangeStart w:id="1641"/>
      <w:del w:id="1642" w:author="Henrik Möller" w:date="2017-12-14T08:18:00Z">
        <w:r w:rsidRPr="003F6527" w:rsidDel="0034388C">
          <w:delText>DK</w:delText>
        </w:r>
      </w:del>
      <w:r w:rsidRPr="003F6527">
        <w:t>87654321</w:t>
      </w:r>
      <w:commentRangeEnd w:id="1641"/>
      <w:r w:rsidR="00913E37">
        <w:rPr>
          <w:rStyle w:val="Kommentarsreferens"/>
          <w:rFonts w:ascii="Calibri" w:hAnsi="Calibri"/>
          <w:noProof w:val="0"/>
        </w:rPr>
        <w:commentReference w:id="1641"/>
      </w:r>
      <w:r w:rsidRPr="003F6527">
        <w:t>&lt;/cbc:ID&gt;</w:t>
      </w:r>
      <w:r w:rsidRPr="003F6527">
        <w:br/>
        <w:t>&lt;/cac:PartyIdentification&gt;</w:t>
      </w:r>
    </w:p>
    <w:p w14:paraId="0B0D3F40" w14:textId="77777777" w:rsidR="00F063AD" w:rsidRDefault="000770B8" w:rsidP="00DD11B2">
      <w:r w:rsidRPr="001F4312">
        <w:t xml:space="preserve">In cases where the </w:t>
      </w:r>
      <w:del w:id="1643" w:author="philip" w:date="2017-10-17T22:48:00Z">
        <w:r w:rsidRPr="001F4312" w:rsidDel="00A72582">
          <w:delText xml:space="preserve">BusDox </w:delText>
        </w:r>
      </w:del>
      <w:ins w:id="1644" w:author="philip" w:date="2017-10-17T22:48:00Z">
        <w:r w:rsidR="00A72582">
          <w:t>PEPPOL</w:t>
        </w:r>
        <w:r w:rsidR="00A72582" w:rsidRPr="001F4312">
          <w:t xml:space="preserve"> </w:t>
        </w:r>
      </w:ins>
      <w:r w:rsidRPr="001F4312">
        <w:t>Participant</w:t>
      </w:r>
      <w:r w:rsidR="00233A52" w:rsidRPr="001F4312">
        <w:t xml:space="preserve"> </w:t>
      </w:r>
      <w:r w:rsidRPr="001F4312">
        <w:t>Identif</w:t>
      </w:r>
      <w:r w:rsidR="00233A52" w:rsidRPr="001F4312">
        <w:t>i</w:t>
      </w:r>
      <w:r w:rsidRPr="001F4312">
        <w:t>er is extracted from the BII document (e.g. the</w:t>
      </w:r>
      <w:r w:rsidR="0060755B" w:rsidRPr="001F4312">
        <w:t xml:space="preserve"> UBL</w:t>
      </w:r>
      <w:r w:rsidRPr="001F4312">
        <w:t xml:space="preserve"> Party/EndpointID)</w:t>
      </w:r>
      <w:r w:rsidR="00BB7D66" w:rsidRPr="001F4312">
        <w:t xml:space="preserve"> the </w:t>
      </w:r>
      <w:r w:rsidRPr="001F4312">
        <w:t xml:space="preserve">mnemonic </w:t>
      </w:r>
      <w:r w:rsidR="00BB7D66" w:rsidRPr="001F4312">
        <w:t xml:space="preserve">PEPPOL Issuing Agency Code </w:t>
      </w:r>
      <w:r w:rsidR="000431FC">
        <w:t>(e.g. “GLN”)</w:t>
      </w:r>
      <w:r w:rsidR="00630F86">
        <w:t xml:space="preserve"> </w:t>
      </w:r>
      <w:r w:rsidR="00BB7D66" w:rsidRPr="001F4312">
        <w:t xml:space="preserve">has to be replaced by the equivalent </w:t>
      </w:r>
      <w:r w:rsidRPr="001F4312">
        <w:t>numeric value</w:t>
      </w:r>
      <w:r w:rsidR="000431FC">
        <w:t xml:space="preserve"> (e.g. “0088”)</w:t>
      </w:r>
      <w:r w:rsidR="00BB7D66" w:rsidRPr="001F4312">
        <w:t>.</w:t>
      </w:r>
      <w:del w:id="1645" w:author="philip" w:date="2017-10-17T22:48:00Z">
        <w:r w:rsidR="00BB7D66" w:rsidRPr="001F4312" w:rsidDel="00A72582">
          <w:delText xml:space="preserve"> </w:delText>
        </w:r>
      </w:del>
    </w:p>
    <w:p w14:paraId="1640215E" w14:textId="77777777" w:rsidR="00BB7D66" w:rsidRPr="003F6527" w:rsidRDefault="00DB77B3" w:rsidP="00DD11B2">
      <w:pPr>
        <w:rPr>
          <w:b/>
          <w:sz w:val="24"/>
        </w:rPr>
      </w:pPr>
      <w:r>
        <w:rPr>
          <w:b/>
          <w:sz w:val="24"/>
        </w:rPr>
        <w:t>E</w:t>
      </w:r>
      <w:r w:rsidR="00BB7D66" w:rsidRPr="003F6527">
        <w:rPr>
          <w:b/>
          <w:sz w:val="24"/>
        </w:rPr>
        <w:t>xample</w:t>
      </w:r>
      <w:r>
        <w:rPr>
          <w:b/>
          <w:sz w:val="24"/>
        </w:rPr>
        <w:t xml:space="preserve"> 3</w:t>
      </w:r>
      <w:ins w:id="1646" w:author="Helger" w:date="2017-06-13T17:04:00Z">
        <w:r w:rsidR="00C7372E">
          <w:rPr>
            <w:b/>
            <w:sz w:val="24"/>
          </w:rPr>
          <w:t xml:space="preserve"> -</w:t>
        </w:r>
      </w:ins>
      <w:del w:id="1647" w:author="Helger" w:date="2017-06-13T17:04:00Z">
        <w:r w:rsidR="00BB7D66" w:rsidRPr="003F6527" w:rsidDel="00C7372E">
          <w:rPr>
            <w:b/>
            <w:sz w:val="24"/>
          </w:rPr>
          <w:delText>:</w:delText>
        </w:r>
      </w:del>
      <w:r>
        <w:rPr>
          <w:b/>
          <w:sz w:val="24"/>
        </w:rPr>
        <w:t xml:space="preserve"> </w:t>
      </w:r>
      <w:del w:id="1648" w:author="Helger" w:date="2017-06-13T17:04:00Z">
        <w:r w:rsidDel="00C7372E">
          <w:rPr>
            <w:b/>
            <w:sz w:val="24"/>
          </w:rPr>
          <w:delText>M</w:delText>
        </w:r>
      </w:del>
      <w:ins w:id="1649" w:author="Helger" w:date="2017-06-13T17:04:00Z">
        <w:r w:rsidR="00C7372E">
          <w:rPr>
            <w:b/>
            <w:sz w:val="24"/>
          </w:rPr>
          <w:t>m</w:t>
        </w:r>
      </w:ins>
      <w:r>
        <w:rPr>
          <w:b/>
          <w:sz w:val="24"/>
        </w:rPr>
        <w:t>apping of identifiers between CEN BII and PEPPOL</w:t>
      </w:r>
    </w:p>
    <w:p w14:paraId="354CBF95" w14:textId="77777777" w:rsidR="000431FC" w:rsidRPr="000431FC" w:rsidRDefault="00F03E05" w:rsidP="000431FC">
      <w:r w:rsidRPr="000431FC">
        <w:t xml:space="preserve">This </w:t>
      </w:r>
      <w:r w:rsidR="0031786F">
        <w:t>PEPPOL BIS</w:t>
      </w:r>
      <w:r w:rsidR="00BB7D66" w:rsidRPr="000431FC">
        <w:t xml:space="preserve"> (UBL) document</w:t>
      </w:r>
      <w:r w:rsidRPr="000431FC">
        <w:t xml:space="preserve"> fragment identifies </w:t>
      </w:r>
      <w:r w:rsidR="00233A52" w:rsidRPr="000431FC">
        <w:t xml:space="preserve">a Party </w:t>
      </w:r>
      <w:r w:rsidR="00DB77B3">
        <w:t>as “4035811991014”using the GLN scheme</w:t>
      </w:r>
      <w:r w:rsidRPr="000431FC">
        <w:t>:</w:t>
      </w:r>
    </w:p>
    <w:p w14:paraId="5C5E85F4" w14:textId="77777777" w:rsidR="000431FC" w:rsidRPr="003F6527" w:rsidRDefault="00BB7D66" w:rsidP="003F6527">
      <w:pPr>
        <w:pStyle w:val="Code"/>
        <w:shd w:val="clear" w:color="auto" w:fill="FFFFFF"/>
        <w:ind w:left="567"/>
      </w:pPr>
      <w:r w:rsidRPr="003F6527">
        <w:t>&lt;cac:</w:t>
      </w:r>
      <w:r w:rsidR="00F03E05" w:rsidRPr="003F6527">
        <w:t>Party</w:t>
      </w:r>
      <w:r w:rsidRPr="003F6527">
        <w:t>&gt;</w:t>
      </w:r>
    </w:p>
    <w:p w14:paraId="3145BEC7" w14:textId="77777777" w:rsidR="000431FC" w:rsidRPr="003F6527" w:rsidRDefault="000431FC" w:rsidP="003F6527">
      <w:pPr>
        <w:pStyle w:val="Code"/>
        <w:shd w:val="clear" w:color="auto" w:fill="FFFFFF"/>
        <w:ind w:left="567"/>
      </w:pPr>
      <w:r w:rsidRPr="003F6527">
        <w:t xml:space="preserve">  </w:t>
      </w:r>
      <w:r w:rsidR="00233A52" w:rsidRPr="003F6527">
        <w:t>&lt;cbc:</w:t>
      </w:r>
      <w:r w:rsidR="000B5606" w:rsidRPr="003F6527">
        <w:t>Endpoint</w:t>
      </w:r>
      <w:r w:rsidR="00233A52" w:rsidRPr="003F6527">
        <w:t>ID schemeID=”GLN”</w:t>
      </w:r>
      <w:r w:rsidRPr="003F6527">
        <w:t>&gt;</w:t>
      </w:r>
      <w:r w:rsidR="00BB7D66" w:rsidRPr="003F6527">
        <w:t>4035811991014&lt;/cbc:</w:t>
      </w:r>
      <w:r w:rsidR="00F03E05" w:rsidRPr="003F6527">
        <w:t>Endpoint</w:t>
      </w:r>
      <w:r w:rsidR="00BB7D66" w:rsidRPr="003F6527">
        <w:t>ID&gt;</w:t>
      </w:r>
    </w:p>
    <w:p w14:paraId="5BB4A9AA" w14:textId="77777777" w:rsidR="00D0195E" w:rsidRPr="003F6527" w:rsidRDefault="00BB7D66" w:rsidP="003F6527">
      <w:pPr>
        <w:pStyle w:val="Code"/>
        <w:shd w:val="clear" w:color="auto" w:fill="FFFFFF"/>
        <w:ind w:left="567"/>
      </w:pPr>
      <w:r w:rsidRPr="003F6527">
        <w:t>&lt;/cac:Party&gt;</w:t>
      </w:r>
    </w:p>
    <w:p w14:paraId="3CDDC2A3" w14:textId="77777777" w:rsidR="00F03E05" w:rsidRPr="000431FC" w:rsidRDefault="00F03E05" w:rsidP="000431FC">
      <w:r w:rsidRPr="000431FC">
        <w:t xml:space="preserve">In </w:t>
      </w:r>
      <w:del w:id="1650" w:author="philip" w:date="2017-10-17T22:48:00Z">
        <w:r w:rsidRPr="000431FC" w:rsidDel="00A72582">
          <w:delText xml:space="preserve">BusDox </w:delText>
        </w:r>
      </w:del>
      <w:ins w:id="1651" w:author="philip" w:date="2017-10-17T22:48:00Z">
        <w:r w:rsidR="00A72582">
          <w:t>an SMP response</w:t>
        </w:r>
        <w:r w:rsidR="00A72582" w:rsidRPr="000431FC">
          <w:t xml:space="preserve"> </w:t>
        </w:r>
      </w:ins>
      <w:r w:rsidR="000770B8" w:rsidRPr="000431FC">
        <w:t>the equivalent Participant</w:t>
      </w:r>
      <w:r w:rsidR="00233A52" w:rsidRPr="000431FC">
        <w:t xml:space="preserve"> </w:t>
      </w:r>
      <w:r w:rsidRPr="000431FC">
        <w:t>I</w:t>
      </w:r>
      <w:r w:rsidR="000770B8" w:rsidRPr="000431FC">
        <w:t xml:space="preserve">dentifier </w:t>
      </w:r>
      <w:r w:rsidRPr="000431FC">
        <w:t>would be</w:t>
      </w:r>
      <w:r w:rsidR="00233A52" w:rsidRPr="000431FC">
        <w:t xml:space="preserve"> expressed as</w:t>
      </w:r>
      <w:r w:rsidRPr="000431FC">
        <w:t>:</w:t>
      </w:r>
    </w:p>
    <w:p w14:paraId="2280C5ED" w14:textId="77777777" w:rsidR="00F03E05" w:rsidRPr="000431FC" w:rsidRDefault="00F03E05" w:rsidP="003F6527">
      <w:pPr>
        <w:pStyle w:val="Code"/>
        <w:shd w:val="clear" w:color="auto" w:fill="FFFFFF"/>
        <w:ind w:left="567"/>
      </w:pPr>
      <w:r w:rsidRPr="000431FC">
        <w:t>&lt;ParticipantIdentifier scheme="</w:t>
      </w:r>
      <w:r w:rsidR="001D03EA" w:rsidRPr="000431FC">
        <w:t>iso6523-actorid-upis</w:t>
      </w:r>
      <w:r w:rsidR="000431FC">
        <w:t>”&gt;</w:t>
      </w:r>
      <w:r w:rsidRPr="000431FC">
        <w:t>0088:40358</w:t>
      </w:r>
      <w:r w:rsidR="00554639" w:rsidRPr="000431FC">
        <w:t>11991014&lt;/ParticipantIdentifier</w:t>
      </w:r>
      <w:r w:rsidRPr="000431FC">
        <w:t>&gt;</w:t>
      </w:r>
    </w:p>
    <w:p w14:paraId="4135DF5A" w14:textId="77777777" w:rsidR="00F063AD" w:rsidRDefault="00F03E05" w:rsidP="000431FC">
      <w:r w:rsidRPr="000431FC">
        <w:t xml:space="preserve">This means </w:t>
      </w:r>
      <w:r w:rsidR="000770B8" w:rsidRPr="000431FC">
        <w:t xml:space="preserve">mapping the BII </w:t>
      </w:r>
      <w:ins w:id="1652" w:author="Helger" w:date="2017-06-13T17:04:00Z">
        <w:r w:rsidR="00C7372E">
          <w:t>“</w:t>
        </w:r>
      </w:ins>
      <w:r w:rsidR="000770B8" w:rsidRPr="000431FC">
        <w:t>schemeName</w:t>
      </w:r>
      <w:ins w:id="1653" w:author="Helger" w:date="2017-06-13T17:04:00Z">
        <w:r w:rsidR="00C7372E">
          <w:t>”</w:t>
        </w:r>
      </w:ins>
      <w:r w:rsidR="000770B8" w:rsidRPr="000431FC">
        <w:t xml:space="preserve"> of</w:t>
      </w:r>
      <w:r w:rsidRPr="000431FC">
        <w:t xml:space="preserve"> “GLN” to </w:t>
      </w:r>
      <w:r w:rsidR="000770B8" w:rsidRPr="000431FC">
        <w:t xml:space="preserve">the numeric value </w:t>
      </w:r>
      <w:r w:rsidRPr="000431FC">
        <w:t>of “0088”</w:t>
      </w:r>
      <w:r w:rsidR="000A134B" w:rsidRPr="000431FC">
        <w:t xml:space="preserve">. </w:t>
      </w:r>
      <w:r w:rsidR="000770B8" w:rsidRPr="000431FC">
        <w:t>To then</w:t>
      </w:r>
      <w:r w:rsidRPr="000431FC">
        <w:t xml:space="preserve"> transform an </w:t>
      </w:r>
      <w:ins w:id="1654" w:author="Helger" w:date="2017-06-13T17:04:00Z">
        <w:r w:rsidR="00C7372E">
          <w:t>“</w:t>
        </w:r>
      </w:ins>
      <w:r w:rsidRPr="000431FC">
        <w:t>EndpointID</w:t>
      </w:r>
      <w:ins w:id="1655" w:author="Helger" w:date="2017-06-13T17:04:00Z">
        <w:r w:rsidR="00C7372E">
          <w:t>”</w:t>
        </w:r>
      </w:ins>
      <w:r w:rsidRPr="000431FC">
        <w:t xml:space="preserve"> into the equivalent </w:t>
      </w:r>
      <w:r w:rsidR="004C6BA5" w:rsidRPr="000431FC">
        <w:t>Participant I</w:t>
      </w:r>
      <w:r w:rsidRPr="000431FC">
        <w:t xml:space="preserve">dentifier </w:t>
      </w:r>
      <w:r w:rsidR="004C6BA5" w:rsidRPr="000431FC">
        <w:t xml:space="preserve">it is necessary to </w:t>
      </w:r>
      <w:r w:rsidRPr="000431FC">
        <w:t xml:space="preserve">create a </w:t>
      </w:r>
      <w:r w:rsidR="000770B8" w:rsidRPr="000431FC">
        <w:t xml:space="preserve">combined </w:t>
      </w:r>
      <w:r w:rsidRPr="000431FC">
        <w:t>string value</w:t>
      </w:r>
      <w:r w:rsidR="000A134B" w:rsidRPr="000431FC">
        <w:t>, e.g.</w:t>
      </w:r>
      <w:r w:rsidRPr="000431FC">
        <w:t xml:space="preserve"> “0088:4035811991014”.</w:t>
      </w:r>
    </w:p>
    <w:p w14:paraId="4AC659C2" w14:textId="77777777" w:rsidR="00B7135A" w:rsidRDefault="00B7135A" w:rsidP="00B7135A">
      <w:pPr>
        <w:pStyle w:val="PolicyHeader"/>
      </w:pPr>
      <w:bookmarkStart w:id="1656" w:name="_Toc496043291"/>
      <w:r>
        <w:t>Participant Identifiers for DNS</w:t>
      </w:r>
      <w:bookmarkEnd w:id="1656"/>
    </w:p>
    <w:p w14:paraId="366E4E0E" w14:textId="77777777" w:rsidR="00B7135A" w:rsidRDefault="00B7135A" w:rsidP="00B7135A">
      <w:pPr>
        <w:pStyle w:val="Policy"/>
      </w:pPr>
      <w:r>
        <w:t>Participant identifiers – consisting of scheme and value – are encoded as follows into a DNS name:</w:t>
      </w:r>
    </w:p>
    <w:p w14:paraId="40B53C1D" w14:textId="77777777" w:rsidR="00B7135A" w:rsidRDefault="00B7135A" w:rsidP="006D1F48">
      <w:pPr>
        <w:pStyle w:val="Inlinecode"/>
      </w:pPr>
      <w:r>
        <w:t>B-&lt;hash-of-value&gt;.&lt;scheme&gt;.&lt;SML-zone-name&gt;</w:t>
      </w:r>
    </w:p>
    <w:p w14:paraId="03CFF3E3" w14:textId="77777777" w:rsidR="00DA409B" w:rsidRDefault="00DB77B3" w:rsidP="00B7135A">
      <w:r>
        <w:t>Applies to: the resolution of PEPPOL participant identifier for SMP clients</w:t>
      </w:r>
    </w:p>
    <w:p w14:paraId="5BCC0CA7" w14:textId="77777777"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A18C6" w:rsidRPr="00B7135A" w14:paraId="5CED1A0C" w14:textId="77777777" w:rsidTr="0086227D">
        <w:tc>
          <w:tcPr>
            <w:tcW w:w="1668" w:type="dxa"/>
          </w:tcPr>
          <w:p w14:paraId="3E0E3D8E" w14:textId="77777777" w:rsidR="00B7135A" w:rsidRPr="00B7135A" w:rsidRDefault="00B7135A" w:rsidP="0086227D">
            <w:r w:rsidRPr="00B7135A">
              <w:t>&lt;hash-of-value&gt;</w:t>
            </w:r>
          </w:p>
        </w:tc>
        <w:tc>
          <w:tcPr>
            <w:tcW w:w="7618" w:type="dxa"/>
          </w:tcPr>
          <w:p w14:paraId="435C5717" w14:textId="77777777"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0088:abc).</w:t>
            </w:r>
          </w:p>
          <w:p w14:paraId="4885D36A" w14:textId="77777777"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14:paraId="510C5CFA" w14:textId="77777777" w:rsidR="006D52A0" w:rsidRDefault="006D52A0" w:rsidP="0086227D">
            <w:r>
              <w:lastRenderedPageBreak/>
              <w:t xml:space="preserve">Lowercasing must be performed according to the </w:t>
            </w:r>
            <w:r w:rsidRPr="00A0723C">
              <w:rPr>
                <w:b/>
              </w:rPr>
              <w:t>en_US</w:t>
            </w:r>
            <w:r>
              <w:t xml:space="preserve"> locale rules (no special character handling).</w:t>
            </w:r>
          </w:p>
          <w:p w14:paraId="6257C9FF" w14:textId="77777777"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8540FB">
              <w:fldChar w:fldCharType="begin"/>
            </w:r>
            <w:r w:rsidR="00DB77B3">
              <w:instrText xml:space="preserve"> REF _Ref317443390 \r \h </w:instrText>
            </w:r>
            <w:r w:rsidR="008540FB">
              <w:fldChar w:fldCharType="separate"/>
            </w:r>
            <w:r w:rsidR="00DA4735">
              <w:t>POLICY 3</w:t>
            </w:r>
            <w:r w:rsidR="008540FB">
              <w:fldChar w:fldCharType="end"/>
            </w:r>
            <w:r w:rsidR="007A18C6">
              <w:t xml:space="preserve"> </w:t>
            </w:r>
            <w:r w:rsidR="006D1F48">
              <w:t xml:space="preserve">participant </w:t>
            </w:r>
            <w:r w:rsidR="007A18C6">
              <w:t>identifiers 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“ff”)</w:t>
            </w:r>
            <w:r w:rsidR="007A18C6">
              <w:t>.</w:t>
            </w:r>
          </w:p>
        </w:tc>
      </w:tr>
      <w:tr w:rsidR="007A18C6" w:rsidRPr="00B7135A" w14:paraId="521A3ECF" w14:textId="77777777" w:rsidTr="0086227D">
        <w:tc>
          <w:tcPr>
            <w:tcW w:w="1668" w:type="dxa"/>
          </w:tcPr>
          <w:p w14:paraId="0F0D131B" w14:textId="77777777" w:rsidR="00B7135A" w:rsidRPr="00B7135A" w:rsidRDefault="00B7135A" w:rsidP="0086227D">
            <w:r w:rsidRPr="00B7135A">
              <w:lastRenderedPageBreak/>
              <w:t>&lt;scheme&gt;</w:t>
            </w:r>
          </w:p>
        </w:tc>
        <w:tc>
          <w:tcPr>
            <w:tcW w:w="7618" w:type="dxa"/>
          </w:tcPr>
          <w:p w14:paraId="03A2B6FF" w14:textId="77777777"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otnotsreferens"/>
              </w:rPr>
              <w:footnoteReference w:id="15"/>
            </w:r>
            <w:r w:rsidR="007A18C6">
              <w:t>.</w:t>
            </w:r>
          </w:p>
          <w:p w14:paraId="1453135B" w14:textId="77777777" w:rsidR="00B7135A" w:rsidRPr="00B7135A" w:rsidRDefault="007A1D9B" w:rsidP="007A1D9B">
            <w:r>
              <w:t>Note: The Busdox specification ensures</w:t>
            </w:r>
            <w:del w:id="1657" w:author="philip" w:date="2017-10-17T22:50:00Z">
              <w:r w:rsidDel="00A72582">
                <w:delText>,</w:delText>
              </w:r>
            </w:del>
            <w:r>
              <w:t xml:space="preserve"> that the participant identifier schemes are valid DNS name parts</w:t>
            </w:r>
            <w:ins w:id="1658" w:author="philip" w:date="2017-10-17T22:49:00Z">
              <w:r w:rsidR="00A72582">
                <w:t xml:space="preserve"> by imposing </w:t>
              </w:r>
            </w:ins>
            <w:ins w:id="1659" w:author="philip" w:date="2017-10-17T22:50:00Z">
              <w:r w:rsidR="00A72582">
                <w:t xml:space="preserve">respective </w:t>
              </w:r>
            </w:ins>
            <w:ins w:id="1660" w:author="philip" w:date="2017-10-17T22:49:00Z">
              <w:r w:rsidR="00A72582">
                <w:t>restrict</w:t>
              </w:r>
            </w:ins>
            <w:ins w:id="1661" w:author="philip" w:date="2017-10-17T22:50:00Z">
              <w:r w:rsidR="00A72582">
                <w:t>ions</w:t>
              </w:r>
            </w:ins>
            <w:r>
              <w:t>.</w:t>
            </w:r>
          </w:p>
        </w:tc>
      </w:tr>
      <w:tr w:rsidR="007A18C6" w:rsidRPr="00B7135A" w14:paraId="4CBFCAB9" w14:textId="77777777" w:rsidTr="0086227D">
        <w:tc>
          <w:tcPr>
            <w:tcW w:w="1668" w:type="dxa"/>
          </w:tcPr>
          <w:p w14:paraId="53E8603E" w14:textId="77777777" w:rsidR="00B7135A" w:rsidRPr="00B7135A" w:rsidRDefault="00B7135A" w:rsidP="0086227D">
            <w:r w:rsidRPr="00B7135A">
              <w:t>&lt;SML-zone-name&gt;</w:t>
            </w:r>
          </w:p>
        </w:tc>
        <w:tc>
          <w:tcPr>
            <w:tcW w:w="7618" w:type="dxa"/>
          </w:tcPr>
          <w:p w14:paraId="14C10A96" w14:textId="77777777" w:rsidR="007A18C6" w:rsidRPr="00B7135A" w:rsidRDefault="00E43D65">
            <w:r>
              <w:t>I</w:t>
            </w:r>
            <w:r w:rsidR="00B7135A" w:rsidRPr="00B7135A">
              <w:t xml:space="preserve">s the DNS domain name of the SML zone (e.g. </w:t>
            </w:r>
            <w:r w:rsidR="000F11B1">
              <w:t>“</w:t>
            </w:r>
            <w:ins w:id="1662" w:author="philip" w:date="2017-10-17T22:52:00Z">
              <w:r w:rsidR="00A72582" w:rsidRPr="00A72582">
                <w:t>edelivery.tech.ec.europa.eu</w:t>
              </w:r>
            </w:ins>
            <w:del w:id="1663" w:author="philip" w:date="2017-10-17T22:52:00Z">
              <w:r w:rsidR="00B7135A" w:rsidRPr="00B7135A" w:rsidDel="00A72582">
                <w:delText>sml.peppolcentral.org</w:delText>
              </w:r>
            </w:del>
            <w:r w:rsidR="00B7135A" w:rsidRPr="00B7135A">
              <w:t>.</w:t>
            </w:r>
            <w:r w:rsidR="000F11B1">
              <w:t>”</w:t>
            </w:r>
            <w:r>
              <w:t xml:space="preserve"> – mind the trailing dot</w:t>
            </w:r>
            <w:r w:rsidR="00B7135A" w:rsidRPr="00B7135A">
              <w:t>)</w:t>
            </w:r>
            <w:r w:rsidR="007A18C6">
              <w:t>.</w:t>
            </w:r>
          </w:p>
        </w:tc>
      </w:tr>
    </w:tbl>
    <w:p w14:paraId="74D0F7D1" w14:textId="77777777" w:rsidR="00E43D65" w:rsidRPr="003F6527" w:rsidRDefault="00E43D65" w:rsidP="00E43D65">
      <w:pPr>
        <w:rPr>
          <w:b/>
          <w:sz w:val="24"/>
        </w:rPr>
      </w:pPr>
      <w:r w:rsidRPr="003F6527">
        <w:rPr>
          <w:b/>
          <w:sz w:val="24"/>
        </w:rPr>
        <w:t>Example:</w:t>
      </w:r>
    </w:p>
    <w:p w14:paraId="0FBFFA40" w14:textId="77777777" w:rsidR="00E43D65" w:rsidRDefault="00606A36" w:rsidP="00E43D65">
      <w:r>
        <w:t xml:space="preserve">The </w:t>
      </w:r>
      <w:r w:rsidRPr="00606A36">
        <w:t>participant identifier “0088:123abc</w:t>
      </w:r>
      <w:r>
        <w:t>” with the scheme “iso6523-actorid-upis” in the SML DNS zone “</w:t>
      </w:r>
      <w:ins w:id="1664" w:author="philip" w:date="2017-10-17T22:52:00Z">
        <w:r w:rsidR="00A72582" w:rsidRPr="00A72582">
          <w:t>edelivery.tech.ec.europa.eu.</w:t>
        </w:r>
      </w:ins>
      <w:del w:id="1665" w:author="philip" w:date="2017-10-17T22:52:00Z">
        <w:r w:rsidDel="00A72582">
          <w:delText>sml.peppolcentral.org.</w:delText>
        </w:r>
      </w:del>
      <w:r>
        <w:t>” is encoded into the following identifier:</w:t>
      </w:r>
    </w:p>
    <w:p w14:paraId="52F01D53" w14:textId="77777777" w:rsidR="00606A36" w:rsidRPr="003F6527" w:rsidRDefault="00606A36" w:rsidP="003F6527">
      <w:pPr>
        <w:pStyle w:val="Code"/>
        <w:shd w:val="clear" w:color="auto" w:fill="FFFFFF"/>
        <w:ind w:left="567"/>
      </w:pPr>
      <w:r w:rsidRPr="003F6527">
        <w:t>B-f5e78500450d37de5aabe6648ac3bb70.iso6523-actorid-upis.</w:t>
      </w:r>
      <w:ins w:id="1666" w:author="philip" w:date="2017-10-17T22:52:00Z">
        <w:r w:rsidR="00A72582" w:rsidRPr="00A72582">
          <w:t xml:space="preserve"> edelivery.tech.ec.europa.eu.</w:t>
        </w:r>
      </w:ins>
      <w:del w:id="1667" w:author="philip" w:date="2017-10-17T22:52:00Z">
        <w:r w:rsidRPr="003F6527" w:rsidDel="00A72582">
          <w:delText>sml.peppolcentral.org.</w:delText>
        </w:r>
      </w:del>
    </w:p>
    <w:p w14:paraId="60A1DC35" w14:textId="77777777" w:rsidR="00606A36" w:rsidRPr="00606A36" w:rsidRDefault="00606A36" w:rsidP="00606A36">
      <w:r>
        <w:t>The result must be the same if the identifier “0088:123ABC” is used, as identifier values are treated case insensitive.</w:t>
      </w:r>
    </w:p>
    <w:p w14:paraId="3C89BC0A" w14:textId="77777777" w:rsidR="00992AEB" w:rsidRPr="006132BB" w:rsidRDefault="00235DA3" w:rsidP="006132BB">
      <w:pPr>
        <w:pStyle w:val="Rubrik1"/>
      </w:pPr>
      <w:bookmarkStart w:id="1668" w:name="_Toc316247567"/>
      <w:bookmarkStart w:id="1669" w:name="_Toc496043292"/>
      <w:r>
        <w:lastRenderedPageBreak/>
        <w:t>Policies</w:t>
      </w:r>
      <w:r w:rsidR="00A933FB" w:rsidRPr="006132BB">
        <w:t xml:space="preserve"> on Identifying </w:t>
      </w:r>
      <w:r w:rsidR="009E196F" w:rsidRPr="006132BB">
        <w:t xml:space="preserve">Documents </w:t>
      </w:r>
      <w:r w:rsidR="00992AEB" w:rsidRPr="006132BB">
        <w:t>supported by PEPPOL</w:t>
      </w:r>
      <w:bookmarkEnd w:id="1668"/>
      <w:bookmarkEnd w:id="1669"/>
    </w:p>
    <w:p w14:paraId="0AFF9CDC" w14:textId="77777777" w:rsidR="00A56BD2" w:rsidRPr="001F4312" w:rsidRDefault="00A56BD2" w:rsidP="006B4C99">
      <w:pPr>
        <w:pStyle w:val="Rubrik2"/>
      </w:pPr>
      <w:bookmarkStart w:id="1670" w:name="_Toc316247568"/>
      <w:bookmarkStart w:id="1671" w:name="_Toc496043293"/>
      <w:r w:rsidRPr="001F4312">
        <w:t>Format</w:t>
      </w:r>
      <w:bookmarkEnd w:id="1670"/>
      <w:bookmarkEnd w:id="1671"/>
    </w:p>
    <w:p w14:paraId="0B315381" w14:textId="77777777"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commentRangeStart w:id="1672"/>
      <w:r w:rsidR="00F03CDF" w:rsidRPr="005576B6">
        <w:rPr>
          <w:iCs/>
        </w:rPr>
        <w:t>PEPPOL_Transp]</w:t>
      </w:r>
      <w:r w:rsidR="00F03CDF">
        <w:rPr>
          <w:iCs/>
        </w:rPr>
        <w:t>)</w:t>
      </w:r>
      <w:r>
        <w:t xml:space="preserve">. </w:t>
      </w:r>
      <w:commentRangeEnd w:id="1672"/>
      <w:r w:rsidR="006F5FCC">
        <w:rPr>
          <w:rStyle w:val="Kommentarsreferens"/>
        </w:rPr>
        <w:commentReference w:id="1672"/>
      </w:r>
      <w:r>
        <w:t xml:space="preserve">As outlined in </w:t>
      </w:r>
      <w:r w:rsidR="008540FB">
        <w:fldChar w:fldCharType="begin"/>
      </w:r>
      <w:r w:rsidR="009C67BE">
        <w:instrText xml:space="preserve"> REF _Ref317443546 \r \h </w:instrText>
      </w:r>
      <w:r w:rsidR="008540FB">
        <w:fldChar w:fldCharType="separate"/>
      </w:r>
      <w:r w:rsidR="00DA4735">
        <w:t>POLICY 3</w:t>
      </w:r>
      <w:r w:rsidR="008540FB">
        <w:fldChar w:fldCharType="end"/>
      </w:r>
      <w:r>
        <w:t xml:space="preserve"> document </w:t>
      </w:r>
      <w:r w:rsidR="00235DA3">
        <w:t xml:space="preserve">type </w:t>
      </w:r>
      <w:r>
        <w:t>identifier</w:t>
      </w:r>
      <w:ins w:id="1673" w:author="Helger" w:date="2017-06-13T17:05:00Z">
        <w:r w:rsidR="001870DB">
          <w:t xml:space="preserve"> value</w:t>
        </w:r>
      </w:ins>
      <w:r>
        <w:t>s have to be treated case sensitive.</w:t>
      </w:r>
    </w:p>
    <w:p w14:paraId="7E5D3C73" w14:textId="77777777" w:rsidR="00FD0153" w:rsidRPr="001F4312" w:rsidRDefault="00FD0153" w:rsidP="00FD0153">
      <w:r w:rsidRPr="001F4312">
        <w:t>The identifier format is an aggregated format that covers the following identifier concepts:</w:t>
      </w:r>
    </w:p>
    <w:p w14:paraId="59E4F7A5" w14:textId="77777777"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14:paraId="3FFD5620" w14:textId="77777777"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[PEPPOL_PostAward</w:t>
      </w:r>
      <w:r w:rsidR="00F03CDF" w:rsidRPr="005576B6">
        <w:rPr>
          <w:iCs/>
        </w:rPr>
        <w:t>]</w:t>
      </w:r>
      <w:r w:rsidR="00F03CDF" w:rsidRPr="00A45B69">
        <w:t xml:space="preserve"> </w:t>
      </w:r>
      <w:r w:rsidR="00F03CDF">
        <w:t>for details.</w:t>
      </w:r>
    </w:p>
    <w:p w14:paraId="74DDD3A7" w14:textId="77777777"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14:paraId="7D0D9930" w14:textId="77777777" w:rsidR="002905A7" w:rsidRDefault="002905A7" w:rsidP="002905A7">
      <w:pPr>
        <w:pStyle w:val="PolicyHeader"/>
      </w:pPr>
      <w:bookmarkStart w:id="1674" w:name="_Ref282436422"/>
      <w:bookmarkStart w:id="1675" w:name="_Toc496043294"/>
      <w:r>
        <w:t xml:space="preserve">PEPPOL Document </w:t>
      </w:r>
      <w:r w:rsidR="00235DA3">
        <w:t xml:space="preserve">Type </w:t>
      </w:r>
      <w:r>
        <w:t>Identifier scheme</w:t>
      </w:r>
      <w:bookmarkEnd w:id="1674"/>
      <w:bookmarkEnd w:id="1675"/>
    </w:p>
    <w:p w14:paraId="0DBAB975" w14:textId="77777777" w:rsidR="002905A7" w:rsidRDefault="002905A7" w:rsidP="002905A7">
      <w:pPr>
        <w:pStyle w:val="Policy"/>
      </w:pPr>
      <w:r>
        <w:t xml:space="preserve">The PEPPOL document </w:t>
      </w:r>
      <w:r w:rsidR="00235DA3">
        <w:t xml:space="preserve">type </w:t>
      </w:r>
      <w:r>
        <w:t>identifier scheme to be used is</w:t>
      </w:r>
      <w:r w:rsidR="00334AAB">
        <w:t>:</w:t>
      </w:r>
    </w:p>
    <w:p w14:paraId="4F696A16" w14:textId="77777777" w:rsidR="002905A7" w:rsidRPr="002905A7" w:rsidRDefault="002905A7" w:rsidP="006D1F48">
      <w:pPr>
        <w:pStyle w:val="Inlinecode"/>
      </w:pPr>
      <w:r w:rsidRPr="002905A7">
        <w:t>busdox-docid-qns</w:t>
      </w:r>
    </w:p>
    <w:p w14:paraId="1A17AAC2" w14:textId="77777777" w:rsidR="00DA409B" w:rsidRDefault="00ED5962" w:rsidP="00DA409B">
      <w:pPr>
        <w:rPr>
          <w:ins w:id="1676" w:author="Helger" w:date="2017-06-13T17:06:00Z"/>
        </w:rPr>
      </w:pPr>
      <w:bookmarkStart w:id="1677" w:name="_Ref281927265"/>
      <w:r>
        <w:t xml:space="preserve">Applies to: all document </w:t>
      </w:r>
      <w:r w:rsidR="00235DA3">
        <w:t xml:space="preserve">type </w:t>
      </w:r>
      <w:r>
        <w:t>identifiers in all components</w:t>
      </w:r>
    </w:p>
    <w:p w14:paraId="18FE8302" w14:textId="77777777" w:rsidR="001870DB" w:rsidRDefault="001870DB">
      <w:ins w:id="1678" w:author="Helger" w:date="2017-06-13T17:06:00Z">
        <w:r>
          <w:t>Note: this scheme identifier is always case sensitive</w:t>
        </w:r>
      </w:ins>
    </w:p>
    <w:p w14:paraId="76F4B5D8" w14:textId="77777777" w:rsidR="00C764EF" w:rsidRPr="001638EE" w:rsidRDefault="00C764EF" w:rsidP="001638EE">
      <w:pPr>
        <w:pStyle w:val="PolicyHeader"/>
      </w:pPr>
      <w:bookmarkStart w:id="1679" w:name="_Ref317443814"/>
      <w:bookmarkStart w:id="1680" w:name="_Toc496043295"/>
      <w:r w:rsidRPr="001638EE">
        <w:t>PEPPOL Customization Identifiers</w:t>
      </w:r>
      <w:bookmarkEnd w:id="1677"/>
      <w:bookmarkEnd w:id="1679"/>
      <w:bookmarkEnd w:id="1680"/>
      <w:del w:id="1681" w:author="Helger" w:date="2017-06-13T16:42:00Z">
        <w:r w:rsidR="00BD15DA" w:rsidDel="004E0D0E">
          <w:rPr>
            <w:rStyle w:val="Fotnotsreferens"/>
          </w:rPr>
          <w:footnoteReference w:id="16"/>
        </w:r>
      </w:del>
    </w:p>
    <w:p w14:paraId="24F122AC" w14:textId="77777777" w:rsidR="003510EC" w:rsidRDefault="003510EC" w:rsidP="001638EE">
      <w:pPr>
        <w:pStyle w:val="Policy"/>
      </w:pPr>
      <w:r w:rsidRPr="003510EC">
        <w:t xml:space="preserve">The Customization Identifier is defined in the relevant PEPPOL BIS specification. </w:t>
      </w:r>
      <w:r w:rsidR="00EC738F">
        <w:t xml:space="preserve">A PEPPOL Access Point MUST </w:t>
      </w:r>
      <w:r w:rsidRPr="003510EC">
        <w:t>treat</w:t>
      </w:r>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14:paraId="51CBD60F" w14:textId="77777777" w:rsidR="00DA409B" w:rsidRDefault="00ED5962" w:rsidP="00DA409B">
      <w:r>
        <w:t>Applies to: all docume</w:t>
      </w:r>
      <w:r w:rsidR="007C552D">
        <w:t xml:space="preserve">nt </w:t>
      </w:r>
      <w:r w:rsidR="00235DA3">
        <w:t xml:space="preserve">type </w:t>
      </w:r>
      <w:r w:rsidR="007C552D">
        <w:t>identifiers in all component</w:t>
      </w:r>
      <w:r w:rsidR="003979C1">
        <w:t>s</w:t>
      </w:r>
    </w:p>
    <w:p w14:paraId="13DFD26C" w14:textId="77777777" w:rsidR="00307224" w:rsidRPr="003F6527" w:rsidRDefault="00307224" w:rsidP="00307224">
      <w:pPr>
        <w:rPr>
          <w:b/>
          <w:sz w:val="24"/>
        </w:rPr>
      </w:pPr>
      <w:r w:rsidRPr="003F6527">
        <w:rPr>
          <w:b/>
          <w:sz w:val="24"/>
        </w:rPr>
        <w:t>Example</w:t>
      </w:r>
      <w:r>
        <w:rPr>
          <w:b/>
          <w:sz w:val="24"/>
        </w:rPr>
        <w:t xml:space="preserve"> 1</w:t>
      </w:r>
      <w:del w:id="1684" w:author="Helger" w:date="2017-06-13T16:43:00Z">
        <w:r w:rsidRPr="003F6527" w:rsidDel="004E0D0E">
          <w:rPr>
            <w:b/>
            <w:sz w:val="24"/>
          </w:rPr>
          <w:delText>:</w:delText>
        </w:r>
      </w:del>
      <w:r>
        <w:rPr>
          <w:b/>
          <w:sz w:val="24"/>
        </w:rPr>
        <w:t xml:space="preserve"> (from Order BIS v 1)</w:t>
      </w:r>
      <w:ins w:id="1685" w:author="Helger" w:date="2017-06-13T16:43:00Z">
        <w:r w:rsidR="004E0D0E">
          <w:rPr>
            <w:b/>
            <w:sz w:val="24"/>
          </w:rPr>
          <w:t>:</w:t>
        </w:r>
      </w:ins>
    </w:p>
    <w:p w14:paraId="0C982BF7" w14:textId="77777777" w:rsidR="00307224" w:rsidRPr="003E3C6D" w:rsidRDefault="00F21AB3" w:rsidP="00F21AB3">
      <w:pPr>
        <w:pStyle w:val="Code"/>
        <w:shd w:val="clear" w:color="auto" w:fill="FFFFFF"/>
        <w:ind w:left="567"/>
      </w:pPr>
      <w:r w:rsidRPr="007D41BF">
        <w:t>urn:www.cenbii.eu:transaction:biicoretrdm001:ver1.0:#urn:www.peppol.eu:bis:peppol3a:ver1.0</w:t>
      </w:r>
    </w:p>
    <w:p w14:paraId="44DB5515" w14:textId="77777777"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del w:id="1686" w:author="Helger" w:date="2017-06-13T16:43:00Z">
        <w:r w:rsidR="00C764EF" w:rsidRPr="003F6527" w:rsidDel="004E0D0E">
          <w:rPr>
            <w:b/>
            <w:sz w:val="24"/>
          </w:rPr>
          <w:delText>:</w:delText>
        </w:r>
      </w:del>
      <w:r w:rsidR="00307224" w:rsidRPr="00307224">
        <w:rPr>
          <w:b/>
          <w:sz w:val="24"/>
        </w:rPr>
        <w:t xml:space="preserve"> </w:t>
      </w:r>
      <w:r w:rsidR="00307224">
        <w:rPr>
          <w:b/>
          <w:sz w:val="24"/>
        </w:rPr>
        <w:t>(from Order BIS v 2)</w:t>
      </w:r>
      <w:ins w:id="1687" w:author="Helger" w:date="2017-06-13T16:43:00Z">
        <w:r w:rsidR="004E0D0E">
          <w:rPr>
            <w:b/>
            <w:sz w:val="24"/>
          </w:rPr>
          <w:t>:</w:t>
        </w:r>
      </w:ins>
    </w:p>
    <w:p w14:paraId="2D5BE2DE" w14:textId="77777777"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14:paraId="391B2921" w14:textId="77777777" w:rsidR="003831F2" w:rsidRPr="001407A3" w:rsidRDefault="003831F2" w:rsidP="001407A3">
      <w:pPr>
        <w:pStyle w:val="PolicyHeader"/>
      </w:pPr>
      <w:bookmarkStart w:id="1688" w:name="_Ref281927294"/>
      <w:bookmarkStart w:id="1689" w:name="_Toc496043296"/>
      <w:r w:rsidRPr="001407A3">
        <w:lastRenderedPageBreak/>
        <w:t xml:space="preserve">Specifying Customization Identifiers in UBL </w:t>
      </w:r>
      <w:commentRangeStart w:id="1690"/>
      <w:r w:rsidRPr="001407A3">
        <w:t>documents</w:t>
      </w:r>
      <w:bookmarkEnd w:id="1688"/>
      <w:r w:rsidR="00003E13">
        <w:rPr>
          <w:rStyle w:val="Fotnotsreferens"/>
        </w:rPr>
        <w:footnoteReference w:id="17"/>
      </w:r>
      <w:bookmarkEnd w:id="1689"/>
      <w:commentRangeEnd w:id="1690"/>
      <w:r w:rsidR="00B82DF9">
        <w:rPr>
          <w:rStyle w:val="Kommentarsreferens"/>
          <w:rFonts w:ascii="Calibri" w:eastAsia="Times New Roman" w:hAnsi="Calibri"/>
          <w:b w:val="0"/>
          <w:bCs w:val="0"/>
        </w:rPr>
        <w:commentReference w:id="1690"/>
      </w:r>
    </w:p>
    <w:p w14:paraId="62059F98" w14:textId="77777777" w:rsidR="003831F2" w:rsidRPr="001407A3" w:rsidRDefault="007E4E72" w:rsidP="001407A3">
      <w:pPr>
        <w:pStyle w:val="Policy"/>
      </w:pPr>
      <w:r w:rsidRPr="001407A3">
        <w:t xml:space="preserve">The value for CustomizationID element in the document instance </w:t>
      </w:r>
      <w:r w:rsidR="004D69F2" w:rsidRPr="001407A3">
        <w:t xml:space="preserve">must </w:t>
      </w:r>
      <w:r w:rsidRPr="001407A3">
        <w:t xml:space="preserve">correspond to the Customization ID of the BusDox Document </w:t>
      </w:r>
      <w:r w:rsidR="00235DA3">
        <w:t xml:space="preserve">Type </w:t>
      </w:r>
      <w:r w:rsidRPr="001407A3">
        <w:t>Identifier (see</w:t>
      </w:r>
      <w:r w:rsidR="00F03CDF">
        <w:t xml:space="preserve"> </w:t>
      </w:r>
      <w:r w:rsidR="00F03CDF">
        <w:rPr>
          <w:iCs/>
        </w:rPr>
        <w:t>[PEPPOL_Transp</w:t>
      </w:r>
      <w:r w:rsidR="00F03CDF" w:rsidRPr="005576B6">
        <w:rPr>
          <w:iCs/>
        </w:rPr>
        <w:t>]</w:t>
      </w:r>
      <w:r w:rsidRPr="001407A3">
        <w:t xml:space="preserve">). </w:t>
      </w:r>
    </w:p>
    <w:p w14:paraId="0CC86470" w14:textId="77777777" w:rsidR="00DA409B" w:rsidRDefault="00AF6AD2" w:rsidP="00DA409B">
      <w:r>
        <w:t xml:space="preserve">Applies to: </w:t>
      </w:r>
      <w:ins w:id="1691" w:author="Helger" w:date="2017-06-13T16:44:00Z">
        <w:r w:rsidR="00111BED">
          <w:t xml:space="preserve">all </w:t>
        </w:r>
      </w:ins>
      <w:del w:id="1692" w:author="Helger" w:date="2017-06-13T16:44:00Z">
        <w:r w:rsidDel="00111BED">
          <w:delText>D</w:delText>
        </w:r>
      </w:del>
      <w:ins w:id="1693" w:author="Helger" w:date="2017-06-13T16:44:00Z">
        <w:r w:rsidR="00111BED">
          <w:t>d</w:t>
        </w:r>
      </w:ins>
      <w:r>
        <w:t>ocument</w:t>
      </w:r>
      <w:ins w:id="1694" w:author="Helger" w:date="2017-06-13T16:44:00Z">
        <w:r w:rsidR="00111BED">
          <w:t>s</w:t>
        </w:r>
      </w:ins>
      <w:r>
        <w:t xml:space="preserve"> used in a PEPPOL BIS with UBL syntax mapping</w:t>
      </w:r>
    </w:p>
    <w:p w14:paraId="7EC1C479" w14:textId="77777777" w:rsidR="003831F2" w:rsidRPr="003F6527" w:rsidRDefault="00900A19" w:rsidP="00857A78">
      <w:pPr>
        <w:rPr>
          <w:b/>
          <w:sz w:val="24"/>
        </w:rPr>
      </w:pPr>
      <w:r w:rsidRPr="003F6527">
        <w:rPr>
          <w:b/>
          <w:sz w:val="24"/>
        </w:rPr>
        <w:t>E</w:t>
      </w:r>
      <w:r w:rsidR="003831F2" w:rsidRPr="003F6527">
        <w:rPr>
          <w:b/>
          <w:sz w:val="24"/>
        </w:rPr>
        <w:t>xample:</w:t>
      </w:r>
    </w:p>
    <w:p w14:paraId="6A9B411A" w14:textId="77777777" w:rsidR="002362F2" w:rsidRPr="001407A3" w:rsidRDefault="002362F2" w:rsidP="002362F2">
      <w:pPr>
        <w:pStyle w:val="Code"/>
        <w:shd w:val="clear" w:color="auto" w:fill="FFFFFF"/>
        <w:ind w:left="567"/>
      </w:pPr>
      <w:r w:rsidRPr="001407A3">
        <w:t>&lt;cbc:CustomizationID</w:t>
      </w:r>
      <w:r>
        <w:t>&gt;</w:t>
      </w:r>
    </w:p>
    <w:p w14:paraId="611D790E" w14:textId="77777777"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14:paraId="42B9FC88" w14:textId="77777777" w:rsidR="002362F2" w:rsidRPr="001407A3" w:rsidRDefault="002362F2" w:rsidP="003F6527">
      <w:pPr>
        <w:pStyle w:val="Code"/>
        <w:shd w:val="clear" w:color="auto" w:fill="FFFFFF"/>
        <w:ind w:left="567"/>
      </w:pPr>
      <w:r w:rsidRPr="001407A3">
        <w:t>&lt;/cbc:CustomizationID&gt;</w:t>
      </w:r>
    </w:p>
    <w:p w14:paraId="7419BD34" w14:textId="77777777" w:rsidR="00FD0153" w:rsidRPr="001407A3" w:rsidRDefault="00315942" w:rsidP="001407A3">
      <w:pPr>
        <w:pStyle w:val="PolicyHeader"/>
      </w:pPr>
      <w:bookmarkStart w:id="1695" w:name="_Toc496043297"/>
      <w:r>
        <w:t>PEPPOL</w:t>
      </w:r>
      <w:r w:rsidR="00D326D2" w:rsidRPr="001407A3">
        <w:t xml:space="preserve"> Document </w:t>
      </w:r>
      <w:r w:rsidR="00235DA3">
        <w:t xml:space="preserve">Type </w:t>
      </w:r>
      <w:r w:rsidR="00D326D2" w:rsidRPr="001407A3">
        <w:t>Identifiers</w:t>
      </w:r>
      <w:bookmarkEnd w:id="1695"/>
    </w:p>
    <w:p w14:paraId="1A7C5EE4" w14:textId="77777777"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14:paraId="305112FE" w14:textId="77777777" w:rsidR="00FD0153" w:rsidRPr="006D1F48" w:rsidRDefault="00FD0153" w:rsidP="006D1F48">
      <w:pPr>
        <w:pStyle w:val="Inlinecode"/>
      </w:pPr>
      <w:r w:rsidRPr="006D1F48">
        <w:t>&lt;root NS&gt;::</w:t>
      </w:r>
      <w:r w:rsidR="00315942" w:rsidRPr="006D1F48">
        <w:t>&lt;document element local name&gt;##</w:t>
      </w:r>
      <w:r w:rsidRPr="006D1F48">
        <w:t>&lt;customization id&gt;</w:t>
      </w:r>
      <w:r w:rsidR="00315942" w:rsidRPr="006D1F48">
        <w:t>::&lt;version&gt;</w:t>
      </w:r>
    </w:p>
    <w:p w14:paraId="31525CA9" w14:textId="77777777" w:rsidR="001D03EA" w:rsidRDefault="001D03EA" w:rsidP="001407A3">
      <w:pPr>
        <w:pStyle w:val="Policy"/>
      </w:pPr>
      <w:r w:rsidRPr="001407A3">
        <w:t xml:space="preserve">The value for Customization ID component in the Document </w:t>
      </w:r>
      <w:r w:rsidR="00235DA3">
        <w:t xml:space="preserve">Type </w:t>
      </w:r>
      <w:r w:rsidRPr="001407A3">
        <w:t>Identifier should correspond to the CustomizationID in the document instance.</w:t>
      </w:r>
      <w:r w:rsidR="00951054">
        <w:t xml:space="preserve"> The combination of customization ID and version is denoted as “</w:t>
      </w:r>
      <w:r w:rsidR="00951054" w:rsidRPr="00951054">
        <w:t>Subtype identifier</w:t>
      </w:r>
      <w:r w:rsidR="00951054">
        <w:t xml:space="preserve">” in the </w:t>
      </w:r>
      <w:r w:rsidR="002D7D35">
        <w:t xml:space="preserve">BusDox Common Definitions 1.0 specification </w:t>
      </w:r>
      <w:r w:rsidR="00951054">
        <w:t>document.</w:t>
      </w:r>
      <w:r w:rsidR="002D7D35">
        <w:t xml:space="preserve"> Therefore the URL encoding of these elements has to be done as stated in the specification document.</w:t>
      </w:r>
    </w:p>
    <w:p w14:paraId="3FB996B0" w14:textId="77777777" w:rsidR="000F04D8" w:rsidRPr="001407A3" w:rsidRDefault="000F04D8" w:rsidP="001407A3">
      <w:pPr>
        <w:pStyle w:val="Policy"/>
      </w:pPr>
      <w:r w:rsidRPr="006D1F48">
        <w:rPr>
          <w:rStyle w:val="InlinecodeZchn"/>
        </w:rPr>
        <w:t>&lt;version&gt;</w:t>
      </w:r>
      <w:r>
        <w:t xml:space="preserve"> is used to reflect the version of the underlying syntax standard.</w:t>
      </w:r>
    </w:p>
    <w:p w14:paraId="4DD6A8DE" w14:textId="77777777" w:rsidR="00DA409B" w:rsidRDefault="00B26C62" w:rsidP="00DA409B">
      <w:r>
        <w:t xml:space="preserve">Applies to: all document </w:t>
      </w:r>
      <w:r w:rsidR="00235DA3">
        <w:t xml:space="preserve">type </w:t>
      </w:r>
      <w:r>
        <w:t>identifiers in all component</w:t>
      </w:r>
      <w:r w:rsidR="003979C1">
        <w:t>s</w:t>
      </w:r>
    </w:p>
    <w:p w14:paraId="3F1918B3" w14:textId="77777777" w:rsidR="00547A34" w:rsidRPr="003F6527" w:rsidRDefault="00547A34" w:rsidP="001407A3">
      <w:pPr>
        <w:rPr>
          <w:b/>
          <w:sz w:val="24"/>
        </w:rPr>
      </w:pPr>
      <w:r w:rsidRPr="003F6527">
        <w:rPr>
          <w:b/>
          <w:sz w:val="24"/>
        </w:rPr>
        <w:t>Example:</w:t>
      </w:r>
    </w:p>
    <w:p w14:paraId="40D572E1" w14:textId="77777777"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14:paraId="57A4F223" w14:textId="77777777"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14:paraId="6DE9FEBB" w14:textId="77777777"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3085"/>
        <w:gridCol w:w="6201"/>
      </w:tblGrid>
      <w:tr w:rsidR="001407A3" w:rsidRPr="002F08C0" w14:paraId="68971DE7" w14:textId="77777777" w:rsidTr="002F08C0">
        <w:tc>
          <w:tcPr>
            <w:tcW w:w="3085" w:type="dxa"/>
            <w:shd w:val="clear" w:color="auto" w:fill="auto"/>
          </w:tcPr>
          <w:p w14:paraId="44DE39DA" w14:textId="77777777" w:rsidR="001407A3" w:rsidRPr="002F08C0" w:rsidRDefault="001407A3" w:rsidP="002F08C0">
            <w:pPr>
              <w:rPr>
                <w:b/>
              </w:rPr>
            </w:pPr>
            <w:r w:rsidRPr="002F08C0">
              <w:rPr>
                <w:b/>
              </w:rPr>
              <w:t>Root namespace</w:t>
            </w:r>
          </w:p>
        </w:tc>
        <w:tc>
          <w:tcPr>
            <w:tcW w:w="6201" w:type="dxa"/>
            <w:shd w:val="clear" w:color="auto" w:fill="auto"/>
          </w:tcPr>
          <w:p w14:paraId="1C5E4C05" w14:textId="77777777" w:rsidR="001407A3" w:rsidRPr="002F08C0" w:rsidRDefault="001407A3" w:rsidP="002F08C0">
            <w:r w:rsidRPr="002F08C0">
              <w:t>urn:oasis:names:specification:ubl:schema:xsd:Order-2</w:t>
            </w:r>
          </w:p>
        </w:tc>
      </w:tr>
      <w:tr w:rsidR="001407A3" w:rsidRPr="002F08C0" w14:paraId="0705379C" w14:textId="77777777" w:rsidTr="002F08C0">
        <w:tc>
          <w:tcPr>
            <w:tcW w:w="3085" w:type="dxa"/>
            <w:shd w:val="clear" w:color="auto" w:fill="auto"/>
          </w:tcPr>
          <w:p w14:paraId="086308B4" w14:textId="77777777" w:rsidR="001407A3" w:rsidRPr="002F08C0" w:rsidRDefault="001407A3" w:rsidP="002F08C0">
            <w:pPr>
              <w:rPr>
                <w:b/>
              </w:rPr>
            </w:pPr>
            <w:r w:rsidRPr="002F08C0">
              <w:rPr>
                <w:b/>
              </w:rPr>
              <w:t>Document element local name</w:t>
            </w:r>
          </w:p>
        </w:tc>
        <w:tc>
          <w:tcPr>
            <w:tcW w:w="6201" w:type="dxa"/>
            <w:shd w:val="clear" w:color="auto" w:fill="auto"/>
          </w:tcPr>
          <w:p w14:paraId="5A519670" w14:textId="77777777" w:rsidR="001407A3" w:rsidRPr="002F08C0" w:rsidRDefault="001407A3" w:rsidP="002F08C0">
            <w:r w:rsidRPr="002F08C0">
              <w:t>Order</w:t>
            </w:r>
          </w:p>
        </w:tc>
      </w:tr>
      <w:tr w:rsidR="001407A3" w:rsidRPr="002F08C0" w14:paraId="15C5D4C4" w14:textId="77777777" w:rsidTr="002F08C0">
        <w:tc>
          <w:tcPr>
            <w:tcW w:w="3085" w:type="dxa"/>
            <w:shd w:val="clear" w:color="auto" w:fill="auto"/>
          </w:tcPr>
          <w:p w14:paraId="6E3304E1" w14:textId="77777777" w:rsidR="001407A3" w:rsidRPr="002F08C0" w:rsidRDefault="001407A3" w:rsidP="002F08C0">
            <w:pPr>
              <w:rPr>
                <w:b/>
              </w:rPr>
            </w:pPr>
            <w:r w:rsidRPr="002F08C0">
              <w:rPr>
                <w:b/>
              </w:rPr>
              <w:t>Customization ID (see above)</w:t>
            </w:r>
          </w:p>
        </w:tc>
        <w:tc>
          <w:tcPr>
            <w:tcW w:w="6201" w:type="dxa"/>
            <w:shd w:val="clear" w:color="auto" w:fill="auto"/>
          </w:tcPr>
          <w:p w14:paraId="364F2832" w14:textId="77777777"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14:paraId="18276535" w14:textId="77777777" w:rsidTr="002F08C0">
        <w:tc>
          <w:tcPr>
            <w:tcW w:w="3085" w:type="dxa"/>
            <w:shd w:val="clear" w:color="auto" w:fill="auto"/>
          </w:tcPr>
          <w:p w14:paraId="61802B6F" w14:textId="77777777" w:rsidR="001407A3" w:rsidRPr="002F08C0" w:rsidRDefault="001407A3" w:rsidP="002F08C0">
            <w:pPr>
              <w:rPr>
                <w:b/>
              </w:rPr>
            </w:pPr>
            <w:r w:rsidRPr="002F08C0">
              <w:rPr>
                <w:b/>
              </w:rPr>
              <w:t>Version</w:t>
            </w:r>
          </w:p>
        </w:tc>
        <w:tc>
          <w:tcPr>
            <w:tcW w:w="6201" w:type="dxa"/>
            <w:shd w:val="clear" w:color="auto" w:fill="auto"/>
          </w:tcPr>
          <w:p w14:paraId="0D0F1F10" w14:textId="77777777" w:rsidR="001407A3" w:rsidRPr="002F08C0" w:rsidRDefault="00D60C76" w:rsidP="002362F2">
            <w:r>
              <w:t>2.1</w:t>
            </w:r>
          </w:p>
        </w:tc>
      </w:tr>
    </w:tbl>
    <w:p w14:paraId="3A62652A" w14:textId="77777777" w:rsidR="003D64C4" w:rsidRPr="001407A3" w:rsidRDefault="003D64C4" w:rsidP="003D64C4">
      <w:pPr>
        <w:pStyle w:val="PolicyHeader"/>
      </w:pPr>
      <w:bookmarkStart w:id="1696" w:name="_Toc496043298"/>
      <w:r w:rsidRPr="001407A3">
        <w:t xml:space="preserve">Specifying </w:t>
      </w:r>
      <w:r>
        <w:t>Document</w:t>
      </w:r>
      <w:r w:rsidRPr="001407A3">
        <w:t xml:space="preserve"> </w:t>
      </w:r>
      <w:r w:rsidR="00235DA3">
        <w:t xml:space="preserve">Type </w:t>
      </w:r>
      <w:r w:rsidRPr="001407A3">
        <w:t xml:space="preserve">Identifiers in </w:t>
      </w:r>
      <w:r>
        <w:t>SMP documents</w:t>
      </w:r>
      <w:bookmarkEnd w:id="1696"/>
    </w:p>
    <w:p w14:paraId="6BCFDDF6" w14:textId="77777777" w:rsidR="003D64C4" w:rsidRPr="001407A3" w:rsidRDefault="003D64C4" w:rsidP="003D64C4">
      <w:pPr>
        <w:pStyle w:val="Policy"/>
      </w:pPr>
      <w:r w:rsidRPr="001407A3">
        <w:t xml:space="preserve">The value for </w:t>
      </w:r>
      <w:r>
        <w:t>the scheme attribute must be “</w:t>
      </w:r>
      <w:r w:rsidR="0094310A">
        <w:t>busdox</w:t>
      </w:r>
      <w:r>
        <w:t>-</w:t>
      </w:r>
      <w:r w:rsidR="0094310A">
        <w:t>doc</w:t>
      </w:r>
      <w:r>
        <w:t>id-</w:t>
      </w:r>
      <w:r w:rsidR="0094310A">
        <w:t>qns</w:t>
      </w:r>
      <w:r>
        <w:t>” (see</w:t>
      </w:r>
      <w:r w:rsidR="0094310A">
        <w:t xml:space="preserve"> </w:t>
      </w:r>
      <w:r w:rsidR="008540FB">
        <w:fldChar w:fldCharType="begin"/>
      </w:r>
      <w:r w:rsidR="0094310A">
        <w:instrText xml:space="preserve"> REF _Ref282436422 \r \h </w:instrText>
      </w:r>
      <w:r w:rsidR="008540FB">
        <w:fldChar w:fldCharType="separate"/>
      </w:r>
      <w:r w:rsidR="00DA4735">
        <w:t>POLICY 10</w:t>
      </w:r>
      <w:r w:rsidR="008540FB">
        <w:fldChar w:fldCharType="end"/>
      </w:r>
      <w:r>
        <w:t xml:space="preserve">) and the element value must be the </w:t>
      </w:r>
      <w:r w:rsidR="0094310A">
        <w:t>document</w:t>
      </w:r>
      <w:r>
        <w:t xml:space="preserve"> </w:t>
      </w:r>
      <w:r w:rsidR="00235DA3">
        <w:t xml:space="preserve">type </w:t>
      </w:r>
      <w:r>
        <w:t>identifier itself.</w:t>
      </w:r>
    </w:p>
    <w:p w14:paraId="2083212D" w14:textId="77777777" w:rsidR="00DA409B" w:rsidRDefault="00B26C62" w:rsidP="00DA409B">
      <w:r>
        <w:t>Applies to: XML documents used in the SMP</w:t>
      </w:r>
    </w:p>
    <w:p w14:paraId="619C8A18" w14:textId="77777777" w:rsidR="003D64C4" w:rsidRPr="003F6527" w:rsidRDefault="00B748CA" w:rsidP="003D64C4">
      <w:pPr>
        <w:rPr>
          <w:b/>
          <w:sz w:val="24"/>
        </w:rPr>
      </w:pPr>
      <w:r>
        <w:rPr>
          <w:b/>
          <w:sz w:val="24"/>
        </w:rPr>
        <w:br w:type="page"/>
      </w:r>
      <w:r w:rsidR="003D64C4" w:rsidRPr="003F6527">
        <w:rPr>
          <w:b/>
          <w:sz w:val="24"/>
        </w:rPr>
        <w:lastRenderedPageBreak/>
        <w:t>Example usage in the SMP:</w:t>
      </w:r>
    </w:p>
    <w:p w14:paraId="4D6AB740" w14:textId="77777777"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14:paraId="1204E7BF" w14:textId="77777777" w:rsidR="006C61E2" w:rsidDel="00111BED" w:rsidRDefault="006C61E2" w:rsidP="006B4C99">
      <w:pPr>
        <w:pStyle w:val="Rubrik2"/>
        <w:rPr>
          <w:del w:id="1697" w:author="Helger" w:date="2017-06-13T16:30:00Z"/>
        </w:rPr>
      </w:pPr>
      <w:bookmarkStart w:id="1698" w:name="_Toc485137445"/>
      <w:bookmarkStart w:id="1699" w:name="_Toc496043153"/>
      <w:bookmarkStart w:id="1700" w:name="_Toc496043299"/>
      <w:bookmarkEnd w:id="1698"/>
      <w:bookmarkEnd w:id="1699"/>
      <w:bookmarkEnd w:id="1700"/>
    </w:p>
    <w:p w14:paraId="613B4787" w14:textId="77777777" w:rsidR="00A56BD2" w:rsidRPr="001F4312" w:rsidRDefault="006C4743" w:rsidP="006B4C99">
      <w:pPr>
        <w:pStyle w:val="Rubrik2"/>
      </w:pPr>
      <w:bookmarkStart w:id="1701" w:name="_Document_Type_Identifier"/>
      <w:bookmarkStart w:id="1702" w:name="_Toc316247569"/>
      <w:bookmarkStart w:id="1703" w:name="_Toc496043300"/>
      <w:bookmarkEnd w:id="1701"/>
      <w:r w:rsidRPr="001F4312">
        <w:t xml:space="preserve">Document </w:t>
      </w:r>
      <w:r w:rsidR="00235DA3">
        <w:t>Type Identifier</w:t>
      </w:r>
      <w:r w:rsidRPr="001F4312">
        <w:t xml:space="preserve"> </w:t>
      </w:r>
      <w:r w:rsidR="00A56BD2" w:rsidRPr="001F4312">
        <w:t>Values</w:t>
      </w:r>
      <w:bookmarkEnd w:id="1702"/>
      <w:bookmarkEnd w:id="1703"/>
    </w:p>
    <w:p w14:paraId="3A33E846" w14:textId="77777777" w:rsidR="00E00E20" w:rsidRPr="001F4312" w:rsidRDefault="00E00E20" w:rsidP="00E00E20">
      <w:del w:id="1704" w:author="Helger" w:date="2017-06-13T16:47:00Z">
        <w:r w:rsidRPr="001F4312" w:rsidDel="004F335D">
          <w:delText xml:space="preserve">The current </w:delText>
        </w:r>
        <w:r w:rsidR="00301D86" w:rsidDel="004F335D">
          <w:delText>non-</w:delText>
        </w:r>
      </w:del>
      <w:ins w:id="1705" w:author="Helger" w:date="2017-06-13T16:47:00Z">
        <w:r w:rsidR="004F335D">
          <w:t xml:space="preserve">A </w:t>
        </w:r>
      </w:ins>
      <w:r w:rsidR="00301D86">
        <w:t xml:space="preserve">normative </w:t>
      </w:r>
      <w:r w:rsidR="00235DA3" w:rsidRPr="001F4312">
        <w:t xml:space="preserve">list of </w:t>
      </w:r>
      <w:ins w:id="1706" w:author="Helger" w:date="2017-06-13T16:47:00Z">
        <w:r w:rsidR="004F335D">
          <w:t xml:space="preserve">all </w:t>
        </w:r>
      </w:ins>
      <w:r w:rsidR="00235DA3">
        <w:t xml:space="preserve">supported PEPPOL </w:t>
      </w:r>
      <w:r w:rsidR="00235DA3" w:rsidRPr="001F4312">
        <w:t xml:space="preserve">Document </w:t>
      </w:r>
      <w:r w:rsidR="00235DA3">
        <w:t xml:space="preserve">Type </w:t>
      </w:r>
      <w:r w:rsidR="00235DA3" w:rsidRPr="001F4312">
        <w:t>I</w:t>
      </w:r>
      <w:r w:rsidR="00235DA3">
        <w:t>dentifier</w:t>
      </w:r>
      <w:r w:rsidR="00235DA3" w:rsidRPr="001F4312">
        <w:t xml:space="preserve">s </w:t>
      </w:r>
      <w:del w:id="1707" w:author="Helger" w:date="2017-06-13T16:46:00Z">
        <w:r w:rsidR="00235DA3" w:rsidDel="00111BED">
          <w:delText>is</w:delText>
        </w:r>
        <w:r w:rsidR="00301D86" w:rsidDel="00111BED">
          <w:delText xml:space="preserve"> shown in the following table. The latest normative version </w:delText>
        </w:r>
      </w:del>
      <w:r w:rsidR="00301D86">
        <w:t xml:space="preserve">can be found </w:t>
      </w:r>
      <w:commentRangeStart w:id="1708"/>
      <w:r w:rsidR="00301D86">
        <w:t>at [PEPPOL_</w:t>
      </w:r>
      <w:del w:id="1709" w:author="Helger" w:date="2017-06-13T16:46:00Z">
        <w:r w:rsidR="00301D86" w:rsidDel="00111BED">
          <w:delText>PostAwar</w:delText>
        </w:r>
      </w:del>
      <w:ins w:id="1710" w:author="Helger" w:date="2017-06-13T16:46:00Z">
        <w:r w:rsidR="00111BED">
          <w:t>CL</w:t>
        </w:r>
      </w:ins>
      <w:r w:rsidR="00301D86">
        <w:t>].</w:t>
      </w:r>
      <w:commentRangeEnd w:id="1708"/>
      <w:r w:rsidR="00C32525">
        <w:rPr>
          <w:rStyle w:val="Kommentarsreferens"/>
        </w:rPr>
        <w:commentReference w:id="1708"/>
      </w:r>
    </w:p>
    <w:tbl>
      <w:tblPr>
        <w:tblW w:w="13858" w:type="dxa"/>
        <w:tblBorders>
          <w:top w:val="single" w:sz="18" w:space="0" w:color="auto"/>
          <w:bottom w:val="single" w:sz="18" w:space="0" w:color="auto"/>
        </w:tblBorders>
        <w:tblLayout w:type="fixed"/>
        <w:tblLook w:val="0420" w:firstRow="1" w:lastRow="0" w:firstColumn="0" w:lastColumn="0" w:noHBand="0" w:noVBand="1"/>
      </w:tblPr>
      <w:tblGrid>
        <w:gridCol w:w="1668"/>
        <w:gridCol w:w="850"/>
        <w:gridCol w:w="8930"/>
        <w:gridCol w:w="2410"/>
      </w:tblGrid>
      <w:tr w:rsidR="00C11B1F" w:rsidRPr="002F08C0" w:rsidDel="002A3ECC" w14:paraId="4595E6D1" w14:textId="77777777" w:rsidTr="00C75102">
        <w:trPr>
          <w:trHeight w:val="300"/>
          <w:tblHeader/>
          <w:del w:id="1711" w:author="Helger" w:date="2017-06-13T16:30:00Z"/>
        </w:trPr>
        <w:tc>
          <w:tcPr>
            <w:tcW w:w="1668" w:type="dxa"/>
            <w:tcBorders>
              <w:top w:val="single" w:sz="18" w:space="0" w:color="auto"/>
              <w:left w:val="nil"/>
              <w:bottom w:val="single" w:sz="18" w:space="0" w:color="auto"/>
              <w:right w:val="nil"/>
            </w:tcBorders>
            <w:shd w:val="clear" w:color="auto" w:fill="4F81BD"/>
            <w:noWrap/>
          </w:tcPr>
          <w:p w14:paraId="7462A449" w14:textId="77777777" w:rsidR="005F0923" w:rsidRPr="007D41BF" w:rsidDel="002A3ECC" w:rsidRDefault="005F0923" w:rsidP="007D41BF">
            <w:pPr>
              <w:jc w:val="center"/>
              <w:rPr>
                <w:del w:id="1712" w:author="Helger" w:date="2017-06-13T16:30:00Z"/>
                <w:b/>
                <w:bCs/>
                <w:color w:val="000000"/>
                <w:sz w:val="20"/>
                <w:szCs w:val="20"/>
                <w:lang w:eastAsia="en-GB"/>
              </w:rPr>
            </w:pPr>
            <w:del w:id="1713" w:author="Helger" w:date="2017-06-13T16:30:00Z">
              <w:r w:rsidRPr="007D41BF" w:rsidDel="002A3ECC">
                <w:rPr>
                  <w:b/>
                  <w:bCs/>
                  <w:color w:val="000000"/>
                  <w:sz w:val="20"/>
                  <w:szCs w:val="20"/>
                  <w:lang w:eastAsia="en-GB"/>
                </w:rPr>
                <w:delText>Common Name</w:delText>
              </w:r>
            </w:del>
          </w:p>
        </w:tc>
        <w:tc>
          <w:tcPr>
            <w:tcW w:w="850" w:type="dxa"/>
            <w:tcBorders>
              <w:top w:val="single" w:sz="18" w:space="0" w:color="auto"/>
              <w:left w:val="nil"/>
              <w:bottom w:val="single" w:sz="18" w:space="0" w:color="auto"/>
              <w:right w:val="nil"/>
            </w:tcBorders>
            <w:shd w:val="clear" w:color="auto" w:fill="4F81BD"/>
          </w:tcPr>
          <w:p w14:paraId="07458314" w14:textId="77777777" w:rsidR="005F0923" w:rsidRPr="007D41BF" w:rsidDel="002A3ECC" w:rsidRDefault="002D460B" w:rsidP="007D41BF">
            <w:pPr>
              <w:jc w:val="center"/>
              <w:rPr>
                <w:del w:id="1714" w:author="Helger" w:date="2017-06-13T16:30:00Z"/>
                <w:b/>
                <w:bCs/>
                <w:color w:val="000000"/>
                <w:sz w:val="20"/>
                <w:szCs w:val="20"/>
                <w:lang w:eastAsia="en-GB"/>
              </w:rPr>
            </w:pPr>
            <w:del w:id="1715" w:author="Helger" w:date="2017-06-13T16:30:00Z">
              <w:r w:rsidDel="002A3ECC">
                <w:rPr>
                  <w:b/>
                  <w:bCs/>
                  <w:color w:val="000000"/>
                  <w:sz w:val="20"/>
                  <w:szCs w:val="20"/>
                  <w:lang w:eastAsia="en-GB"/>
                </w:rPr>
                <w:delText xml:space="preserve">BIS </w:delText>
              </w:r>
              <w:r w:rsidR="005F0923" w:rsidDel="002A3ECC">
                <w:rPr>
                  <w:b/>
                  <w:bCs/>
                  <w:color w:val="000000"/>
                  <w:sz w:val="20"/>
                  <w:szCs w:val="20"/>
                  <w:lang w:eastAsia="en-GB"/>
                </w:rPr>
                <w:delText>Version</w:delText>
              </w:r>
            </w:del>
          </w:p>
        </w:tc>
        <w:tc>
          <w:tcPr>
            <w:tcW w:w="8930" w:type="dxa"/>
            <w:tcBorders>
              <w:top w:val="single" w:sz="18" w:space="0" w:color="auto"/>
              <w:left w:val="nil"/>
              <w:bottom w:val="single" w:sz="18" w:space="0" w:color="auto"/>
              <w:right w:val="nil"/>
            </w:tcBorders>
            <w:shd w:val="clear" w:color="auto" w:fill="4F81BD"/>
            <w:noWrap/>
          </w:tcPr>
          <w:p w14:paraId="10C241CD" w14:textId="77777777" w:rsidR="005F0923" w:rsidRPr="007D41BF" w:rsidDel="002A3ECC" w:rsidRDefault="005F0923" w:rsidP="007D41BF">
            <w:pPr>
              <w:jc w:val="center"/>
              <w:rPr>
                <w:del w:id="1716" w:author="Helger" w:date="2017-06-13T16:30:00Z"/>
                <w:b/>
                <w:bCs/>
                <w:color w:val="000000"/>
                <w:sz w:val="20"/>
                <w:szCs w:val="20"/>
                <w:lang w:eastAsia="en-GB"/>
              </w:rPr>
            </w:pPr>
            <w:del w:id="1717" w:author="Helger" w:date="2017-06-13T16:30:00Z">
              <w:r w:rsidRPr="007D41BF" w:rsidDel="002A3ECC">
                <w:rPr>
                  <w:b/>
                  <w:bCs/>
                  <w:color w:val="000000"/>
                  <w:sz w:val="20"/>
                  <w:szCs w:val="20"/>
                  <w:lang w:eastAsia="en-GB"/>
                </w:rPr>
                <w:delText>PEPPOL Document Type Identifier</w:delText>
              </w:r>
              <w:r w:rsidRPr="007D41BF" w:rsidDel="002A3ECC">
                <w:rPr>
                  <w:rStyle w:val="Fotnotsreferens"/>
                  <w:b/>
                  <w:bCs/>
                  <w:color w:val="000000"/>
                  <w:sz w:val="20"/>
                  <w:szCs w:val="20"/>
                  <w:lang w:eastAsia="en-GB"/>
                </w:rPr>
                <w:footnoteReference w:id="18"/>
              </w:r>
            </w:del>
          </w:p>
        </w:tc>
        <w:tc>
          <w:tcPr>
            <w:tcW w:w="2410" w:type="dxa"/>
            <w:tcBorders>
              <w:top w:val="single" w:sz="18" w:space="0" w:color="auto"/>
              <w:left w:val="nil"/>
              <w:bottom w:val="single" w:sz="18" w:space="0" w:color="auto"/>
              <w:right w:val="nil"/>
            </w:tcBorders>
            <w:shd w:val="clear" w:color="auto" w:fill="4F81BD"/>
          </w:tcPr>
          <w:p w14:paraId="07631D68" w14:textId="77777777" w:rsidR="005F0923" w:rsidDel="002A3ECC" w:rsidRDefault="005F0923" w:rsidP="007D41BF">
            <w:pPr>
              <w:jc w:val="center"/>
              <w:rPr>
                <w:del w:id="1720" w:author="Helger" w:date="2017-06-13T16:30:00Z"/>
                <w:b/>
                <w:bCs/>
                <w:color w:val="000000"/>
                <w:sz w:val="20"/>
                <w:szCs w:val="20"/>
                <w:lang w:eastAsia="en-GB"/>
              </w:rPr>
            </w:pPr>
            <w:del w:id="1721" w:author="Helger" w:date="2017-06-13T16:30:00Z">
              <w:r w:rsidRPr="007D41BF" w:rsidDel="002A3ECC">
                <w:rPr>
                  <w:b/>
                  <w:bCs/>
                  <w:color w:val="000000"/>
                  <w:sz w:val="20"/>
                  <w:szCs w:val="20"/>
                  <w:lang w:eastAsia="en-GB"/>
                </w:rPr>
                <w:delText xml:space="preserve">PEPPOL </w:delText>
              </w:r>
            </w:del>
          </w:p>
          <w:p w14:paraId="006BE0A6" w14:textId="77777777" w:rsidR="005F0923" w:rsidRPr="007D41BF" w:rsidDel="002A3ECC" w:rsidRDefault="005F0923" w:rsidP="007D41BF">
            <w:pPr>
              <w:jc w:val="center"/>
              <w:rPr>
                <w:del w:id="1722" w:author="Helger" w:date="2017-06-13T16:30:00Z"/>
                <w:b/>
                <w:bCs/>
                <w:color w:val="000000"/>
                <w:sz w:val="20"/>
                <w:szCs w:val="20"/>
                <w:highlight w:val="yellow"/>
                <w:lang w:eastAsia="en-GB"/>
              </w:rPr>
            </w:pPr>
            <w:del w:id="1723" w:author="Helger" w:date="2017-06-13T16:30:00Z">
              <w:r w:rsidRPr="007D41BF" w:rsidDel="002A3ECC">
                <w:rPr>
                  <w:b/>
                  <w:bCs/>
                  <w:color w:val="000000"/>
                  <w:sz w:val="20"/>
                  <w:szCs w:val="20"/>
                  <w:lang w:eastAsia="en-GB"/>
                </w:rPr>
                <w:delText>Specification</w:delText>
              </w:r>
            </w:del>
          </w:p>
        </w:tc>
      </w:tr>
      <w:tr w:rsidR="00C11B1F" w:rsidRPr="002F08C0" w:rsidDel="002A3ECC" w14:paraId="6DA63D71" w14:textId="77777777" w:rsidTr="00C75102">
        <w:trPr>
          <w:trHeight w:val="300"/>
          <w:del w:id="1724" w:author="Helger" w:date="2017-06-13T16:30:00Z"/>
        </w:trPr>
        <w:tc>
          <w:tcPr>
            <w:tcW w:w="1668" w:type="dxa"/>
            <w:shd w:val="clear" w:color="auto" w:fill="D8D8D8"/>
            <w:noWrap/>
          </w:tcPr>
          <w:p w14:paraId="22C4C7B4" w14:textId="77777777" w:rsidR="005F0923" w:rsidRPr="007D41BF" w:rsidDel="002A3ECC" w:rsidRDefault="005F0923" w:rsidP="00C325C1">
            <w:pPr>
              <w:spacing w:afterLines="60" w:after="144"/>
              <w:rPr>
                <w:del w:id="1725" w:author="Helger" w:date="2017-06-13T16:30:00Z"/>
                <w:color w:val="000000"/>
                <w:sz w:val="20"/>
                <w:szCs w:val="16"/>
                <w:lang w:eastAsia="en-GB"/>
              </w:rPr>
            </w:pPr>
            <w:del w:id="1726" w:author="Helger" w:date="2017-06-13T16:30:00Z">
              <w:r w:rsidRPr="007D41BF" w:rsidDel="002A3ECC">
                <w:rPr>
                  <w:sz w:val="20"/>
                </w:rPr>
                <w:delText>Virtual Company Dossier</w:delText>
              </w:r>
              <w:r w:rsidRPr="007D41BF" w:rsidDel="002A3ECC">
                <w:rPr>
                  <w:rStyle w:val="Fotnotsreferens"/>
                  <w:color w:val="000000"/>
                  <w:sz w:val="20"/>
                  <w:szCs w:val="16"/>
                  <w:lang w:eastAsia="en-GB"/>
                </w:rPr>
                <w:footnoteReference w:id="19"/>
              </w:r>
            </w:del>
          </w:p>
        </w:tc>
        <w:tc>
          <w:tcPr>
            <w:tcW w:w="850" w:type="dxa"/>
            <w:shd w:val="clear" w:color="auto" w:fill="D8D8D8"/>
          </w:tcPr>
          <w:p w14:paraId="722E1948" w14:textId="77777777" w:rsidR="005F0923" w:rsidRPr="007D41BF" w:rsidDel="002A3ECC" w:rsidRDefault="005F0923">
            <w:pPr>
              <w:spacing w:afterLines="60" w:after="144"/>
              <w:rPr>
                <w:del w:id="1729" w:author="Helger" w:date="2017-06-13T16:30:00Z"/>
                <w:sz w:val="20"/>
              </w:rPr>
            </w:pPr>
          </w:p>
        </w:tc>
        <w:tc>
          <w:tcPr>
            <w:tcW w:w="8930" w:type="dxa"/>
            <w:shd w:val="clear" w:color="auto" w:fill="D8D8D8"/>
            <w:noWrap/>
          </w:tcPr>
          <w:p w14:paraId="6D8CD7A3" w14:textId="77777777" w:rsidR="005F0923" w:rsidRPr="007D41BF" w:rsidDel="002A3ECC" w:rsidRDefault="005F0923">
            <w:pPr>
              <w:spacing w:afterLines="60" w:after="144"/>
              <w:rPr>
                <w:del w:id="1730" w:author="Helger" w:date="2017-06-13T16:30:00Z"/>
                <w:color w:val="000000"/>
                <w:sz w:val="20"/>
                <w:szCs w:val="20"/>
                <w:lang w:eastAsia="en-GB"/>
              </w:rPr>
            </w:pPr>
            <w:del w:id="1731" w:author="Helger" w:date="2017-06-13T16:30:00Z">
              <w:r w:rsidRPr="007D41BF" w:rsidDel="002A3ECC">
                <w:rPr>
                  <w:sz w:val="20"/>
                </w:rPr>
                <w:delText xml:space="preserve">urn:www.peppol.eu:schema:xsd:VirtualCompanyDossier-1::VirtualCompanyDossier## </w:delText>
              </w:r>
              <w:r w:rsidRPr="007D41BF" w:rsidDel="002A3ECC">
                <w:rPr>
                  <w:color w:val="00B050"/>
                  <w:sz w:val="20"/>
                  <w:szCs w:val="20"/>
                  <w:lang w:eastAsia="en-GB"/>
                </w:rPr>
                <w:delText>urn:www.cenbii.eu:transaction:biicoretrdm991:ver0.1</w:delText>
              </w:r>
              <w:r w:rsidRPr="007D41BF" w:rsidDel="002A3ECC">
                <w:rPr>
                  <w:sz w:val="20"/>
                </w:rPr>
                <w:delText>:#urn:www.peppol.eu:bis:peppol991a:ver1.0::0.1</w:delText>
              </w:r>
            </w:del>
          </w:p>
        </w:tc>
        <w:tc>
          <w:tcPr>
            <w:tcW w:w="2410" w:type="dxa"/>
            <w:shd w:val="clear" w:color="auto" w:fill="D8D8D8"/>
          </w:tcPr>
          <w:p w14:paraId="4F398B6A" w14:textId="77777777" w:rsidR="005F0923" w:rsidRPr="007D41BF" w:rsidDel="002A3ECC" w:rsidRDefault="005F0923">
            <w:pPr>
              <w:spacing w:afterLines="60" w:after="144"/>
              <w:rPr>
                <w:del w:id="1732" w:author="Helger" w:date="2017-06-13T16:30:00Z"/>
                <w:color w:val="000000"/>
                <w:sz w:val="20"/>
                <w:szCs w:val="20"/>
                <w:highlight w:val="yellow"/>
                <w:lang w:eastAsia="en-GB"/>
              </w:rPr>
            </w:pPr>
            <w:del w:id="1733" w:author="Helger" w:date="2017-06-13T16:30:00Z">
              <w:r w:rsidRPr="007D41BF" w:rsidDel="002A3ECC">
                <w:rPr>
                  <w:iCs/>
                  <w:sz w:val="20"/>
                  <w:szCs w:val="20"/>
                </w:rPr>
                <w:delText>See [PEPPOL_EIA]</w:delText>
              </w:r>
            </w:del>
          </w:p>
        </w:tc>
      </w:tr>
      <w:tr w:rsidR="00C11B1F" w:rsidRPr="002F08C0" w:rsidDel="002A3ECC" w14:paraId="551C342F" w14:textId="77777777" w:rsidTr="00C75102">
        <w:trPr>
          <w:del w:id="1734" w:author="Helger" w:date="2017-06-13T16:30:00Z"/>
        </w:trPr>
        <w:tc>
          <w:tcPr>
            <w:tcW w:w="1668" w:type="dxa"/>
            <w:shd w:val="clear" w:color="auto" w:fill="auto"/>
            <w:noWrap/>
          </w:tcPr>
          <w:p w14:paraId="1D901363" w14:textId="77777777" w:rsidR="005F0923" w:rsidRPr="007D41BF" w:rsidDel="002A3ECC" w:rsidRDefault="005F0923" w:rsidP="00C325C1">
            <w:pPr>
              <w:spacing w:afterLines="60" w:after="144"/>
              <w:rPr>
                <w:del w:id="1735" w:author="Helger" w:date="2017-06-13T16:30:00Z"/>
                <w:color w:val="000000"/>
                <w:sz w:val="20"/>
                <w:szCs w:val="16"/>
                <w:lang w:eastAsia="en-GB"/>
              </w:rPr>
            </w:pPr>
            <w:del w:id="1736" w:author="Helger" w:date="2017-06-13T16:30:00Z">
              <w:r w:rsidRPr="007D41BF" w:rsidDel="002A3ECC">
                <w:rPr>
                  <w:sz w:val="20"/>
                </w:rPr>
                <w:delText>Virtual Company Dossier Package</w:delText>
              </w:r>
              <w:r w:rsidRPr="007D41BF" w:rsidDel="002A3ECC">
                <w:rPr>
                  <w:rStyle w:val="Fotnotsreferens"/>
                  <w:color w:val="000000"/>
                  <w:sz w:val="20"/>
                  <w:szCs w:val="16"/>
                  <w:lang w:eastAsia="en-GB"/>
                </w:rPr>
                <w:footnoteReference w:id="20"/>
              </w:r>
            </w:del>
          </w:p>
        </w:tc>
        <w:tc>
          <w:tcPr>
            <w:tcW w:w="850" w:type="dxa"/>
          </w:tcPr>
          <w:p w14:paraId="3B446FD7" w14:textId="77777777" w:rsidR="005F0923" w:rsidRPr="007D41BF" w:rsidDel="002A3ECC" w:rsidRDefault="005F0923">
            <w:pPr>
              <w:spacing w:afterLines="60" w:after="144"/>
              <w:rPr>
                <w:del w:id="1739" w:author="Helger" w:date="2017-06-13T16:30:00Z"/>
                <w:sz w:val="20"/>
              </w:rPr>
            </w:pPr>
          </w:p>
        </w:tc>
        <w:tc>
          <w:tcPr>
            <w:tcW w:w="8930" w:type="dxa"/>
            <w:shd w:val="clear" w:color="auto" w:fill="auto"/>
            <w:noWrap/>
          </w:tcPr>
          <w:p w14:paraId="4B8371C2" w14:textId="77777777" w:rsidR="005F0923" w:rsidRPr="007D41BF" w:rsidDel="002A3ECC" w:rsidRDefault="005F0923">
            <w:pPr>
              <w:spacing w:afterLines="60" w:after="144"/>
              <w:rPr>
                <w:del w:id="1740" w:author="Helger" w:date="2017-06-13T16:30:00Z"/>
                <w:color w:val="000000"/>
                <w:sz w:val="20"/>
                <w:szCs w:val="20"/>
                <w:lang w:eastAsia="en-GB"/>
              </w:rPr>
            </w:pPr>
            <w:del w:id="1741" w:author="Helger" w:date="2017-06-13T16:30:00Z">
              <w:r w:rsidRPr="007D41BF" w:rsidDel="002A3ECC">
                <w:rPr>
                  <w:sz w:val="20"/>
                </w:rPr>
                <w:delText xml:space="preserve">urn:www.peppol.eu:schema:xsd:VirtualCompanyDossierPackage-1::VirtualCompanyDossierPackage## </w:delText>
              </w:r>
              <w:r w:rsidRPr="007D41BF" w:rsidDel="002A3ECC">
                <w:rPr>
                  <w:color w:val="00B050"/>
                  <w:sz w:val="20"/>
                  <w:szCs w:val="20"/>
                  <w:lang w:eastAsia="en-GB"/>
                </w:rPr>
                <w:delText>urn:www.cenbii.eu:transaction:biicoretrdm992:ver0.1</w:delText>
              </w:r>
              <w:r w:rsidRPr="007D41BF" w:rsidDel="002A3ECC">
                <w:rPr>
                  <w:sz w:val="20"/>
                </w:rPr>
                <w:delText>:#urn:www.peppol.eu:bis:peppol992a:ver1.0::0.1</w:delText>
              </w:r>
            </w:del>
          </w:p>
        </w:tc>
        <w:tc>
          <w:tcPr>
            <w:tcW w:w="2410" w:type="dxa"/>
            <w:shd w:val="clear" w:color="auto" w:fill="auto"/>
          </w:tcPr>
          <w:p w14:paraId="0CAFF37A" w14:textId="77777777" w:rsidR="005F0923" w:rsidRPr="007D41BF" w:rsidDel="002A3ECC" w:rsidRDefault="005F0923">
            <w:pPr>
              <w:spacing w:afterLines="60" w:after="144"/>
              <w:rPr>
                <w:del w:id="1742" w:author="Helger" w:date="2017-06-13T16:30:00Z"/>
                <w:color w:val="000000"/>
                <w:sz w:val="20"/>
                <w:szCs w:val="20"/>
                <w:highlight w:val="yellow"/>
                <w:lang w:eastAsia="en-GB"/>
              </w:rPr>
            </w:pPr>
            <w:del w:id="1743" w:author="Helger" w:date="2017-06-13T16:30:00Z">
              <w:r w:rsidRPr="007D41BF" w:rsidDel="002A3ECC">
                <w:rPr>
                  <w:iCs/>
                  <w:sz w:val="20"/>
                  <w:szCs w:val="20"/>
                </w:rPr>
                <w:delText>See [PEPPOL_EIA]</w:delText>
              </w:r>
            </w:del>
          </w:p>
        </w:tc>
      </w:tr>
      <w:tr w:rsidR="00C11B1F" w:rsidRPr="002F08C0" w:rsidDel="002A3ECC" w14:paraId="7656A51B" w14:textId="77777777" w:rsidTr="00C75102">
        <w:trPr>
          <w:trHeight w:val="300"/>
          <w:del w:id="1744" w:author="Helger" w:date="2017-06-13T16:30:00Z"/>
        </w:trPr>
        <w:tc>
          <w:tcPr>
            <w:tcW w:w="1668" w:type="dxa"/>
            <w:shd w:val="clear" w:color="auto" w:fill="D8D8D8"/>
            <w:noWrap/>
          </w:tcPr>
          <w:p w14:paraId="360AD700" w14:textId="77777777" w:rsidR="005F0923" w:rsidRPr="007D41BF" w:rsidDel="002A3ECC" w:rsidRDefault="005F0923" w:rsidP="00C325C1">
            <w:pPr>
              <w:spacing w:afterLines="60" w:after="144"/>
              <w:rPr>
                <w:del w:id="1745" w:author="Helger" w:date="2017-06-13T16:30:00Z"/>
                <w:color w:val="000000"/>
                <w:sz w:val="20"/>
                <w:szCs w:val="16"/>
                <w:lang w:eastAsia="en-GB"/>
              </w:rPr>
            </w:pPr>
            <w:del w:id="1746" w:author="Helger" w:date="2017-06-13T16:30:00Z">
              <w:r w:rsidRPr="007D41BF" w:rsidDel="002A3ECC">
                <w:rPr>
                  <w:sz w:val="20"/>
                </w:rPr>
                <w:delText>Catalogue Template</w:delText>
              </w:r>
              <w:r w:rsidRPr="007D41BF" w:rsidDel="002A3ECC">
                <w:rPr>
                  <w:rStyle w:val="Fotnotsreferens"/>
                  <w:color w:val="000000"/>
                  <w:sz w:val="20"/>
                  <w:szCs w:val="16"/>
                  <w:lang w:eastAsia="en-GB"/>
                </w:rPr>
                <w:footnoteReference w:id="21"/>
              </w:r>
            </w:del>
          </w:p>
        </w:tc>
        <w:tc>
          <w:tcPr>
            <w:tcW w:w="850" w:type="dxa"/>
            <w:shd w:val="clear" w:color="auto" w:fill="D8D8D8"/>
          </w:tcPr>
          <w:p w14:paraId="58E6F25D" w14:textId="77777777" w:rsidR="005F0923" w:rsidRPr="007D41BF" w:rsidDel="002A3ECC" w:rsidRDefault="005F0923">
            <w:pPr>
              <w:spacing w:afterLines="60" w:after="144"/>
              <w:rPr>
                <w:del w:id="1749" w:author="Helger" w:date="2017-06-13T16:30:00Z"/>
                <w:sz w:val="20"/>
              </w:rPr>
            </w:pPr>
          </w:p>
        </w:tc>
        <w:tc>
          <w:tcPr>
            <w:tcW w:w="8930" w:type="dxa"/>
            <w:shd w:val="clear" w:color="auto" w:fill="D8D8D8"/>
            <w:noWrap/>
          </w:tcPr>
          <w:p w14:paraId="2EECD20C" w14:textId="77777777" w:rsidR="005F0923" w:rsidRPr="007D41BF" w:rsidDel="002A3ECC" w:rsidRDefault="005F0923">
            <w:pPr>
              <w:spacing w:afterLines="60" w:after="144"/>
              <w:rPr>
                <w:del w:id="1750" w:author="Helger" w:date="2017-06-13T16:30:00Z"/>
                <w:color w:val="000000"/>
                <w:sz w:val="20"/>
                <w:szCs w:val="20"/>
                <w:lang w:eastAsia="en-GB"/>
              </w:rPr>
            </w:pPr>
            <w:del w:id="1751" w:author="Helger" w:date="2017-06-13T16:30:00Z">
              <w:r w:rsidRPr="007D41BF" w:rsidDel="002A3ECC">
                <w:rPr>
                  <w:sz w:val="20"/>
                </w:rPr>
                <w:delText xml:space="preserve">urn:www.peppol.eu:schema:xsd:CatalogueTemplate-1::CatalogueTemplate## </w:delText>
              </w:r>
              <w:r w:rsidRPr="007D41BF" w:rsidDel="002A3ECC">
                <w:rPr>
                  <w:color w:val="00B050"/>
                  <w:sz w:val="20"/>
                  <w:szCs w:val="20"/>
                  <w:lang w:eastAsia="en-GB"/>
                </w:rPr>
                <w:delText>urn:www.cenbii.eu:transaction:biicoretrdm993:ver0.1</w:delText>
              </w:r>
              <w:r w:rsidRPr="007D41BF" w:rsidDel="002A3ECC">
                <w:rPr>
                  <w:sz w:val="20"/>
                </w:rPr>
                <w:delText>:#urn:www.peppol.eu:bis:peppol993a:ver1.0::0.1</w:delText>
              </w:r>
            </w:del>
          </w:p>
        </w:tc>
        <w:tc>
          <w:tcPr>
            <w:tcW w:w="2410" w:type="dxa"/>
            <w:shd w:val="clear" w:color="auto" w:fill="D8D8D8"/>
          </w:tcPr>
          <w:p w14:paraId="4E42DE4A" w14:textId="77777777" w:rsidR="005F0923" w:rsidRPr="007D41BF" w:rsidDel="002A3ECC" w:rsidRDefault="005F0923">
            <w:pPr>
              <w:spacing w:afterLines="60" w:after="144"/>
              <w:rPr>
                <w:del w:id="1752" w:author="Helger" w:date="2017-06-13T16:30:00Z"/>
                <w:color w:val="000000"/>
                <w:sz w:val="20"/>
                <w:szCs w:val="20"/>
                <w:highlight w:val="yellow"/>
                <w:lang w:eastAsia="en-GB"/>
              </w:rPr>
            </w:pPr>
            <w:del w:id="1753" w:author="Helger" w:date="2017-06-13T16:30:00Z">
              <w:r w:rsidRPr="007D41BF" w:rsidDel="002A3ECC">
                <w:rPr>
                  <w:iCs/>
                  <w:sz w:val="20"/>
                  <w:szCs w:val="20"/>
                </w:rPr>
                <w:delText>See [PEPPOL_EIA]</w:delText>
              </w:r>
            </w:del>
          </w:p>
        </w:tc>
      </w:tr>
      <w:tr w:rsidR="00C11B1F" w:rsidRPr="002F08C0" w:rsidDel="002A3ECC" w14:paraId="2E87727B" w14:textId="77777777" w:rsidTr="00C75102">
        <w:trPr>
          <w:trHeight w:val="300"/>
          <w:del w:id="1754" w:author="Helger" w:date="2017-06-13T16:30:00Z"/>
        </w:trPr>
        <w:tc>
          <w:tcPr>
            <w:tcW w:w="1668" w:type="dxa"/>
            <w:shd w:val="clear" w:color="auto" w:fill="auto"/>
            <w:noWrap/>
          </w:tcPr>
          <w:p w14:paraId="7508F00C" w14:textId="77777777" w:rsidR="005F0923" w:rsidRPr="007D41BF" w:rsidDel="002A3ECC" w:rsidRDefault="005F0923" w:rsidP="00C325C1">
            <w:pPr>
              <w:spacing w:afterLines="60" w:after="144"/>
              <w:rPr>
                <w:del w:id="1755" w:author="Helger" w:date="2017-06-13T16:30:00Z"/>
                <w:sz w:val="20"/>
              </w:rPr>
            </w:pPr>
            <w:del w:id="1756" w:author="Helger" w:date="2017-06-13T16:30:00Z">
              <w:r w:rsidRPr="007D41BF" w:rsidDel="002A3ECC">
                <w:rPr>
                  <w:sz w:val="20"/>
                </w:rPr>
                <w:delText>Criteria Template</w:delText>
              </w:r>
            </w:del>
          </w:p>
        </w:tc>
        <w:tc>
          <w:tcPr>
            <w:tcW w:w="850" w:type="dxa"/>
          </w:tcPr>
          <w:p w14:paraId="72EDE448" w14:textId="77777777" w:rsidR="005F0923" w:rsidRPr="007D41BF" w:rsidDel="002A3ECC" w:rsidRDefault="005F0923">
            <w:pPr>
              <w:spacing w:afterLines="60" w:after="144"/>
              <w:rPr>
                <w:del w:id="1757" w:author="Helger" w:date="2017-06-13T16:30:00Z"/>
                <w:sz w:val="20"/>
              </w:rPr>
            </w:pPr>
          </w:p>
        </w:tc>
        <w:tc>
          <w:tcPr>
            <w:tcW w:w="8930" w:type="dxa"/>
            <w:shd w:val="clear" w:color="auto" w:fill="auto"/>
            <w:noWrap/>
          </w:tcPr>
          <w:p w14:paraId="2B5B9BF6" w14:textId="77777777" w:rsidR="005F0923" w:rsidRPr="007D41BF" w:rsidDel="002A3ECC" w:rsidRDefault="005F0923">
            <w:pPr>
              <w:spacing w:afterLines="60" w:after="144"/>
              <w:rPr>
                <w:del w:id="1758" w:author="Helger" w:date="2017-06-13T16:30:00Z"/>
                <w:color w:val="000000"/>
                <w:sz w:val="20"/>
                <w:szCs w:val="20"/>
                <w:lang w:eastAsia="en-GB"/>
              </w:rPr>
            </w:pPr>
            <w:del w:id="1759" w:author="Helger" w:date="2017-06-13T16:30:00Z">
              <w:r w:rsidRPr="007D41BF" w:rsidDel="002A3ECC">
                <w:rPr>
                  <w:sz w:val="20"/>
                </w:rPr>
                <w:delText xml:space="preserve">urn:oasis:names:specification:ubl:schema:xsd:AttachedDocument-2::AttachedDocument## </w:delText>
              </w:r>
              <w:r w:rsidRPr="007D41BF" w:rsidDel="002A3ECC">
                <w:rPr>
                  <w:color w:val="00B050"/>
                  <w:sz w:val="20"/>
                  <w:szCs w:val="20"/>
                  <w:lang w:eastAsia="en-GB"/>
                </w:rPr>
                <w:delText>urn:www.cenbii.eu:transaction:biicoretrdm994:ver0.1</w:delText>
              </w:r>
              <w:r w:rsidRPr="007D41BF" w:rsidDel="002A3ECC">
                <w:rPr>
                  <w:sz w:val="20"/>
                </w:rPr>
                <w:delText>:#urn:www.peppol.eu:bis:peppol994a:ver1.0::0.1</w:delText>
              </w:r>
            </w:del>
          </w:p>
        </w:tc>
        <w:tc>
          <w:tcPr>
            <w:tcW w:w="2410" w:type="dxa"/>
            <w:shd w:val="clear" w:color="auto" w:fill="auto"/>
          </w:tcPr>
          <w:p w14:paraId="747B054E" w14:textId="77777777" w:rsidR="005F0923" w:rsidRPr="007D41BF" w:rsidDel="002A3ECC" w:rsidRDefault="005F0923">
            <w:pPr>
              <w:spacing w:afterLines="60" w:after="144"/>
              <w:rPr>
                <w:del w:id="1760" w:author="Helger" w:date="2017-06-13T16:30:00Z"/>
                <w:color w:val="000000"/>
                <w:sz w:val="20"/>
                <w:szCs w:val="20"/>
                <w:highlight w:val="yellow"/>
                <w:lang w:eastAsia="en-GB"/>
              </w:rPr>
            </w:pPr>
            <w:del w:id="1761" w:author="Helger" w:date="2017-06-13T16:30:00Z">
              <w:r w:rsidRPr="007D41BF" w:rsidDel="002A3ECC">
                <w:rPr>
                  <w:iCs/>
                  <w:sz w:val="20"/>
                  <w:szCs w:val="20"/>
                </w:rPr>
                <w:delText>See [PEPPOL_EIA]</w:delText>
              </w:r>
            </w:del>
          </w:p>
        </w:tc>
      </w:tr>
      <w:tr w:rsidR="00C11B1F" w:rsidRPr="007D41BF" w:rsidDel="002A3ECC" w14:paraId="3EB3604E" w14:textId="77777777" w:rsidTr="00C75102">
        <w:trPr>
          <w:trHeight w:val="300"/>
          <w:del w:id="1762" w:author="Helger" w:date="2017-06-13T16:30:00Z"/>
        </w:trPr>
        <w:tc>
          <w:tcPr>
            <w:tcW w:w="1668" w:type="dxa"/>
            <w:vMerge w:val="restart"/>
            <w:shd w:val="clear" w:color="auto" w:fill="D8D8D8"/>
            <w:noWrap/>
          </w:tcPr>
          <w:p w14:paraId="1D3F96F4" w14:textId="77777777" w:rsidR="005F0923" w:rsidRPr="007D41BF" w:rsidDel="002A3ECC" w:rsidRDefault="005F0923" w:rsidP="00DA779F">
            <w:pPr>
              <w:rPr>
                <w:del w:id="1763" w:author="Helger" w:date="2017-06-13T16:30:00Z"/>
                <w:sz w:val="20"/>
              </w:rPr>
            </w:pPr>
            <w:del w:id="1764" w:author="Helger" w:date="2017-06-13T16:30:00Z">
              <w:r w:rsidRPr="007D41BF" w:rsidDel="002A3ECC">
                <w:rPr>
                  <w:sz w:val="20"/>
                </w:rPr>
                <w:delText>PEPPOL Catalogue profile</w:delText>
              </w:r>
            </w:del>
          </w:p>
        </w:tc>
        <w:tc>
          <w:tcPr>
            <w:tcW w:w="850" w:type="dxa"/>
            <w:shd w:val="clear" w:color="auto" w:fill="D8D8D8"/>
          </w:tcPr>
          <w:p w14:paraId="2B8EBFF2" w14:textId="77777777" w:rsidR="005F0923" w:rsidRPr="007D41BF" w:rsidDel="002A3ECC" w:rsidRDefault="00C11B1F" w:rsidP="00DD69F3">
            <w:pPr>
              <w:rPr>
                <w:del w:id="1765" w:author="Helger" w:date="2017-06-13T16:30:00Z"/>
                <w:sz w:val="20"/>
              </w:rPr>
            </w:pPr>
            <w:del w:id="1766" w:author="Helger" w:date="2017-06-13T16:30:00Z">
              <w:r w:rsidDel="002A3ECC">
                <w:rPr>
                  <w:sz w:val="20"/>
                </w:rPr>
                <w:delText>3</w:delText>
              </w:r>
            </w:del>
          </w:p>
        </w:tc>
        <w:tc>
          <w:tcPr>
            <w:tcW w:w="8930" w:type="dxa"/>
            <w:shd w:val="clear" w:color="auto" w:fill="D8D8D8"/>
            <w:noWrap/>
          </w:tcPr>
          <w:p w14:paraId="1E666E53" w14:textId="77777777" w:rsidR="005F0923" w:rsidRPr="007D41BF" w:rsidDel="002A3ECC" w:rsidRDefault="005F0923" w:rsidP="005F3129">
            <w:pPr>
              <w:rPr>
                <w:del w:id="1767" w:author="Helger" w:date="2017-06-13T16:30:00Z"/>
                <w:sz w:val="20"/>
              </w:rPr>
            </w:pPr>
            <w:del w:id="1768" w:author="Helger" w:date="2017-06-13T16:30:00Z">
              <w:r w:rsidRPr="007D41BF" w:rsidDel="002A3ECC">
                <w:rPr>
                  <w:sz w:val="20"/>
                </w:rPr>
                <w:delText>urn:oasis:names:specification:ubl:schema:xsd:Catalogue-2::Catalogue## urn:www.cenbii.eu:transaction:biicoretrdm019:ver1.0:</w:delText>
              </w:r>
              <w:r w:rsidR="005F3129" w:rsidDel="002A3ECC">
                <w:rPr>
                  <w:sz w:val="20"/>
                </w:rPr>
                <w:delText>#</w:delText>
              </w:r>
              <w:r w:rsidRPr="007D41BF" w:rsidDel="002A3ECC">
                <w:rPr>
                  <w:sz w:val="20"/>
                </w:rPr>
                <w:delText>urn:www.peppol.eu:bis:peppol1a:ver1.0::2.0</w:delText>
              </w:r>
            </w:del>
          </w:p>
        </w:tc>
        <w:tc>
          <w:tcPr>
            <w:tcW w:w="2410" w:type="dxa"/>
            <w:shd w:val="clear" w:color="auto" w:fill="D8D8D8"/>
          </w:tcPr>
          <w:p w14:paraId="5AA31D99" w14:textId="77777777" w:rsidR="005F0923" w:rsidRPr="007D41BF" w:rsidDel="002A3ECC" w:rsidRDefault="005F0923" w:rsidP="00C325C1">
            <w:pPr>
              <w:spacing w:afterLines="60" w:after="144"/>
              <w:rPr>
                <w:del w:id="1769" w:author="Helger" w:date="2017-06-13T16:30:00Z"/>
                <w:color w:val="000000"/>
                <w:sz w:val="20"/>
                <w:szCs w:val="20"/>
                <w:highlight w:val="yellow"/>
                <w:lang w:val="fr-FR" w:eastAsia="en-GB"/>
              </w:rPr>
            </w:pPr>
            <w:del w:id="1770" w:author="Helger" w:date="2017-06-13T16:30:00Z">
              <w:r w:rsidRPr="007D41BF" w:rsidDel="002A3ECC">
                <w:rPr>
                  <w:bCs/>
                  <w:sz w:val="20"/>
                  <w:szCs w:val="20"/>
                  <w:lang w:val="en-US" w:bidi="ne-NP"/>
                </w:rPr>
                <w:delText>See [PEPPOL_PostAward]</w:delText>
              </w:r>
            </w:del>
          </w:p>
        </w:tc>
      </w:tr>
      <w:tr w:rsidR="00C11B1F" w:rsidRPr="007D41BF" w:rsidDel="002A3ECC" w14:paraId="25F69974" w14:textId="77777777" w:rsidTr="00C75102">
        <w:trPr>
          <w:trHeight w:val="488"/>
          <w:del w:id="1771" w:author="Helger" w:date="2017-06-13T16:30:00Z"/>
        </w:trPr>
        <w:tc>
          <w:tcPr>
            <w:tcW w:w="1668" w:type="dxa"/>
            <w:vMerge/>
            <w:shd w:val="clear" w:color="auto" w:fill="auto"/>
            <w:noWrap/>
          </w:tcPr>
          <w:p w14:paraId="0282757E" w14:textId="77777777" w:rsidR="005F0923" w:rsidRPr="007D41BF" w:rsidDel="002A3ECC" w:rsidRDefault="005F0923">
            <w:pPr>
              <w:spacing w:afterLines="60" w:after="144"/>
              <w:rPr>
                <w:del w:id="1772" w:author="Helger" w:date="2017-06-13T16:30:00Z"/>
                <w:color w:val="000000"/>
                <w:sz w:val="20"/>
                <w:szCs w:val="16"/>
                <w:lang w:val="fr-FR" w:eastAsia="en-GB"/>
              </w:rPr>
            </w:pPr>
          </w:p>
        </w:tc>
        <w:tc>
          <w:tcPr>
            <w:tcW w:w="850" w:type="dxa"/>
            <w:shd w:val="clear" w:color="auto" w:fill="D9D9D9"/>
          </w:tcPr>
          <w:p w14:paraId="61E21E7D" w14:textId="77777777" w:rsidR="005F0923" w:rsidRPr="007D41BF" w:rsidDel="002A3ECC" w:rsidRDefault="005F0923" w:rsidP="00EB1F2B">
            <w:pPr>
              <w:rPr>
                <w:del w:id="1773" w:author="Helger" w:date="2017-06-13T16:30:00Z"/>
                <w:sz w:val="20"/>
              </w:rPr>
            </w:pPr>
          </w:p>
        </w:tc>
        <w:tc>
          <w:tcPr>
            <w:tcW w:w="8930" w:type="dxa"/>
            <w:shd w:val="clear" w:color="auto" w:fill="D9D9D9"/>
            <w:noWrap/>
          </w:tcPr>
          <w:p w14:paraId="3AB898B3" w14:textId="77777777" w:rsidR="005F0923" w:rsidRPr="007D41BF" w:rsidDel="002A3ECC" w:rsidRDefault="005F0923" w:rsidP="00EB1F2B">
            <w:pPr>
              <w:rPr>
                <w:del w:id="1774" w:author="Helger" w:date="2017-06-13T16:30:00Z"/>
                <w:sz w:val="20"/>
              </w:rPr>
            </w:pPr>
            <w:del w:id="1775" w:author="Helger" w:date="2017-06-13T16:30:00Z">
              <w:r w:rsidRPr="007D41BF" w:rsidDel="002A3ECC">
                <w:rPr>
                  <w:sz w:val="20"/>
                </w:rPr>
                <w:delText>urn:oasis:names:specification:ubl:schema:xsd:ApplicationResponse-2::ApplicationResponse## urn:www.cenbii.eu:transaction:biicoretrdm057:ver1.0:#urn:www.peppol.eu:bis:peppol1a:ver1.0::2.0</w:delText>
              </w:r>
            </w:del>
          </w:p>
        </w:tc>
        <w:tc>
          <w:tcPr>
            <w:tcW w:w="2410" w:type="dxa"/>
            <w:shd w:val="clear" w:color="auto" w:fill="D9D9D9"/>
          </w:tcPr>
          <w:p w14:paraId="56C6DC19" w14:textId="77777777" w:rsidR="005F0923" w:rsidRPr="007D41BF" w:rsidDel="002A3ECC" w:rsidRDefault="005F0923" w:rsidP="00C325C1">
            <w:pPr>
              <w:spacing w:afterLines="60" w:after="144"/>
              <w:rPr>
                <w:del w:id="1776" w:author="Helger" w:date="2017-06-13T16:30:00Z"/>
                <w:color w:val="000000"/>
                <w:sz w:val="20"/>
                <w:szCs w:val="20"/>
                <w:highlight w:val="yellow"/>
                <w:lang w:val="fr-FR" w:eastAsia="en-GB"/>
              </w:rPr>
            </w:pPr>
            <w:del w:id="1777" w:author="Helger" w:date="2017-06-13T16:30:00Z">
              <w:r w:rsidRPr="007D41BF" w:rsidDel="002A3ECC">
                <w:rPr>
                  <w:bCs/>
                  <w:sz w:val="20"/>
                  <w:szCs w:val="20"/>
                  <w:lang w:val="en-US" w:bidi="ne-NP"/>
                </w:rPr>
                <w:delText>See [PEPPOL_PostAward]</w:delText>
              </w:r>
            </w:del>
          </w:p>
        </w:tc>
      </w:tr>
      <w:tr w:rsidR="00C11B1F" w:rsidRPr="007D41BF" w:rsidDel="002A3ECC" w14:paraId="5035D706" w14:textId="77777777" w:rsidTr="00C75102">
        <w:trPr>
          <w:trHeight w:val="487"/>
          <w:del w:id="1778" w:author="Helger" w:date="2017-06-13T16:30:00Z"/>
        </w:trPr>
        <w:tc>
          <w:tcPr>
            <w:tcW w:w="1668" w:type="dxa"/>
            <w:vMerge/>
            <w:shd w:val="clear" w:color="auto" w:fill="D8D8D8"/>
            <w:noWrap/>
          </w:tcPr>
          <w:p w14:paraId="0069BFFA" w14:textId="77777777" w:rsidR="005F0923" w:rsidRPr="007D41BF" w:rsidDel="002A3ECC" w:rsidRDefault="005F0923">
            <w:pPr>
              <w:spacing w:afterLines="60" w:after="144"/>
              <w:rPr>
                <w:del w:id="1779" w:author="Helger" w:date="2017-06-13T16:30:00Z"/>
                <w:color w:val="000000"/>
                <w:sz w:val="20"/>
                <w:szCs w:val="16"/>
                <w:lang w:val="fr-FR" w:eastAsia="en-GB"/>
              </w:rPr>
            </w:pPr>
          </w:p>
        </w:tc>
        <w:tc>
          <w:tcPr>
            <w:tcW w:w="850" w:type="dxa"/>
            <w:shd w:val="clear" w:color="auto" w:fill="D9D9D9"/>
          </w:tcPr>
          <w:p w14:paraId="73F67C36" w14:textId="77777777" w:rsidR="005F0923" w:rsidRPr="007D41BF" w:rsidDel="002A3ECC" w:rsidRDefault="005F0923" w:rsidP="00EB1F2B">
            <w:pPr>
              <w:rPr>
                <w:del w:id="1780" w:author="Helger" w:date="2017-06-13T16:30:00Z"/>
                <w:sz w:val="20"/>
              </w:rPr>
            </w:pPr>
          </w:p>
        </w:tc>
        <w:tc>
          <w:tcPr>
            <w:tcW w:w="8930" w:type="dxa"/>
            <w:shd w:val="clear" w:color="auto" w:fill="D9D9D9"/>
            <w:noWrap/>
          </w:tcPr>
          <w:p w14:paraId="52080BC5" w14:textId="77777777" w:rsidR="005F0923" w:rsidRPr="007D41BF" w:rsidDel="002A3ECC" w:rsidRDefault="005F0923" w:rsidP="00EB1F2B">
            <w:pPr>
              <w:rPr>
                <w:del w:id="1781" w:author="Helger" w:date="2017-06-13T16:30:00Z"/>
                <w:sz w:val="20"/>
              </w:rPr>
            </w:pPr>
            <w:del w:id="1782" w:author="Helger" w:date="2017-06-13T16:30:00Z">
              <w:r w:rsidRPr="007D41BF" w:rsidDel="002A3ECC">
                <w:rPr>
                  <w:sz w:val="20"/>
                </w:rPr>
                <w:delText>urn:oasis:names:specification:ubl:schema:xsd:ApplicationResponse-2::ApplicationResponse## urn:www.cenbii.eu:transaction:biicoretrdm058:ver1.0:#urn:www.peppol.eu:bis:peppol1a:ver1.0::2.0</w:delText>
              </w:r>
            </w:del>
          </w:p>
        </w:tc>
        <w:tc>
          <w:tcPr>
            <w:tcW w:w="2410" w:type="dxa"/>
            <w:shd w:val="clear" w:color="auto" w:fill="D9D9D9"/>
          </w:tcPr>
          <w:p w14:paraId="19B858DD" w14:textId="77777777" w:rsidR="005F0923" w:rsidRPr="007D41BF" w:rsidDel="002A3ECC" w:rsidRDefault="005F0923" w:rsidP="00C325C1">
            <w:pPr>
              <w:spacing w:afterLines="60" w:after="144"/>
              <w:rPr>
                <w:del w:id="1783" w:author="Helger" w:date="2017-06-13T16:30:00Z"/>
                <w:color w:val="000000"/>
                <w:sz w:val="20"/>
                <w:szCs w:val="20"/>
                <w:highlight w:val="yellow"/>
                <w:lang w:val="fr-FR" w:eastAsia="en-GB"/>
              </w:rPr>
            </w:pPr>
            <w:del w:id="1784" w:author="Helger" w:date="2017-06-13T16:30:00Z">
              <w:r w:rsidRPr="007D41BF" w:rsidDel="002A3ECC">
                <w:rPr>
                  <w:bCs/>
                  <w:sz w:val="20"/>
                  <w:szCs w:val="20"/>
                  <w:lang w:val="en-US" w:bidi="ne-NP"/>
                </w:rPr>
                <w:delText>See [PEPPOL_PostAward]</w:delText>
              </w:r>
            </w:del>
          </w:p>
        </w:tc>
      </w:tr>
      <w:tr w:rsidR="00EC7B87" w:rsidRPr="002F08C0" w:rsidDel="002A3ECC" w14:paraId="539134F9" w14:textId="77777777" w:rsidTr="00C75102">
        <w:trPr>
          <w:del w:id="1785" w:author="Helger" w:date="2017-06-13T16:30:00Z"/>
        </w:trPr>
        <w:tc>
          <w:tcPr>
            <w:tcW w:w="1668" w:type="dxa"/>
            <w:shd w:val="clear" w:color="auto" w:fill="D9D9D9"/>
            <w:noWrap/>
          </w:tcPr>
          <w:p w14:paraId="3C86D89F" w14:textId="77777777" w:rsidR="00EC7B87" w:rsidRPr="007D41BF" w:rsidDel="002A3ECC" w:rsidRDefault="00EC7B87" w:rsidP="00DA779F">
            <w:pPr>
              <w:rPr>
                <w:del w:id="1786" w:author="Helger" w:date="2017-06-13T16:30:00Z"/>
                <w:sz w:val="20"/>
              </w:rPr>
            </w:pPr>
            <w:del w:id="1787" w:author="Helger" w:date="2017-06-13T16:30:00Z">
              <w:r w:rsidRPr="007D41BF" w:rsidDel="002A3ECC">
                <w:rPr>
                  <w:sz w:val="20"/>
                </w:rPr>
                <w:delText>PEPPOL Catalogue profile</w:delText>
              </w:r>
            </w:del>
          </w:p>
        </w:tc>
        <w:tc>
          <w:tcPr>
            <w:tcW w:w="850" w:type="dxa"/>
            <w:shd w:val="clear" w:color="auto" w:fill="D9D9D9"/>
          </w:tcPr>
          <w:p w14:paraId="1C3124A1" w14:textId="77777777" w:rsidR="00EC7B87" w:rsidRPr="007D41BF" w:rsidDel="002A3ECC" w:rsidRDefault="00EC7B87" w:rsidP="00EC7B87">
            <w:pPr>
              <w:rPr>
                <w:del w:id="1788" w:author="Helger" w:date="2017-06-13T16:30:00Z"/>
                <w:sz w:val="20"/>
              </w:rPr>
            </w:pPr>
            <w:del w:id="1789" w:author="Helger" w:date="2017-06-13T16:30:00Z">
              <w:r w:rsidDel="002A3ECC">
                <w:rPr>
                  <w:sz w:val="20"/>
                </w:rPr>
                <w:delText>4</w:delText>
              </w:r>
            </w:del>
          </w:p>
        </w:tc>
        <w:tc>
          <w:tcPr>
            <w:tcW w:w="8930" w:type="dxa"/>
            <w:shd w:val="clear" w:color="auto" w:fill="D9D9D9"/>
            <w:noWrap/>
          </w:tcPr>
          <w:p w14:paraId="2456F84D" w14:textId="77777777" w:rsidR="00EC7B87" w:rsidRPr="007D41BF" w:rsidDel="002A3ECC" w:rsidRDefault="00EC7B87" w:rsidP="00EB1F2B">
            <w:pPr>
              <w:rPr>
                <w:del w:id="1790" w:author="Helger" w:date="2017-06-13T16:30:00Z"/>
                <w:sz w:val="20"/>
              </w:rPr>
            </w:pPr>
            <w:del w:id="1791" w:author="Helger" w:date="2017-06-13T16:30:00Z">
              <w:r w:rsidRPr="007D41BF" w:rsidDel="002A3ECC">
                <w:rPr>
                  <w:sz w:val="20"/>
                </w:rPr>
                <w:delText>urn:oasis:names:specification:ubl:schema:xsd:Catalogue-2::Catalogue## urn:www.cenbii.eu:transaction:bii</w:delText>
              </w:r>
              <w:r w:rsidDel="002A3ECC">
                <w:rPr>
                  <w:sz w:val="20"/>
                </w:rPr>
                <w:delText>trns</w:delText>
              </w:r>
              <w:r w:rsidRPr="007D41BF" w:rsidDel="002A3ECC">
                <w:rPr>
                  <w:sz w:val="20"/>
                </w:rPr>
                <w:delText>019:ver</w:delText>
              </w:r>
              <w:r w:rsidDel="002A3ECC">
                <w:rPr>
                  <w:sz w:val="20"/>
                </w:rPr>
                <w:delText>2</w:delText>
              </w:r>
              <w:r w:rsidRPr="007D41BF" w:rsidDel="002A3ECC">
                <w:rPr>
                  <w:sz w:val="20"/>
                </w:rPr>
                <w:delText>.0:</w:delText>
              </w:r>
              <w:r w:rsidDel="002A3ECC">
                <w:rPr>
                  <w:sz w:val="20"/>
                </w:rPr>
                <w:delText>extended:</w:delText>
              </w:r>
              <w:r w:rsidRPr="007D41BF" w:rsidDel="002A3ECC">
                <w:rPr>
                  <w:sz w:val="20"/>
                </w:rPr>
                <w:delText>urn:www.peppol.eu:bis:peppol1a:ver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D9D9D9"/>
          </w:tcPr>
          <w:p w14:paraId="37806436" w14:textId="77777777" w:rsidR="00EC7B87" w:rsidRPr="007D41BF" w:rsidDel="002A3ECC" w:rsidRDefault="00EC7B87" w:rsidP="00C325C1">
            <w:pPr>
              <w:spacing w:afterLines="60" w:after="144"/>
              <w:rPr>
                <w:del w:id="1792" w:author="Helger" w:date="2017-06-13T16:30:00Z"/>
                <w:bCs/>
                <w:sz w:val="20"/>
                <w:szCs w:val="20"/>
                <w:lang w:val="en-US" w:bidi="ne-NP"/>
              </w:rPr>
            </w:pPr>
            <w:del w:id="1793" w:author="Helger" w:date="2017-06-13T16:30:00Z">
              <w:r w:rsidRPr="007D41BF" w:rsidDel="002A3ECC">
                <w:rPr>
                  <w:bCs/>
                  <w:sz w:val="20"/>
                  <w:szCs w:val="20"/>
                  <w:lang w:val="en-US" w:bidi="ne-NP"/>
                </w:rPr>
                <w:delText>See [PEPPOL_PostAward]</w:delText>
              </w:r>
            </w:del>
          </w:p>
        </w:tc>
      </w:tr>
      <w:tr w:rsidR="00EC7B87" w:rsidRPr="002F08C0" w:rsidDel="002A3ECC" w14:paraId="1C7FAEE8" w14:textId="77777777" w:rsidTr="00C75102">
        <w:trPr>
          <w:del w:id="1794" w:author="Helger" w:date="2017-06-13T16:30:00Z"/>
        </w:trPr>
        <w:tc>
          <w:tcPr>
            <w:tcW w:w="1668" w:type="dxa"/>
            <w:shd w:val="clear" w:color="auto" w:fill="auto"/>
            <w:noWrap/>
          </w:tcPr>
          <w:p w14:paraId="04AA07A2" w14:textId="77777777" w:rsidR="00EC7B87" w:rsidRPr="007D41BF" w:rsidDel="002A3ECC" w:rsidRDefault="00EC7B87" w:rsidP="00DA779F">
            <w:pPr>
              <w:rPr>
                <w:del w:id="1795" w:author="Helger" w:date="2017-06-13T16:30:00Z"/>
                <w:sz w:val="20"/>
              </w:rPr>
            </w:pPr>
          </w:p>
        </w:tc>
        <w:tc>
          <w:tcPr>
            <w:tcW w:w="850" w:type="dxa"/>
          </w:tcPr>
          <w:p w14:paraId="09F376CB" w14:textId="77777777" w:rsidR="00EC7B87" w:rsidDel="002A3ECC" w:rsidRDefault="00EC7B87" w:rsidP="00EC7B87">
            <w:pPr>
              <w:rPr>
                <w:del w:id="1796" w:author="Helger" w:date="2017-06-13T16:30:00Z"/>
                <w:sz w:val="20"/>
              </w:rPr>
            </w:pPr>
          </w:p>
        </w:tc>
        <w:tc>
          <w:tcPr>
            <w:tcW w:w="8930" w:type="dxa"/>
            <w:shd w:val="clear" w:color="auto" w:fill="auto"/>
            <w:noWrap/>
          </w:tcPr>
          <w:p w14:paraId="5C211246" w14:textId="77777777" w:rsidR="00EC7B87" w:rsidRPr="007D41BF" w:rsidDel="002A3ECC" w:rsidRDefault="00EC7B87" w:rsidP="00AA2704">
            <w:pPr>
              <w:rPr>
                <w:del w:id="1797" w:author="Helger" w:date="2017-06-13T16:30:00Z"/>
                <w:sz w:val="20"/>
              </w:rPr>
            </w:pPr>
            <w:del w:id="1798" w:author="Helger" w:date="2017-06-13T16:30:00Z">
              <w:r w:rsidRPr="007D41BF" w:rsidDel="002A3ECC">
                <w:rPr>
                  <w:sz w:val="20"/>
                </w:rPr>
                <w:delText>urn:oasis:names:specification:ubl:schema:xsd:ApplicationResponse-2::ApplicationResponse## urn:www.cenbii.eu:transaction:bii</w:delText>
              </w:r>
              <w:r w:rsidDel="002A3ECC">
                <w:rPr>
                  <w:sz w:val="20"/>
                </w:rPr>
                <w:delText>trns</w:delText>
              </w:r>
              <w:r w:rsidRPr="007D41BF" w:rsidDel="002A3ECC">
                <w:rPr>
                  <w:sz w:val="20"/>
                </w:rPr>
                <w:delText>058:ver</w:delText>
              </w:r>
              <w:r w:rsidDel="002A3ECC">
                <w:rPr>
                  <w:sz w:val="20"/>
                </w:rPr>
                <w:delText>2</w:delText>
              </w:r>
              <w:r w:rsidRPr="007D41BF" w:rsidDel="002A3ECC">
                <w:rPr>
                  <w:sz w:val="20"/>
                </w:rPr>
                <w:delText>.0:</w:delText>
              </w:r>
              <w:r w:rsidR="00AA2704" w:rsidDel="002A3ECC">
                <w:rPr>
                  <w:sz w:val="20"/>
                </w:rPr>
                <w:delText>extended:</w:delText>
              </w:r>
              <w:r w:rsidRPr="007D41BF" w:rsidDel="002A3ECC">
                <w:rPr>
                  <w:sz w:val="20"/>
                </w:rPr>
                <w:delText>urn:www.peppol.eu:bis:peppol1a:ver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auto"/>
          </w:tcPr>
          <w:p w14:paraId="7BC70109" w14:textId="77777777" w:rsidR="00EC7B87" w:rsidRPr="007D41BF" w:rsidDel="002A3ECC" w:rsidRDefault="00EC7B87" w:rsidP="00C325C1">
            <w:pPr>
              <w:spacing w:afterLines="60" w:after="144"/>
              <w:rPr>
                <w:del w:id="1799" w:author="Helger" w:date="2017-06-13T16:30:00Z"/>
                <w:bCs/>
                <w:sz w:val="20"/>
                <w:szCs w:val="20"/>
                <w:lang w:val="en-US" w:bidi="ne-NP"/>
              </w:rPr>
            </w:pPr>
            <w:del w:id="1800" w:author="Helger" w:date="2017-06-13T16:30:00Z">
              <w:r w:rsidRPr="007D41BF" w:rsidDel="002A3ECC">
                <w:rPr>
                  <w:bCs/>
                  <w:sz w:val="20"/>
                  <w:szCs w:val="20"/>
                  <w:lang w:val="en-US" w:bidi="ne-NP"/>
                </w:rPr>
                <w:delText>See [PEPPOL_PostAward]</w:delText>
              </w:r>
            </w:del>
          </w:p>
        </w:tc>
      </w:tr>
      <w:tr w:rsidR="00EC7B87" w:rsidRPr="002F08C0" w:rsidDel="002A3ECC" w14:paraId="45C2E815" w14:textId="77777777" w:rsidTr="00C75102">
        <w:trPr>
          <w:del w:id="1801" w:author="Helger" w:date="2017-06-13T16:30:00Z"/>
        </w:trPr>
        <w:tc>
          <w:tcPr>
            <w:tcW w:w="1668" w:type="dxa"/>
            <w:shd w:val="clear" w:color="auto" w:fill="D9D9D9"/>
            <w:noWrap/>
          </w:tcPr>
          <w:p w14:paraId="6965BED7" w14:textId="77777777" w:rsidR="00EC7B87" w:rsidRPr="007D41BF" w:rsidDel="002A3ECC" w:rsidRDefault="00EC7B87" w:rsidP="00DA779F">
            <w:pPr>
              <w:rPr>
                <w:del w:id="1802" w:author="Helger" w:date="2017-06-13T16:30:00Z"/>
                <w:sz w:val="20"/>
              </w:rPr>
            </w:pPr>
            <w:del w:id="1803" w:author="Helger" w:date="2017-06-13T16:30:00Z">
              <w:r w:rsidRPr="007D41BF" w:rsidDel="002A3ECC">
                <w:rPr>
                  <w:sz w:val="20"/>
                </w:rPr>
                <w:delText>PEPPOL Order profile</w:delText>
              </w:r>
            </w:del>
          </w:p>
        </w:tc>
        <w:tc>
          <w:tcPr>
            <w:tcW w:w="850" w:type="dxa"/>
            <w:shd w:val="clear" w:color="auto" w:fill="D9D9D9"/>
          </w:tcPr>
          <w:p w14:paraId="7F571FA9" w14:textId="77777777" w:rsidR="00EC7B87" w:rsidRPr="007D41BF" w:rsidDel="002A3ECC" w:rsidRDefault="00EC7B87" w:rsidP="00EB1F2B">
            <w:pPr>
              <w:rPr>
                <w:del w:id="1804" w:author="Helger" w:date="2017-06-13T16:30:00Z"/>
                <w:sz w:val="20"/>
              </w:rPr>
            </w:pPr>
            <w:del w:id="1805" w:author="Helger" w:date="2017-06-13T16:30:00Z">
              <w:r w:rsidDel="002A3ECC">
                <w:rPr>
                  <w:sz w:val="20"/>
                </w:rPr>
                <w:delText>3</w:delText>
              </w:r>
            </w:del>
          </w:p>
        </w:tc>
        <w:tc>
          <w:tcPr>
            <w:tcW w:w="8930" w:type="dxa"/>
            <w:shd w:val="clear" w:color="auto" w:fill="D9D9D9"/>
            <w:noWrap/>
          </w:tcPr>
          <w:p w14:paraId="4C668344" w14:textId="77777777" w:rsidR="00EC7B87" w:rsidRPr="007D41BF" w:rsidDel="002A3ECC" w:rsidRDefault="00EC7B87" w:rsidP="00EB1F2B">
            <w:pPr>
              <w:rPr>
                <w:del w:id="1806" w:author="Helger" w:date="2017-06-13T16:30:00Z"/>
                <w:sz w:val="20"/>
              </w:rPr>
            </w:pPr>
            <w:del w:id="1807" w:author="Helger" w:date="2017-06-13T16:30:00Z">
              <w:r w:rsidRPr="007D41BF" w:rsidDel="002A3ECC">
                <w:rPr>
                  <w:sz w:val="20"/>
                </w:rPr>
                <w:delText>urn:oasis:names:specification:ubl:schema:xsd:Order-2::Order## urn:www.cenbii.eu:transaction:biicoretrdm001:ver1.0:#urn:www.peppol.eu:bis:peppol3a:ver1.0::2.0</w:delText>
              </w:r>
            </w:del>
          </w:p>
        </w:tc>
        <w:tc>
          <w:tcPr>
            <w:tcW w:w="2410" w:type="dxa"/>
            <w:shd w:val="clear" w:color="auto" w:fill="D9D9D9"/>
          </w:tcPr>
          <w:p w14:paraId="13C69EB3" w14:textId="77777777" w:rsidR="00EC7B87" w:rsidRPr="007D41BF" w:rsidDel="002A3ECC" w:rsidRDefault="00EC7B87" w:rsidP="00C325C1">
            <w:pPr>
              <w:spacing w:afterLines="60" w:after="144"/>
              <w:rPr>
                <w:del w:id="1808" w:author="Helger" w:date="2017-06-13T16:30:00Z"/>
                <w:color w:val="000000"/>
                <w:sz w:val="20"/>
                <w:szCs w:val="20"/>
                <w:highlight w:val="yellow"/>
                <w:lang w:eastAsia="en-GB"/>
              </w:rPr>
            </w:pPr>
            <w:del w:id="1809" w:author="Helger" w:date="2017-06-13T16:30:00Z">
              <w:r w:rsidRPr="007D41BF" w:rsidDel="002A3ECC">
                <w:rPr>
                  <w:bCs/>
                  <w:sz w:val="20"/>
                  <w:szCs w:val="20"/>
                  <w:lang w:val="en-US" w:bidi="ne-NP"/>
                </w:rPr>
                <w:delText>See [PEPPOL_PostAward]</w:delText>
              </w:r>
            </w:del>
          </w:p>
        </w:tc>
      </w:tr>
      <w:tr w:rsidR="00EC7B87" w:rsidRPr="002F08C0" w:rsidDel="002A3ECC" w14:paraId="699C38F3" w14:textId="77777777" w:rsidTr="00C75102">
        <w:trPr>
          <w:trHeight w:val="300"/>
          <w:del w:id="1810" w:author="Helger" w:date="2017-06-13T16:30:00Z"/>
        </w:trPr>
        <w:tc>
          <w:tcPr>
            <w:tcW w:w="1668" w:type="dxa"/>
            <w:shd w:val="clear" w:color="auto" w:fill="FFFFFF"/>
            <w:noWrap/>
          </w:tcPr>
          <w:p w14:paraId="614E4A2A" w14:textId="77777777" w:rsidR="00EC7B87" w:rsidRPr="007D41BF" w:rsidDel="002A3ECC" w:rsidRDefault="00EC7B87" w:rsidP="00DA779F">
            <w:pPr>
              <w:rPr>
                <w:del w:id="1811" w:author="Helger" w:date="2017-06-13T16:30:00Z"/>
                <w:sz w:val="20"/>
              </w:rPr>
            </w:pPr>
            <w:del w:id="1812" w:author="Helger" w:date="2017-06-13T16:30:00Z">
              <w:r w:rsidRPr="007D41BF" w:rsidDel="002A3ECC">
                <w:rPr>
                  <w:sz w:val="20"/>
                </w:rPr>
                <w:delText>PEPPOL Order profile</w:delText>
              </w:r>
            </w:del>
          </w:p>
        </w:tc>
        <w:tc>
          <w:tcPr>
            <w:tcW w:w="850" w:type="dxa"/>
            <w:shd w:val="clear" w:color="auto" w:fill="FFFFFF"/>
          </w:tcPr>
          <w:p w14:paraId="1380139D" w14:textId="77777777" w:rsidR="00EC7B87" w:rsidRPr="007D41BF" w:rsidDel="002A3ECC" w:rsidRDefault="00EC7B87" w:rsidP="00EB1F2B">
            <w:pPr>
              <w:rPr>
                <w:del w:id="1813" w:author="Helger" w:date="2017-06-13T16:30:00Z"/>
                <w:sz w:val="20"/>
              </w:rPr>
            </w:pPr>
            <w:del w:id="1814" w:author="Helger" w:date="2017-06-13T16:30:00Z">
              <w:r w:rsidDel="002A3ECC">
                <w:rPr>
                  <w:sz w:val="20"/>
                </w:rPr>
                <w:delText>4</w:delText>
              </w:r>
            </w:del>
          </w:p>
        </w:tc>
        <w:tc>
          <w:tcPr>
            <w:tcW w:w="8930" w:type="dxa"/>
            <w:shd w:val="clear" w:color="auto" w:fill="FFFFFF"/>
            <w:noWrap/>
          </w:tcPr>
          <w:p w14:paraId="337D2628" w14:textId="77777777" w:rsidR="00EC7B87" w:rsidRPr="007D41BF" w:rsidDel="002A3ECC" w:rsidRDefault="00EC7B87" w:rsidP="005F3129">
            <w:pPr>
              <w:rPr>
                <w:del w:id="1815" w:author="Helger" w:date="2017-06-13T16:30:00Z"/>
                <w:sz w:val="20"/>
              </w:rPr>
            </w:pPr>
            <w:del w:id="1816" w:author="Helger" w:date="2017-06-13T16:30:00Z">
              <w:r w:rsidRPr="007D41BF" w:rsidDel="002A3ECC">
                <w:rPr>
                  <w:sz w:val="20"/>
                </w:rPr>
                <w:delText>urn:oasis:names:specification:ubl:schema:xsd:Order-2::Order## urn:www.cenbii.eu:transaction:bii</w:delText>
              </w:r>
              <w:r w:rsidDel="002A3ECC">
                <w:rPr>
                  <w:sz w:val="20"/>
                </w:rPr>
                <w:delText>trns</w:delText>
              </w:r>
              <w:r w:rsidRPr="007D41BF" w:rsidDel="002A3ECC">
                <w:rPr>
                  <w:sz w:val="20"/>
                </w:rPr>
                <w:delText>001:ver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urn:www.peppol.eu:bis:peppol3a:ver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14:paraId="632DA83E" w14:textId="77777777" w:rsidR="00EC7B87" w:rsidRPr="007D41BF" w:rsidDel="002A3ECC" w:rsidRDefault="00EC7B87" w:rsidP="00C325C1">
            <w:pPr>
              <w:spacing w:afterLines="60" w:after="144"/>
              <w:rPr>
                <w:del w:id="1817" w:author="Helger" w:date="2017-06-13T16:30:00Z"/>
                <w:bCs/>
                <w:sz w:val="20"/>
                <w:szCs w:val="20"/>
                <w:lang w:val="en-US" w:bidi="ne-NP"/>
              </w:rPr>
            </w:pPr>
            <w:del w:id="1818" w:author="Helger" w:date="2017-06-13T16:30:00Z">
              <w:r w:rsidRPr="007D41BF" w:rsidDel="002A3ECC">
                <w:rPr>
                  <w:bCs/>
                  <w:sz w:val="20"/>
                  <w:szCs w:val="20"/>
                  <w:lang w:val="en-US" w:bidi="ne-NP"/>
                </w:rPr>
                <w:delText>See [PEPPOL_PostAward]</w:delText>
              </w:r>
            </w:del>
          </w:p>
        </w:tc>
      </w:tr>
      <w:tr w:rsidR="00EC7B87" w:rsidRPr="002F08C0" w:rsidDel="002A3ECC" w14:paraId="1AD73B76" w14:textId="77777777" w:rsidTr="00C75102">
        <w:trPr>
          <w:trHeight w:val="300"/>
          <w:del w:id="1819" w:author="Helger" w:date="2017-06-13T16:30:00Z"/>
        </w:trPr>
        <w:tc>
          <w:tcPr>
            <w:tcW w:w="1668" w:type="dxa"/>
            <w:shd w:val="clear" w:color="auto" w:fill="D8D8D8"/>
            <w:noWrap/>
          </w:tcPr>
          <w:p w14:paraId="2941A7BB" w14:textId="77777777" w:rsidR="00EC7B87" w:rsidRPr="007D41BF" w:rsidDel="002A3ECC" w:rsidRDefault="00EC7B87" w:rsidP="00DA779F">
            <w:pPr>
              <w:rPr>
                <w:del w:id="1820" w:author="Helger" w:date="2017-06-13T16:30:00Z"/>
                <w:sz w:val="20"/>
              </w:rPr>
            </w:pPr>
            <w:del w:id="1821" w:author="Helger" w:date="2017-06-13T16:30:00Z">
              <w:r w:rsidRPr="007D41BF" w:rsidDel="002A3ECC">
                <w:rPr>
                  <w:sz w:val="20"/>
                </w:rPr>
                <w:delText>PEPPOL Invoice profile</w:delText>
              </w:r>
            </w:del>
          </w:p>
        </w:tc>
        <w:tc>
          <w:tcPr>
            <w:tcW w:w="850" w:type="dxa"/>
            <w:shd w:val="clear" w:color="auto" w:fill="D8D8D8"/>
          </w:tcPr>
          <w:p w14:paraId="56CC8886" w14:textId="77777777" w:rsidR="00EC7B87" w:rsidRPr="007D41BF" w:rsidDel="002A3ECC" w:rsidRDefault="00EC7B87" w:rsidP="00EB1F2B">
            <w:pPr>
              <w:rPr>
                <w:del w:id="1822" w:author="Helger" w:date="2017-06-13T16:30:00Z"/>
                <w:sz w:val="20"/>
              </w:rPr>
            </w:pPr>
            <w:del w:id="1823" w:author="Helger" w:date="2017-06-13T16:30:00Z">
              <w:r w:rsidDel="002A3ECC">
                <w:rPr>
                  <w:sz w:val="20"/>
                </w:rPr>
                <w:delText>3</w:delText>
              </w:r>
            </w:del>
          </w:p>
        </w:tc>
        <w:tc>
          <w:tcPr>
            <w:tcW w:w="8930" w:type="dxa"/>
            <w:shd w:val="clear" w:color="auto" w:fill="D8D8D8"/>
            <w:noWrap/>
          </w:tcPr>
          <w:p w14:paraId="7F9E637A" w14:textId="77777777" w:rsidR="00EC7B87" w:rsidRPr="007D41BF" w:rsidDel="002A3ECC" w:rsidRDefault="00EC7B87" w:rsidP="00EB1F2B">
            <w:pPr>
              <w:rPr>
                <w:del w:id="1824" w:author="Helger" w:date="2017-06-13T16:30:00Z"/>
                <w:sz w:val="20"/>
              </w:rPr>
            </w:pPr>
            <w:del w:id="1825" w:author="Helger" w:date="2017-06-13T16:30:00Z">
              <w:r w:rsidRPr="007D41BF" w:rsidDel="002A3ECC">
                <w:rPr>
                  <w:sz w:val="20"/>
                </w:rPr>
                <w:delText>urn:oasis:names:specification:ubl:schema:xsd:Invoice-2::Invoice## urn:www.cenbii.eu:transaction:biicoretrdm010:ver1.0:#urn:www.peppol.eu:bis:peppol4a:ver1.0::2.0</w:delText>
              </w:r>
            </w:del>
          </w:p>
        </w:tc>
        <w:tc>
          <w:tcPr>
            <w:tcW w:w="2410" w:type="dxa"/>
            <w:shd w:val="clear" w:color="auto" w:fill="D8D8D8"/>
          </w:tcPr>
          <w:p w14:paraId="7A5B479D" w14:textId="77777777" w:rsidR="00EC7B87" w:rsidRPr="007D41BF" w:rsidDel="002A3ECC" w:rsidRDefault="00EC7B87" w:rsidP="00C325C1">
            <w:pPr>
              <w:spacing w:afterLines="60" w:after="144"/>
              <w:rPr>
                <w:del w:id="1826" w:author="Helger" w:date="2017-06-13T16:30:00Z"/>
                <w:color w:val="000000"/>
                <w:sz w:val="20"/>
                <w:szCs w:val="20"/>
                <w:highlight w:val="yellow"/>
                <w:lang w:eastAsia="en-GB"/>
              </w:rPr>
            </w:pPr>
            <w:del w:id="1827" w:author="Helger" w:date="2017-06-13T16:30:00Z">
              <w:r w:rsidRPr="007D41BF" w:rsidDel="002A3ECC">
                <w:rPr>
                  <w:bCs/>
                  <w:sz w:val="20"/>
                  <w:szCs w:val="20"/>
                  <w:lang w:val="en-US" w:bidi="ne-NP"/>
                </w:rPr>
                <w:delText>See [PEPPOL_PostAward]</w:delText>
              </w:r>
            </w:del>
          </w:p>
        </w:tc>
      </w:tr>
      <w:tr w:rsidR="00EC7B87" w:rsidRPr="002F08C0" w:rsidDel="002A3ECC" w14:paraId="46C22729" w14:textId="77777777" w:rsidTr="00C75102">
        <w:trPr>
          <w:trHeight w:val="300"/>
          <w:del w:id="1828" w:author="Helger" w:date="2017-06-13T16:30:00Z"/>
        </w:trPr>
        <w:tc>
          <w:tcPr>
            <w:tcW w:w="1668" w:type="dxa"/>
            <w:shd w:val="clear" w:color="auto" w:fill="FFFFFF"/>
            <w:noWrap/>
          </w:tcPr>
          <w:p w14:paraId="4E10E739" w14:textId="77777777" w:rsidR="00EC7B87" w:rsidRPr="007D41BF" w:rsidDel="002A3ECC" w:rsidRDefault="00EC7B87" w:rsidP="00DA779F">
            <w:pPr>
              <w:rPr>
                <w:del w:id="1829" w:author="Helger" w:date="2017-06-13T16:30:00Z"/>
                <w:sz w:val="20"/>
              </w:rPr>
            </w:pPr>
            <w:del w:id="1830" w:author="Helger" w:date="2017-06-13T16:30:00Z">
              <w:r w:rsidRPr="007D41BF" w:rsidDel="002A3ECC">
                <w:rPr>
                  <w:sz w:val="20"/>
                </w:rPr>
                <w:delText>PEPPOL Invoice profile</w:delText>
              </w:r>
            </w:del>
          </w:p>
        </w:tc>
        <w:tc>
          <w:tcPr>
            <w:tcW w:w="850" w:type="dxa"/>
            <w:shd w:val="clear" w:color="auto" w:fill="FFFFFF"/>
          </w:tcPr>
          <w:p w14:paraId="798348E0" w14:textId="77777777" w:rsidR="00EC7B87" w:rsidRPr="007D41BF" w:rsidDel="002A3ECC" w:rsidRDefault="00EC7B87" w:rsidP="00EB1F2B">
            <w:pPr>
              <w:rPr>
                <w:del w:id="1831" w:author="Helger" w:date="2017-06-13T16:30:00Z"/>
                <w:sz w:val="20"/>
              </w:rPr>
            </w:pPr>
            <w:del w:id="1832" w:author="Helger" w:date="2017-06-13T16:30:00Z">
              <w:r w:rsidDel="002A3ECC">
                <w:rPr>
                  <w:sz w:val="20"/>
                </w:rPr>
                <w:delText>4</w:delText>
              </w:r>
            </w:del>
          </w:p>
        </w:tc>
        <w:tc>
          <w:tcPr>
            <w:tcW w:w="8930" w:type="dxa"/>
            <w:shd w:val="clear" w:color="auto" w:fill="FFFFFF"/>
            <w:noWrap/>
          </w:tcPr>
          <w:p w14:paraId="3C8FAB0B" w14:textId="77777777" w:rsidR="00EC7B87" w:rsidRPr="007D41BF" w:rsidDel="002A3ECC" w:rsidRDefault="00EC7B87" w:rsidP="005F3129">
            <w:pPr>
              <w:rPr>
                <w:del w:id="1833" w:author="Helger" w:date="2017-06-13T16:30:00Z"/>
                <w:sz w:val="20"/>
              </w:rPr>
            </w:pPr>
            <w:del w:id="1834" w:author="Helger" w:date="2017-06-13T16:30:00Z">
              <w:r w:rsidRPr="007D41BF" w:rsidDel="002A3ECC">
                <w:rPr>
                  <w:sz w:val="20"/>
                </w:rPr>
                <w:delText>urn:oasis:names:specification:ubl:schema:xsd:Invoice-2::Invoice## urn:www.cenbii.eu:transaction:bii</w:delText>
              </w:r>
              <w:r w:rsidDel="002A3ECC">
                <w:rPr>
                  <w:sz w:val="20"/>
                </w:rPr>
                <w:delText>trns</w:delText>
              </w:r>
              <w:r w:rsidRPr="007D41BF" w:rsidDel="002A3ECC">
                <w:rPr>
                  <w:sz w:val="20"/>
                </w:rPr>
                <w:delText>010:ver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urn:www.peppol.eu:bis:peppol4a:ver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14:paraId="6EA18D99" w14:textId="77777777" w:rsidR="00EC7B87" w:rsidRPr="007D41BF" w:rsidDel="002A3ECC" w:rsidRDefault="00EC7B87" w:rsidP="00C325C1">
            <w:pPr>
              <w:spacing w:afterLines="60" w:after="144"/>
              <w:rPr>
                <w:del w:id="1835" w:author="Helger" w:date="2017-06-13T16:30:00Z"/>
                <w:bCs/>
                <w:sz w:val="20"/>
                <w:szCs w:val="20"/>
                <w:lang w:val="en-US" w:bidi="ne-NP"/>
              </w:rPr>
            </w:pPr>
            <w:del w:id="1836" w:author="Helger" w:date="2017-06-13T16:30:00Z">
              <w:r w:rsidRPr="007D41BF" w:rsidDel="002A3ECC">
                <w:rPr>
                  <w:bCs/>
                  <w:sz w:val="20"/>
                  <w:szCs w:val="20"/>
                  <w:lang w:val="en-US" w:bidi="ne-NP"/>
                </w:rPr>
                <w:delText>See [PEPPOL_PostAward]</w:delText>
              </w:r>
            </w:del>
          </w:p>
        </w:tc>
      </w:tr>
      <w:tr w:rsidR="00EC7B87" w:rsidRPr="002F08C0" w:rsidDel="002A3ECC" w14:paraId="4332C79E" w14:textId="77777777" w:rsidTr="00C75102">
        <w:trPr>
          <w:trHeight w:val="130"/>
          <w:del w:id="1837" w:author="Helger" w:date="2017-06-13T16:30:00Z"/>
        </w:trPr>
        <w:tc>
          <w:tcPr>
            <w:tcW w:w="1668" w:type="dxa"/>
            <w:vMerge w:val="restart"/>
            <w:shd w:val="clear" w:color="auto" w:fill="D9D9D9"/>
            <w:noWrap/>
          </w:tcPr>
          <w:p w14:paraId="21651E0C" w14:textId="77777777" w:rsidR="00EC7B87" w:rsidRPr="007D41BF" w:rsidDel="002A3ECC" w:rsidRDefault="00EC7B87" w:rsidP="00DA779F">
            <w:pPr>
              <w:rPr>
                <w:del w:id="1838" w:author="Helger" w:date="2017-06-13T16:30:00Z"/>
                <w:sz w:val="20"/>
              </w:rPr>
            </w:pPr>
            <w:del w:id="1839" w:author="Helger" w:date="2017-06-13T16:30:00Z">
              <w:r w:rsidRPr="007D41BF" w:rsidDel="002A3ECC">
                <w:rPr>
                  <w:sz w:val="20"/>
                </w:rPr>
                <w:delText>PEPPOL Billing profile</w:delText>
              </w:r>
            </w:del>
          </w:p>
        </w:tc>
        <w:tc>
          <w:tcPr>
            <w:tcW w:w="850" w:type="dxa"/>
            <w:shd w:val="clear" w:color="auto" w:fill="D9D9D9"/>
          </w:tcPr>
          <w:p w14:paraId="3F3E7725" w14:textId="77777777" w:rsidR="00EC7B87" w:rsidRPr="007D41BF" w:rsidDel="002A3ECC" w:rsidRDefault="00EC7B87" w:rsidP="00EB1F2B">
            <w:pPr>
              <w:rPr>
                <w:del w:id="1840" w:author="Helger" w:date="2017-06-13T16:30:00Z"/>
                <w:sz w:val="20"/>
              </w:rPr>
            </w:pPr>
            <w:del w:id="1841" w:author="Helger" w:date="2017-06-13T16:30:00Z">
              <w:r w:rsidDel="002A3ECC">
                <w:rPr>
                  <w:sz w:val="20"/>
                </w:rPr>
                <w:delText>3</w:delText>
              </w:r>
            </w:del>
          </w:p>
        </w:tc>
        <w:tc>
          <w:tcPr>
            <w:tcW w:w="8930" w:type="dxa"/>
            <w:shd w:val="clear" w:color="auto" w:fill="D9D9D9"/>
            <w:noWrap/>
          </w:tcPr>
          <w:p w14:paraId="5A6D968A" w14:textId="77777777" w:rsidR="00EC7B87" w:rsidRPr="007D41BF" w:rsidDel="002A3ECC" w:rsidRDefault="00EC7B87" w:rsidP="00EB1F2B">
            <w:pPr>
              <w:rPr>
                <w:del w:id="1842" w:author="Helger" w:date="2017-06-13T16:30:00Z"/>
                <w:sz w:val="20"/>
              </w:rPr>
            </w:pPr>
            <w:del w:id="1843" w:author="Helger" w:date="2017-06-13T16:30:00Z">
              <w:r w:rsidRPr="007D41BF" w:rsidDel="002A3ECC">
                <w:rPr>
                  <w:sz w:val="20"/>
                </w:rPr>
                <w:delText>urn:oasis:names:specification:ubl:schema:xsd:Invoice-2::Invoice## urn:www.cenbii.eu:transaction:biicoretrdm010:ver1.0:#urn:www.peppol.eu:bis:peppol5a:ver1.0::2.0</w:delText>
              </w:r>
            </w:del>
          </w:p>
        </w:tc>
        <w:tc>
          <w:tcPr>
            <w:tcW w:w="2410" w:type="dxa"/>
            <w:shd w:val="clear" w:color="auto" w:fill="D9D9D9"/>
          </w:tcPr>
          <w:p w14:paraId="39350CA4" w14:textId="77777777" w:rsidR="00EC7B87" w:rsidRPr="007D41BF" w:rsidDel="002A3ECC" w:rsidRDefault="00EC7B87" w:rsidP="00DA779F">
            <w:pPr>
              <w:rPr>
                <w:del w:id="1844" w:author="Helger" w:date="2017-06-13T16:30:00Z"/>
                <w:sz w:val="20"/>
              </w:rPr>
            </w:pPr>
            <w:del w:id="1845" w:author="Helger" w:date="2017-06-13T16:30:00Z">
              <w:r w:rsidRPr="007D41BF" w:rsidDel="002A3ECC">
                <w:rPr>
                  <w:sz w:val="20"/>
                </w:rPr>
                <w:delText>See [PEPPOL_PostAward]</w:delText>
              </w:r>
            </w:del>
          </w:p>
        </w:tc>
      </w:tr>
      <w:tr w:rsidR="00EC7B87" w:rsidRPr="002F08C0" w:rsidDel="002A3ECC" w14:paraId="276EBB4F" w14:textId="77777777" w:rsidTr="00C75102">
        <w:trPr>
          <w:trHeight w:val="130"/>
          <w:del w:id="1846" w:author="Helger" w:date="2017-06-13T16:30:00Z"/>
        </w:trPr>
        <w:tc>
          <w:tcPr>
            <w:tcW w:w="1668" w:type="dxa"/>
            <w:vMerge/>
            <w:shd w:val="clear" w:color="auto" w:fill="D9D9D9"/>
            <w:noWrap/>
          </w:tcPr>
          <w:p w14:paraId="0E20E2A6" w14:textId="77777777" w:rsidR="00EC7B87" w:rsidRPr="007D41BF" w:rsidDel="002A3ECC" w:rsidRDefault="00EC7B87">
            <w:pPr>
              <w:spacing w:afterLines="60" w:after="144"/>
              <w:rPr>
                <w:del w:id="1847" w:author="Helger" w:date="2017-06-13T16:30:00Z"/>
                <w:color w:val="000000"/>
                <w:sz w:val="20"/>
                <w:szCs w:val="16"/>
                <w:lang w:eastAsia="en-GB"/>
              </w:rPr>
            </w:pPr>
          </w:p>
        </w:tc>
        <w:tc>
          <w:tcPr>
            <w:tcW w:w="850" w:type="dxa"/>
            <w:shd w:val="clear" w:color="auto" w:fill="D9D9D9"/>
          </w:tcPr>
          <w:p w14:paraId="1EA3C383" w14:textId="77777777" w:rsidR="00EC7B87" w:rsidRPr="007D41BF" w:rsidDel="002A3ECC" w:rsidRDefault="00EC7B87" w:rsidP="00EB1F2B">
            <w:pPr>
              <w:rPr>
                <w:del w:id="1848" w:author="Helger" w:date="2017-06-13T16:30:00Z"/>
                <w:sz w:val="20"/>
              </w:rPr>
            </w:pPr>
          </w:p>
        </w:tc>
        <w:tc>
          <w:tcPr>
            <w:tcW w:w="8930" w:type="dxa"/>
            <w:shd w:val="clear" w:color="auto" w:fill="D9D9D9"/>
            <w:noWrap/>
          </w:tcPr>
          <w:p w14:paraId="0B903DD4" w14:textId="77777777" w:rsidR="00EC7B87" w:rsidRPr="007D41BF" w:rsidDel="002A3ECC" w:rsidRDefault="00EC7B87" w:rsidP="00EB1F2B">
            <w:pPr>
              <w:rPr>
                <w:del w:id="1849" w:author="Helger" w:date="2017-06-13T16:30:00Z"/>
                <w:sz w:val="20"/>
              </w:rPr>
            </w:pPr>
            <w:del w:id="1850" w:author="Helger" w:date="2017-06-13T16:30:00Z">
              <w:r w:rsidRPr="007D41BF" w:rsidDel="002A3ECC">
                <w:rPr>
                  <w:sz w:val="20"/>
                </w:rPr>
                <w:delText>urn:oasis:names:specification:ubl:schema:xsd:CreditNote-2::CreditNote## urn:www.cenbii.eu:transaction:biicoretrdm014:ver1.0:#urn:www.peppol.eu:bis:peppol5a:ver1.0::2.0</w:delText>
              </w:r>
            </w:del>
          </w:p>
        </w:tc>
        <w:tc>
          <w:tcPr>
            <w:tcW w:w="2410" w:type="dxa"/>
            <w:shd w:val="clear" w:color="auto" w:fill="D9D9D9"/>
          </w:tcPr>
          <w:p w14:paraId="37A09B33" w14:textId="77777777" w:rsidR="00EC7B87" w:rsidRPr="007D41BF" w:rsidDel="002A3ECC" w:rsidRDefault="00EC7B87" w:rsidP="00DA779F">
            <w:pPr>
              <w:rPr>
                <w:del w:id="1851" w:author="Helger" w:date="2017-06-13T16:30:00Z"/>
                <w:sz w:val="20"/>
              </w:rPr>
            </w:pPr>
            <w:del w:id="1852" w:author="Helger" w:date="2017-06-13T16:30:00Z">
              <w:r w:rsidRPr="007D41BF" w:rsidDel="002A3ECC">
                <w:rPr>
                  <w:sz w:val="20"/>
                </w:rPr>
                <w:delText>See [PEPPOL_PostAward]</w:delText>
              </w:r>
            </w:del>
          </w:p>
        </w:tc>
      </w:tr>
      <w:tr w:rsidR="00EC7B87" w:rsidRPr="002F08C0" w:rsidDel="002A3ECC" w14:paraId="09602094" w14:textId="77777777" w:rsidTr="00C75102">
        <w:trPr>
          <w:trHeight w:val="130"/>
          <w:del w:id="1853" w:author="Helger" w:date="2017-06-13T16:30:00Z"/>
        </w:trPr>
        <w:tc>
          <w:tcPr>
            <w:tcW w:w="1668" w:type="dxa"/>
            <w:shd w:val="clear" w:color="auto" w:fill="D9D9D9"/>
            <w:noWrap/>
          </w:tcPr>
          <w:p w14:paraId="5E149FFC" w14:textId="77777777" w:rsidR="00EC7B87" w:rsidRPr="007D41BF" w:rsidDel="002A3ECC" w:rsidRDefault="00EC7B87" w:rsidP="00C325C1">
            <w:pPr>
              <w:spacing w:afterLines="60" w:after="144"/>
              <w:rPr>
                <w:del w:id="1854" w:author="Helger" w:date="2017-06-13T16:30:00Z"/>
                <w:color w:val="000000"/>
                <w:sz w:val="20"/>
                <w:szCs w:val="16"/>
                <w:lang w:eastAsia="en-GB"/>
              </w:rPr>
            </w:pPr>
          </w:p>
        </w:tc>
        <w:tc>
          <w:tcPr>
            <w:tcW w:w="850" w:type="dxa"/>
            <w:shd w:val="clear" w:color="auto" w:fill="D9D9D9"/>
          </w:tcPr>
          <w:p w14:paraId="584A8207" w14:textId="77777777" w:rsidR="00EC7B87" w:rsidRPr="007D41BF" w:rsidDel="002A3ECC" w:rsidRDefault="00EC7B87" w:rsidP="00DA779F">
            <w:pPr>
              <w:rPr>
                <w:del w:id="1855" w:author="Helger" w:date="2017-06-13T16:30:00Z"/>
                <w:sz w:val="20"/>
              </w:rPr>
            </w:pPr>
          </w:p>
        </w:tc>
        <w:tc>
          <w:tcPr>
            <w:tcW w:w="8930" w:type="dxa"/>
            <w:shd w:val="clear" w:color="auto" w:fill="D9D9D9"/>
            <w:noWrap/>
          </w:tcPr>
          <w:p w14:paraId="3D6B2D92" w14:textId="77777777" w:rsidR="00EC7B87" w:rsidRPr="007D41BF" w:rsidDel="002A3ECC" w:rsidRDefault="00EC7B87" w:rsidP="00DA779F">
            <w:pPr>
              <w:rPr>
                <w:del w:id="1856" w:author="Helger" w:date="2017-06-13T16:30:00Z"/>
                <w:sz w:val="20"/>
              </w:rPr>
            </w:pPr>
            <w:del w:id="1857" w:author="Helger" w:date="2017-06-13T16:30:00Z">
              <w:r w:rsidRPr="007D41BF" w:rsidDel="002A3ECC">
                <w:rPr>
                  <w:sz w:val="20"/>
                </w:rPr>
                <w:delText>urn:oasis:names:specification:ubl:schema:xsd:Invoice-2::Invoice## urn:www.cenbii.eu:transaction:biicoretrdm015:ver1.0:#urn:www.peppol.eu:bis:peppol5a:ver1.0::2.0</w:delText>
              </w:r>
            </w:del>
          </w:p>
        </w:tc>
        <w:tc>
          <w:tcPr>
            <w:tcW w:w="2410" w:type="dxa"/>
            <w:shd w:val="clear" w:color="auto" w:fill="D9D9D9"/>
          </w:tcPr>
          <w:p w14:paraId="53C00A83" w14:textId="77777777" w:rsidR="00EC7B87" w:rsidRPr="007D41BF" w:rsidDel="002A3ECC" w:rsidRDefault="00EC7B87" w:rsidP="00DA779F">
            <w:pPr>
              <w:rPr>
                <w:del w:id="1858" w:author="Helger" w:date="2017-06-13T16:30:00Z"/>
                <w:sz w:val="20"/>
              </w:rPr>
            </w:pPr>
            <w:del w:id="1859" w:author="Helger" w:date="2017-06-13T16:30:00Z">
              <w:r w:rsidRPr="007D41BF" w:rsidDel="002A3ECC">
                <w:rPr>
                  <w:sz w:val="20"/>
                </w:rPr>
                <w:delText>See [PEPPOL_PostAward]</w:delText>
              </w:r>
            </w:del>
          </w:p>
        </w:tc>
      </w:tr>
      <w:tr w:rsidR="00EC7B87" w:rsidRPr="002F08C0" w:rsidDel="002A3ECC" w14:paraId="707EF5E9" w14:textId="77777777" w:rsidTr="00C75102">
        <w:trPr>
          <w:trHeight w:val="300"/>
          <w:del w:id="1860" w:author="Helger" w:date="2017-06-13T16:30:00Z"/>
        </w:trPr>
        <w:tc>
          <w:tcPr>
            <w:tcW w:w="1668" w:type="dxa"/>
            <w:shd w:val="clear" w:color="auto" w:fill="FFFFFF"/>
            <w:noWrap/>
          </w:tcPr>
          <w:p w14:paraId="47CE9133" w14:textId="77777777" w:rsidR="00EC7B87" w:rsidRPr="007D41BF" w:rsidDel="002A3ECC" w:rsidRDefault="00EC7B87" w:rsidP="00DA779F">
            <w:pPr>
              <w:rPr>
                <w:del w:id="1861" w:author="Helger" w:date="2017-06-13T16:30:00Z"/>
                <w:sz w:val="20"/>
              </w:rPr>
            </w:pPr>
            <w:del w:id="1862" w:author="Helger" w:date="2017-06-13T16:30:00Z">
              <w:r w:rsidRPr="007D41BF" w:rsidDel="002A3ECC">
                <w:rPr>
                  <w:sz w:val="20"/>
                </w:rPr>
                <w:delText>PEPPOL Billing profile</w:delText>
              </w:r>
            </w:del>
          </w:p>
        </w:tc>
        <w:tc>
          <w:tcPr>
            <w:tcW w:w="850" w:type="dxa"/>
            <w:shd w:val="clear" w:color="auto" w:fill="FFFFFF"/>
          </w:tcPr>
          <w:p w14:paraId="5AA53DA6" w14:textId="77777777" w:rsidR="00EC7B87" w:rsidDel="002A3ECC" w:rsidRDefault="00EC7B87" w:rsidP="00DA779F">
            <w:pPr>
              <w:rPr>
                <w:del w:id="1863" w:author="Helger" w:date="2017-06-13T16:30:00Z"/>
                <w:sz w:val="20"/>
              </w:rPr>
            </w:pPr>
            <w:del w:id="1864" w:author="Helger" w:date="2017-06-13T16:30:00Z">
              <w:r w:rsidDel="002A3ECC">
                <w:rPr>
                  <w:sz w:val="20"/>
                </w:rPr>
                <w:delText>4</w:delText>
              </w:r>
            </w:del>
          </w:p>
        </w:tc>
        <w:tc>
          <w:tcPr>
            <w:tcW w:w="8930" w:type="dxa"/>
            <w:shd w:val="clear" w:color="auto" w:fill="FFFFFF"/>
            <w:noWrap/>
          </w:tcPr>
          <w:p w14:paraId="103AE745" w14:textId="77777777" w:rsidR="00EC7B87" w:rsidRPr="007D41BF" w:rsidDel="002A3ECC" w:rsidRDefault="00EC7B87" w:rsidP="005F3129">
            <w:pPr>
              <w:rPr>
                <w:del w:id="1865" w:author="Helger" w:date="2017-06-13T16:30:00Z"/>
                <w:sz w:val="20"/>
              </w:rPr>
            </w:pPr>
            <w:del w:id="1866" w:author="Helger" w:date="2017-06-13T16:30:00Z">
              <w:r w:rsidRPr="007D41BF" w:rsidDel="002A3ECC">
                <w:rPr>
                  <w:sz w:val="20"/>
                </w:rPr>
                <w:delText>urn:oasis:names:specification:ubl:schema:xsd:Invoice-2::Invoice## urn:www.cenbii.eu:transaction:bii</w:delText>
              </w:r>
              <w:r w:rsidDel="002A3ECC">
                <w:rPr>
                  <w:sz w:val="20"/>
                </w:rPr>
                <w:delText>trns</w:delText>
              </w:r>
              <w:r w:rsidRPr="007D41BF" w:rsidDel="002A3ECC">
                <w:rPr>
                  <w:sz w:val="20"/>
                </w:rPr>
                <w:delText>010:ver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urn:www.peppol.eu:bis:peppol5a:ver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14:paraId="3EC6ED00" w14:textId="77777777" w:rsidR="00EC7B87" w:rsidRPr="007D41BF" w:rsidDel="002A3ECC" w:rsidRDefault="00315B04" w:rsidP="00C325C1">
            <w:pPr>
              <w:spacing w:afterLines="60" w:after="144"/>
              <w:rPr>
                <w:del w:id="1867" w:author="Helger" w:date="2017-06-13T16:30:00Z"/>
                <w:bCs/>
                <w:sz w:val="20"/>
                <w:szCs w:val="20"/>
                <w:lang w:val="en-US" w:bidi="ne-NP"/>
              </w:rPr>
            </w:pPr>
            <w:del w:id="1868" w:author="Helger" w:date="2017-06-13T16:30:00Z">
              <w:r w:rsidRPr="007D41BF" w:rsidDel="002A3ECC">
                <w:rPr>
                  <w:sz w:val="20"/>
                </w:rPr>
                <w:delText>See [PEPPOL_PostAward]</w:delText>
              </w:r>
            </w:del>
          </w:p>
        </w:tc>
      </w:tr>
      <w:tr w:rsidR="00EC7B87" w:rsidRPr="002F08C0" w:rsidDel="002A3ECC" w14:paraId="7E0D713A" w14:textId="77777777" w:rsidTr="00C75102">
        <w:trPr>
          <w:trHeight w:val="300"/>
          <w:del w:id="1869" w:author="Helger" w:date="2017-06-13T16:30:00Z"/>
        </w:trPr>
        <w:tc>
          <w:tcPr>
            <w:tcW w:w="1668" w:type="dxa"/>
            <w:shd w:val="clear" w:color="auto" w:fill="FFFFFF"/>
            <w:noWrap/>
          </w:tcPr>
          <w:p w14:paraId="51ACCE79" w14:textId="77777777" w:rsidR="00EC7B87" w:rsidRPr="007D41BF" w:rsidDel="002A3ECC" w:rsidRDefault="00EC7B87" w:rsidP="00DA779F">
            <w:pPr>
              <w:rPr>
                <w:del w:id="1870" w:author="Helger" w:date="2017-06-13T16:30:00Z"/>
                <w:sz w:val="20"/>
              </w:rPr>
            </w:pPr>
          </w:p>
        </w:tc>
        <w:tc>
          <w:tcPr>
            <w:tcW w:w="850" w:type="dxa"/>
            <w:shd w:val="clear" w:color="auto" w:fill="FFFFFF"/>
          </w:tcPr>
          <w:p w14:paraId="6D79E846" w14:textId="77777777" w:rsidR="00EC7B87" w:rsidDel="002A3ECC" w:rsidRDefault="00EC7B87" w:rsidP="00DA779F">
            <w:pPr>
              <w:rPr>
                <w:del w:id="1871" w:author="Helger" w:date="2017-06-13T16:30:00Z"/>
                <w:sz w:val="20"/>
              </w:rPr>
            </w:pPr>
          </w:p>
        </w:tc>
        <w:tc>
          <w:tcPr>
            <w:tcW w:w="8930" w:type="dxa"/>
            <w:shd w:val="clear" w:color="auto" w:fill="FFFFFF"/>
            <w:noWrap/>
          </w:tcPr>
          <w:p w14:paraId="78D0A9FB" w14:textId="77777777" w:rsidR="00EC7B87" w:rsidRPr="007D41BF" w:rsidDel="002A3ECC" w:rsidRDefault="00EC7B87" w:rsidP="005F3129">
            <w:pPr>
              <w:rPr>
                <w:del w:id="1872" w:author="Helger" w:date="2017-06-13T16:30:00Z"/>
                <w:sz w:val="20"/>
              </w:rPr>
            </w:pPr>
            <w:del w:id="1873" w:author="Helger" w:date="2017-06-13T16:30:00Z">
              <w:r w:rsidRPr="007D41BF" w:rsidDel="002A3ECC">
                <w:rPr>
                  <w:sz w:val="20"/>
                </w:rPr>
                <w:delText>urn:oasis:names:specification:ubl:schema:xsd:CreditNote-2::CreditNote## urn:www.cenbii.eu:transaction:bii</w:delText>
              </w:r>
              <w:r w:rsidDel="002A3ECC">
                <w:rPr>
                  <w:sz w:val="20"/>
                </w:rPr>
                <w:delText>trns</w:delText>
              </w:r>
              <w:r w:rsidRPr="007D41BF" w:rsidDel="002A3ECC">
                <w:rPr>
                  <w:sz w:val="20"/>
                </w:rPr>
                <w:delText>014:ver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urn:www.peppol.eu:bis:peppol5a:ver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14:paraId="7815F964" w14:textId="77777777" w:rsidR="00EC7B87" w:rsidRPr="007D41BF" w:rsidDel="002A3ECC" w:rsidRDefault="00315B04" w:rsidP="00C325C1">
            <w:pPr>
              <w:spacing w:afterLines="60" w:after="144"/>
              <w:rPr>
                <w:del w:id="1874" w:author="Helger" w:date="2017-06-13T16:30:00Z"/>
                <w:bCs/>
                <w:sz w:val="20"/>
                <w:szCs w:val="20"/>
                <w:lang w:val="en-US" w:bidi="ne-NP"/>
              </w:rPr>
            </w:pPr>
            <w:del w:id="1875" w:author="Helger" w:date="2017-06-13T16:30:00Z">
              <w:r w:rsidRPr="007D41BF" w:rsidDel="002A3ECC">
                <w:rPr>
                  <w:sz w:val="20"/>
                </w:rPr>
                <w:delText>See [PEPPOL_PostAward]</w:delText>
              </w:r>
            </w:del>
          </w:p>
        </w:tc>
      </w:tr>
      <w:tr w:rsidR="00EC7B87" w:rsidRPr="002F08C0" w:rsidDel="002A3ECC" w14:paraId="09F20BDC" w14:textId="77777777" w:rsidTr="00C75102">
        <w:trPr>
          <w:trHeight w:val="300"/>
          <w:del w:id="1876" w:author="Helger" w:date="2017-06-13T16:30:00Z"/>
        </w:trPr>
        <w:tc>
          <w:tcPr>
            <w:tcW w:w="1668" w:type="dxa"/>
            <w:vMerge w:val="restart"/>
            <w:shd w:val="clear" w:color="auto" w:fill="D8D8D8"/>
            <w:noWrap/>
          </w:tcPr>
          <w:p w14:paraId="64BDC0AB" w14:textId="77777777" w:rsidR="00EC7B87" w:rsidRPr="007D41BF" w:rsidDel="002A3ECC" w:rsidRDefault="00EC7B87" w:rsidP="00DA779F">
            <w:pPr>
              <w:rPr>
                <w:del w:id="1877" w:author="Helger" w:date="2017-06-13T16:30:00Z"/>
                <w:sz w:val="20"/>
              </w:rPr>
            </w:pPr>
            <w:del w:id="1878" w:author="Helger" w:date="2017-06-13T16:30:00Z">
              <w:r w:rsidRPr="007D41BF" w:rsidDel="002A3ECC">
                <w:rPr>
                  <w:sz w:val="20"/>
                </w:rPr>
                <w:delText>PEPPOL Procurement profile</w:delText>
              </w:r>
            </w:del>
          </w:p>
        </w:tc>
        <w:tc>
          <w:tcPr>
            <w:tcW w:w="850" w:type="dxa"/>
            <w:shd w:val="clear" w:color="auto" w:fill="D8D8D8"/>
          </w:tcPr>
          <w:p w14:paraId="5E955109" w14:textId="77777777" w:rsidR="00EC7B87" w:rsidRPr="007D41BF" w:rsidDel="002A3ECC" w:rsidRDefault="00EC7B87" w:rsidP="00DA779F">
            <w:pPr>
              <w:rPr>
                <w:del w:id="1879" w:author="Helger" w:date="2017-06-13T16:30:00Z"/>
                <w:sz w:val="20"/>
              </w:rPr>
            </w:pPr>
            <w:del w:id="1880" w:author="Helger" w:date="2017-06-13T16:30:00Z">
              <w:r w:rsidDel="002A3ECC">
                <w:rPr>
                  <w:sz w:val="20"/>
                </w:rPr>
                <w:delText>3</w:delText>
              </w:r>
            </w:del>
          </w:p>
        </w:tc>
        <w:tc>
          <w:tcPr>
            <w:tcW w:w="8930" w:type="dxa"/>
            <w:shd w:val="clear" w:color="auto" w:fill="D8D8D8"/>
            <w:noWrap/>
          </w:tcPr>
          <w:p w14:paraId="2152BC35" w14:textId="77777777" w:rsidR="00EC7B87" w:rsidRPr="007D41BF" w:rsidDel="002A3ECC" w:rsidRDefault="00EC7B87" w:rsidP="00DA779F">
            <w:pPr>
              <w:rPr>
                <w:del w:id="1881" w:author="Helger" w:date="2017-06-13T16:30:00Z"/>
                <w:sz w:val="20"/>
              </w:rPr>
            </w:pPr>
            <w:del w:id="1882" w:author="Helger" w:date="2017-06-13T16:30:00Z">
              <w:r w:rsidRPr="007D41BF" w:rsidDel="002A3ECC">
                <w:rPr>
                  <w:sz w:val="20"/>
                </w:rPr>
                <w:delText>urn:oasis:names:specification:ubl:schema:xsd:Order-2::Order## urn:www.cenbii.eu:transaction:biicoretrdm001:ver1.0:#urn:www.peppol.eu:bis:peppol6a:ver1.0::2.0</w:delText>
              </w:r>
            </w:del>
          </w:p>
        </w:tc>
        <w:tc>
          <w:tcPr>
            <w:tcW w:w="2410" w:type="dxa"/>
            <w:shd w:val="clear" w:color="auto" w:fill="D8D8D8"/>
          </w:tcPr>
          <w:p w14:paraId="7E0B1358" w14:textId="77777777" w:rsidR="00EC7B87" w:rsidRPr="007D41BF" w:rsidDel="002A3ECC" w:rsidRDefault="00EC7B87" w:rsidP="00C325C1">
            <w:pPr>
              <w:spacing w:afterLines="60" w:after="144"/>
              <w:rPr>
                <w:del w:id="1883" w:author="Helger" w:date="2017-06-13T16:30:00Z"/>
                <w:color w:val="000000"/>
                <w:sz w:val="20"/>
                <w:szCs w:val="20"/>
                <w:highlight w:val="yellow"/>
                <w:lang w:eastAsia="en-GB"/>
              </w:rPr>
            </w:pPr>
            <w:del w:id="1884" w:author="Helger" w:date="2017-06-13T16:30:00Z">
              <w:r w:rsidRPr="007D41BF" w:rsidDel="002A3ECC">
                <w:rPr>
                  <w:bCs/>
                  <w:sz w:val="20"/>
                  <w:szCs w:val="20"/>
                  <w:lang w:val="en-US" w:bidi="ne-NP"/>
                </w:rPr>
                <w:delText>See [PEPPOL_PostAward]</w:delText>
              </w:r>
            </w:del>
          </w:p>
        </w:tc>
      </w:tr>
      <w:tr w:rsidR="00EC7B87" w:rsidRPr="002F08C0" w:rsidDel="002A3ECC" w14:paraId="131921BD" w14:textId="77777777" w:rsidTr="00C75102">
        <w:trPr>
          <w:trHeight w:val="300"/>
          <w:del w:id="1885" w:author="Helger" w:date="2017-06-13T16:30:00Z"/>
        </w:trPr>
        <w:tc>
          <w:tcPr>
            <w:tcW w:w="1668" w:type="dxa"/>
            <w:vMerge/>
            <w:shd w:val="clear" w:color="auto" w:fill="auto"/>
            <w:noWrap/>
          </w:tcPr>
          <w:p w14:paraId="25BDB830" w14:textId="77777777" w:rsidR="00EC7B87" w:rsidRPr="007D41BF" w:rsidDel="002A3ECC" w:rsidRDefault="00EC7B87">
            <w:pPr>
              <w:spacing w:afterLines="60" w:after="144"/>
              <w:rPr>
                <w:del w:id="1886" w:author="Helger" w:date="2017-06-13T16:30:00Z"/>
                <w:color w:val="000000"/>
                <w:sz w:val="16"/>
                <w:szCs w:val="16"/>
                <w:lang w:eastAsia="en-GB"/>
              </w:rPr>
            </w:pPr>
          </w:p>
        </w:tc>
        <w:tc>
          <w:tcPr>
            <w:tcW w:w="850" w:type="dxa"/>
            <w:shd w:val="clear" w:color="auto" w:fill="D9D9D9"/>
          </w:tcPr>
          <w:p w14:paraId="7A4FC4ED" w14:textId="77777777" w:rsidR="00EC7B87" w:rsidRPr="007D41BF" w:rsidDel="002A3ECC" w:rsidRDefault="00EC7B87">
            <w:pPr>
              <w:spacing w:afterLines="60" w:after="144"/>
              <w:rPr>
                <w:del w:id="1887" w:author="Helger" w:date="2017-06-13T16:30:00Z"/>
                <w:sz w:val="20"/>
              </w:rPr>
            </w:pPr>
          </w:p>
        </w:tc>
        <w:tc>
          <w:tcPr>
            <w:tcW w:w="8930" w:type="dxa"/>
            <w:shd w:val="clear" w:color="auto" w:fill="D9D9D9"/>
            <w:noWrap/>
          </w:tcPr>
          <w:p w14:paraId="6142C0D7" w14:textId="77777777" w:rsidR="00EC7B87" w:rsidRPr="007D41BF" w:rsidDel="002A3ECC" w:rsidRDefault="00EC7B87">
            <w:pPr>
              <w:spacing w:afterLines="60" w:after="144"/>
              <w:rPr>
                <w:del w:id="1888" w:author="Helger" w:date="2017-06-13T16:30:00Z"/>
                <w:color w:val="000000"/>
                <w:sz w:val="20"/>
                <w:szCs w:val="20"/>
                <w:lang w:eastAsia="en-GB"/>
              </w:rPr>
            </w:pPr>
            <w:del w:id="1889" w:author="Helger" w:date="2017-06-13T16:30:00Z">
              <w:r w:rsidRPr="007D41BF" w:rsidDel="002A3ECC">
                <w:rPr>
                  <w:sz w:val="20"/>
                </w:rPr>
                <w:delText>urn:oasis:names:specification:ubl:schema:xsd:OrderResponseSimple-2::OrderResponseSimple##</w:delText>
              </w:r>
              <w:r w:rsidRPr="002F08C0" w:rsidDel="002A3ECC">
                <w:delText xml:space="preserve"> </w:delText>
              </w:r>
              <w:r w:rsidRPr="007D41BF" w:rsidDel="002A3ECC">
                <w:rPr>
                  <w:sz w:val="20"/>
                </w:rPr>
                <w:delText>urn:www.cenbii.eu:transaction:biicoretrdm002:ver1.0:#urn:www.peppol.eu:bis:peppol6a:ver1.0::2.0</w:delText>
              </w:r>
            </w:del>
          </w:p>
        </w:tc>
        <w:tc>
          <w:tcPr>
            <w:tcW w:w="2410" w:type="dxa"/>
            <w:shd w:val="clear" w:color="auto" w:fill="D9D9D9"/>
          </w:tcPr>
          <w:p w14:paraId="58ECE4FA" w14:textId="77777777" w:rsidR="00EC7B87" w:rsidRPr="007D41BF" w:rsidDel="002A3ECC" w:rsidRDefault="00EC7B87">
            <w:pPr>
              <w:spacing w:afterLines="60" w:after="144"/>
              <w:rPr>
                <w:del w:id="1890" w:author="Helger" w:date="2017-06-13T16:30:00Z"/>
                <w:b/>
                <w:color w:val="000000"/>
                <w:sz w:val="20"/>
                <w:szCs w:val="20"/>
                <w:highlight w:val="yellow"/>
                <w:lang w:eastAsia="en-GB"/>
              </w:rPr>
            </w:pPr>
            <w:del w:id="1891" w:author="Helger" w:date="2017-06-13T16:30:00Z">
              <w:r w:rsidRPr="007D41BF" w:rsidDel="002A3ECC">
                <w:rPr>
                  <w:bCs/>
                  <w:sz w:val="20"/>
                  <w:szCs w:val="20"/>
                  <w:lang w:val="en-US" w:bidi="ne-NP"/>
                </w:rPr>
                <w:delText>See [PEPPOL_PostAward]</w:delText>
              </w:r>
            </w:del>
          </w:p>
        </w:tc>
      </w:tr>
      <w:tr w:rsidR="00EC7B87" w:rsidRPr="002F08C0" w:rsidDel="002A3ECC" w14:paraId="4ED8D01C" w14:textId="77777777" w:rsidTr="00C75102">
        <w:trPr>
          <w:trHeight w:val="246"/>
          <w:del w:id="1892" w:author="Helger" w:date="2017-06-13T16:30:00Z"/>
        </w:trPr>
        <w:tc>
          <w:tcPr>
            <w:tcW w:w="1668" w:type="dxa"/>
            <w:vMerge/>
            <w:shd w:val="clear" w:color="auto" w:fill="D8D8D8"/>
            <w:noWrap/>
          </w:tcPr>
          <w:p w14:paraId="46301E1C" w14:textId="77777777" w:rsidR="00EC7B87" w:rsidRPr="007D41BF" w:rsidDel="002A3ECC" w:rsidRDefault="00EC7B87">
            <w:pPr>
              <w:spacing w:afterLines="60" w:after="144"/>
              <w:rPr>
                <w:del w:id="1893" w:author="Helger" w:date="2017-06-13T16:30:00Z"/>
                <w:color w:val="000000"/>
                <w:sz w:val="16"/>
                <w:szCs w:val="16"/>
                <w:lang w:eastAsia="en-GB"/>
              </w:rPr>
            </w:pPr>
          </w:p>
        </w:tc>
        <w:tc>
          <w:tcPr>
            <w:tcW w:w="850" w:type="dxa"/>
            <w:shd w:val="clear" w:color="auto" w:fill="D8D8D8"/>
          </w:tcPr>
          <w:p w14:paraId="3EFFF8D4" w14:textId="77777777" w:rsidR="00EC7B87" w:rsidRPr="007D41BF" w:rsidDel="002A3ECC" w:rsidRDefault="00EC7B87">
            <w:pPr>
              <w:spacing w:afterLines="60" w:after="144"/>
              <w:rPr>
                <w:del w:id="1894" w:author="Helger" w:date="2017-06-13T16:30:00Z"/>
                <w:sz w:val="20"/>
              </w:rPr>
            </w:pPr>
          </w:p>
        </w:tc>
        <w:tc>
          <w:tcPr>
            <w:tcW w:w="8930" w:type="dxa"/>
            <w:shd w:val="clear" w:color="auto" w:fill="D8D8D8"/>
            <w:noWrap/>
          </w:tcPr>
          <w:p w14:paraId="7CF9C2FD" w14:textId="77777777" w:rsidR="00EC7B87" w:rsidRPr="007D41BF" w:rsidDel="002A3ECC" w:rsidRDefault="00EC7B87">
            <w:pPr>
              <w:spacing w:afterLines="60" w:after="144"/>
              <w:rPr>
                <w:del w:id="1895" w:author="Helger" w:date="2017-06-13T16:30:00Z"/>
                <w:color w:val="000000"/>
                <w:sz w:val="20"/>
                <w:szCs w:val="20"/>
                <w:lang w:eastAsia="en-GB"/>
              </w:rPr>
            </w:pPr>
            <w:del w:id="1896" w:author="Helger" w:date="2017-06-13T16:30:00Z">
              <w:r w:rsidRPr="007D41BF" w:rsidDel="002A3ECC">
                <w:rPr>
                  <w:sz w:val="20"/>
                </w:rPr>
                <w:delText>urn:oasis:names:specification:ubl:schema:xsd:OrderResponseSimple-2::OrderResponseSimple##</w:delText>
              </w:r>
              <w:r w:rsidRPr="002F08C0" w:rsidDel="002A3ECC">
                <w:delText xml:space="preserve"> </w:delText>
              </w:r>
              <w:r w:rsidRPr="007D41BF" w:rsidDel="002A3ECC">
                <w:rPr>
                  <w:sz w:val="20"/>
                </w:rPr>
                <w:delText>urn:www.cenbii.eu:transaction:biicoretrdm003:ver1.0:#urn:www.peppol.eu:bis:peppol6a:ver1.0::2.0</w:delText>
              </w:r>
            </w:del>
          </w:p>
        </w:tc>
        <w:tc>
          <w:tcPr>
            <w:tcW w:w="2410" w:type="dxa"/>
            <w:shd w:val="clear" w:color="auto" w:fill="D8D8D8"/>
          </w:tcPr>
          <w:p w14:paraId="14BA6C48" w14:textId="77777777" w:rsidR="00EC7B87" w:rsidRPr="007D41BF" w:rsidDel="002A3ECC" w:rsidRDefault="00EC7B87">
            <w:pPr>
              <w:spacing w:afterLines="60" w:after="144"/>
              <w:rPr>
                <w:del w:id="1897" w:author="Helger" w:date="2017-06-13T16:30:00Z"/>
                <w:b/>
                <w:color w:val="000000"/>
                <w:sz w:val="20"/>
                <w:szCs w:val="20"/>
                <w:highlight w:val="yellow"/>
                <w:lang w:eastAsia="en-GB"/>
              </w:rPr>
            </w:pPr>
            <w:del w:id="1898" w:author="Helger" w:date="2017-06-13T16:30:00Z">
              <w:r w:rsidRPr="007D41BF" w:rsidDel="002A3ECC">
                <w:rPr>
                  <w:bCs/>
                  <w:sz w:val="20"/>
                  <w:szCs w:val="20"/>
                  <w:lang w:val="en-US" w:bidi="ne-NP"/>
                </w:rPr>
                <w:delText>See [PEPPOL_PostAward]</w:delText>
              </w:r>
            </w:del>
          </w:p>
        </w:tc>
      </w:tr>
      <w:tr w:rsidR="00EC7B87" w:rsidRPr="002F08C0" w:rsidDel="002A3ECC" w14:paraId="188B99CF" w14:textId="77777777" w:rsidTr="00C75102">
        <w:trPr>
          <w:trHeight w:val="415"/>
          <w:del w:id="1899" w:author="Helger" w:date="2017-06-13T16:30:00Z"/>
        </w:trPr>
        <w:tc>
          <w:tcPr>
            <w:tcW w:w="1668" w:type="dxa"/>
            <w:vMerge/>
            <w:shd w:val="clear" w:color="auto" w:fill="auto"/>
            <w:noWrap/>
          </w:tcPr>
          <w:p w14:paraId="6EB4A6B9" w14:textId="77777777" w:rsidR="00EC7B87" w:rsidRPr="007D41BF" w:rsidDel="002A3ECC" w:rsidRDefault="00EC7B87">
            <w:pPr>
              <w:spacing w:afterLines="60" w:after="144"/>
              <w:rPr>
                <w:del w:id="1900" w:author="Helger" w:date="2017-06-13T16:30:00Z"/>
                <w:color w:val="000000"/>
                <w:sz w:val="16"/>
                <w:szCs w:val="16"/>
                <w:lang w:eastAsia="en-GB"/>
              </w:rPr>
            </w:pPr>
          </w:p>
        </w:tc>
        <w:tc>
          <w:tcPr>
            <w:tcW w:w="850" w:type="dxa"/>
            <w:shd w:val="clear" w:color="auto" w:fill="D9D9D9"/>
          </w:tcPr>
          <w:p w14:paraId="236CFE45" w14:textId="77777777" w:rsidR="00EC7B87" w:rsidRPr="007D41BF" w:rsidDel="002A3ECC" w:rsidRDefault="00EC7B87" w:rsidP="00DA779F">
            <w:pPr>
              <w:rPr>
                <w:del w:id="1901" w:author="Helger" w:date="2017-06-13T16:30:00Z"/>
                <w:sz w:val="20"/>
              </w:rPr>
            </w:pPr>
          </w:p>
        </w:tc>
        <w:tc>
          <w:tcPr>
            <w:tcW w:w="8930" w:type="dxa"/>
            <w:shd w:val="clear" w:color="auto" w:fill="D9D9D9"/>
            <w:noWrap/>
          </w:tcPr>
          <w:p w14:paraId="276368AC" w14:textId="77777777" w:rsidR="00EC7B87" w:rsidRPr="007D41BF" w:rsidDel="002A3ECC" w:rsidRDefault="00EC7B87" w:rsidP="00DA779F">
            <w:pPr>
              <w:rPr>
                <w:del w:id="1902" w:author="Helger" w:date="2017-06-13T16:30:00Z"/>
                <w:sz w:val="20"/>
              </w:rPr>
            </w:pPr>
            <w:del w:id="1903" w:author="Helger" w:date="2017-06-13T16:30:00Z">
              <w:r w:rsidRPr="007D41BF" w:rsidDel="002A3ECC">
                <w:rPr>
                  <w:sz w:val="20"/>
                </w:rPr>
                <w:delText>urn:oasis:names:specification:ubl:schema:xsd:Invoice-2::Invoice## urn:www.cenbii.eu:transaction:biicoretrdm010:ver1.0:#urn:www.peppol.eu:bis:peppol6a:ver1.0::2.0</w:delText>
              </w:r>
            </w:del>
          </w:p>
        </w:tc>
        <w:tc>
          <w:tcPr>
            <w:tcW w:w="2410" w:type="dxa"/>
            <w:shd w:val="clear" w:color="auto" w:fill="D9D9D9"/>
          </w:tcPr>
          <w:p w14:paraId="2BB34C87" w14:textId="77777777" w:rsidR="00EC7B87" w:rsidRPr="007D41BF" w:rsidDel="002A3ECC" w:rsidRDefault="00EC7B87" w:rsidP="00C325C1">
            <w:pPr>
              <w:spacing w:afterLines="60" w:after="144"/>
              <w:rPr>
                <w:del w:id="1904" w:author="Helger" w:date="2017-06-13T16:30:00Z"/>
                <w:b/>
                <w:color w:val="000000"/>
                <w:sz w:val="20"/>
                <w:szCs w:val="20"/>
                <w:highlight w:val="yellow"/>
                <w:lang w:eastAsia="en-GB"/>
              </w:rPr>
            </w:pPr>
            <w:del w:id="1905" w:author="Helger" w:date="2017-06-13T16:30:00Z">
              <w:r w:rsidRPr="007D41BF" w:rsidDel="002A3ECC">
                <w:rPr>
                  <w:bCs/>
                  <w:sz w:val="20"/>
                  <w:szCs w:val="20"/>
                  <w:lang w:val="en-US" w:bidi="ne-NP"/>
                </w:rPr>
                <w:delText>See [PEPPOL_PostAward]</w:delText>
              </w:r>
            </w:del>
          </w:p>
        </w:tc>
      </w:tr>
      <w:tr w:rsidR="00EC7B87" w:rsidRPr="002F08C0" w:rsidDel="002A3ECC" w14:paraId="2D282F0D" w14:textId="77777777" w:rsidTr="00C75102">
        <w:trPr>
          <w:trHeight w:val="415"/>
          <w:del w:id="1906" w:author="Helger" w:date="2017-06-13T16:30:00Z"/>
        </w:trPr>
        <w:tc>
          <w:tcPr>
            <w:tcW w:w="1668" w:type="dxa"/>
            <w:vMerge/>
            <w:shd w:val="clear" w:color="auto" w:fill="D8D8D8"/>
            <w:noWrap/>
          </w:tcPr>
          <w:p w14:paraId="3E98479B" w14:textId="77777777" w:rsidR="00EC7B87" w:rsidRPr="007D41BF" w:rsidDel="002A3ECC" w:rsidRDefault="00EC7B87">
            <w:pPr>
              <w:spacing w:afterLines="60" w:after="144"/>
              <w:rPr>
                <w:del w:id="1907" w:author="Helger" w:date="2017-06-13T16:30:00Z"/>
                <w:color w:val="000000"/>
                <w:sz w:val="16"/>
                <w:szCs w:val="16"/>
                <w:lang w:eastAsia="en-GB"/>
              </w:rPr>
            </w:pPr>
          </w:p>
        </w:tc>
        <w:tc>
          <w:tcPr>
            <w:tcW w:w="850" w:type="dxa"/>
            <w:shd w:val="clear" w:color="auto" w:fill="D8D8D8"/>
          </w:tcPr>
          <w:p w14:paraId="72FFE1FE" w14:textId="77777777" w:rsidR="00EC7B87" w:rsidRPr="007D41BF" w:rsidDel="002A3ECC" w:rsidRDefault="00EC7B87" w:rsidP="00DA779F">
            <w:pPr>
              <w:rPr>
                <w:del w:id="1908" w:author="Helger" w:date="2017-06-13T16:30:00Z"/>
                <w:sz w:val="20"/>
              </w:rPr>
            </w:pPr>
          </w:p>
        </w:tc>
        <w:tc>
          <w:tcPr>
            <w:tcW w:w="8930" w:type="dxa"/>
            <w:shd w:val="clear" w:color="auto" w:fill="D8D8D8"/>
            <w:noWrap/>
          </w:tcPr>
          <w:p w14:paraId="5D8DC190" w14:textId="77777777" w:rsidR="00EC7B87" w:rsidRPr="007D41BF" w:rsidDel="002A3ECC" w:rsidRDefault="00EC7B87" w:rsidP="00DA779F">
            <w:pPr>
              <w:rPr>
                <w:del w:id="1909" w:author="Helger" w:date="2017-06-13T16:30:00Z"/>
                <w:sz w:val="20"/>
              </w:rPr>
            </w:pPr>
            <w:del w:id="1910" w:author="Helger" w:date="2017-06-13T16:30:00Z">
              <w:r w:rsidRPr="007D41BF" w:rsidDel="002A3ECC">
                <w:rPr>
                  <w:sz w:val="20"/>
                </w:rPr>
                <w:delText>urn:oasis:names:specification:ubl:schema:xsd:CreditNote-2::CreditNote## urn:www.cenbii.eu:transaction:biicoretrdm014:ver1.0:#urn:www.peppol.eu:bis:peppol6a:ver1.0::2.0</w:delText>
              </w:r>
            </w:del>
          </w:p>
        </w:tc>
        <w:tc>
          <w:tcPr>
            <w:tcW w:w="2410" w:type="dxa"/>
            <w:shd w:val="clear" w:color="auto" w:fill="D8D8D8"/>
          </w:tcPr>
          <w:p w14:paraId="2247878F" w14:textId="77777777" w:rsidR="00EC7B87" w:rsidRPr="007D41BF" w:rsidDel="002A3ECC" w:rsidRDefault="00EC7B87" w:rsidP="00C325C1">
            <w:pPr>
              <w:spacing w:afterLines="60" w:after="144"/>
              <w:rPr>
                <w:del w:id="1911" w:author="Helger" w:date="2017-06-13T16:30:00Z"/>
                <w:b/>
                <w:color w:val="000000"/>
                <w:sz w:val="20"/>
                <w:szCs w:val="20"/>
                <w:highlight w:val="yellow"/>
                <w:lang w:eastAsia="en-GB"/>
              </w:rPr>
            </w:pPr>
            <w:del w:id="1912" w:author="Helger" w:date="2017-06-13T16:30:00Z">
              <w:r w:rsidRPr="007D41BF" w:rsidDel="002A3ECC">
                <w:rPr>
                  <w:bCs/>
                  <w:sz w:val="20"/>
                  <w:szCs w:val="20"/>
                  <w:lang w:val="en-US" w:bidi="ne-NP"/>
                </w:rPr>
                <w:delText>See [PEPPOL_PostAward]</w:delText>
              </w:r>
            </w:del>
          </w:p>
        </w:tc>
      </w:tr>
      <w:tr w:rsidR="00EC7B87" w:rsidRPr="002F08C0" w:rsidDel="002A3ECC" w14:paraId="713E47A3" w14:textId="77777777" w:rsidTr="00C75102">
        <w:trPr>
          <w:trHeight w:val="415"/>
          <w:del w:id="1913" w:author="Helger" w:date="2017-06-13T16:30:00Z"/>
        </w:trPr>
        <w:tc>
          <w:tcPr>
            <w:tcW w:w="1668" w:type="dxa"/>
            <w:vMerge/>
            <w:shd w:val="clear" w:color="auto" w:fill="auto"/>
            <w:noWrap/>
          </w:tcPr>
          <w:p w14:paraId="79A1BEBD" w14:textId="77777777" w:rsidR="00EC7B87" w:rsidRPr="007D41BF" w:rsidDel="002A3ECC" w:rsidRDefault="00EC7B87">
            <w:pPr>
              <w:spacing w:afterLines="60" w:after="144"/>
              <w:rPr>
                <w:del w:id="1914" w:author="Helger" w:date="2017-06-13T16:30:00Z"/>
                <w:color w:val="000000"/>
                <w:sz w:val="16"/>
                <w:szCs w:val="16"/>
                <w:lang w:eastAsia="en-GB"/>
              </w:rPr>
            </w:pPr>
          </w:p>
        </w:tc>
        <w:tc>
          <w:tcPr>
            <w:tcW w:w="850" w:type="dxa"/>
            <w:shd w:val="clear" w:color="auto" w:fill="D9D9D9"/>
          </w:tcPr>
          <w:p w14:paraId="4D1F61A1" w14:textId="77777777" w:rsidR="00EC7B87" w:rsidRPr="007D41BF" w:rsidDel="002A3ECC" w:rsidRDefault="00EC7B87" w:rsidP="00DA779F">
            <w:pPr>
              <w:rPr>
                <w:del w:id="1915" w:author="Helger" w:date="2017-06-13T16:30:00Z"/>
                <w:sz w:val="20"/>
              </w:rPr>
            </w:pPr>
          </w:p>
        </w:tc>
        <w:tc>
          <w:tcPr>
            <w:tcW w:w="8930" w:type="dxa"/>
            <w:shd w:val="clear" w:color="auto" w:fill="D9D9D9"/>
            <w:noWrap/>
          </w:tcPr>
          <w:p w14:paraId="47F138D3" w14:textId="77777777" w:rsidR="00EC7B87" w:rsidRPr="007D41BF" w:rsidDel="002A3ECC" w:rsidRDefault="00EC7B87" w:rsidP="00DA779F">
            <w:pPr>
              <w:rPr>
                <w:del w:id="1916" w:author="Helger" w:date="2017-06-13T16:30:00Z"/>
                <w:sz w:val="20"/>
              </w:rPr>
            </w:pPr>
            <w:del w:id="1917" w:author="Helger" w:date="2017-06-13T16:30:00Z">
              <w:r w:rsidRPr="007D41BF" w:rsidDel="002A3ECC">
                <w:rPr>
                  <w:sz w:val="20"/>
                </w:rPr>
                <w:delText>urn:oasis:names:specification:ubl:schema:xsd:Invoice-2::Invoice## urn:www.cenbii.eu:transaction:biicoretrdm015:ver1.0:#urn:www.peppol.eu:bis:peppol6a:ver1.0::2.0</w:delText>
              </w:r>
            </w:del>
          </w:p>
        </w:tc>
        <w:tc>
          <w:tcPr>
            <w:tcW w:w="2410" w:type="dxa"/>
            <w:shd w:val="clear" w:color="auto" w:fill="D9D9D9"/>
          </w:tcPr>
          <w:p w14:paraId="0C1DE09B" w14:textId="77777777" w:rsidR="00EC7B87" w:rsidRPr="007D41BF" w:rsidDel="002A3ECC" w:rsidRDefault="00EC7B87" w:rsidP="00C325C1">
            <w:pPr>
              <w:spacing w:afterLines="60" w:after="144"/>
              <w:rPr>
                <w:del w:id="1918" w:author="Helger" w:date="2017-06-13T16:30:00Z"/>
                <w:b/>
                <w:color w:val="000000"/>
                <w:sz w:val="20"/>
                <w:szCs w:val="20"/>
                <w:highlight w:val="yellow"/>
                <w:lang w:eastAsia="en-GB"/>
              </w:rPr>
            </w:pPr>
            <w:del w:id="1919" w:author="Helger" w:date="2017-06-13T16:30:00Z">
              <w:r w:rsidRPr="007D41BF" w:rsidDel="002A3ECC">
                <w:rPr>
                  <w:bCs/>
                  <w:sz w:val="20"/>
                  <w:szCs w:val="20"/>
                  <w:lang w:val="en-US" w:bidi="ne-NP"/>
                </w:rPr>
                <w:delText>See [PEPPOL_PostAward]</w:delText>
              </w:r>
            </w:del>
          </w:p>
        </w:tc>
      </w:tr>
      <w:tr w:rsidR="00EC7B87" w:rsidRPr="002F08C0" w:rsidDel="002A3ECC" w14:paraId="062FB47E" w14:textId="77777777" w:rsidTr="00C75102">
        <w:trPr>
          <w:trHeight w:val="415"/>
          <w:del w:id="1920" w:author="Helger" w:date="2017-06-13T16:30:00Z"/>
        </w:trPr>
        <w:tc>
          <w:tcPr>
            <w:tcW w:w="1668" w:type="dxa"/>
            <w:shd w:val="clear" w:color="auto" w:fill="auto"/>
            <w:noWrap/>
          </w:tcPr>
          <w:p w14:paraId="7D4F344B" w14:textId="77777777" w:rsidR="00EC7B87" w:rsidRPr="00315B04" w:rsidDel="002A3ECC" w:rsidRDefault="00EC7B87" w:rsidP="00C325C1">
            <w:pPr>
              <w:spacing w:afterLines="60" w:after="144"/>
              <w:rPr>
                <w:del w:id="1921" w:author="Helger" w:date="2017-06-13T16:30:00Z"/>
                <w:color w:val="000000"/>
                <w:sz w:val="20"/>
                <w:szCs w:val="20"/>
                <w:lang w:eastAsia="en-GB"/>
              </w:rPr>
            </w:pPr>
            <w:del w:id="1922" w:author="Helger" w:date="2017-06-13T16:30:00Z">
              <w:r w:rsidRPr="00315B04" w:rsidDel="002A3ECC">
                <w:rPr>
                  <w:color w:val="000000"/>
                  <w:sz w:val="20"/>
                  <w:szCs w:val="20"/>
                  <w:lang w:eastAsia="en-GB"/>
                </w:rPr>
                <w:delText>PEPPOL Ordering profile</w:delText>
              </w:r>
            </w:del>
          </w:p>
        </w:tc>
        <w:tc>
          <w:tcPr>
            <w:tcW w:w="850" w:type="dxa"/>
          </w:tcPr>
          <w:p w14:paraId="629619A7" w14:textId="77777777" w:rsidR="00EC7B87" w:rsidRPr="007D41BF" w:rsidDel="002A3ECC" w:rsidRDefault="00EC7B87" w:rsidP="00DA779F">
            <w:pPr>
              <w:rPr>
                <w:del w:id="1923" w:author="Helger" w:date="2017-06-13T16:30:00Z"/>
                <w:sz w:val="20"/>
              </w:rPr>
            </w:pPr>
            <w:del w:id="1924" w:author="Helger" w:date="2017-06-13T16:30:00Z">
              <w:r w:rsidDel="002A3ECC">
                <w:rPr>
                  <w:sz w:val="20"/>
                </w:rPr>
                <w:delText>1</w:delText>
              </w:r>
            </w:del>
          </w:p>
        </w:tc>
        <w:tc>
          <w:tcPr>
            <w:tcW w:w="8930" w:type="dxa"/>
            <w:shd w:val="clear" w:color="auto" w:fill="auto"/>
            <w:noWrap/>
          </w:tcPr>
          <w:p w14:paraId="336317FA" w14:textId="77777777" w:rsidR="00EC7B87" w:rsidDel="002A3ECC" w:rsidRDefault="00EC7B87" w:rsidP="00DA779F">
            <w:pPr>
              <w:rPr>
                <w:del w:id="1925" w:author="Helger" w:date="2017-06-13T16:30:00Z"/>
                <w:sz w:val="20"/>
              </w:rPr>
            </w:pPr>
            <w:del w:id="1926" w:author="Helger" w:date="2017-06-13T16:30:00Z">
              <w:r w:rsidRPr="007D41BF" w:rsidDel="002A3ECC">
                <w:rPr>
                  <w:sz w:val="20"/>
                </w:rPr>
                <w:delText>urn:oasis:names:specification:ubl:schema:xsd:Order-2::Order## urn:www.cenbii.eu:transaction:bii</w:delText>
              </w:r>
              <w:r w:rsidDel="002A3ECC">
                <w:rPr>
                  <w:sz w:val="20"/>
                </w:rPr>
                <w:delText>trns</w:delText>
              </w:r>
              <w:r w:rsidRPr="007D41BF" w:rsidDel="002A3ECC">
                <w:rPr>
                  <w:sz w:val="20"/>
                </w:rPr>
                <w:delText>001:ver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28</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p w14:paraId="7B9B9268" w14:textId="77777777" w:rsidR="00EC7B87" w:rsidRPr="007D41BF" w:rsidDel="002A3ECC" w:rsidRDefault="00EC7B87" w:rsidP="005F3129">
            <w:pPr>
              <w:rPr>
                <w:del w:id="1927" w:author="Helger" w:date="2017-06-13T16:30:00Z"/>
                <w:sz w:val="20"/>
              </w:rPr>
            </w:pPr>
            <w:del w:id="1928" w:author="Helger" w:date="2017-06-13T16:30:00Z">
              <w:r w:rsidRPr="007D41BF" w:rsidDel="002A3ECC">
                <w:rPr>
                  <w:sz w:val="20"/>
                </w:rPr>
                <w:delText>urn:oasis:names:specification:ubl:schema:xsd:Order</w:delText>
              </w:r>
              <w:r w:rsidR="00C75102" w:rsidDel="002A3ECC">
                <w:rPr>
                  <w:sz w:val="20"/>
                </w:rPr>
                <w:delText>Response</w:delText>
              </w:r>
              <w:r w:rsidRPr="007D41BF" w:rsidDel="002A3ECC">
                <w:rPr>
                  <w:sz w:val="20"/>
                </w:rPr>
                <w:delText>-2::Order</w:delText>
              </w:r>
              <w:r w:rsidR="00C75102" w:rsidDel="002A3ECC">
                <w:rPr>
                  <w:sz w:val="20"/>
                </w:rPr>
                <w:delText>Response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76</w:delText>
              </w:r>
              <w:r w:rsidRPr="007D41BF" w:rsidDel="002A3ECC">
                <w:rPr>
                  <w:sz w:val="20"/>
                </w:rPr>
                <w:delText>:ver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28</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auto"/>
          </w:tcPr>
          <w:p w14:paraId="1A4C8FA7" w14:textId="77777777" w:rsidR="00EC7B87" w:rsidRPr="007D41BF" w:rsidDel="002A3ECC" w:rsidRDefault="00EC7B87" w:rsidP="00C325C1">
            <w:pPr>
              <w:spacing w:afterLines="60" w:after="144"/>
              <w:rPr>
                <w:del w:id="1929" w:author="Helger" w:date="2017-06-13T16:30:00Z"/>
                <w:bCs/>
                <w:sz w:val="20"/>
                <w:szCs w:val="20"/>
                <w:lang w:val="en-US" w:bidi="ne-NP"/>
              </w:rPr>
            </w:pPr>
            <w:del w:id="1930" w:author="Helger" w:date="2017-06-13T16:30:00Z">
              <w:r w:rsidRPr="007D41BF" w:rsidDel="002A3ECC">
                <w:rPr>
                  <w:bCs/>
                  <w:sz w:val="20"/>
                  <w:szCs w:val="20"/>
                  <w:lang w:val="en-US" w:bidi="ne-NP"/>
                </w:rPr>
                <w:delText>See [PEPPOL_PostAward]</w:delText>
              </w:r>
            </w:del>
          </w:p>
        </w:tc>
      </w:tr>
      <w:tr w:rsidR="00EC7B87" w:rsidRPr="002F08C0" w:rsidDel="002A3ECC" w14:paraId="543889FC" w14:textId="77777777" w:rsidTr="00C75102">
        <w:trPr>
          <w:trHeight w:val="415"/>
          <w:del w:id="1931" w:author="Helger" w:date="2017-06-13T16:30:00Z"/>
        </w:trPr>
        <w:tc>
          <w:tcPr>
            <w:tcW w:w="1668" w:type="dxa"/>
            <w:shd w:val="clear" w:color="auto" w:fill="D9D9D9"/>
            <w:noWrap/>
          </w:tcPr>
          <w:p w14:paraId="6F2BE970" w14:textId="77777777" w:rsidR="00EC7B87" w:rsidRPr="00EB1F2B" w:rsidDel="002A3ECC" w:rsidRDefault="00EC7B87" w:rsidP="00C325C1">
            <w:pPr>
              <w:spacing w:afterLines="60" w:after="144"/>
              <w:rPr>
                <w:del w:id="1932" w:author="Helger" w:date="2017-06-13T16:30:00Z"/>
                <w:color w:val="000000"/>
                <w:sz w:val="20"/>
                <w:szCs w:val="20"/>
                <w:lang w:eastAsia="en-GB"/>
              </w:rPr>
            </w:pPr>
            <w:del w:id="1933" w:author="Helger" w:date="2017-06-13T16:30:00Z">
              <w:r w:rsidDel="002A3ECC">
                <w:rPr>
                  <w:color w:val="000000"/>
                  <w:sz w:val="20"/>
                  <w:szCs w:val="20"/>
                  <w:lang w:eastAsia="en-GB"/>
                </w:rPr>
                <w:delText>PEPPOL Despatch Advice  profile</w:delText>
              </w:r>
            </w:del>
          </w:p>
        </w:tc>
        <w:tc>
          <w:tcPr>
            <w:tcW w:w="850" w:type="dxa"/>
            <w:shd w:val="clear" w:color="auto" w:fill="D9D9D9"/>
          </w:tcPr>
          <w:p w14:paraId="02A75937" w14:textId="77777777" w:rsidR="00EC7B87" w:rsidRPr="007D41BF" w:rsidDel="002A3ECC" w:rsidRDefault="00EC7B87" w:rsidP="00944080">
            <w:pPr>
              <w:rPr>
                <w:del w:id="1934" w:author="Helger" w:date="2017-06-13T16:30:00Z"/>
                <w:sz w:val="20"/>
              </w:rPr>
            </w:pPr>
            <w:del w:id="1935" w:author="Helger" w:date="2017-06-13T16:30:00Z">
              <w:r w:rsidDel="002A3ECC">
                <w:rPr>
                  <w:sz w:val="20"/>
                </w:rPr>
                <w:delText>1</w:delText>
              </w:r>
            </w:del>
          </w:p>
        </w:tc>
        <w:tc>
          <w:tcPr>
            <w:tcW w:w="8930" w:type="dxa"/>
            <w:shd w:val="clear" w:color="auto" w:fill="D9D9D9"/>
            <w:noWrap/>
          </w:tcPr>
          <w:p w14:paraId="69163944" w14:textId="77777777" w:rsidR="00EC7B87" w:rsidRPr="007D41BF" w:rsidDel="002A3ECC" w:rsidRDefault="00EC7B87" w:rsidP="005F3129">
            <w:pPr>
              <w:rPr>
                <w:del w:id="1936" w:author="Helger" w:date="2017-06-13T16:30:00Z"/>
                <w:sz w:val="20"/>
              </w:rPr>
            </w:pPr>
            <w:del w:id="1937" w:author="Helger" w:date="2017-06-13T16:30:00Z">
              <w:r w:rsidRPr="007D41BF" w:rsidDel="002A3ECC">
                <w:rPr>
                  <w:sz w:val="20"/>
                </w:rPr>
                <w:delText>urn:oasis:names:specification:ubl:schema:xsd:</w:delText>
              </w:r>
              <w:r w:rsidDel="002A3ECC">
                <w:rPr>
                  <w:sz w:val="20"/>
                </w:rPr>
                <w:delText>DespatchAdvice</w:delText>
              </w:r>
              <w:r w:rsidRPr="007D41BF" w:rsidDel="002A3ECC">
                <w:rPr>
                  <w:sz w:val="20"/>
                </w:rPr>
                <w:delText>-2::</w:delText>
              </w:r>
              <w:r w:rsidDel="002A3ECC">
                <w:rPr>
                  <w:sz w:val="20"/>
                </w:rPr>
                <w:delText>DespatchAdvice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16</w:delText>
              </w:r>
              <w:r w:rsidRPr="007D41BF" w:rsidDel="002A3ECC">
                <w:rPr>
                  <w:sz w:val="20"/>
                </w:rPr>
                <w:delText>:ver</w:delText>
              </w:r>
              <w:r w:rsidDel="002A3ECC">
                <w:rPr>
                  <w:sz w:val="20"/>
                </w:rPr>
                <w:delText>1</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30</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D9D9D9"/>
          </w:tcPr>
          <w:p w14:paraId="149FDEF1" w14:textId="77777777" w:rsidR="00EC7B87" w:rsidRPr="007D41BF" w:rsidDel="002A3ECC" w:rsidRDefault="00EC7B87" w:rsidP="00C325C1">
            <w:pPr>
              <w:spacing w:afterLines="60" w:after="144"/>
              <w:rPr>
                <w:del w:id="1938" w:author="Helger" w:date="2017-06-13T16:30:00Z"/>
                <w:bCs/>
                <w:sz w:val="20"/>
                <w:szCs w:val="20"/>
                <w:lang w:val="en-US" w:bidi="ne-NP"/>
              </w:rPr>
            </w:pPr>
            <w:del w:id="1939" w:author="Helger" w:date="2017-06-13T16:30:00Z">
              <w:r w:rsidRPr="007D41BF" w:rsidDel="002A3ECC">
                <w:rPr>
                  <w:bCs/>
                  <w:sz w:val="20"/>
                  <w:szCs w:val="20"/>
                  <w:lang w:val="en-US" w:bidi="ne-NP"/>
                </w:rPr>
                <w:delText>See [PEPPOL_PostAward]</w:delText>
              </w:r>
            </w:del>
          </w:p>
        </w:tc>
      </w:tr>
      <w:tr w:rsidR="00EC7B87" w:rsidRPr="002F08C0" w:rsidDel="002A3ECC" w14:paraId="07DD69D2" w14:textId="77777777" w:rsidTr="00C75102">
        <w:trPr>
          <w:trHeight w:val="415"/>
          <w:del w:id="1940" w:author="Helger" w:date="2017-06-13T16:30:00Z"/>
        </w:trPr>
        <w:tc>
          <w:tcPr>
            <w:tcW w:w="1668" w:type="dxa"/>
            <w:shd w:val="clear" w:color="auto" w:fill="auto"/>
            <w:noWrap/>
          </w:tcPr>
          <w:p w14:paraId="18125880" w14:textId="77777777" w:rsidR="00EC7B87" w:rsidDel="002A3ECC" w:rsidRDefault="00EC7B87" w:rsidP="00C325C1">
            <w:pPr>
              <w:spacing w:afterLines="60" w:after="144"/>
              <w:rPr>
                <w:del w:id="1941" w:author="Helger" w:date="2017-06-13T16:30:00Z"/>
                <w:color w:val="000000"/>
                <w:sz w:val="20"/>
                <w:szCs w:val="20"/>
                <w:lang w:eastAsia="en-GB"/>
              </w:rPr>
            </w:pPr>
            <w:del w:id="1942" w:author="Helger" w:date="2017-06-13T16:30:00Z">
              <w:r w:rsidDel="002A3ECC">
                <w:rPr>
                  <w:color w:val="000000"/>
                  <w:sz w:val="20"/>
                  <w:szCs w:val="20"/>
                  <w:lang w:eastAsia="en-GB"/>
                </w:rPr>
                <w:delText>PEPPOL Message Level Response profile</w:delText>
              </w:r>
            </w:del>
          </w:p>
        </w:tc>
        <w:tc>
          <w:tcPr>
            <w:tcW w:w="850" w:type="dxa"/>
          </w:tcPr>
          <w:p w14:paraId="12D9D2B6" w14:textId="77777777" w:rsidR="00EC7B87" w:rsidRPr="007D41BF" w:rsidDel="002A3ECC" w:rsidRDefault="00EC7B87" w:rsidP="0076778E">
            <w:pPr>
              <w:rPr>
                <w:del w:id="1943" w:author="Helger" w:date="2017-06-13T16:30:00Z"/>
                <w:sz w:val="20"/>
              </w:rPr>
            </w:pPr>
            <w:del w:id="1944" w:author="Helger" w:date="2017-06-13T16:30:00Z">
              <w:r w:rsidDel="002A3ECC">
                <w:rPr>
                  <w:sz w:val="20"/>
                </w:rPr>
                <w:delText>1</w:delText>
              </w:r>
            </w:del>
          </w:p>
        </w:tc>
        <w:tc>
          <w:tcPr>
            <w:tcW w:w="8930" w:type="dxa"/>
            <w:shd w:val="clear" w:color="auto" w:fill="auto"/>
            <w:noWrap/>
          </w:tcPr>
          <w:p w14:paraId="49754A09" w14:textId="77777777" w:rsidR="00EC7B87" w:rsidRPr="007D41BF" w:rsidDel="002A3ECC" w:rsidRDefault="00EC7B87" w:rsidP="005F3129">
            <w:pPr>
              <w:rPr>
                <w:del w:id="1945" w:author="Helger" w:date="2017-06-13T16:30:00Z"/>
                <w:sz w:val="20"/>
              </w:rPr>
            </w:pPr>
            <w:del w:id="1946" w:author="Helger" w:date="2017-06-13T16:30:00Z">
              <w:r w:rsidRPr="007D41BF" w:rsidDel="002A3ECC">
                <w:rPr>
                  <w:sz w:val="20"/>
                </w:rPr>
                <w:delText>urn:oasis:names:specification:ubl:schema:xsd:</w:delText>
              </w:r>
              <w:r w:rsidDel="002A3ECC">
                <w:rPr>
                  <w:sz w:val="20"/>
                </w:rPr>
                <w:delText>ApplicationResponse</w:delText>
              </w:r>
              <w:r w:rsidRPr="007D41BF" w:rsidDel="002A3ECC">
                <w:rPr>
                  <w:sz w:val="20"/>
                </w:rPr>
                <w:delText>-2::</w:delText>
              </w:r>
              <w:r w:rsidDel="002A3ECC">
                <w:rPr>
                  <w:sz w:val="20"/>
                </w:rPr>
                <w:delText>ApplicationResponse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71</w:delText>
              </w:r>
              <w:r w:rsidRPr="007D41BF" w:rsidDel="002A3ECC">
                <w:rPr>
                  <w:sz w:val="20"/>
                </w:rPr>
                <w:delText>:ver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36</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auto"/>
          </w:tcPr>
          <w:p w14:paraId="33A624C5" w14:textId="77777777" w:rsidR="00EC7B87" w:rsidRPr="007D41BF" w:rsidDel="002A3ECC" w:rsidRDefault="00EC7B87" w:rsidP="00C325C1">
            <w:pPr>
              <w:spacing w:afterLines="60" w:after="144"/>
              <w:rPr>
                <w:del w:id="1947" w:author="Helger" w:date="2017-06-13T16:30:00Z"/>
                <w:bCs/>
                <w:sz w:val="20"/>
                <w:szCs w:val="20"/>
                <w:lang w:val="en-US" w:bidi="ne-NP"/>
              </w:rPr>
            </w:pPr>
            <w:del w:id="1948" w:author="Helger" w:date="2017-06-13T16:30:00Z">
              <w:r w:rsidRPr="007D41BF" w:rsidDel="002A3ECC">
                <w:rPr>
                  <w:bCs/>
                  <w:sz w:val="20"/>
                  <w:szCs w:val="20"/>
                  <w:lang w:val="en-US" w:bidi="ne-NP"/>
                </w:rPr>
                <w:delText>See [PEPPOL_PostAward]</w:delText>
              </w:r>
            </w:del>
          </w:p>
        </w:tc>
      </w:tr>
    </w:tbl>
    <w:p w14:paraId="54313F02" w14:textId="77777777" w:rsidR="00273344" w:rsidDel="004E0D0E" w:rsidRDefault="00273344" w:rsidP="00EB7DC6">
      <w:pPr>
        <w:rPr>
          <w:del w:id="1949" w:author="Helger" w:date="2017-06-13T16:39:00Z"/>
        </w:rPr>
      </w:pPr>
    </w:p>
    <w:p w14:paraId="004AFF88" w14:textId="77777777" w:rsidR="00377EF6" w:rsidDel="00111BED" w:rsidRDefault="008A6E2B" w:rsidP="00EB7DC6">
      <w:pPr>
        <w:rPr>
          <w:del w:id="1950" w:author="Helger" w:date="2017-06-13T16:46:00Z"/>
        </w:rPr>
      </w:pPr>
      <w:del w:id="1951" w:author="Helger" w:date="2017-06-13T16:46:00Z">
        <w:r w:rsidRPr="001F4312" w:rsidDel="00111BED">
          <w:delText xml:space="preserve">The normative form of the code list is available </w:delText>
        </w:r>
        <w:r w:rsidDel="00111BED">
          <w:delText xml:space="preserve">as a Genericode file </w:delText>
        </w:r>
        <w:r w:rsidR="008475A5" w:rsidDel="00111BED">
          <w:delText xml:space="preserve">referenced </w:delText>
        </w:r>
        <w:r w:rsidRPr="001F4312" w:rsidDel="00111BED">
          <w:delText>at</w:delText>
        </w:r>
        <w:r w:rsidR="004B5237" w:rsidDel="00111BED">
          <w:delText xml:space="preserve"> </w:delText>
        </w:r>
        <w:r w:rsidR="00AE6B08" w:rsidRPr="005576B6" w:rsidDel="00111BED">
          <w:rPr>
            <w:iCs/>
          </w:rPr>
          <w:delText>[</w:delText>
        </w:r>
        <w:r w:rsidR="008475A5" w:rsidRPr="007852AB" w:rsidDel="00111BED">
          <w:rPr>
            <w:bCs/>
            <w:lang w:val="en-US" w:bidi="ne-NP"/>
          </w:rPr>
          <w:delText>PEPPOL_PostAward</w:delText>
        </w:r>
        <w:r w:rsidR="00AE6B08" w:rsidRPr="005576B6" w:rsidDel="00111BED">
          <w:rPr>
            <w:iCs/>
          </w:rPr>
          <w:delText>]</w:delText>
        </w:r>
        <w:r w:rsidR="00AE6B08" w:rsidDel="00111BED">
          <w:rPr>
            <w:iCs/>
          </w:rPr>
          <w:delText>.</w:delText>
        </w:r>
      </w:del>
      <w:r w:rsidR="008A7128" w:rsidRPr="001F4312">
        <w:t>It is important to note that this is a dynamic list. Over time new services will be added. Developers should take this into account when designing and implementing solutions for PEPPOL services.</w:t>
      </w:r>
    </w:p>
    <w:p w14:paraId="5839A2AD" w14:textId="77777777" w:rsidR="00273344" w:rsidRPr="001F4312" w:rsidRDefault="00273344" w:rsidP="00EB7DC6"/>
    <w:p w14:paraId="3622AF60" w14:textId="77777777" w:rsidR="00B95BB4" w:rsidRPr="001F4312" w:rsidDel="002A3ECC" w:rsidRDefault="00B95BB4" w:rsidP="00C53EC4">
      <w:pPr>
        <w:rPr>
          <w:del w:id="1952" w:author="Helger" w:date="2017-06-13T16:30:00Z"/>
        </w:rPr>
        <w:sectPr w:rsidR="00B95BB4" w:rsidRPr="001F4312" w:rsidDel="002A3ECC" w:rsidSect="00570948">
          <w:headerReference w:type="default" r:id="rId27"/>
          <w:footerReference w:type="default" r:id="rId28"/>
          <w:footerReference w:type="first" r:id="rId29"/>
          <w:pgSz w:w="11906" w:h="16838"/>
          <w:pgMar w:top="1418" w:right="1418" w:bottom="1418" w:left="1418" w:header="709" w:footer="709" w:gutter="0"/>
          <w:lnNumType w:countBy="1" w:restart="continuous"/>
          <w:cols w:space="708"/>
          <w:docGrid w:linePitch="360"/>
        </w:sectPr>
      </w:pPr>
    </w:p>
    <w:p w14:paraId="6BAEC6A5" w14:textId="77777777" w:rsidR="004225A4" w:rsidRPr="006132BB" w:rsidRDefault="004225A4" w:rsidP="006132BB">
      <w:pPr>
        <w:pStyle w:val="Rubrik1"/>
      </w:pPr>
      <w:bookmarkStart w:id="1956" w:name="_Toc316247570"/>
      <w:bookmarkStart w:id="1957" w:name="_Toc496043301"/>
      <w:r w:rsidRPr="006132BB">
        <w:lastRenderedPageBreak/>
        <w:t>Policy on Identifying Processes supported by PEPPOL</w:t>
      </w:r>
      <w:bookmarkEnd w:id="1956"/>
      <w:bookmarkEnd w:id="1957"/>
    </w:p>
    <w:p w14:paraId="2B07A0CD" w14:textId="77777777" w:rsidR="008272F2" w:rsidRDefault="008272F2" w:rsidP="006B4C99">
      <w:pPr>
        <w:pStyle w:val="Rubrik2"/>
      </w:pPr>
      <w:bookmarkStart w:id="1958" w:name="_Toc316247571"/>
      <w:bookmarkStart w:id="1959" w:name="_Toc496043302"/>
      <w:r>
        <w:t>Format</w:t>
      </w:r>
      <w:bookmarkEnd w:id="1958"/>
      <w:bookmarkEnd w:id="1959"/>
    </w:p>
    <w:p w14:paraId="5EB0B1DC" w14:textId="77777777" w:rsidR="006D1F48" w:rsidRPr="006D1F48" w:rsidRDefault="006D1F48" w:rsidP="006D1F48">
      <w:r>
        <w:t xml:space="preserve">As outlined in </w:t>
      </w:r>
      <w:r w:rsidR="008540FB">
        <w:fldChar w:fldCharType="begin"/>
      </w:r>
      <w:r w:rsidR="00B26C62">
        <w:instrText xml:space="preserve"> REF _Ref317490234 \r \h </w:instrText>
      </w:r>
      <w:r w:rsidR="008540FB">
        <w:fldChar w:fldCharType="separate"/>
      </w:r>
      <w:r w:rsidR="00DA4735">
        <w:t>POLICY 3</w:t>
      </w:r>
      <w:r w:rsidR="008540FB">
        <w:fldChar w:fldCharType="end"/>
      </w:r>
      <w:r>
        <w:t xml:space="preserve"> PEPPOL process identifiers have to be treated case sensitive.</w:t>
      </w:r>
    </w:p>
    <w:p w14:paraId="3BA43983" w14:textId="5FBF0BA0" w:rsidR="004225A4" w:rsidRPr="001407A3" w:rsidRDefault="004225A4" w:rsidP="004225A4">
      <w:pPr>
        <w:pStyle w:val="PolicyHeader"/>
      </w:pPr>
      <w:bookmarkStart w:id="1960" w:name="_Ref281927369"/>
      <w:bookmarkStart w:id="1961" w:name="_Toc496043303"/>
      <w:r>
        <w:t>PEPPOL</w:t>
      </w:r>
      <w:r w:rsidRPr="001407A3">
        <w:t xml:space="preserve"> </w:t>
      </w:r>
      <w:r w:rsidR="00AE2638" w:rsidRPr="00F46C05">
        <w:rPr>
          <w:strike/>
          <w:rPrChange w:id="1962" w:author="Henrik Möller" w:date="2017-12-14T08:23:00Z">
            <w:rPr/>
          </w:rPrChange>
        </w:rPr>
        <w:t>BusDox</w:t>
      </w:r>
      <w:r w:rsidR="00AE2638">
        <w:t xml:space="preserve"> </w:t>
      </w:r>
      <w:r>
        <w:t>Process Identifier scheme</w:t>
      </w:r>
      <w:bookmarkEnd w:id="1960"/>
      <w:bookmarkEnd w:id="1961"/>
    </w:p>
    <w:p w14:paraId="263F2258" w14:textId="77777777" w:rsidR="004225A4" w:rsidRDefault="004225A4" w:rsidP="004225A4">
      <w:pPr>
        <w:pStyle w:val="Policy"/>
      </w:pPr>
      <w:r>
        <w:t xml:space="preserve">The PEPPOL </w:t>
      </w:r>
      <w:r w:rsidR="00AE2638" w:rsidRPr="00F46C05">
        <w:rPr>
          <w:strike/>
          <w:rPrChange w:id="1963" w:author="Henrik Möller" w:date="2017-12-14T08:24:00Z">
            <w:rPr/>
          </w:rPrChange>
        </w:rPr>
        <w:t>BusDox</w:t>
      </w:r>
      <w:r w:rsidR="00AE2638">
        <w:t xml:space="preserve"> </w:t>
      </w:r>
      <w:r>
        <w:t xml:space="preserve">process identifier scheme to be used </w:t>
      </w:r>
      <w:r w:rsidR="00407B2D">
        <w:t>should be</w:t>
      </w:r>
      <w:r w:rsidR="002816AA">
        <w:t>:</w:t>
      </w:r>
    </w:p>
    <w:p w14:paraId="5F1555F2" w14:textId="77777777" w:rsidR="004225A4" w:rsidRPr="001407A3" w:rsidRDefault="004225A4" w:rsidP="006D1F48">
      <w:pPr>
        <w:pStyle w:val="Inlinecode"/>
      </w:pPr>
      <w:r>
        <w:t>cenbii-procid-ubl</w:t>
      </w:r>
    </w:p>
    <w:p w14:paraId="508F05CC" w14:textId="77777777" w:rsidR="00DA409B" w:rsidRDefault="00B26C62" w:rsidP="00DA409B">
      <w:pPr>
        <w:rPr>
          <w:ins w:id="1964" w:author="Helger" w:date="2017-06-13T17:06:00Z"/>
        </w:rPr>
      </w:pPr>
      <w:r>
        <w:t>Applies to: all process identifiers in all component</w:t>
      </w:r>
      <w:ins w:id="1965" w:author="Helger" w:date="2017-06-13T16:35:00Z">
        <w:r w:rsidR="002A3ECC">
          <w:t>s</w:t>
        </w:r>
      </w:ins>
    </w:p>
    <w:p w14:paraId="19DE37A2" w14:textId="77777777" w:rsidR="001870DB" w:rsidRDefault="001870DB" w:rsidP="00DA409B">
      <w:ins w:id="1966" w:author="Helger" w:date="2017-06-13T17:06:00Z">
        <w:r>
          <w:t>Note: this scheme identifier is always case sensitive</w:t>
        </w:r>
      </w:ins>
    </w:p>
    <w:p w14:paraId="7D08F121" w14:textId="77777777" w:rsidR="004225A4" w:rsidRDefault="004225A4" w:rsidP="004225A4">
      <w:pPr>
        <w:pStyle w:val="PolicyHeader"/>
      </w:pPr>
      <w:bookmarkStart w:id="1967" w:name="_Toc496043304"/>
      <w:r>
        <w:t>PEPPOL Process Identifiers</w:t>
      </w:r>
      <w:bookmarkEnd w:id="1967"/>
    </w:p>
    <w:p w14:paraId="5B17706E" w14:textId="77777777" w:rsidR="00EC738F" w:rsidRDefault="00EC738F" w:rsidP="004225A4">
      <w:pPr>
        <w:pStyle w:val="Policy"/>
      </w:pPr>
      <w:r w:rsidRPr="00EC738F">
        <w:t xml:space="preserve">The </w:t>
      </w:r>
      <w:r>
        <w:t>Process</w:t>
      </w:r>
      <w:r w:rsidRPr="00EC738F">
        <w:t xml:space="preserve"> Identifier is defined in the relevant PEPPOL BIS specification. A PEPPOL Access Point MUST treat the identifier as an atomic string. The definition of the </w:t>
      </w:r>
      <w:r>
        <w:t xml:space="preserve">process </w:t>
      </w:r>
      <w:r w:rsidRPr="00EC738F">
        <w:t>identifier within the BIS specifications should be defined according to the CEN BII rules.</w:t>
      </w:r>
    </w:p>
    <w:p w14:paraId="2D41061A" w14:textId="77777777" w:rsidR="004225A4" w:rsidRDefault="004225A4" w:rsidP="004225A4">
      <w:pPr>
        <w:pStyle w:val="Policy"/>
      </w:pPr>
    </w:p>
    <w:p w14:paraId="3293DAA1" w14:textId="77777777" w:rsidR="003F6527" w:rsidRPr="003F6527" w:rsidRDefault="00B26C62" w:rsidP="004225A4">
      <w:r>
        <w:t>Applies to: all process identifiers in all component</w:t>
      </w:r>
      <w:ins w:id="1968" w:author="Helger" w:date="2017-06-13T16:35:00Z">
        <w:r w:rsidR="002A3ECC">
          <w:t>s</w:t>
        </w:r>
      </w:ins>
    </w:p>
    <w:p w14:paraId="6D371B64" w14:textId="77777777" w:rsidR="004225A4" w:rsidRPr="003F6527" w:rsidRDefault="004225A4" w:rsidP="004225A4">
      <w:pPr>
        <w:rPr>
          <w:b/>
          <w:sz w:val="24"/>
        </w:rPr>
      </w:pPr>
      <w:r w:rsidRPr="003F6527">
        <w:rPr>
          <w:b/>
          <w:sz w:val="24"/>
        </w:rPr>
        <w:t>Example</w:t>
      </w:r>
      <w:ins w:id="1969" w:author="Helger" w:date="2017-06-13T16:43:00Z">
        <w:r w:rsidR="004E0D0E">
          <w:rPr>
            <w:b/>
            <w:sz w:val="24"/>
          </w:rPr>
          <w:t xml:space="preserve"> 1</w:t>
        </w:r>
      </w:ins>
      <w:r w:rsidRPr="003F6527">
        <w:rPr>
          <w:b/>
          <w:sz w:val="24"/>
        </w:rPr>
        <w:t>:</w:t>
      </w:r>
    </w:p>
    <w:p w14:paraId="7622C16A" w14:textId="77777777" w:rsidR="004225A4" w:rsidRDefault="004225A4" w:rsidP="004225A4">
      <w:r>
        <w:t>The following process identifier is used for “</w:t>
      </w:r>
      <w:r w:rsidRPr="004225A4">
        <w:t>BII04 - Invoice only</w:t>
      </w:r>
      <w:r>
        <w:t>”:</w:t>
      </w:r>
    </w:p>
    <w:p w14:paraId="2E62E38A" w14:textId="77777777" w:rsidR="00DA409B" w:rsidRDefault="004225A4" w:rsidP="00B26C62">
      <w:pPr>
        <w:pStyle w:val="Code"/>
        <w:shd w:val="clear" w:color="auto" w:fill="FFFFFF"/>
        <w:ind w:left="567"/>
      </w:pPr>
      <w:r w:rsidRPr="004225A4">
        <w:t>urn:www.cenbii.eu:profile:bii04:ver1.0</w:t>
      </w:r>
    </w:p>
    <w:p w14:paraId="22BFEB7E" w14:textId="77777777" w:rsidR="0030114D" w:rsidRPr="003F6527" w:rsidRDefault="0030114D" w:rsidP="0030114D">
      <w:pPr>
        <w:rPr>
          <w:b/>
          <w:sz w:val="24"/>
        </w:rPr>
      </w:pPr>
      <w:r w:rsidRPr="003F6527">
        <w:rPr>
          <w:b/>
          <w:sz w:val="24"/>
        </w:rPr>
        <w:t>Example</w:t>
      </w:r>
      <w:r>
        <w:rPr>
          <w:b/>
          <w:sz w:val="24"/>
        </w:rPr>
        <w:t xml:space="preserve"> 2</w:t>
      </w:r>
      <w:r w:rsidRPr="003F6527">
        <w:rPr>
          <w:b/>
          <w:sz w:val="24"/>
        </w:rPr>
        <w:t>:</w:t>
      </w:r>
    </w:p>
    <w:p w14:paraId="37BA09C1" w14:textId="77777777" w:rsidR="009934E8" w:rsidRDefault="0030114D" w:rsidP="00B26C62">
      <w:pPr>
        <w:pStyle w:val="Code"/>
        <w:shd w:val="clear" w:color="auto" w:fill="FFFFFF"/>
        <w:ind w:left="567"/>
      </w:pPr>
      <w:r w:rsidRPr="004225A4">
        <w:t>urn:www.cenbii.eu:profile:bii04:ver</w:t>
      </w:r>
      <w:r>
        <w:t>2</w:t>
      </w:r>
      <w:r w:rsidRPr="004225A4">
        <w:t>.0</w:t>
      </w:r>
    </w:p>
    <w:p w14:paraId="771507CD" w14:textId="77777777" w:rsidR="00667607" w:rsidRPr="001407A3" w:rsidRDefault="00667607" w:rsidP="00667607">
      <w:pPr>
        <w:pStyle w:val="PolicyHeader"/>
      </w:pPr>
      <w:bookmarkStart w:id="1970" w:name="_Toc496043305"/>
      <w:r w:rsidRPr="001407A3">
        <w:t xml:space="preserve">Specifying </w:t>
      </w:r>
      <w:r>
        <w:t>Process</w:t>
      </w:r>
      <w:r w:rsidRPr="001407A3">
        <w:t xml:space="preserve"> Identifiers in </w:t>
      </w:r>
      <w:r>
        <w:t>SMP</w:t>
      </w:r>
      <w:r w:rsidR="00E61519">
        <w:t xml:space="preserve"> documents</w:t>
      </w:r>
      <w:bookmarkEnd w:id="1970"/>
    </w:p>
    <w:p w14:paraId="7CD949BE" w14:textId="77777777" w:rsidR="00667607" w:rsidRPr="001407A3" w:rsidRDefault="00667607" w:rsidP="00667607">
      <w:pPr>
        <w:pStyle w:val="Policy"/>
      </w:pPr>
      <w:r w:rsidRPr="001407A3">
        <w:t xml:space="preserve">The value for </w:t>
      </w:r>
      <w:r w:rsidR="00E61519">
        <w:t xml:space="preserve">the scheme attribute </w:t>
      </w:r>
      <w:r w:rsidR="0075723F">
        <w:t xml:space="preserve">should </w:t>
      </w:r>
      <w:del w:id="1971" w:author="Helger" w:date="2017-06-13T16:35:00Z">
        <w:r w:rsidR="0075723F" w:rsidDel="002A3ECC">
          <w:delText xml:space="preserve">be </w:delText>
        </w:r>
      </w:del>
      <w:r w:rsidR="00E61519">
        <w:t xml:space="preserve">be “cenbii-procid-ubl” (see </w:t>
      </w:r>
      <w:r w:rsidR="008540FB">
        <w:fldChar w:fldCharType="begin"/>
      </w:r>
      <w:r w:rsidR="00E61519">
        <w:instrText xml:space="preserve"> REF _Ref281927369 \r \h </w:instrText>
      </w:r>
      <w:r w:rsidR="008540FB">
        <w:fldChar w:fldCharType="separate"/>
      </w:r>
      <w:r w:rsidR="00DA4735">
        <w:t>POLICY 15</w:t>
      </w:r>
      <w:r w:rsidR="008540FB">
        <w:fldChar w:fldCharType="end"/>
      </w:r>
      <w:r w:rsidR="00E61519">
        <w:t>) and the element value must be the process identifier itself.</w:t>
      </w:r>
    </w:p>
    <w:p w14:paraId="36EEEB0C" w14:textId="77777777" w:rsidR="003F6527" w:rsidRDefault="00B26C62" w:rsidP="00667607">
      <w:r>
        <w:t>Applies to: XML documents used in the SMP</w:t>
      </w:r>
    </w:p>
    <w:p w14:paraId="06BBE9EE" w14:textId="77777777" w:rsidR="00667607" w:rsidRPr="003F6527" w:rsidDel="004E0D0E" w:rsidRDefault="00900A19" w:rsidP="00667607">
      <w:pPr>
        <w:rPr>
          <w:del w:id="1972" w:author="Helger" w:date="2017-06-13T16:43:00Z"/>
          <w:b/>
          <w:sz w:val="24"/>
        </w:rPr>
      </w:pPr>
      <w:r w:rsidRPr="003F6527">
        <w:rPr>
          <w:b/>
          <w:sz w:val="24"/>
        </w:rPr>
        <w:t>E</w:t>
      </w:r>
      <w:r w:rsidR="00667607" w:rsidRPr="003F6527">
        <w:rPr>
          <w:b/>
          <w:sz w:val="24"/>
        </w:rPr>
        <w:t>xample</w:t>
      </w:r>
      <w:ins w:id="1973" w:author="Helger" w:date="2017-06-13T16:43:00Z">
        <w:r w:rsidR="004E0D0E">
          <w:rPr>
            <w:b/>
            <w:sz w:val="24"/>
          </w:rPr>
          <w:t xml:space="preserve"> 1 (</w:t>
        </w:r>
      </w:ins>
      <w:del w:id="1974" w:author="Helger" w:date="2017-06-13T16:43:00Z">
        <w:r w:rsidRPr="003F6527" w:rsidDel="004E0D0E">
          <w:rPr>
            <w:b/>
            <w:sz w:val="24"/>
          </w:rPr>
          <w:delText>:</w:delText>
        </w:r>
      </w:del>
    </w:p>
    <w:p w14:paraId="7209F645" w14:textId="77777777" w:rsidR="00DA4735" w:rsidRDefault="008540FB">
      <w:pPr>
        <w:rPr>
          <w:b/>
          <w:sz w:val="24"/>
          <w:rPrChange w:id="1975" w:author="Helger" w:date="2017-06-13T16:43:00Z">
            <w:rPr/>
          </w:rPrChange>
        </w:rPr>
        <w:pPrChange w:id="1976" w:author="Helger" w:date="2017-06-13T16:36:00Z">
          <w:pPr>
            <w:pStyle w:val="Code"/>
            <w:shd w:val="clear" w:color="auto" w:fill="FFFFFF"/>
            <w:ind w:left="567"/>
          </w:pPr>
        </w:pPrChange>
      </w:pPr>
      <w:r w:rsidRPr="008540FB">
        <w:rPr>
          <w:b/>
          <w:sz w:val="24"/>
          <w:rPrChange w:id="1977" w:author="Helger" w:date="2017-06-13T16:43:00Z">
            <w:rPr>
              <w:color w:val="0000FF"/>
              <w:u w:val="single"/>
            </w:rPr>
          </w:rPrChange>
        </w:rPr>
        <w:t>CEN/BII</w:t>
      </w:r>
      <w:ins w:id="1978" w:author="Helger" w:date="2017-06-13T16:43:00Z">
        <w:r w:rsidR="004E0D0E">
          <w:rPr>
            <w:b/>
            <w:sz w:val="24"/>
          </w:rPr>
          <w:t>)</w:t>
        </w:r>
      </w:ins>
      <w:r w:rsidRPr="008540FB">
        <w:rPr>
          <w:b/>
          <w:sz w:val="24"/>
          <w:rPrChange w:id="1979" w:author="Helger" w:date="2017-06-13T16:43:00Z">
            <w:rPr>
              <w:color w:val="0000FF"/>
              <w:u w:val="single"/>
            </w:rPr>
          </w:rPrChange>
        </w:rPr>
        <w:t>:</w:t>
      </w:r>
    </w:p>
    <w:p w14:paraId="0339B8B8" w14:textId="77777777" w:rsidR="00667607" w:rsidRDefault="00667607" w:rsidP="003F6527">
      <w:pPr>
        <w:pStyle w:val="Code"/>
        <w:shd w:val="clear" w:color="auto" w:fill="FFFFFF"/>
        <w:ind w:left="567"/>
      </w:pPr>
      <w:r w:rsidRPr="00667607">
        <w:t>&lt;ProcessIdentifier scheme="cenbii-procid-ubl"&gt;urn:www.cenbii.eu:profile:bii03:ver1.0&lt;/ProcessIdentifier&gt;</w:t>
      </w:r>
    </w:p>
    <w:p w14:paraId="587023DD" w14:textId="77777777" w:rsidR="00DA4735" w:rsidRDefault="004E0D0E">
      <w:pPr>
        <w:pPrChange w:id="1980" w:author="Helger" w:date="2017-06-13T16:36:00Z">
          <w:pPr>
            <w:pStyle w:val="Code"/>
            <w:shd w:val="clear" w:color="auto" w:fill="FFFFFF"/>
            <w:ind w:left="567"/>
          </w:pPr>
        </w:pPrChange>
      </w:pPr>
      <w:ins w:id="1981" w:author="Helger" w:date="2017-06-13T16:43:00Z">
        <w:r w:rsidRPr="003F6527">
          <w:rPr>
            <w:b/>
            <w:sz w:val="24"/>
          </w:rPr>
          <w:t>Example</w:t>
        </w:r>
        <w:r>
          <w:rPr>
            <w:b/>
            <w:sz w:val="24"/>
          </w:rPr>
          <w:t xml:space="preserve"> 2 (</w:t>
        </w:r>
        <w:r w:rsidRPr="00DE6EDD">
          <w:rPr>
            <w:b/>
            <w:sz w:val="24"/>
          </w:rPr>
          <w:t>CEN/BII</w:t>
        </w:r>
        <w:r>
          <w:rPr>
            <w:b/>
            <w:sz w:val="24"/>
          </w:rPr>
          <w:t>2)</w:t>
        </w:r>
        <w:r w:rsidRPr="00DE6EDD">
          <w:rPr>
            <w:b/>
            <w:sz w:val="24"/>
          </w:rPr>
          <w:t>:</w:t>
        </w:r>
      </w:ins>
      <w:del w:id="1982" w:author="Helger" w:date="2017-06-13T16:43:00Z">
        <w:r w:rsidR="009934E8" w:rsidRPr="00570948" w:rsidDel="004E0D0E">
          <w:delText>CEN/BII2:</w:delText>
        </w:r>
      </w:del>
    </w:p>
    <w:p w14:paraId="611CB7E4" w14:textId="77777777"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14:paraId="25C7982C" w14:textId="77777777" w:rsidR="004225A4" w:rsidRDefault="004225A4" w:rsidP="006B4C99">
      <w:pPr>
        <w:pStyle w:val="Rubrik2"/>
      </w:pPr>
      <w:bookmarkStart w:id="1983" w:name="_Toc316247572"/>
      <w:bookmarkStart w:id="1984" w:name="_Toc496043306"/>
      <w:r>
        <w:t>Process ID values</w:t>
      </w:r>
      <w:bookmarkEnd w:id="1983"/>
      <w:bookmarkEnd w:id="1984"/>
    </w:p>
    <w:p w14:paraId="75258A80" w14:textId="77777777" w:rsidR="004225A4" w:rsidRDefault="009A55FF" w:rsidP="004225A4">
      <w:del w:id="1985" w:author="Helger" w:date="2017-06-13T16:36:00Z">
        <w:r w:rsidDel="002A3ECC">
          <w:delText>Below is a</w:delText>
        </w:r>
      </w:del>
      <w:ins w:id="1986" w:author="Helger" w:date="2017-06-13T16:36:00Z">
        <w:r w:rsidR="002A3ECC">
          <w:t>A</w:t>
        </w:r>
      </w:ins>
      <w:r>
        <w:t xml:space="preserve"> </w:t>
      </w:r>
      <w:del w:id="1987" w:author="Helger" w:date="2017-06-13T16:46:00Z">
        <w:r w:rsidDel="004F335D">
          <w:delText>non-</w:delText>
        </w:r>
      </w:del>
      <w:del w:id="1988" w:author="Helger" w:date="2017-06-13T16:47:00Z">
        <w:r w:rsidDel="004F335D">
          <w:delText xml:space="preserve">normative </w:delText>
        </w:r>
      </w:del>
      <w:ins w:id="1989" w:author="Helger" w:date="2017-06-13T16:47:00Z">
        <w:r w:rsidR="004F335D">
          <w:t xml:space="preserve">normative </w:t>
        </w:r>
      </w:ins>
      <w:r>
        <w:t xml:space="preserve">list of </w:t>
      </w:r>
      <w:ins w:id="1990" w:author="Helger" w:date="2017-06-13T17:08:00Z">
        <w:r w:rsidR="001870DB">
          <w:t xml:space="preserve">all </w:t>
        </w:r>
      </w:ins>
      <w:r>
        <w:t>predefined PEPPOL process identifiers and the matching PEPPOL BIS</w:t>
      </w:r>
      <w:ins w:id="1991" w:author="Helger" w:date="2017-06-13T16:36:00Z">
        <w:r w:rsidR="002A3ECC">
          <w:t xml:space="preserve"> can be found at </w:t>
        </w:r>
        <w:commentRangeStart w:id="1992"/>
        <w:r w:rsidR="002A3ECC">
          <w:t>[PEPPOL_C</w:t>
        </w:r>
      </w:ins>
      <w:ins w:id="1993" w:author="Helger" w:date="2017-06-13T16:39:00Z">
        <w:r w:rsidR="002A3ECC">
          <w:t>L</w:t>
        </w:r>
      </w:ins>
      <w:ins w:id="1994" w:author="Helger" w:date="2017-06-13T16:36:00Z">
        <w:r w:rsidR="002A3ECC">
          <w:t>]</w:t>
        </w:r>
      </w:ins>
      <w:r>
        <w:t>.</w:t>
      </w:r>
      <w:r w:rsidR="000C388E">
        <w:t xml:space="preserve"> </w:t>
      </w:r>
      <w:commentRangeEnd w:id="1992"/>
      <w:r w:rsidR="00F35E65">
        <w:rPr>
          <w:rStyle w:val="Kommentarsreferens"/>
        </w:rPr>
        <w:commentReference w:id="1992"/>
      </w:r>
      <w:del w:id="1995" w:author="Helger" w:date="2017-06-13T16:46:00Z">
        <w:r w:rsidR="000C388E" w:rsidDel="004F335D">
          <w:delText xml:space="preserve">Below </w:delText>
        </w:r>
      </w:del>
      <w:ins w:id="1996" w:author="Helger" w:date="2017-06-13T16:46:00Z">
        <w:r w:rsidR="004F335D">
          <w:t xml:space="preserve">Additional to </w:t>
        </w:r>
      </w:ins>
      <w:r w:rsidR="000C388E">
        <w:t xml:space="preserve">each profile a list of all supported document </w:t>
      </w:r>
      <w:r w:rsidR="00235DA3">
        <w:t xml:space="preserve">type </w:t>
      </w:r>
      <w:r w:rsidR="000C388E">
        <w:t>identifiers valid for this specific profile are listed.</w:t>
      </w:r>
      <w:r w:rsidR="00301D86">
        <w:t xml:space="preserve"> </w:t>
      </w:r>
      <w:r w:rsidR="0045244E">
        <w:t xml:space="preserve">The document type identifiers are identical to those </w:t>
      </w:r>
      <w:del w:id="1997" w:author="Helger" w:date="2017-06-13T16:37:00Z">
        <w:r w:rsidR="0045244E" w:rsidDel="002A3ECC">
          <w:delText xml:space="preserve">specified </w:delText>
        </w:r>
      </w:del>
      <w:ins w:id="1998" w:author="Helger" w:date="2017-06-13T16:37:00Z">
        <w:r w:rsidR="002A3ECC">
          <w:t xml:space="preserve">referenced </w:t>
        </w:r>
      </w:ins>
      <w:r w:rsidR="0045244E">
        <w:t>in</w:t>
      </w:r>
      <w:r w:rsidR="00D60CE6">
        <w:t xml:space="preserve"> </w:t>
      </w:r>
      <w:hyperlink w:anchor="_Document_Type_Identifier" w:history="1">
        <w:r w:rsidR="00D60CE6" w:rsidRPr="00D60CE6">
          <w:rPr>
            <w:rStyle w:val="Hyperlnk"/>
          </w:rPr>
          <w:t>section 4.2</w:t>
        </w:r>
      </w:hyperlink>
      <w:r w:rsidR="00D60CE6">
        <w:t xml:space="preserve"> above.</w:t>
      </w:r>
      <w:del w:id="1999" w:author="Helger" w:date="2017-06-13T16:47:00Z">
        <w:r w:rsidR="00D60CE6" w:rsidDel="004F335D">
          <w:delText xml:space="preserve"> </w:delText>
        </w:r>
        <w:r w:rsidR="00301D86" w:rsidDel="004F335D">
          <w:delText>The latest normative version can be found at [PEPPOL_</w:delText>
        </w:r>
      </w:del>
      <w:del w:id="2000" w:author="Helger" w:date="2017-06-13T16:37:00Z">
        <w:r w:rsidR="00301D86" w:rsidDel="002A3ECC">
          <w:delText>PostAwar</w:delText>
        </w:r>
      </w:del>
      <w:del w:id="2001" w:author="Helger" w:date="2017-06-13T16:39:00Z">
        <w:r w:rsidR="00301D86" w:rsidDel="002A3ECC">
          <w:delText>]</w:delText>
        </w:r>
      </w:del>
      <w:del w:id="2002" w:author="Helger" w:date="2017-06-13T16:47:00Z">
        <w:r w:rsidR="00301D86" w:rsidDel="004F335D">
          <w:delText>.</w:delText>
        </w:r>
      </w:del>
    </w:p>
    <w:tbl>
      <w:tblPr>
        <w:tblW w:w="9286" w:type="dxa"/>
        <w:tblBorders>
          <w:top w:val="single" w:sz="18" w:space="0" w:color="auto"/>
          <w:bottom w:val="single" w:sz="18" w:space="0" w:color="auto"/>
        </w:tblBorders>
        <w:tblLayout w:type="fixed"/>
        <w:tblCellMar>
          <w:left w:w="0" w:type="dxa"/>
        </w:tblCellMar>
        <w:tblLook w:val="0420" w:firstRow="1" w:lastRow="0" w:firstColumn="0" w:lastColumn="0" w:noHBand="0" w:noVBand="1"/>
      </w:tblPr>
      <w:tblGrid>
        <w:gridCol w:w="1134"/>
        <w:gridCol w:w="284"/>
        <w:gridCol w:w="1134"/>
        <w:gridCol w:w="4111"/>
        <w:gridCol w:w="2623"/>
      </w:tblGrid>
      <w:tr w:rsidR="002D460B" w:rsidRPr="00DE2B4B" w:rsidDel="002A3ECC" w14:paraId="3A56DEDC" w14:textId="77777777" w:rsidTr="00A87C85">
        <w:trPr>
          <w:del w:id="2003" w:author="Helger" w:date="2017-06-13T16:31:00Z"/>
        </w:trPr>
        <w:tc>
          <w:tcPr>
            <w:tcW w:w="1134" w:type="dxa"/>
            <w:tcBorders>
              <w:top w:val="single" w:sz="18" w:space="0" w:color="auto"/>
              <w:left w:val="nil"/>
              <w:bottom w:val="single" w:sz="18" w:space="0" w:color="auto"/>
              <w:right w:val="nil"/>
            </w:tcBorders>
            <w:shd w:val="clear" w:color="auto" w:fill="4F81BD"/>
          </w:tcPr>
          <w:p w14:paraId="3C3F4B62" w14:textId="77777777" w:rsidR="0087449C" w:rsidDel="002A3ECC" w:rsidRDefault="0087449C" w:rsidP="008272F2">
            <w:pPr>
              <w:rPr>
                <w:del w:id="2004" w:author="Helger" w:date="2017-06-13T16:31:00Z"/>
                <w:b/>
                <w:bCs/>
                <w:color w:val="FFFFFF"/>
              </w:rPr>
            </w:pPr>
            <w:del w:id="2005" w:author="Helger" w:date="2017-06-13T16:31:00Z">
              <w:r w:rsidDel="002A3ECC">
                <w:rPr>
                  <w:b/>
                  <w:bCs/>
                  <w:color w:val="FFFFFF"/>
                </w:rPr>
                <w:delText xml:space="preserve">BII </w:delText>
              </w:r>
              <w:bookmarkStart w:id="2006" w:name="_Toc485135341"/>
              <w:bookmarkStart w:id="2007" w:name="_Toc485137453"/>
              <w:bookmarkStart w:id="2008" w:name="_Toc496043161"/>
              <w:bookmarkStart w:id="2009" w:name="_Toc496043307"/>
              <w:bookmarkEnd w:id="2006"/>
              <w:bookmarkEnd w:id="2007"/>
              <w:bookmarkEnd w:id="2008"/>
              <w:bookmarkEnd w:id="2009"/>
            </w:del>
          </w:p>
          <w:p w14:paraId="633BC43E" w14:textId="77777777" w:rsidR="002D460B" w:rsidRPr="00FE35EA" w:rsidDel="002A3ECC" w:rsidRDefault="0087449C" w:rsidP="008272F2">
            <w:pPr>
              <w:rPr>
                <w:del w:id="2010" w:author="Helger" w:date="2017-06-13T16:31:00Z"/>
                <w:b/>
                <w:bCs/>
                <w:color w:val="FFFFFF"/>
              </w:rPr>
            </w:pPr>
            <w:del w:id="2011" w:author="Helger" w:date="2017-06-13T16:31:00Z">
              <w:r w:rsidDel="002A3ECC">
                <w:rPr>
                  <w:b/>
                  <w:bCs/>
                  <w:color w:val="FFFFFF"/>
                </w:rPr>
                <w:delText>Profile ID</w:delText>
              </w:r>
              <w:bookmarkStart w:id="2012" w:name="_Toc485135342"/>
              <w:bookmarkStart w:id="2013" w:name="_Toc485137454"/>
              <w:bookmarkStart w:id="2014" w:name="_Toc496043162"/>
              <w:bookmarkStart w:id="2015" w:name="_Toc496043308"/>
              <w:bookmarkEnd w:id="2012"/>
              <w:bookmarkEnd w:id="2013"/>
              <w:bookmarkEnd w:id="2014"/>
              <w:bookmarkEnd w:id="2015"/>
            </w:del>
          </w:p>
        </w:tc>
        <w:tc>
          <w:tcPr>
            <w:tcW w:w="1418" w:type="dxa"/>
            <w:gridSpan w:val="2"/>
            <w:tcBorders>
              <w:top w:val="single" w:sz="18" w:space="0" w:color="auto"/>
              <w:left w:val="nil"/>
              <w:bottom w:val="single" w:sz="18" w:space="0" w:color="auto"/>
              <w:right w:val="nil"/>
            </w:tcBorders>
            <w:shd w:val="clear" w:color="auto" w:fill="4F81BD"/>
          </w:tcPr>
          <w:p w14:paraId="06E46FF8" w14:textId="77777777" w:rsidR="00A87C85" w:rsidDel="002A3ECC" w:rsidRDefault="00A87C85" w:rsidP="008272F2">
            <w:pPr>
              <w:rPr>
                <w:del w:id="2016" w:author="Helger" w:date="2017-06-13T16:31:00Z"/>
                <w:b/>
                <w:bCs/>
                <w:color w:val="FFFFFF"/>
              </w:rPr>
            </w:pPr>
            <w:del w:id="2017" w:author="Helger" w:date="2017-06-13T16:31:00Z">
              <w:r w:rsidDel="002A3ECC">
                <w:rPr>
                  <w:b/>
                  <w:bCs/>
                  <w:color w:val="FFFFFF"/>
                </w:rPr>
                <w:delText>PEPPOL</w:delText>
              </w:r>
              <w:bookmarkStart w:id="2018" w:name="_Toc485135343"/>
              <w:bookmarkStart w:id="2019" w:name="_Toc485137455"/>
              <w:bookmarkStart w:id="2020" w:name="_Toc496043163"/>
              <w:bookmarkStart w:id="2021" w:name="_Toc496043309"/>
              <w:bookmarkEnd w:id="2018"/>
              <w:bookmarkEnd w:id="2019"/>
              <w:bookmarkEnd w:id="2020"/>
              <w:bookmarkEnd w:id="2021"/>
            </w:del>
          </w:p>
          <w:p w14:paraId="04A830B9" w14:textId="77777777" w:rsidR="002D460B" w:rsidRPr="00FE35EA" w:rsidDel="002A3ECC" w:rsidRDefault="002D460B" w:rsidP="008272F2">
            <w:pPr>
              <w:rPr>
                <w:del w:id="2022" w:author="Helger" w:date="2017-06-13T16:31:00Z"/>
                <w:b/>
                <w:bCs/>
                <w:color w:val="FFFFFF"/>
              </w:rPr>
            </w:pPr>
            <w:del w:id="2023" w:author="Helger" w:date="2017-06-13T16:31:00Z">
              <w:r w:rsidDel="002A3ECC">
                <w:rPr>
                  <w:b/>
                  <w:bCs/>
                  <w:color w:val="FFFFFF"/>
                </w:rPr>
                <w:delText>BIS Version</w:delText>
              </w:r>
              <w:bookmarkStart w:id="2024" w:name="_Toc485135344"/>
              <w:bookmarkStart w:id="2025" w:name="_Toc485137456"/>
              <w:bookmarkStart w:id="2026" w:name="_Toc496043164"/>
              <w:bookmarkStart w:id="2027" w:name="_Toc496043310"/>
              <w:bookmarkEnd w:id="2024"/>
              <w:bookmarkEnd w:id="2025"/>
              <w:bookmarkEnd w:id="2026"/>
              <w:bookmarkEnd w:id="2027"/>
            </w:del>
          </w:p>
        </w:tc>
        <w:tc>
          <w:tcPr>
            <w:tcW w:w="4111" w:type="dxa"/>
            <w:tcBorders>
              <w:top w:val="single" w:sz="18" w:space="0" w:color="auto"/>
              <w:left w:val="nil"/>
              <w:bottom w:val="single" w:sz="18" w:space="0" w:color="auto"/>
              <w:right w:val="nil"/>
            </w:tcBorders>
            <w:shd w:val="clear" w:color="auto" w:fill="4F81BD"/>
          </w:tcPr>
          <w:p w14:paraId="4361E274" w14:textId="77777777" w:rsidR="002D460B" w:rsidRPr="00FE35EA" w:rsidDel="002A3ECC" w:rsidRDefault="009A55FF" w:rsidP="008272F2">
            <w:pPr>
              <w:rPr>
                <w:del w:id="2028" w:author="Helger" w:date="2017-06-13T16:31:00Z"/>
                <w:b/>
                <w:bCs/>
                <w:color w:val="FFFFFF"/>
              </w:rPr>
            </w:pPr>
            <w:del w:id="2029" w:author="Helger" w:date="2017-06-13T16:31:00Z">
              <w:r w:rsidRPr="00FE35EA" w:rsidDel="002A3ECC">
                <w:rPr>
                  <w:b/>
                  <w:bCs/>
                  <w:color w:val="FFFFFF"/>
                </w:rPr>
                <w:delText>PEPPOL BIS</w:delText>
              </w:r>
              <w:r w:rsidDel="002A3ECC">
                <w:rPr>
                  <w:b/>
                  <w:bCs/>
                  <w:color w:val="FFFFFF"/>
                </w:rPr>
                <w:delText xml:space="preserve"> Process ID</w:delText>
              </w:r>
              <w:bookmarkStart w:id="2030" w:name="_Toc485135345"/>
              <w:bookmarkStart w:id="2031" w:name="_Toc485137457"/>
              <w:bookmarkStart w:id="2032" w:name="_Toc496043165"/>
              <w:bookmarkStart w:id="2033" w:name="_Toc496043311"/>
              <w:bookmarkEnd w:id="2030"/>
              <w:bookmarkEnd w:id="2031"/>
              <w:bookmarkEnd w:id="2032"/>
              <w:bookmarkEnd w:id="2033"/>
            </w:del>
          </w:p>
        </w:tc>
        <w:tc>
          <w:tcPr>
            <w:tcW w:w="2623" w:type="dxa"/>
            <w:tcBorders>
              <w:top w:val="single" w:sz="18" w:space="0" w:color="auto"/>
              <w:left w:val="nil"/>
              <w:bottom w:val="single" w:sz="18" w:space="0" w:color="auto"/>
              <w:right w:val="nil"/>
            </w:tcBorders>
            <w:shd w:val="clear" w:color="auto" w:fill="4F81BD"/>
          </w:tcPr>
          <w:p w14:paraId="1D394D4A" w14:textId="77777777" w:rsidR="002D460B" w:rsidRPr="00FE35EA" w:rsidDel="002A3ECC" w:rsidRDefault="009A55FF" w:rsidP="00A87C85">
            <w:pPr>
              <w:rPr>
                <w:del w:id="2034" w:author="Helger" w:date="2017-06-13T16:31:00Z"/>
                <w:b/>
                <w:bCs/>
                <w:color w:val="FFFFFF"/>
              </w:rPr>
            </w:pPr>
            <w:del w:id="2035" w:author="Helger" w:date="2017-06-13T16:31:00Z">
              <w:r w:rsidRPr="00FE35EA" w:rsidDel="002A3ECC">
                <w:rPr>
                  <w:b/>
                  <w:bCs/>
                  <w:color w:val="FFFFFF"/>
                </w:rPr>
                <w:delText>PEPPOL BIS</w:delText>
              </w:r>
              <w:r w:rsidDel="002A3ECC">
                <w:rPr>
                  <w:b/>
                  <w:bCs/>
                  <w:color w:val="FFFFFF"/>
                </w:rPr>
                <w:delText xml:space="preserve"> </w:delText>
              </w:r>
              <w:bookmarkStart w:id="2036" w:name="_Toc485135346"/>
              <w:bookmarkStart w:id="2037" w:name="_Toc485137458"/>
              <w:bookmarkStart w:id="2038" w:name="_Toc496043166"/>
              <w:bookmarkStart w:id="2039" w:name="_Toc496043312"/>
              <w:bookmarkEnd w:id="2036"/>
              <w:bookmarkEnd w:id="2037"/>
              <w:bookmarkEnd w:id="2038"/>
              <w:bookmarkEnd w:id="2039"/>
            </w:del>
          </w:p>
        </w:tc>
        <w:bookmarkStart w:id="2040" w:name="_Toc485135347"/>
        <w:bookmarkStart w:id="2041" w:name="_Toc485137459"/>
        <w:bookmarkStart w:id="2042" w:name="_Toc496043167"/>
        <w:bookmarkStart w:id="2043" w:name="_Toc496043313"/>
        <w:bookmarkEnd w:id="2040"/>
        <w:bookmarkEnd w:id="2041"/>
        <w:bookmarkEnd w:id="2042"/>
        <w:bookmarkEnd w:id="2043"/>
      </w:tr>
      <w:tr w:rsidR="002D460B" w:rsidRPr="00FE35EA" w:rsidDel="002A3ECC" w14:paraId="06484BD8" w14:textId="77777777" w:rsidTr="00A87C85">
        <w:trPr>
          <w:del w:id="2044" w:author="Helger" w:date="2017-06-13T16:31:00Z"/>
        </w:trPr>
        <w:tc>
          <w:tcPr>
            <w:tcW w:w="1134" w:type="dxa"/>
            <w:shd w:val="clear" w:color="auto" w:fill="D8D8D8"/>
          </w:tcPr>
          <w:p w14:paraId="31B062A2" w14:textId="77777777" w:rsidR="002D460B" w:rsidRPr="008272F2" w:rsidDel="002A3ECC" w:rsidRDefault="002D460B" w:rsidP="00FE35EA">
            <w:pPr>
              <w:jc w:val="center"/>
              <w:rPr>
                <w:del w:id="2045" w:author="Helger" w:date="2017-06-13T16:31:00Z"/>
              </w:rPr>
            </w:pPr>
            <w:del w:id="2046" w:author="Helger" w:date="2017-06-13T16:31:00Z">
              <w:r w:rsidRPr="008272F2" w:rsidDel="002A3ECC">
                <w:delText>BII01 - Catalogue only</w:delText>
              </w:r>
              <w:bookmarkStart w:id="2047" w:name="_Toc485135348"/>
              <w:bookmarkStart w:id="2048" w:name="_Toc485137460"/>
              <w:bookmarkStart w:id="2049" w:name="_Toc496043168"/>
              <w:bookmarkStart w:id="2050" w:name="_Toc496043314"/>
              <w:bookmarkEnd w:id="2047"/>
              <w:bookmarkEnd w:id="2048"/>
              <w:bookmarkEnd w:id="2049"/>
              <w:bookmarkEnd w:id="2050"/>
            </w:del>
          </w:p>
        </w:tc>
        <w:tc>
          <w:tcPr>
            <w:tcW w:w="1418" w:type="dxa"/>
            <w:gridSpan w:val="2"/>
            <w:shd w:val="clear" w:color="auto" w:fill="D8D8D8"/>
          </w:tcPr>
          <w:p w14:paraId="56C4A9FB" w14:textId="77777777" w:rsidR="002D460B" w:rsidRPr="008272F2" w:rsidDel="002A3ECC" w:rsidRDefault="002D460B" w:rsidP="00FE35EA">
            <w:pPr>
              <w:jc w:val="center"/>
              <w:rPr>
                <w:del w:id="2051" w:author="Helger" w:date="2017-06-13T16:31:00Z"/>
              </w:rPr>
            </w:pPr>
            <w:del w:id="2052" w:author="Helger" w:date="2017-06-13T16:31:00Z">
              <w:r w:rsidDel="002A3ECC">
                <w:delText>3</w:delText>
              </w:r>
              <w:bookmarkStart w:id="2053" w:name="_Toc485135349"/>
              <w:bookmarkStart w:id="2054" w:name="_Toc485137461"/>
              <w:bookmarkStart w:id="2055" w:name="_Toc496043169"/>
              <w:bookmarkStart w:id="2056" w:name="_Toc496043315"/>
              <w:bookmarkEnd w:id="2053"/>
              <w:bookmarkEnd w:id="2054"/>
              <w:bookmarkEnd w:id="2055"/>
              <w:bookmarkEnd w:id="2056"/>
            </w:del>
          </w:p>
        </w:tc>
        <w:tc>
          <w:tcPr>
            <w:tcW w:w="4111" w:type="dxa"/>
            <w:shd w:val="clear" w:color="auto" w:fill="D8D8D8"/>
          </w:tcPr>
          <w:p w14:paraId="51B9E6D0" w14:textId="77777777" w:rsidR="002D460B" w:rsidRPr="008272F2" w:rsidDel="002A3ECC" w:rsidRDefault="002D460B" w:rsidP="0003131C">
            <w:pPr>
              <w:rPr>
                <w:del w:id="2057" w:author="Helger" w:date="2017-06-13T16:31:00Z"/>
              </w:rPr>
            </w:pPr>
            <w:del w:id="2058" w:author="Helger" w:date="2017-06-13T16:31:00Z">
              <w:r w:rsidRPr="008272F2" w:rsidDel="002A3ECC">
                <w:delText>urn:www.cenbii.eu:profile:bii01:ver1.0</w:delText>
              </w:r>
              <w:bookmarkStart w:id="2059" w:name="_Toc485135350"/>
              <w:bookmarkStart w:id="2060" w:name="_Toc485137462"/>
              <w:bookmarkStart w:id="2061" w:name="_Toc496043170"/>
              <w:bookmarkStart w:id="2062" w:name="_Toc496043316"/>
              <w:bookmarkEnd w:id="2059"/>
              <w:bookmarkEnd w:id="2060"/>
              <w:bookmarkEnd w:id="2061"/>
              <w:bookmarkEnd w:id="2062"/>
            </w:del>
          </w:p>
        </w:tc>
        <w:tc>
          <w:tcPr>
            <w:tcW w:w="2623" w:type="dxa"/>
            <w:shd w:val="clear" w:color="auto" w:fill="D8D8D8"/>
          </w:tcPr>
          <w:p w14:paraId="63D8913A" w14:textId="77777777" w:rsidR="002D460B" w:rsidRPr="008272F2" w:rsidDel="002A3ECC" w:rsidRDefault="009A55FF" w:rsidP="0003131C">
            <w:pPr>
              <w:rPr>
                <w:del w:id="2063" w:author="Helger" w:date="2017-06-13T16:31:00Z"/>
              </w:rPr>
            </w:pPr>
            <w:del w:id="2064" w:author="Helger" w:date="2017-06-13T16:31:00Z">
              <w:r w:rsidDel="002A3ECC">
                <w:delText>BIS1A</w:delText>
              </w:r>
              <w:bookmarkStart w:id="2065" w:name="_Toc485135351"/>
              <w:bookmarkStart w:id="2066" w:name="_Toc485137463"/>
              <w:bookmarkStart w:id="2067" w:name="_Toc496043171"/>
              <w:bookmarkStart w:id="2068" w:name="_Toc496043317"/>
              <w:bookmarkEnd w:id="2065"/>
              <w:bookmarkEnd w:id="2066"/>
              <w:bookmarkEnd w:id="2067"/>
              <w:bookmarkEnd w:id="2068"/>
            </w:del>
          </w:p>
        </w:tc>
        <w:bookmarkStart w:id="2069" w:name="_Toc485135352"/>
        <w:bookmarkStart w:id="2070" w:name="_Toc485137464"/>
        <w:bookmarkStart w:id="2071" w:name="_Toc496043172"/>
        <w:bookmarkStart w:id="2072" w:name="_Toc496043318"/>
        <w:bookmarkEnd w:id="2069"/>
        <w:bookmarkEnd w:id="2070"/>
        <w:bookmarkEnd w:id="2071"/>
        <w:bookmarkEnd w:id="2072"/>
      </w:tr>
      <w:tr w:rsidR="00A56A9B" w:rsidRPr="00FE35EA" w:rsidDel="002A3ECC" w14:paraId="7C887B38" w14:textId="77777777" w:rsidTr="00E43DC0">
        <w:tblPrEx>
          <w:tblCellMar>
            <w:left w:w="108" w:type="dxa"/>
          </w:tblCellMar>
        </w:tblPrEx>
        <w:trPr>
          <w:del w:id="2073" w:author="Helger" w:date="2017-06-13T16:31:00Z"/>
        </w:trPr>
        <w:tc>
          <w:tcPr>
            <w:tcW w:w="9286" w:type="dxa"/>
            <w:gridSpan w:val="5"/>
            <w:shd w:val="clear" w:color="auto" w:fill="auto"/>
          </w:tcPr>
          <w:p w14:paraId="1E9254EB" w14:textId="77777777" w:rsidR="00A56A9B" w:rsidRPr="00A56A9B" w:rsidDel="002A3ECC" w:rsidRDefault="00A56A9B" w:rsidP="00FE35EA">
            <w:pPr>
              <w:numPr>
                <w:ilvl w:val="0"/>
                <w:numId w:val="10"/>
              </w:numPr>
              <w:rPr>
                <w:del w:id="2074" w:author="Helger" w:date="2017-06-13T16:31:00Z"/>
              </w:rPr>
            </w:pPr>
            <w:del w:id="2075" w:author="Helger" w:date="2017-06-13T16:31:00Z">
              <w:r w:rsidRPr="00FE35EA" w:rsidDel="002A3ECC">
                <w:rPr>
                  <w:lang w:val="fr-FR" w:eastAsia="en-GB"/>
                </w:rPr>
                <w:delText>urn:oasis:names:specification:ubl:schema:xsd:Catalogue-2::Catalogue##urn:www.cenbii.eu:transaction:biicoretrdm019:ver1.0:#urn:www.peppol.eu:bis:peppol1a:ver1.0::2.0</w:delText>
              </w:r>
              <w:bookmarkStart w:id="2076" w:name="_Toc485135353"/>
              <w:bookmarkStart w:id="2077" w:name="_Toc485137465"/>
              <w:bookmarkStart w:id="2078" w:name="_Toc496043173"/>
              <w:bookmarkStart w:id="2079" w:name="_Toc496043319"/>
              <w:bookmarkEnd w:id="2076"/>
              <w:bookmarkEnd w:id="2077"/>
              <w:bookmarkEnd w:id="2078"/>
              <w:bookmarkEnd w:id="2079"/>
            </w:del>
          </w:p>
          <w:p w14:paraId="6ED07EBB" w14:textId="77777777" w:rsidR="00A56A9B" w:rsidDel="002A3ECC" w:rsidRDefault="00A56A9B" w:rsidP="00FE35EA">
            <w:pPr>
              <w:numPr>
                <w:ilvl w:val="0"/>
                <w:numId w:val="10"/>
              </w:numPr>
              <w:rPr>
                <w:del w:id="2080" w:author="Helger" w:date="2017-06-13T16:31:00Z"/>
              </w:rPr>
            </w:pPr>
            <w:del w:id="2081"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urn:www.cenbii.eu:transaction:biicoretrdm057:ver1.0:#urn:www.peppol.eu:bis:peppol1a:ver1.0::2.0</w:delText>
              </w:r>
              <w:bookmarkStart w:id="2082" w:name="_Toc485135354"/>
              <w:bookmarkStart w:id="2083" w:name="_Toc485137466"/>
              <w:bookmarkStart w:id="2084" w:name="_Toc496043174"/>
              <w:bookmarkStart w:id="2085" w:name="_Toc496043320"/>
              <w:bookmarkEnd w:id="2082"/>
              <w:bookmarkEnd w:id="2083"/>
              <w:bookmarkEnd w:id="2084"/>
              <w:bookmarkEnd w:id="2085"/>
            </w:del>
          </w:p>
          <w:p w14:paraId="4F9AB116" w14:textId="77777777" w:rsidR="00A56A9B" w:rsidRPr="008272F2" w:rsidDel="002A3ECC" w:rsidRDefault="00A56A9B" w:rsidP="000617CD">
            <w:pPr>
              <w:numPr>
                <w:ilvl w:val="0"/>
                <w:numId w:val="10"/>
              </w:numPr>
              <w:rPr>
                <w:del w:id="2086" w:author="Helger" w:date="2017-06-13T16:31:00Z"/>
              </w:rPr>
            </w:pPr>
            <w:del w:id="2087"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urn:www.cenbii.eu:transaction:biicoretrdm058:ver1.0:#urn:www.peppol.eu:bis:peppol1a:ver1.0::2.0</w:delText>
              </w:r>
              <w:bookmarkStart w:id="2088" w:name="_Toc485135355"/>
              <w:bookmarkStart w:id="2089" w:name="_Toc485137467"/>
              <w:bookmarkStart w:id="2090" w:name="_Toc496043175"/>
              <w:bookmarkStart w:id="2091" w:name="_Toc496043321"/>
              <w:bookmarkEnd w:id="2088"/>
              <w:bookmarkEnd w:id="2089"/>
              <w:bookmarkEnd w:id="2090"/>
              <w:bookmarkEnd w:id="2091"/>
            </w:del>
          </w:p>
        </w:tc>
        <w:bookmarkStart w:id="2092" w:name="_Toc485135356"/>
        <w:bookmarkStart w:id="2093" w:name="_Toc485137468"/>
        <w:bookmarkStart w:id="2094" w:name="_Toc496043176"/>
        <w:bookmarkStart w:id="2095" w:name="_Toc496043322"/>
        <w:bookmarkEnd w:id="2092"/>
        <w:bookmarkEnd w:id="2093"/>
        <w:bookmarkEnd w:id="2094"/>
        <w:bookmarkEnd w:id="2095"/>
      </w:tr>
      <w:tr w:rsidR="002D460B" w:rsidRPr="00FE35EA" w:rsidDel="002A3ECC" w14:paraId="312455F1" w14:textId="77777777" w:rsidTr="00A87C85">
        <w:trPr>
          <w:del w:id="2096" w:author="Helger" w:date="2017-06-13T16:31:00Z"/>
        </w:trPr>
        <w:tc>
          <w:tcPr>
            <w:tcW w:w="1134" w:type="dxa"/>
            <w:shd w:val="clear" w:color="auto" w:fill="D8D8D8"/>
          </w:tcPr>
          <w:p w14:paraId="1AEC1892" w14:textId="77777777" w:rsidR="002D460B" w:rsidRPr="008272F2" w:rsidDel="002A3ECC" w:rsidRDefault="002D460B" w:rsidP="00684EE9">
            <w:pPr>
              <w:jc w:val="center"/>
              <w:rPr>
                <w:del w:id="2097" w:author="Helger" w:date="2017-06-13T16:31:00Z"/>
              </w:rPr>
            </w:pPr>
            <w:del w:id="2098" w:author="Helger" w:date="2017-06-13T16:31:00Z">
              <w:r w:rsidRPr="008272F2" w:rsidDel="002A3ECC">
                <w:delText>BII01 - Catalogue only</w:delText>
              </w:r>
              <w:bookmarkStart w:id="2099" w:name="_Toc485135357"/>
              <w:bookmarkStart w:id="2100" w:name="_Toc485137469"/>
              <w:bookmarkStart w:id="2101" w:name="_Toc496043177"/>
              <w:bookmarkStart w:id="2102" w:name="_Toc496043323"/>
              <w:bookmarkEnd w:id="2099"/>
              <w:bookmarkEnd w:id="2100"/>
              <w:bookmarkEnd w:id="2101"/>
              <w:bookmarkEnd w:id="2102"/>
            </w:del>
          </w:p>
        </w:tc>
        <w:tc>
          <w:tcPr>
            <w:tcW w:w="1418" w:type="dxa"/>
            <w:gridSpan w:val="2"/>
            <w:shd w:val="clear" w:color="auto" w:fill="D8D8D8"/>
          </w:tcPr>
          <w:p w14:paraId="6E774B04" w14:textId="77777777" w:rsidR="002D460B" w:rsidRPr="008272F2" w:rsidDel="002A3ECC" w:rsidRDefault="002D460B" w:rsidP="002D460B">
            <w:pPr>
              <w:jc w:val="center"/>
              <w:rPr>
                <w:del w:id="2103" w:author="Helger" w:date="2017-06-13T16:31:00Z"/>
              </w:rPr>
            </w:pPr>
            <w:del w:id="2104" w:author="Helger" w:date="2017-06-13T16:31:00Z">
              <w:r w:rsidDel="002A3ECC">
                <w:delText>4</w:delText>
              </w:r>
              <w:bookmarkStart w:id="2105" w:name="_Toc485135358"/>
              <w:bookmarkStart w:id="2106" w:name="_Toc485137470"/>
              <w:bookmarkStart w:id="2107" w:name="_Toc496043178"/>
              <w:bookmarkStart w:id="2108" w:name="_Toc496043324"/>
              <w:bookmarkEnd w:id="2105"/>
              <w:bookmarkEnd w:id="2106"/>
              <w:bookmarkEnd w:id="2107"/>
              <w:bookmarkEnd w:id="2108"/>
            </w:del>
          </w:p>
        </w:tc>
        <w:tc>
          <w:tcPr>
            <w:tcW w:w="4111" w:type="dxa"/>
            <w:shd w:val="clear" w:color="auto" w:fill="D8D8D8"/>
          </w:tcPr>
          <w:p w14:paraId="7185B835" w14:textId="77777777" w:rsidR="002D460B" w:rsidRPr="008272F2" w:rsidDel="002A3ECC" w:rsidRDefault="002D460B" w:rsidP="00684EE9">
            <w:pPr>
              <w:rPr>
                <w:del w:id="2109" w:author="Helger" w:date="2017-06-13T16:31:00Z"/>
              </w:rPr>
            </w:pPr>
            <w:del w:id="2110" w:author="Helger" w:date="2017-06-13T16:31:00Z">
              <w:r w:rsidRPr="008272F2" w:rsidDel="002A3ECC">
                <w:delText>urn:www.cenbii.eu:profile:bii01:ver</w:delText>
              </w:r>
              <w:r w:rsidDel="002A3ECC">
                <w:delText>2</w:delText>
              </w:r>
              <w:r w:rsidRPr="008272F2" w:rsidDel="002A3ECC">
                <w:delText>.0</w:delText>
              </w:r>
              <w:bookmarkStart w:id="2111" w:name="_Toc485135359"/>
              <w:bookmarkStart w:id="2112" w:name="_Toc485137471"/>
              <w:bookmarkStart w:id="2113" w:name="_Toc496043179"/>
              <w:bookmarkStart w:id="2114" w:name="_Toc496043325"/>
              <w:bookmarkEnd w:id="2111"/>
              <w:bookmarkEnd w:id="2112"/>
              <w:bookmarkEnd w:id="2113"/>
              <w:bookmarkEnd w:id="2114"/>
            </w:del>
          </w:p>
        </w:tc>
        <w:tc>
          <w:tcPr>
            <w:tcW w:w="2623" w:type="dxa"/>
            <w:shd w:val="clear" w:color="auto" w:fill="D8D8D8"/>
          </w:tcPr>
          <w:p w14:paraId="31F8CEDA" w14:textId="77777777" w:rsidR="002D460B" w:rsidRPr="008272F2" w:rsidDel="002A3ECC" w:rsidRDefault="009A55FF" w:rsidP="00684EE9">
            <w:pPr>
              <w:rPr>
                <w:del w:id="2115" w:author="Helger" w:date="2017-06-13T16:31:00Z"/>
              </w:rPr>
            </w:pPr>
            <w:del w:id="2116" w:author="Helger" w:date="2017-06-13T16:31:00Z">
              <w:r w:rsidDel="002A3ECC">
                <w:delText>BIS1A</w:delText>
              </w:r>
              <w:bookmarkStart w:id="2117" w:name="_Toc485135360"/>
              <w:bookmarkStart w:id="2118" w:name="_Toc485137472"/>
              <w:bookmarkStart w:id="2119" w:name="_Toc496043180"/>
              <w:bookmarkStart w:id="2120" w:name="_Toc496043326"/>
              <w:bookmarkEnd w:id="2117"/>
              <w:bookmarkEnd w:id="2118"/>
              <w:bookmarkEnd w:id="2119"/>
              <w:bookmarkEnd w:id="2120"/>
            </w:del>
          </w:p>
        </w:tc>
        <w:bookmarkStart w:id="2121" w:name="_Toc485135361"/>
        <w:bookmarkStart w:id="2122" w:name="_Toc485137473"/>
        <w:bookmarkStart w:id="2123" w:name="_Toc496043181"/>
        <w:bookmarkStart w:id="2124" w:name="_Toc496043327"/>
        <w:bookmarkEnd w:id="2121"/>
        <w:bookmarkEnd w:id="2122"/>
        <w:bookmarkEnd w:id="2123"/>
        <w:bookmarkEnd w:id="2124"/>
      </w:tr>
      <w:tr w:rsidR="00E43DC0" w:rsidRPr="00FE35EA" w:rsidDel="002A3ECC" w14:paraId="4727BCFD" w14:textId="77777777" w:rsidTr="00684EE9">
        <w:trPr>
          <w:del w:id="2125" w:author="Helger" w:date="2017-06-13T16:31:00Z"/>
        </w:trPr>
        <w:tc>
          <w:tcPr>
            <w:tcW w:w="9286" w:type="dxa"/>
            <w:gridSpan w:val="5"/>
            <w:shd w:val="clear" w:color="auto" w:fill="FFFFFF"/>
          </w:tcPr>
          <w:p w14:paraId="5A01C2BC" w14:textId="77777777" w:rsidR="00E43DC0" w:rsidRPr="00A56A9B" w:rsidDel="002A3ECC" w:rsidRDefault="00E43DC0" w:rsidP="00E43DC0">
            <w:pPr>
              <w:numPr>
                <w:ilvl w:val="0"/>
                <w:numId w:val="10"/>
              </w:numPr>
              <w:rPr>
                <w:del w:id="2126" w:author="Helger" w:date="2017-06-13T16:31:00Z"/>
              </w:rPr>
            </w:pPr>
            <w:del w:id="2127" w:author="Helger" w:date="2017-06-13T16:31:00Z">
              <w:r w:rsidRPr="00FE35EA" w:rsidDel="002A3ECC">
                <w:rPr>
                  <w:lang w:val="fr-FR" w:eastAsia="en-GB"/>
                </w:rPr>
                <w:delText>urn:oasis:names:specification:ubl:schema:xsd:Catalogue-2::Catalogue##urn:www.cenbii.eu:transaction:bii</w:delText>
              </w:r>
              <w:r w:rsidDel="002A3ECC">
                <w:rPr>
                  <w:lang w:val="fr-FR" w:eastAsia="en-GB"/>
                </w:rPr>
                <w:delText>trns</w:delText>
              </w:r>
              <w:r w:rsidRPr="00FE35EA" w:rsidDel="002A3ECC">
                <w:rPr>
                  <w:lang w:val="fr-FR" w:eastAsia="en-GB"/>
                </w:rPr>
                <w:delText>019:ver</w:delText>
              </w:r>
              <w:r w:rsidDel="002A3ECC">
                <w:rPr>
                  <w:lang w:val="fr-FR" w:eastAsia="en-GB"/>
                </w:rPr>
                <w:delText>2</w:delText>
              </w:r>
              <w:r w:rsidRPr="00FE35EA" w:rsidDel="002A3ECC">
                <w:rPr>
                  <w:lang w:val="fr-FR" w:eastAsia="en-GB"/>
                </w:rPr>
                <w:delText>.0:</w:delText>
              </w:r>
              <w:r w:rsidDel="002A3ECC">
                <w:rPr>
                  <w:lang w:val="fr-FR" w:eastAsia="en-GB"/>
                </w:rPr>
                <w:delText>extended:</w:delText>
              </w:r>
              <w:r w:rsidRPr="00FE35EA" w:rsidDel="002A3ECC">
                <w:rPr>
                  <w:lang w:val="fr-FR" w:eastAsia="en-GB"/>
                </w:rPr>
                <w:delText>urn:www.peppol.eu:bis:peppol1a:ver</w:delText>
              </w:r>
              <w:r w:rsidDel="002A3ECC">
                <w:rPr>
                  <w:lang w:val="fr-FR" w:eastAsia="en-GB"/>
                </w:rPr>
                <w:delText>2</w:delText>
              </w:r>
              <w:r w:rsidRPr="00FE35EA" w:rsidDel="002A3ECC">
                <w:rPr>
                  <w:lang w:val="fr-FR" w:eastAsia="en-GB"/>
                </w:rPr>
                <w:delText>.0::2.</w:delText>
              </w:r>
              <w:r w:rsidDel="002A3ECC">
                <w:rPr>
                  <w:lang w:val="fr-FR" w:eastAsia="en-GB"/>
                </w:rPr>
                <w:delText>1</w:delText>
              </w:r>
              <w:bookmarkStart w:id="2128" w:name="_Toc485135362"/>
              <w:bookmarkStart w:id="2129" w:name="_Toc485137474"/>
              <w:bookmarkStart w:id="2130" w:name="_Toc496043182"/>
              <w:bookmarkStart w:id="2131" w:name="_Toc496043328"/>
              <w:bookmarkEnd w:id="2128"/>
              <w:bookmarkEnd w:id="2129"/>
              <w:bookmarkEnd w:id="2130"/>
              <w:bookmarkEnd w:id="2131"/>
            </w:del>
          </w:p>
          <w:p w14:paraId="10988B61" w14:textId="77777777" w:rsidR="00E43DC0" w:rsidRPr="008272F2" w:rsidDel="002A3ECC" w:rsidRDefault="00E43DC0" w:rsidP="00E43DC0">
            <w:pPr>
              <w:numPr>
                <w:ilvl w:val="0"/>
                <w:numId w:val="10"/>
              </w:numPr>
              <w:rPr>
                <w:del w:id="2132" w:author="Helger" w:date="2017-06-13T16:31:00Z"/>
              </w:rPr>
            </w:pPr>
            <w:del w:id="2133"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w:delText>
              </w:r>
              <w:r w:rsidDel="002A3ECC">
                <w:delText>trns</w:delText>
              </w:r>
              <w:r w:rsidRPr="00A56A9B" w:rsidDel="002A3ECC">
                <w:delText>058:ver</w:delText>
              </w:r>
              <w:r w:rsidDel="002A3ECC">
                <w:delText>2</w:delText>
              </w:r>
              <w:r w:rsidRPr="00A56A9B" w:rsidDel="002A3ECC">
                <w:delText>.0:</w:delText>
              </w:r>
              <w:r w:rsidDel="002A3ECC">
                <w:delText>extended:</w:delText>
              </w:r>
              <w:r w:rsidRPr="00A56A9B" w:rsidDel="002A3ECC">
                <w:delText>urn:www.peppol.eu:bis:peppol1a:ver</w:delText>
              </w:r>
              <w:r w:rsidDel="002A3ECC">
                <w:delText>2</w:delText>
              </w:r>
              <w:r w:rsidRPr="00A56A9B" w:rsidDel="002A3ECC">
                <w:delText>.0::2.</w:delText>
              </w:r>
              <w:r w:rsidDel="002A3ECC">
                <w:delText>1</w:delText>
              </w:r>
              <w:bookmarkStart w:id="2134" w:name="_Toc485135363"/>
              <w:bookmarkStart w:id="2135" w:name="_Toc485137475"/>
              <w:bookmarkStart w:id="2136" w:name="_Toc496043183"/>
              <w:bookmarkStart w:id="2137" w:name="_Toc496043329"/>
              <w:bookmarkEnd w:id="2134"/>
              <w:bookmarkEnd w:id="2135"/>
              <w:bookmarkEnd w:id="2136"/>
              <w:bookmarkEnd w:id="2137"/>
            </w:del>
          </w:p>
        </w:tc>
        <w:bookmarkStart w:id="2138" w:name="_Toc485135364"/>
        <w:bookmarkStart w:id="2139" w:name="_Toc485137476"/>
        <w:bookmarkStart w:id="2140" w:name="_Toc496043184"/>
        <w:bookmarkStart w:id="2141" w:name="_Toc496043330"/>
        <w:bookmarkEnd w:id="2138"/>
        <w:bookmarkEnd w:id="2139"/>
        <w:bookmarkEnd w:id="2140"/>
        <w:bookmarkEnd w:id="2141"/>
      </w:tr>
      <w:tr w:rsidR="00E43DC0" w:rsidRPr="00FE35EA" w:rsidDel="002A3ECC" w14:paraId="472E72B4" w14:textId="77777777" w:rsidTr="00A87C85">
        <w:trPr>
          <w:del w:id="2142" w:author="Helger" w:date="2017-06-13T16:31:00Z"/>
        </w:trPr>
        <w:tc>
          <w:tcPr>
            <w:tcW w:w="1134" w:type="dxa"/>
            <w:shd w:val="clear" w:color="auto" w:fill="D8D8D8"/>
          </w:tcPr>
          <w:p w14:paraId="5A8A0AF4" w14:textId="77777777" w:rsidR="00E43DC0" w:rsidRPr="008272F2" w:rsidDel="002A3ECC" w:rsidRDefault="00E43DC0" w:rsidP="00FE35EA">
            <w:pPr>
              <w:jc w:val="center"/>
              <w:rPr>
                <w:del w:id="2143" w:author="Helger" w:date="2017-06-13T16:31:00Z"/>
              </w:rPr>
            </w:pPr>
            <w:del w:id="2144" w:author="Helger" w:date="2017-06-13T16:31:00Z">
              <w:r w:rsidRPr="008272F2" w:rsidDel="002A3ECC">
                <w:delText>BII03 - Order Only</w:delText>
              </w:r>
              <w:bookmarkStart w:id="2145" w:name="_Toc485135365"/>
              <w:bookmarkStart w:id="2146" w:name="_Toc485137477"/>
              <w:bookmarkStart w:id="2147" w:name="_Toc496043185"/>
              <w:bookmarkStart w:id="2148" w:name="_Toc496043331"/>
              <w:bookmarkEnd w:id="2145"/>
              <w:bookmarkEnd w:id="2146"/>
              <w:bookmarkEnd w:id="2147"/>
              <w:bookmarkEnd w:id="2148"/>
            </w:del>
          </w:p>
        </w:tc>
        <w:tc>
          <w:tcPr>
            <w:tcW w:w="1418" w:type="dxa"/>
            <w:gridSpan w:val="2"/>
            <w:shd w:val="clear" w:color="auto" w:fill="D8D8D8"/>
          </w:tcPr>
          <w:p w14:paraId="7CD312B2" w14:textId="77777777" w:rsidR="00E43DC0" w:rsidRPr="008272F2" w:rsidDel="002A3ECC" w:rsidRDefault="006175AB" w:rsidP="00FE35EA">
            <w:pPr>
              <w:jc w:val="center"/>
              <w:rPr>
                <w:del w:id="2149" w:author="Helger" w:date="2017-06-13T16:31:00Z"/>
              </w:rPr>
            </w:pPr>
            <w:del w:id="2150" w:author="Helger" w:date="2017-06-13T16:31:00Z">
              <w:r w:rsidDel="002A3ECC">
                <w:delText>3</w:delText>
              </w:r>
              <w:bookmarkStart w:id="2151" w:name="_Toc485135366"/>
              <w:bookmarkStart w:id="2152" w:name="_Toc485137478"/>
              <w:bookmarkStart w:id="2153" w:name="_Toc496043186"/>
              <w:bookmarkStart w:id="2154" w:name="_Toc496043332"/>
              <w:bookmarkEnd w:id="2151"/>
              <w:bookmarkEnd w:id="2152"/>
              <w:bookmarkEnd w:id="2153"/>
              <w:bookmarkEnd w:id="2154"/>
            </w:del>
          </w:p>
        </w:tc>
        <w:tc>
          <w:tcPr>
            <w:tcW w:w="4111" w:type="dxa"/>
            <w:shd w:val="clear" w:color="auto" w:fill="D8D8D8"/>
          </w:tcPr>
          <w:p w14:paraId="4881319F" w14:textId="77777777" w:rsidR="00E43DC0" w:rsidRPr="008272F2" w:rsidDel="002A3ECC" w:rsidRDefault="00E43DC0" w:rsidP="0003131C">
            <w:pPr>
              <w:rPr>
                <w:del w:id="2155" w:author="Helger" w:date="2017-06-13T16:31:00Z"/>
              </w:rPr>
            </w:pPr>
            <w:del w:id="2156" w:author="Helger" w:date="2017-06-13T16:31:00Z">
              <w:r w:rsidRPr="008272F2" w:rsidDel="002A3ECC">
                <w:delText>urn:www.cenbii.eu:profile:bii03:ver1.0</w:delText>
              </w:r>
              <w:bookmarkStart w:id="2157" w:name="_Toc485135367"/>
              <w:bookmarkStart w:id="2158" w:name="_Toc485137479"/>
              <w:bookmarkStart w:id="2159" w:name="_Toc496043187"/>
              <w:bookmarkStart w:id="2160" w:name="_Toc496043333"/>
              <w:bookmarkEnd w:id="2157"/>
              <w:bookmarkEnd w:id="2158"/>
              <w:bookmarkEnd w:id="2159"/>
              <w:bookmarkEnd w:id="2160"/>
            </w:del>
          </w:p>
        </w:tc>
        <w:tc>
          <w:tcPr>
            <w:tcW w:w="2623" w:type="dxa"/>
            <w:shd w:val="clear" w:color="auto" w:fill="D8D8D8"/>
          </w:tcPr>
          <w:p w14:paraId="1F597D73" w14:textId="77777777" w:rsidR="00E43DC0" w:rsidRPr="008272F2" w:rsidDel="002A3ECC" w:rsidRDefault="009A55FF" w:rsidP="0003131C">
            <w:pPr>
              <w:rPr>
                <w:del w:id="2161" w:author="Helger" w:date="2017-06-13T16:31:00Z"/>
              </w:rPr>
            </w:pPr>
            <w:del w:id="2162" w:author="Helger" w:date="2017-06-13T16:31:00Z">
              <w:r w:rsidDel="002A3ECC">
                <w:delText>BIS3A</w:delText>
              </w:r>
              <w:bookmarkStart w:id="2163" w:name="_Toc485135368"/>
              <w:bookmarkStart w:id="2164" w:name="_Toc485137480"/>
              <w:bookmarkStart w:id="2165" w:name="_Toc496043188"/>
              <w:bookmarkStart w:id="2166" w:name="_Toc496043334"/>
              <w:bookmarkEnd w:id="2163"/>
              <w:bookmarkEnd w:id="2164"/>
              <w:bookmarkEnd w:id="2165"/>
              <w:bookmarkEnd w:id="2166"/>
            </w:del>
          </w:p>
        </w:tc>
        <w:bookmarkStart w:id="2167" w:name="_Toc485135369"/>
        <w:bookmarkStart w:id="2168" w:name="_Toc485137481"/>
        <w:bookmarkStart w:id="2169" w:name="_Toc496043189"/>
        <w:bookmarkStart w:id="2170" w:name="_Toc496043335"/>
        <w:bookmarkEnd w:id="2167"/>
        <w:bookmarkEnd w:id="2168"/>
        <w:bookmarkEnd w:id="2169"/>
        <w:bookmarkEnd w:id="2170"/>
      </w:tr>
      <w:tr w:rsidR="002D460B" w:rsidRPr="00FE35EA" w:rsidDel="002A3ECC" w14:paraId="1CF6D851" w14:textId="77777777" w:rsidTr="006175AB">
        <w:tblPrEx>
          <w:tblCellMar>
            <w:left w:w="108" w:type="dxa"/>
          </w:tblCellMar>
        </w:tblPrEx>
        <w:trPr>
          <w:del w:id="2171" w:author="Helger" w:date="2017-06-13T16:31:00Z"/>
        </w:trPr>
        <w:tc>
          <w:tcPr>
            <w:tcW w:w="9286" w:type="dxa"/>
            <w:gridSpan w:val="5"/>
            <w:shd w:val="clear" w:color="auto" w:fill="auto"/>
          </w:tcPr>
          <w:p w14:paraId="5BF339A2" w14:textId="77777777" w:rsidR="002D460B" w:rsidRPr="008272F2" w:rsidDel="002A3ECC" w:rsidRDefault="002D460B" w:rsidP="00ED7147">
            <w:pPr>
              <w:numPr>
                <w:ilvl w:val="0"/>
                <w:numId w:val="11"/>
              </w:numPr>
              <w:rPr>
                <w:del w:id="2172" w:author="Helger" w:date="2017-06-13T16:31:00Z"/>
              </w:rPr>
            </w:pPr>
            <w:del w:id="2173" w:author="Helger" w:date="2017-06-13T16:31:00Z">
              <w:r w:rsidRPr="00A56A9B" w:rsidDel="002A3ECC">
                <w:delText>urn:oasis:names:specification:</w:delText>
              </w:r>
              <w:r w:rsidDel="002A3ECC">
                <w:delText>ubl:schema:xsd:Order-2::Order##</w:delText>
              </w:r>
              <w:r w:rsidRPr="00A56A9B" w:rsidDel="002A3ECC">
                <w:delText>urn:www.cenbii.eu:transaction:biicoretrdm001:ver1.0:#urn:www.peppol.eu:bis:peppol3a:ver1.0::2.0</w:delText>
              </w:r>
              <w:bookmarkStart w:id="2174" w:name="_Toc485135370"/>
              <w:bookmarkStart w:id="2175" w:name="_Toc485137482"/>
              <w:bookmarkStart w:id="2176" w:name="_Toc496043190"/>
              <w:bookmarkStart w:id="2177" w:name="_Toc496043336"/>
              <w:bookmarkEnd w:id="2174"/>
              <w:bookmarkEnd w:id="2175"/>
              <w:bookmarkEnd w:id="2176"/>
              <w:bookmarkEnd w:id="2177"/>
            </w:del>
          </w:p>
        </w:tc>
        <w:bookmarkStart w:id="2178" w:name="_Toc485135371"/>
        <w:bookmarkStart w:id="2179" w:name="_Toc485137483"/>
        <w:bookmarkStart w:id="2180" w:name="_Toc496043191"/>
        <w:bookmarkStart w:id="2181" w:name="_Toc496043337"/>
        <w:bookmarkEnd w:id="2178"/>
        <w:bookmarkEnd w:id="2179"/>
        <w:bookmarkEnd w:id="2180"/>
        <w:bookmarkEnd w:id="2181"/>
      </w:tr>
      <w:tr w:rsidR="006175AB" w:rsidRPr="00FE35EA" w:rsidDel="002A3ECC" w14:paraId="0816EB99" w14:textId="77777777" w:rsidTr="00A87C85">
        <w:trPr>
          <w:del w:id="2182" w:author="Helger" w:date="2017-06-13T16:31:00Z"/>
        </w:trPr>
        <w:tc>
          <w:tcPr>
            <w:tcW w:w="1134" w:type="dxa"/>
            <w:shd w:val="clear" w:color="auto" w:fill="D8D8D8"/>
          </w:tcPr>
          <w:p w14:paraId="44D55472" w14:textId="77777777" w:rsidR="006175AB" w:rsidRPr="008272F2" w:rsidDel="002A3ECC" w:rsidRDefault="006175AB" w:rsidP="00684EE9">
            <w:pPr>
              <w:jc w:val="center"/>
              <w:rPr>
                <w:del w:id="2183" w:author="Helger" w:date="2017-06-13T16:31:00Z"/>
              </w:rPr>
            </w:pPr>
            <w:del w:id="2184" w:author="Helger" w:date="2017-06-13T16:31:00Z">
              <w:r w:rsidRPr="008272F2" w:rsidDel="002A3ECC">
                <w:delText>BII03 - Order Only</w:delText>
              </w:r>
              <w:bookmarkStart w:id="2185" w:name="_Toc485135372"/>
              <w:bookmarkStart w:id="2186" w:name="_Toc485137484"/>
              <w:bookmarkStart w:id="2187" w:name="_Toc496043192"/>
              <w:bookmarkStart w:id="2188" w:name="_Toc496043338"/>
              <w:bookmarkEnd w:id="2185"/>
              <w:bookmarkEnd w:id="2186"/>
              <w:bookmarkEnd w:id="2187"/>
              <w:bookmarkEnd w:id="2188"/>
            </w:del>
          </w:p>
        </w:tc>
        <w:tc>
          <w:tcPr>
            <w:tcW w:w="1418" w:type="dxa"/>
            <w:gridSpan w:val="2"/>
            <w:shd w:val="clear" w:color="auto" w:fill="D8D8D8"/>
          </w:tcPr>
          <w:p w14:paraId="47157C05" w14:textId="77777777" w:rsidR="006175AB" w:rsidRPr="008272F2" w:rsidDel="002A3ECC" w:rsidRDefault="006175AB" w:rsidP="00684EE9">
            <w:pPr>
              <w:jc w:val="center"/>
              <w:rPr>
                <w:del w:id="2189" w:author="Helger" w:date="2017-06-13T16:31:00Z"/>
              </w:rPr>
            </w:pPr>
            <w:del w:id="2190" w:author="Helger" w:date="2017-06-13T16:31:00Z">
              <w:r w:rsidDel="002A3ECC">
                <w:delText>4</w:delText>
              </w:r>
              <w:bookmarkStart w:id="2191" w:name="_Toc485135373"/>
              <w:bookmarkStart w:id="2192" w:name="_Toc485137485"/>
              <w:bookmarkStart w:id="2193" w:name="_Toc496043193"/>
              <w:bookmarkStart w:id="2194" w:name="_Toc496043339"/>
              <w:bookmarkEnd w:id="2191"/>
              <w:bookmarkEnd w:id="2192"/>
              <w:bookmarkEnd w:id="2193"/>
              <w:bookmarkEnd w:id="2194"/>
            </w:del>
          </w:p>
        </w:tc>
        <w:tc>
          <w:tcPr>
            <w:tcW w:w="4111" w:type="dxa"/>
            <w:shd w:val="clear" w:color="auto" w:fill="D8D8D8"/>
          </w:tcPr>
          <w:p w14:paraId="1E43A728" w14:textId="77777777" w:rsidR="006175AB" w:rsidRPr="008272F2" w:rsidDel="002A3ECC" w:rsidRDefault="006175AB" w:rsidP="00684EE9">
            <w:pPr>
              <w:rPr>
                <w:del w:id="2195" w:author="Helger" w:date="2017-06-13T16:31:00Z"/>
              </w:rPr>
            </w:pPr>
            <w:del w:id="2196" w:author="Helger" w:date="2017-06-13T16:31:00Z">
              <w:r w:rsidRPr="008272F2" w:rsidDel="002A3ECC">
                <w:delText>urn:www.cenbii.eu:profile:bii03:ver</w:delText>
              </w:r>
              <w:r w:rsidDel="002A3ECC">
                <w:delText>2</w:delText>
              </w:r>
              <w:r w:rsidRPr="008272F2" w:rsidDel="002A3ECC">
                <w:delText>.0</w:delText>
              </w:r>
              <w:bookmarkStart w:id="2197" w:name="_Toc485135374"/>
              <w:bookmarkStart w:id="2198" w:name="_Toc485137486"/>
              <w:bookmarkStart w:id="2199" w:name="_Toc496043194"/>
              <w:bookmarkStart w:id="2200" w:name="_Toc496043340"/>
              <w:bookmarkEnd w:id="2197"/>
              <w:bookmarkEnd w:id="2198"/>
              <w:bookmarkEnd w:id="2199"/>
              <w:bookmarkEnd w:id="2200"/>
            </w:del>
          </w:p>
        </w:tc>
        <w:tc>
          <w:tcPr>
            <w:tcW w:w="2623" w:type="dxa"/>
            <w:shd w:val="clear" w:color="auto" w:fill="D8D8D8"/>
          </w:tcPr>
          <w:p w14:paraId="24706D1E" w14:textId="77777777" w:rsidR="006175AB" w:rsidRPr="008272F2" w:rsidDel="002A3ECC" w:rsidRDefault="009A55FF" w:rsidP="009A55FF">
            <w:pPr>
              <w:rPr>
                <w:del w:id="2201" w:author="Helger" w:date="2017-06-13T16:31:00Z"/>
              </w:rPr>
            </w:pPr>
            <w:del w:id="2202" w:author="Helger" w:date="2017-06-13T16:31:00Z">
              <w:r w:rsidDel="002A3ECC">
                <w:delText>BIS3A</w:delText>
              </w:r>
              <w:bookmarkStart w:id="2203" w:name="_Toc485135375"/>
              <w:bookmarkStart w:id="2204" w:name="_Toc485137487"/>
              <w:bookmarkStart w:id="2205" w:name="_Toc496043195"/>
              <w:bookmarkStart w:id="2206" w:name="_Toc496043341"/>
              <w:bookmarkEnd w:id="2203"/>
              <w:bookmarkEnd w:id="2204"/>
              <w:bookmarkEnd w:id="2205"/>
              <w:bookmarkEnd w:id="2206"/>
            </w:del>
          </w:p>
        </w:tc>
        <w:bookmarkStart w:id="2207" w:name="_Toc485135376"/>
        <w:bookmarkStart w:id="2208" w:name="_Toc485137488"/>
        <w:bookmarkStart w:id="2209" w:name="_Toc496043196"/>
        <w:bookmarkStart w:id="2210" w:name="_Toc496043342"/>
        <w:bookmarkEnd w:id="2207"/>
        <w:bookmarkEnd w:id="2208"/>
        <w:bookmarkEnd w:id="2209"/>
        <w:bookmarkEnd w:id="2210"/>
      </w:tr>
      <w:tr w:rsidR="006175AB" w:rsidRPr="00FE35EA" w:rsidDel="002A3ECC" w14:paraId="5AC5F83C" w14:textId="77777777" w:rsidTr="00684EE9">
        <w:trPr>
          <w:del w:id="2211" w:author="Helger" w:date="2017-06-13T16:31:00Z"/>
        </w:trPr>
        <w:tc>
          <w:tcPr>
            <w:tcW w:w="9286" w:type="dxa"/>
            <w:gridSpan w:val="5"/>
            <w:shd w:val="clear" w:color="auto" w:fill="FFFFFF"/>
          </w:tcPr>
          <w:p w14:paraId="7258FBEF" w14:textId="77777777" w:rsidR="006175AB" w:rsidRPr="008272F2" w:rsidDel="002A3ECC" w:rsidRDefault="006175AB" w:rsidP="006175AB">
            <w:pPr>
              <w:numPr>
                <w:ilvl w:val="0"/>
                <w:numId w:val="11"/>
              </w:numPr>
              <w:rPr>
                <w:del w:id="2212" w:author="Helger" w:date="2017-06-13T16:31:00Z"/>
              </w:rPr>
            </w:pPr>
            <w:del w:id="2213" w:author="Helger" w:date="2017-06-13T16:31:00Z">
              <w:r w:rsidRPr="00A56A9B" w:rsidDel="002A3ECC">
                <w:delText>urn:oasis:names:specification:</w:delText>
              </w:r>
              <w:r w:rsidDel="002A3ECC">
                <w:delText>ubl:schema:xsd:Order-2::Order##</w:delText>
              </w:r>
              <w:r w:rsidRPr="00A56A9B" w:rsidDel="002A3ECC">
                <w:delText>urn:www.cenbii.eu:transaction:bii</w:delText>
              </w:r>
              <w:r w:rsidDel="002A3ECC">
                <w:delText>trns</w:delText>
              </w:r>
              <w:r w:rsidRPr="00A56A9B" w:rsidDel="002A3ECC">
                <w:delText>001:ver</w:delText>
              </w:r>
              <w:r w:rsidDel="002A3ECC">
                <w:delText>2</w:delText>
              </w:r>
              <w:r w:rsidRPr="00A56A9B" w:rsidDel="002A3ECC">
                <w:delText>.0:</w:delText>
              </w:r>
              <w:r w:rsidDel="002A3ECC">
                <w:delText>extended:</w:delText>
              </w:r>
              <w:r w:rsidRPr="00A56A9B" w:rsidDel="002A3ECC">
                <w:delText>urn:www.peppol.eu:bis:peppol3a:ver</w:delText>
              </w:r>
              <w:r w:rsidDel="002A3ECC">
                <w:delText>2</w:delText>
              </w:r>
              <w:r w:rsidRPr="00A56A9B" w:rsidDel="002A3ECC">
                <w:delText>.0::2.</w:delText>
              </w:r>
              <w:r w:rsidDel="002A3ECC">
                <w:delText>1</w:delText>
              </w:r>
              <w:bookmarkStart w:id="2214" w:name="_Toc485135377"/>
              <w:bookmarkStart w:id="2215" w:name="_Toc485137489"/>
              <w:bookmarkStart w:id="2216" w:name="_Toc496043197"/>
              <w:bookmarkStart w:id="2217" w:name="_Toc496043343"/>
              <w:bookmarkEnd w:id="2214"/>
              <w:bookmarkEnd w:id="2215"/>
              <w:bookmarkEnd w:id="2216"/>
              <w:bookmarkEnd w:id="2217"/>
            </w:del>
          </w:p>
        </w:tc>
        <w:bookmarkStart w:id="2218" w:name="_Toc485135378"/>
        <w:bookmarkStart w:id="2219" w:name="_Toc485137490"/>
        <w:bookmarkStart w:id="2220" w:name="_Toc496043198"/>
        <w:bookmarkStart w:id="2221" w:name="_Toc496043344"/>
        <w:bookmarkEnd w:id="2218"/>
        <w:bookmarkEnd w:id="2219"/>
        <w:bookmarkEnd w:id="2220"/>
        <w:bookmarkEnd w:id="2221"/>
      </w:tr>
      <w:tr w:rsidR="006175AB" w:rsidRPr="00FE35EA" w:rsidDel="002A3ECC" w14:paraId="14139C5E" w14:textId="77777777" w:rsidTr="00A87C85">
        <w:trPr>
          <w:del w:id="2222" w:author="Helger" w:date="2017-06-13T16:31:00Z"/>
        </w:trPr>
        <w:tc>
          <w:tcPr>
            <w:tcW w:w="1134" w:type="dxa"/>
            <w:shd w:val="clear" w:color="auto" w:fill="D8D8D8"/>
          </w:tcPr>
          <w:p w14:paraId="77D0EBBD" w14:textId="77777777" w:rsidR="006175AB" w:rsidRPr="008272F2" w:rsidDel="002A3ECC" w:rsidRDefault="006175AB" w:rsidP="00FE35EA">
            <w:pPr>
              <w:jc w:val="center"/>
              <w:rPr>
                <w:del w:id="2223" w:author="Helger" w:date="2017-06-13T16:31:00Z"/>
              </w:rPr>
            </w:pPr>
            <w:del w:id="2224" w:author="Helger" w:date="2017-06-13T16:31:00Z">
              <w:r w:rsidRPr="008272F2" w:rsidDel="002A3ECC">
                <w:delText>BII04 - Invoice only</w:delText>
              </w:r>
              <w:bookmarkStart w:id="2225" w:name="_Toc485135379"/>
              <w:bookmarkStart w:id="2226" w:name="_Toc485137491"/>
              <w:bookmarkStart w:id="2227" w:name="_Toc496043199"/>
              <w:bookmarkStart w:id="2228" w:name="_Toc496043345"/>
              <w:bookmarkEnd w:id="2225"/>
              <w:bookmarkEnd w:id="2226"/>
              <w:bookmarkEnd w:id="2227"/>
              <w:bookmarkEnd w:id="2228"/>
            </w:del>
          </w:p>
        </w:tc>
        <w:tc>
          <w:tcPr>
            <w:tcW w:w="1418" w:type="dxa"/>
            <w:gridSpan w:val="2"/>
            <w:shd w:val="clear" w:color="auto" w:fill="D8D8D8"/>
          </w:tcPr>
          <w:p w14:paraId="24F0989D" w14:textId="77777777" w:rsidR="006175AB" w:rsidRPr="008272F2" w:rsidDel="002A3ECC" w:rsidRDefault="006175AB" w:rsidP="00FE35EA">
            <w:pPr>
              <w:jc w:val="center"/>
              <w:rPr>
                <w:del w:id="2229" w:author="Helger" w:date="2017-06-13T16:31:00Z"/>
              </w:rPr>
            </w:pPr>
            <w:del w:id="2230" w:author="Helger" w:date="2017-06-13T16:31:00Z">
              <w:r w:rsidDel="002A3ECC">
                <w:delText>3</w:delText>
              </w:r>
              <w:bookmarkStart w:id="2231" w:name="_Toc485135380"/>
              <w:bookmarkStart w:id="2232" w:name="_Toc485137492"/>
              <w:bookmarkStart w:id="2233" w:name="_Toc496043200"/>
              <w:bookmarkStart w:id="2234" w:name="_Toc496043346"/>
              <w:bookmarkEnd w:id="2231"/>
              <w:bookmarkEnd w:id="2232"/>
              <w:bookmarkEnd w:id="2233"/>
              <w:bookmarkEnd w:id="2234"/>
            </w:del>
          </w:p>
        </w:tc>
        <w:tc>
          <w:tcPr>
            <w:tcW w:w="4111" w:type="dxa"/>
            <w:shd w:val="clear" w:color="auto" w:fill="D8D8D8"/>
          </w:tcPr>
          <w:p w14:paraId="3D1B88B1" w14:textId="77777777" w:rsidR="006175AB" w:rsidRPr="008272F2" w:rsidDel="002A3ECC" w:rsidRDefault="006175AB" w:rsidP="0003131C">
            <w:pPr>
              <w:rPr>
                <w:del w:id="2235" w:author="Helger" w:date="2017-06-13T16:31:00Z"/>
              </w:rPr>
            </w:pPr>
            <w:del w:id="2236" w:author="Helger" w:date="2017-06-13T16:31:00Z">
              <w:r w:rsidRPr="008272F2" w:rsidDel="002A3ECC">
                <w:delText>urn:www.cenbii.eu:profile:bii04:ver1.0</w:delText>
              </w:r>
              <w:bookmarkStart w:id="2237" w:name="_Toc485135381"/>
              <w:bookmarkStart w:id="2238" w:name="_Toc485137493"/>
              <w:bookmarkStart w:id="2239" w:name="_Toc496043201"/>
              <w:bookmarkStart w:id="2240" w:name="_Toc496043347"/>
              <w:bookmarkEnd w:id="2237"/>
              <w:bookmarkEnd w:id="2238"/>
              <w:bookmarkEnd w:id="2239"/>
              <w:bookmarkEnd w:id="2240"/>
            </w:del>
          </w:p>
        </w:tc>
        <w:tc>
          <w:tcPr>
            <w:tcW w:w="2623" w:type="dxa"/>
            <w:shd w:val="clear" w:color="auto" w:fill="D8D8D8"/>
          </w:tcPr>
          <w:p w14:paraId="6457B6FB" w14:textId="77777777" w:rsidR="006175AB" w:rsidRPr="008272F2" w:rsidDel="002A3ECC" w:rsidRDefault="009A55FF" w:rsidP="0003131C">
            <w:pPr>
              <w:rPr>
                <w:del w:id="2241" w:author="Helger" w:date="2017-06-13T16:31:00Z"/>
              </w:rPr>
            </w:pPr>
            <w:del w:id="2242" w:author="Helger" w:date="2017-06-13T16:31:00Z">
              <w:r w:rsidDel="002A3ECC">
                <w:delText>BIS4A</w:delText>
              </w:r>
              <w:bookmarkStart w:id="2243" w:name="_Toc485135382"/>
              <w:bookmarkStart w:id="2244" w:name="_Toc485137494"/>
              <w:bookmarkStart w:id="2245" w:name="_Toc496043202"/>
              <w:bookmarkStart w:id="2246" w:name="_Toc496043348"/>
              <w:bookmarkEnd w:id="2243"/>
              <w:bookmarkEnd w:id="2244"/>
              <w:bookmarkEnd w:id="2245"/>
              <w:bookmarkEnd w:id="2246"/>
            </w:del>
          </w:p>
        </w:tc>
        <w:bookmarkStart w:id="2247" w:name="_Toc485135383"/>
        <w:bookmarkStart w:id="2248" w:name="_Toc485137495"/>
        <w:bookmarkStart w:id="2249" w:name="_Toc496043203"/>
        <w:bookmarkStart w:id="2250" w:name="_Toc496043349"/>
        <w:bookmarkEnd w:id="2247"/>
        <w:bookmarkEnd w:id="2248"/>
        <w:bookmarkEnd w:id="2249"/>
        <w:bookmarkEnd w:id="2250"/>
      </w:tr>
      <w:tr w:rsidR="006175AB" w:rsidRPr="00FE35EA" w:rsidDel="002A3ECC" w14:paraId="12A885DF" w14:textId="77777777" w:rsidTr="00684EE9">
        <w:trPr>
          <w:del w:id="2251" w:author="Helger" w:date="2017-06-13T16:31:00Z"/>
        </w:trPr>
        <w:tc>
          <w:tcPr>
            <w:tcW w:w="9286" w:type="dxa"/>
            <w:gridSpan w:val="5"/>
            <w:shd w:val="clear" w:color="auto" w:fill="FFFFFF"/>
          </w:tcPr>
          <w:p w14:paraId="4F628C2D" w14:textId="77777777" w:rsidR="006175AB" w:rsidRPr="008272F2" w:rsidDel="002A3ECC" w:rsidRDefault="006175AB" w:rsidP="006175AB">
            <w:pPr>
              <w:numPr>
                <w:ilvl w:val="0"/>
                <w:numId w:val="11"/>
              </w:numPr>
              <w:rPr>
                <w:del w:id="2252" w:author="Helger" w:date="2017-06-13T16:31:00Z"/>
              </w:rPr>
            </w:pPr>
            <w:del w:id="2253" w:author="Helger" w:date="2017-06-13T16:31:00Z">
              <w:r w:rsidRPr="00A56A9B" w:rsidDel="002A3ECC">
                <w:delText>urn:oasis:names:specification:ubl:</w:delText>
              </w:r>
              <w:r w:rsidDel="002A3ECC">
                <w:delText>schema:xsd:Invoice-2::Invoice##</w:delText>
              </w:r>
              <w:r w:rsidRPr="00A56A9B" w:rsidDel="002A3ECC">
                <w:delText>urn:www.cenbii.eu:transaction:biicoretrdm010:ver1.0:#urn:www.peppol.eu:bis:peppol4a:ver1.0::2.0</w:delText>
              </w:r>
              <w:bookmarkStart w:id="2254" w:name="_Toc485135384"/>
              <w:bookmarkStart w:id="2255" w:name="_Toc485137496"/>
              <w:bookmarkStart w:id="2256" w:name="_Toc496043204"/>
              <w:bookmarkStart w:id="2257" w:name="_Toc496043350"/>
              <w:bookmarkEnd w:id="2254"/>
              <w:bookmarkEnd w:id="2255"/>
              <w:bookmarkEnd w:id="2256"/>
              <w:bookmarkEnd w:id="2257"/>
            </w:del>
          </w:p>
        </w:tc>
        <w:bookmarkStart w:id="2258" w:name="_Toc485135385"/>
        <w:bookmarkStart w:id="2259" w:name="_Toc485137497"/>
        <w:bookmarkStart w:id="2260" w:name="_Toc496043205"/>
        <w:bookmarkStart w:id="2261" w:name="_Toc496043351"/>
        <w:bookmarkEnd w:id="2258"/>
        <w:bookmarkEnd w:id="2259"/>
        <w:bookmarkEnd w:id="2260"/>
        <w:bookmarkEnd w:id="2261"/>
      </w:tr>
      <w:tr w:rsidR="006175AB" w:rsidRPr="00FE35EA" w:rsidDel="002A3ECC" w14:paraId="3F88735D" w14:textId="77777777" w:rsidTr="00A87C85">
        <w:trPr>
          <w:del w:id="2262" w:author="Helger" w:date="2017-06-13T16:31:00Z"/>
        </w:trPr>
        <w:tc>
          <w:tcPr>
            <w:tcW w:w="1134" w:type="dxa"/>
            <w:shd w:val="clear" w:color="auto" w:fill="D8D8D8"/>
          </w:tcPr>
          <w:p w14:paraId="66248896" w14:textId="77777777" w:rsidR="006175AB" w:rsidRPr="008272F2" w:rsidDel="002A3ECC" w:rsidRDefault="006175AB" w:rsidP="00FE35EA">
            <w:pPr>
              <w:jc w:val="center"/>
              <w:rPr>
                <w:del w:id="2263" w:author="Helger" w:date="2017-06-13T16:31:00Z"/>
              </w:rPr>
            </w:pPr>
            <w:del w:id="2264" w:author="Helger" w:date="2017-06-13T16:31:00Z">
              <w:r w:rsidRPr="008272F2" w:rsidDel="002A3ECC">
                <w:delText>BII04 - Invoice only</w:delText>
              </w:r>
              <w:bookmarkStart w:id="2265" w:name="_Toc485135386"/>
              <w:bookmarkStart w:id="2266" w:name="_Toc485137498"/>
              <w:bookmarkStart w:id="2267" w:name="_Toc496043206"/>
              <w:bookmarkStart w:id="2268" w:name="_Toc496043352"/>
              <w:bookmarkEnd w:id="2265"/>
              <w:bookmarkEnd w:id="2266"/>
              <w:bookmarkEnd w:id="2267"/>
              <w:bookmarkEnd w:id="2268"/>
            </w:del>
          </w:p>
        </w:tc>
        <w:tc>
          <w:tcPr>
            <w:tcW w:w="1418" w:type="dxa"/>
            <w:gridSpan w:val="2"/>
            <w:shd w:val="clear" w:color="auto" w:fill="D8D8D8"/>
          </w:tcPr>
          <w:p w14:paraId="2298D4C3" w14:textId="77777777" w:rsidR="006175AB" w:rsidRPr="008272F2" w:rsidDel="002A3ECC" w:rsidRDefault="006175AB" w:rsidP="00FE35EA">
            <w:pPr>
              <w:jc w:val="center"/>
              <w:rPr>
                <w:del w:id="2269" w:author="Helger" w:date="2017-06-13T16:31:00Z"/>
              </w:rPr>
            </w:pPr>
            <w:del w:id="2270" w:author="Helger" w:date="2017-06-13T16:31:00Z">
              <w:r w:rsidDel="002A3ECC">
                <w:delText>4</w:delText>
              </w:r>
              <w:bookmarkStart w:id="2271" w:name="_Toc485135387"/>
              <w:bookmarkStart w:id="2272" w:name="_Toc485137499"/>
              <w:bookmarkStart w:id="2273" w:name="_Toc496043207"/>
              <w:bookmarkStart w:id="2274" w:name="_Toc496043353"/>
              <w:bookmarkEnd w:id="2271"/>
              <w:bookmarkEnd w:id="2272"/>
              <w:bookmarkEnd w:id="2273"/>
              <w:bookmarkEnd w:id="2274"/>
            </w:del>
          </w:p>
        </w:tc>
        <w:tc>
          <w:tcPr>
            <w:tcW w:w="4111" w:type="dxa"/>
            <w:shd w:val="clear" w:color="auto" w:fill="D8D8D8"/>
          </w:tcPr>
          <w:p w14:paraId="5C26F064" w14:textId="77777777" w:rsidR="006175AB" w:rsidRPr="008272F2" w:rsidDel="002A3ECC" w:rsidRDefault="006175AB" w:rsidP="0003131C">
            <w:pPr>
              <w:rPr>
                <w:del w:id="2275" w:author="Helger" w:date="2017-06-13T16:31:00Z"/>
              </w:rPr>
            </w:pPr>
            <w:del w:id="2276" w:author="Helger" w:date="2017-06-13T16:31:00Z">
              <w:r w:rsidRPr="008272F2" w:rsidDel="002A3ECC">
                <w:delText>urn:www.cenbii.eu:profile:bii04:ver</w:delText>
              </w:r>
              <w:r w:rsidDel="002A3ECC">
                <w:delText>2</w:delText>
              </w:r>
              <w:r w:rsidRPr="008272F2" w:rsidDel="002A3ECC">
                <w:delText>.0</w:delText>
              </w:r>
              <w:bookmarkStart w:id="2277" w:name="_Toc485135388"/>
              <w:bookmarkStart w:id="2278" w:name="_Toc485137500"/>
              <w:bookmarkStart w:id="2279" w:name="_Toc496043208"/>
              <w:bookmarkStart w:id="2280" w:name="_Toc496043354"/>
              <w:bookmarkEnd w:id="2277"/>
              <w:bookmarkEnd w:id="2278"/>
              <w:bookmarkEnd w:id="2279"/>
              <w:bookmarkEnd w:id="2280"/>
            </w:del>
          </w:p>
        </w:tc>
        <w:tc>
          <w:tcPr>
            <w:tcW w:w="2623" w:type="dxa"/>
            <w:shd w:val="clear" w:color="auto" w:fill="D8D8D8"/>
          </w:tcPr>
          <w:p w14:paraId="5CE104F8" w14:textId="77777777" w:rsidR="006175AB" w:rsidRPr="008272F2" w:rsidDel="002A3ECC" w:rsidRDefault="009A55FF" w:rsidP="0003131C">
            <w:pPr>
              <w:rPr>
                <w:del w:id="2281" w:author="Helger" w:date="2017-06-13T16:31:00Z"/>
              </w:rPr>
            </w:pPr>
            <w:del w:id="2282" w:author="Helger" w:date="2017-06-13T16:31:00Z">
              <w:r w:rsidDel="002A3ECC">
                <w:delText>BIS4A</w:delText>
              </w:r>
              <w:bookmarkStart w:id="2283" w:name="_Toc485135389"/>
              <w:bookmarkStart w:id="2284" w:name="_Toc485137501"/>
              <w:bookmarkStart w:id="2285" w:name="_Toc496043209"/>
              <w:bookmarkStart w:id="2286" w:name="_Toc496043355"/>
              <w:bookmarkEnd w:id="2283"/>
              <w:bookmarkEnd w:id="2284"/>
              <w:bookmarkEnd w:id="2285"/>
              <w:bookmarkEnd w:id="2286"/>
            </w:del>
          </w:p>
        </w:tc>
        <w:bookmarkStart w:id="2287" w:name="_Toc485135390"/>
        <w:bookmarkStart w:id="2288" w:name="_Toc485137502"/>
        <w:bookmarkStart w:id="2289" w:name="_Toc496043210"/>
        <w:bookmarkStart w:id="2290" w:name="_Toc496043356"/>
        <w:bookmarkEnd w:id="2287"/>
        <w:bookmarkEnd w:id="2288"/>
        <w:bookmarkEnd w:id="2289"/>
        <w:bookmarkEnd w:id="2290"/>
      </w:tr>
      <w:tr w:rsidR="006175AB" w:rsidRPr="00FE35EA" w:rsidDel="002A3ECC" w14:paraId="580FEF32" w14:textId="77777777" w:rsidTr="0087597A">
        <w:trPr>
          <w:del w:id="2291" w:author="Helger" w:date="2017-06-13T16:31:00Z"/>
        </w:trPr>
        <w:tc>
          <w:tcPr>
            <w:tcW w:w="9286" w:type="dxa"/>
            <w:gridSpan w:val="5"/>
            <w:shd w:val="clear" w:color="auto" w:fill="auto"/>
          </w:tcPr>
          <w:p w14:paraId="70BE8562" w14:textId="77777777" w:rsidR="006175AB" w:rsidRPr="008272F2" w:rsidDel="002A3ECC" w:rsidRDefault="006175AB" w:rsidP="00ED7147">
            <w:pPr>
              <w:numPr>
                <w:ilvl w:val="0"/>
                <w:numId w:val="11"/>
              </w:numPr>
              <w:rPr>
                <w:del w:id="2292" w:author="Helger" w:date="2017-06-13T16:31:00Z"/>
              </w:rPr>
            </w:pPr>
            <w:del w:id="2293" w:author="Helger" w:date="2017-06-13T16:31:00Z">
              <w:r w:rsidRPr="00A56A9B" w:rsidDel="002A3ECC">
                <w:delText>urn:oasis:names:specification:ubl:</w:delText>
              </w:r>
              <w:r w:rsidDel="002A3ECC">
                <w:delText>schema:xsd:Invoice-2::Invoice##</w:delText>
              </w:r>
              <w:r w:rsidRPr="00A56A9B" w:rsidDel="002A3ECC">
                <w:delText>urn:www.cenbii.eu:transaction:bii</w:delText>
              </w:r>
              <w:r w:rsidDel="002A3ECC">
                <w:delText>trns</w:delText>
              </w:r>
              <w:r w:rsidRPr="00A56A9B" w:rsidDel="002A3ECC">
                <w:delText>010:ver</w:delText>
              </w:r>
              <w:r w:rsidDel="002A3ECC">
                <w:delText>2</w:delText>
              </w:r>
              <w:r w:rsidRPr="00A56A9B" w:rsidDel="002A3ECC">
                <w:delText>.0:</w:delText>
              </w:r>
              <w:r w:rsidDel="002A3ECC">
                <w:delText>extended:</w:delText>
              </w:r>
              <w:r w:rsidRPr="00A56A9B" w:rsidDel="002A3ECC">
                <w:delText>urn:www.peppol.eu:bis:peppol4a:ver</w:delText>
              </w:r>
              <w:r w:rsidDel="002A3ECC">
                <w:delText>2</w:delText>
              </w:r>
              <w:r w:rsidRPr="00A56A9B" w:rsidDel="002A3ECC">
                <w:delText>.0::2.</w:delText>
              </w:r>
              <w:r w:rsidDel="002A3ECC">
                <w:delText>1</w:delText>
              </w:r>
              <w:bookmarkStart w:id="2294" w:name="_Toc485135391"/>
              <w:bookmarkStart w:id="2295" w:name="_Toc485137503"/>
              <w:bookmarkStart w:id="2296" w:name="_Toc496043211"/>
              <w:bookmarkStart w:id="2297" w:name="_Toc496043357"/>
              <w:bookmarkEnd w:id="2294"/>
              <w:bookmarkEnd w:id="2295"/>
              <w:bookmarkEnd w:id="2296"/>
              <w:bookmarkEnd w:id="2297"/>
            </w:del>
          </w:p>
        </w:tc>
        <w:bookmarkStart w:id="2298" w:name="_Toc485135392"/>
        <w:bookmarkStart w:id="2299" w:name="_Toc485137504"/>
        <w:bookmarkStart w:id="2300" w:name="_Toc496043212"/>
        <w:bookmarkStart w:id="2301" w:name="_Toc496043358"/>
        <w:bookmarkEnd w:id="2298"/>
        <w:bookmarkEnd w:id="2299"/>
        <w:bookmarkEnd w:id="2300"/>
        <w:bookmarkEnd w:id="2301"/>
      </w:tr>
      <w:tr w:rsidR="0087597A" w:rsidRPr="00FE35EA" w:rsidDel="002A3ECC" w14:paraId="6575647B" w14:textId="77777777" w:rsidTr="00A87C85">
        <w:trPr>
          <w:del w:id="2302" w:author="Helger" w:date="2017-06-13T16:31:00Z"/>
        </w:trPr>
        <w:tc>
          <w:tcPr>
            <w:tcW w:w="1134" w:type="dxa"/>
            <w:shd w:val="clear" w:color="auto" w:fill="D8D8D8"/>
          </w:tcPr>
          <w:p w14:paraId="76582EE5" w14:textId="77777777" w:rsidR="0087597A" w:rsidRPr="008272F2" w:rsidDel="002A3ECC" w:rsidRDefault="0087597A" w:rsidP="00FE35EA">
            <w:pPr>
              <w:jc w:val="center"/>
              <w:rPr>
                <w:del w:id="2303" w:author="Helger" w:date="2017-06-13T16:31:00Z"/>
              </w:rPr>
            </w:pPr>
            <w:del w:id="2304" w:author="Helger" w:date="2017-06-13T16:31:00Z">
              <w:r w:rsidRPr="00B837B6" w:rsidDel="002A3ECC">
                <w:delText>BII05 - Billing</w:delText>
              </w:r>
              <w:bookmarkStart w:id="2305" w:name="_Toc485135393"/>
              <w:bookmarkStart w:id="2306" w:name="_Toc485137505"/>
              <w:bookmarkStart w:id="2307" w:name="_Toc496043213"/>
              <w:bookmarkStart w:id="2308" w:name="_Toc496043359"/>
              <w:bookmarkEnd w:id="2305"/>
              <w:bookmarkEnd w:id="2306"/>
              <w:bookmarkEnd w:id="2307"/>
              <w:bookmarkEnd w:id="2308"/>
            </w:del>
          </w:p>
        </w:tc>
        <w:tc>
          <w:tcPr>
            <w:tcW w:w="1418" w:type="dxa"/>
            <w:gridSpan w:val="2"/>
            <w:shd w:val="clear" w:color="auto" w:fill="D8D8D8"/>
          </w:tcPr>
          <w:p w14:paraId="300C1050" w14:textId="77777777" w:rsidR="0087597A" w:rsidRPr="008272F2" w:rsidDel="002A3ECC" w:rsidRDefault="0087597A" w:rsidP="00FE35EA">
            <w:pPr>
              <w:jc w:val="center"/>
              <w:rPr>
                <w:del w:id="2309" w:author="Helger" w:date="2017-06-13T16:31:00Z"/>
              </w:rPr>
            </w:pPr>
            <w:del w:id="2310" w:author="Helger" w:date="2017-06-13T16:31:00Z">
              <w:r w:rsidDel="002A3ECC">
                <w:delText>3</w:delText>
              </w:r>
              <w:bookmarkStart w:id="2311" w:name="_Toc485135394"/>
              <w:bookmarkStart w:id="2312" w:name="_Toc485137506"/>
              <w:bookmarkStart w:id="2313" w:name="_Toc496043214"/>
              <w:bookmarkStart w:id="2314" w:name="_Toc496043360"/>
              <w:bookmarkEnd w:id="2311"/>
              <w:bookmarkEnd w:id="2312"/>
              <w:bookmarkEnd w:id="2313"/>
              <w:bookmarkEnd w:id="2314"/>
            </w:del>
          </w:p>
        </w:tc>
        <w:tc>
          <w:tcPr>
            <w:tcW w:w="4111" w:type="dxa"/>
            <w:shd w:val="clear" w:color="auto" w:fill="D8D8D8"/>
          </w:tcPr>
          <w:p w14:paraId="59DA901F" w14:textId="77777777" w:rsidR="0087597A" w:rsidRPr="008272F2" w:rsidDel="002A3ECC" w:rsidRDefault="0087597A" w:rsidP="009230D3">
            <w:pPr>
              <w:rPr>
                <w:del w:id="2315" w:author="Helger" w:date="2017-06-13T16:31:00Z"/>
              </w:rPr>
            </w:pPr>
            <w:del w:id="2316" w:author="Helger" w:date="2017-06-13T16:31:00Z">
              <w:r w:rsidRPr="00B837B6" w:rsidDel="002A3ECC">
                <w:delText>urn:www.cenbii.eu:profile:bii05:ver</w:delText>
              </w:r>
              <w:r w:rsidR="009230D3" w:rsidDel="002A3ECC">
                <w:delText>1</w:delText>
              </w:r>
              <w:r w:rsidRPr="00B837B6" w:rsidDel="002A3ECC">
                <w:delText>.0</w:delText>
              </w:r>
              <w:bookmarkStart w:id="2317" w:name="_Toc485135395"/>
              <w:bookmarkStart w:id="2318" w:name="_Toc485137507"/>
              <w:bookmarkStart w:id="2319" w:name="_Toc496043215"/>
              <w:bookmarkStart w:id="2320" w:name="_Toc496043361"/>
              <w:bookmarkEnd w:id="2317"/>
              <w:bookmarkEnd w:id="2318"/>
              <w:bookmarkEnd w:id="2319"/>
              <w:bookmarkEnd w:id="2320"/>
            </w:del>
          </w:p>
        </w:tc>
        <w:tc>
          <w:tcPr>
            <w:tcW w:w="2623" w:type="dxa"/>
            <w:shd w:val="clear" w:color="auto" w:fill="D8D8D8"/>
          </w:tcPr>
          <w:p w14:paraId="30D7E4E8" w14:textId="77777777" w:rsidR="0087597A" w:rsidRPr="008272F2" w:rsidDel="002A3ECC" w:rsidRDefault="009A55FF" w:rsidP="009A55FF">
            <w:pPr>
              <w:rPr>
                <w:del w:id="2321" w:author="Helger" w:date="2017-06-13T16:31:00Z"/>
              </w:rPr>
            </w:pPr>
            <w:del w:id="2322" w:author="Helger" w:date="2017-06-13T16:31:00Z">
              <w:r w:rsidDel="002A3ECC">
                <w:delText>BIS5A</w:delText>
              </w:r>
              <w:bookmarkStart w:id="2323" w:name="_Toc485135396"/>
              <w:bookmarkStart w:id="2324" w:name="_Toc485137508"/>
              <w:bookmarkStart w:id="2325" w:name="_Toc496043216"/>
              <w:bookmarkStart w:id="2326" w:name="_Toc496043362"/>
              <w:bookmarkEnd w:id="2323"/>
              <w:bookmarkEnd w:id="2324"/>
              <w:bookmarkEnd w:id="2325"/>
              <w:bookmarkEnd w:id="2326"/>
            </w:del>
          </w:p>
        </w:tc>
        <w:bookmarkStart w:id="2327" w:name="_Toc485135397"/>
        <w:bookmarkStart w:id="2328" w:name="_Toc485137509"/>
        <w:bookmarkStart w:id="2329" w:name="_Toc496043217"/>
        <w:bookmarkStart w:id="2330" w:name="_Toc496043363"/>
        <w:bookmarkEnd w:id="2327"/>
        <w:bookmarkEnd w:id="2328"/>
        <w:bookmarkEnd w:id="2329"/>
        <w:bookmarkEnd w:id="2330"/>
      </w:tr>
      <w:tr w:rsidR="006175AB" w:rsidRPr="00FE35EA" w:rsidDel="002A3ECC" w14:paraId="3B27D5DA" w14:textId="77777777" w:rsidTr="009230D3">
        <w:trPr>
          <w:del w:id="2331" w:author="Helger" w:date="2017-06-13T16:31:00Z"/>
        </w:trPr>
        <w:tc>
          <w:tcPr>
            <w:tcW w:w="9286" w:type="dxa"/>
            <w:gridSpan w:val="5"/>
            <w:shd w:val="clear" w:color="auto" w:fill="auto"/>
          </w:tcPr>
          <w:p w14:paraId="639CB878" w14:textId="77777777" w:rsidR="006175AB" w:rsidDel="002A3ECC" w:rsidRDefault="006175AB" w:rsidP="00FE35EA">
            <w:pPr>
              <w:numPr>
                <w:ilvl w:val="0"/>
                <w:numId w:val="11"/>
              </w:numPr>
              <w:rPr>
                <w:del w:id="2332" w:author="Helger" w:date="2017-06-13T16:31:00Z"/>
              </w:rPr>
            </w:pPr>
            <w:del w:id="2333" w:author="Helger" w:date="2017-06-13T16:31:00Z">
              <w:r w:rsidDel="002A3ECC">
                <w:delText>urn:oasis:names:specification:ubl:schema:xsd:Invoice-2::Invoice##urn:www.cenbii.eu:transaction:biicoretrdm010:ver1.0:#urn:www.peppol.eu:bis:peppol5a:ver1.0::2.0</w:delText>
              </w:r>
              <w:bookmarkStart w:id="2334" w:name="_Toc485135398"/>
              <w:bookmarkStart w:id="2335" w:name="_Toc485137510"/>
              <w:bookmarkStart w:id="2336" w:name="_Toc496043218"/>
              <w:bookmarkStart w:id="2337" w:name="_Toc496043364"/>
              <w:bookmarkEnd w:id="2334"/>
              <w:bookmarkEnd w:id="2335"/>
              <w:bookmarkEnd w:id="2336"/>
              <w:bookmarkEnd w:id="2337"/>
            </w:del>
          </w:p>
          <w:p w14:paraId="0E5DC21E" w14:textId="77777777" w:rsidR="006175AB" w:rsidDel="002A3ECC" w:rsidRDefault="006175AB" w:rsidP="00FE35EA">
            <w:pPr>
              <w:numPr>
                <w:ilvl w:val="0"/>
                <w:numId w:val="11"/>
              </w:numPr>
              <w:rPr>
                <w:del w:id="2338" w:author="Helger" w:date="2017-06-13T16:31:00Z"/>
              </w:rPr>
            </w:pPr>
            <w:del w:id="2339" w:author="Helger" w:date="2017-06-13T16:31:00Z">
              <w:r w:rsidDel="002A3ECC">
                <w:delText>urn:oasis:names:specification:ubl:schema:xsd:CreditNote-2::CreditNote##urn:www.cenbii.eu:transaction:biicoretrdm014:ver1.0:#urn:www.peppol.eu:bis:peppol5a:ver1.0::2.0</w:delText>
              </w:r>
              <w:bookmarkStart w:id="2340" w:name="_Toc485135399"/>
              <w:bookmarkStart w:id="2341" w:name="_Toc485137511"/>
              <w:bookmarkStart w:id="2342" w:name="_Toc496043219"/>
              <w:bookmarkStart w:id="2343" w:name="_Toc496043365"/>
              <w:bookmarkEnd w:id="2340"/>
              <w:bookmarkEnd w:id="2341"/>
              <w:bookmarkEnd w:id="2342"/>
              <w:bookmarkEnd w:id="2343"/>
            </w:del>
          </w:p>
          <w:p w14:paraId="3DECA94D" w14:textId="77777777" w:rsidR="006175AB" w:rsidRPr="00B837B6" w:rsidDel="002A3ECC" w:rsidRDefault="006175AB" w:rsidP="00FE35EA">
            <w:pPr>
              <w:numPr>
                <w:ilvl w:val="0"/>
                <w:numId w:val="11"/>
              </w:numPr>
              <w:rPr>
                <w:del w:id="2344" w:author="Helger" w:date="2017-06-13T16:31:00Z"/>
              </w:rPr>
            </w:pPr>
            <w:del w:id="2345" w:author="Helger" w:date="2017-06-13T16:31:00Z">
              <w:r w:rsidDel="002A3ECC">
                <w:delText>urn:oasis:names:specification:ubl:schema:xsd:Invoice-2::Invoice##urn:www.cenbii.eu:transaction:biicoretrdm015:ver1.0:#urn:www.peppol.eu:bis:peppol5a:ver1.0::2.0</w:delText>
              </w:r>
              <w:bookmarkStart w:id="2346" w:name="_Toc485135400"/>
              <w:bookmarkStart w:id="2347" w:name="_Toc485137512"/>
              <w:bookmarkStart w:id="2348" w:name="_Toc496043220"/>
              <w:bookmarkStart w:id="2349" w:name="_Toc496043366"/>
              <w:bookmarkEnd w:id="2346"/>
              <w:bookmarkEnd w:id="2347"/>
              <w:bookmarkEnd w:id="2348"/>
              <w:bookmarkEnd w:id="2349"/>
            </w:del>
          </w:p>
        </w:tc>
        <w:bookmarkStart w:id="2350" w:name="_Toc485135401"/>
        <w:bookmarkStart w:id="2351" w:name="_Toc485137513"/>
        <w:bookmarkStart w:id="2352" w:name="_Toc496043221"/>
        <w:bookmarkStart w:id="2353" w:name="_Toc496043367"/>
        <w:bookmarkEnd w:id="2350"/>
        <w:bookmarkEnd w:id="2351"/>
        <w:bookmarkEnd w:id="2352"/>
        <w:bookmarkEnd w:id="2353"/>
      </w:tr>
      <w:tr w:rsidR="0087597A" w:rsidRPr="00FE35EA" w:rsidDel="002A3ECC" w14:paraId="5F006F74" w14:textId="77777777" w:rsidTr="00A87C85">
        <w:trPr>
          <w:del w:id="2354" w:author="Helger" w:date="2017-06-13T16:31:00Z"/>
        </w:trPr>
        <w:tc>
          <w:tcPr>
            <w:tcW w:w="1134" w:type="dxa"/>
            <w:shd w:val="clear" w:color="auto" w:fill="D8D8D8"/>
          </w:tcPr>
          <w:p w14:paraId="0243CEBC" w14:textId="77777777" w:rsidR="0087597A" w:rsidRPr="008272F2" w:rsidDel="002A3ECC" w:rsidRDefault="0087597A" w:rsidP="00FE35EA">
            <w:pPr>
              <w:jc w:val="center"/>
              <w:rPr>
                <w:del w:id="2355" w:author="Helger" w:date="2017-06-13T16:31:00Z"/>
              </w:rPr>
            </w:pPr>
            <w:del w:id="2356" w:author="Helger" w:date="2017-06-13T16:31:00Z">
              <w:r w:rsidRPr="00B837B6" w:rsidDel="002A3ECC">
                <w:delText>BII05 - Billing</w:delText>
              </w:r>
              <w:bookmarkStart w:id="2357" w:name="_Toc485135402"/>
              <w:bookmarkStart w:id="2358" w:name="_Toc485137514"/>
              <w:bookmarkStart w:id="2359" w:name="_Toc496043222"/>
              <w:bookmarkStart w:id="2360" w:name="_Toc496043368"/>
              <w:bookmarkEnd w:id="2357"/>
              <w:bookmarkEnd w:id="2358"/>
              <w:bookmarkEnd w:id="2359"/>
              <w:bookmarkEnd w:id="2360"/>
            </w:del>
          </w:p>
        </w:tc>
        <w:tc>
          <w:tcPr>
            <w:tcW w:w="1418" w:type="dxa"/>
            <w:gridSpan w:val="2"/>
            <w:shd w:val="clear" w:color="auto" w:fill="D8D8D8"/>
          </w:tcPr>
          <w:p w14:paraId="7E5EC129" w14:textId="77777777" w:rsidR="0087597A" w:rsidRPr="008272F2" w:rsidDel="002A3ECC" w:rsidRDefault="0087597A" w:rsidP="00FE35EA">
            <w:pPr>
              <w:jc w:val="center"/>
              <w:rPr>
                <w:del w:id="2361" w:author="Helger" w:date="2017-06-13T16:31:00Z"/>
              </w:rPr>
            </w:pPr>
            <w:del w:id="2362" w:author="Helger" w:date="2017-06-13T16:31:00Z">
              <w:r w:rsidDel="002A3ECC">
                <w:delText>4</w:delText>
              </w:r>
              <w:bookmarkStart w:id="2363" w:name="_Toc485135403"/>
              <w:bookmarkStart w:id="2364" w:name="_Toc485137515"/>
              <w:bookmarkStart w:id="2365" w:name="_Toc496043223"/>
              <w:bookmarkStart w:id="2366" w:name="_Toc496043369"/>
              <w:bookmarkEnd w:id="2363"/>
              <w:bookmarkEnd w:id="2364"/>
              <w:bookmarkEnd w:id="2365"/>
              <w:bookmarkEnd w:id="2366"/>
            </w:del>
          </w:p>
        </w:tc>
        <w:tc>
          <w:tcPr>
            <w:tcW w:w="4111" w:type="dxa"/>
            <w:shd w:val="clear" w:color="auto" w:fill="D8D8D8"/>
          </w:tcPr>
          <w:p w14:paraId="14252AF3" w14:textId="77777777" w:rsidR="0087597A" w:rsidRPr="008272F2" w:rsidDel="002A3ECC" w:rsidRDefault="0087597A" w:rsidP="00684EE9">
            <w:pPr>
              <w:rPr>
                <w:del w:id="2367" w:author="Helger" w:date="2017-06-13T16:31:00Z"/>
              </w:rPr>
            </w:pPr>
            <w:del w:id="2368" w:author="Helger" w:date="2017-06-13T16:31:00Z">
              <w:r w:rsidRPr="00B837B6" w:rsidDel="002A3ECC">
                <w:delText>urn:www.cenbii.eu:profile:bii05:ver</w:delText>
              </w:r>
              <w:r w:rsidDel="002A3ECC">
                <w:delText>2</w:delText>
              </w:r>
              <w:r w:rsidRPr="00B837B6" w:rsidDel="002A3ECC">
                <w:delText>.0</w:delText>
              </w:r>
              <w:bookmarkStart w:id="2369" w:name="_Toc485135404"/>
              <w:bookmarkStart w:id="2370" w:name="_Toc485137516"/>
              <w:bookmarkStart w:id="2371" w:name="_Toc496043224"/>
              <w:bookmarkStart w:id="2372" w:name="_Toc496043370"/>
              <w:bookmarkEnd w:id="2369"/>
              <w:bookmarkEnd w:id="2370"/>
              <w:bookmarkEnd w:id="2371"/>
              <w:bookmarkEnd w:id="2372"/>
            </w:del>
          </w:p>
        </w:tc>
        <w:tc>
          <w:tcPr>
            <w:tcW w:w="2623" w:type="dxa"/>
            <w:shd w:val="clear" w:color="auto" w:fill="D8D8D8"/>
          </w:tcPr>
          <w:p w14:paraId="70ED69CA" w14:textId="77777777" w:rsidR="0087597A" w:rsidRPr="008272F2" w:rsidDel="002A3ECC" w:rsidRDefault="009A55FF" w:rsidP="00684EE9">
            <w:pPr>
              <w:rPr>
                <w:del w:id="2373" w:author="Helger" w:date="2017-06-13T16:31:00Z"/>
              </w:rPr>
            </w:pPr>
            <w:del w:id="2374" w:author="Helger" w:date="2017-06-13T16:31:00Z">
              <w:r w:rsidDel="002A3ECC">
                <w:delText>BIS5A</w:delText>
              </w:r>
              <w:bookmarkStart w:id="2375" w:name="_Toc485135405"/>
              <w:bookmarkStart w:id="2376" w:name="_Toc485137517"/>
              <w:bookmarkStart w:id="2377" w:name="_Toc496043225"/>
              <w:bookmarkStart w:id="2378" w:name="_Toc496043371"/>
              <w:bookmarkEnd w:id="2375"/>
              <w:bookmarkEnd w:id="2376"/>
              <w:bookmarkEnd w:id="2377"/>
              <w:bookmarkEnd w:id="2378"/>
            </w:del>
          </w:p>
        </w:tc>
        <w:bookmarkStart w:id="2379" w:name="_Toc485135406"/>
        <w:bookmarkStart w:id="2380" w:name="_Toc485137518"/>
        <w:bookmarkStart w:id="2381" w:name="_Toc496043226"/>
        <w:bookmarkStart w:id="2382" w:name="_Toc496043372"/>
        <w:bookmarkEnd w:id="2379"/>
        <w:bookmarkEnd w:id="2380"/>
        <w:bookmarkEnd w:id="2381"/>
        <w:bookmarkEnd w:id="2382"/>
      </w:tr>
      <w:tr w:rsidR="0087597A" w:rsidRPr="00FE35EA" w:rsidDel="002A3ECC" w14:paraId="3C76DDB6" w14:textId="77777777" w:rsidTr="00684EE9">
        <w:trPr>
          <w:del w:id="2383" w:author="Helger" w:date="2017-06-13T16:31:00Z"/>
        </w:trPr>
        <w:tc>
          <w:tcPr>
            <w:tcW w:w="9286" w:type="dxa"/>
            <w:gridSpan w:val="5"/>
            <w:shd w:val="clear" w:color="auto" w:fill="FFFFFF"/>
          </w:tcPr>
          <w:p w14:paraId="2EC0A5C2" w14:textId="77777777" w:rsidR="009230D3" w:rsidDel="002A3ECC" w:rsidRDefault="009230D3" w:rsidP="009230D3">
            <w:pPr>
              <w:numPr>
                <w:ilvl w:val="0"/>
                <w:numId w:val="11"/>
              </w:numPr>
              <w:rPr>
                <w:del w:id="2384" w:author="Helger" w:date="2017-06-13T16:31:00Z"/>
              </w:rPr>
            </w:pPr>
            <w:del w:id="2385" w:author="Helger" w:date="2017-06-13T16:31:00Z">
              <w:r w:rsidDel="002A3ECC">
                <w:delText>urn:oasis:names:specification:ubl:schema:xsd:Invoice-2::Invoice##urn:www.cenbii.eu:transaction:biitrns010:ver2.0:extended:urn:www.peppol.eu:bis:peppol5a:ver2.0::2.1</w:delText>
              </w:r>
              <w:bookmarkStart w:id="2386" w:name="_Toc485135407"/>
              <w:bookmarkStart w:id="2387" w:name="_Toc485137519"/>
              <w:bookmarkStart w:id="2388" w:name="_Toc496043227"/>
              <w:bookmarkStart w:id="2389" w:name="_Toc496043373"/>
              <w:bookmarkEnd w:id="2386"/>
              <w:bookmarkEnd w:id="2387"/>
              <w:bookmarkEnd w:id="2388"/>
              <w:bookmarkEnd w:id="2389"/>
            </w:del>
          </w:p>
          <w:p w14:paraId="2FA3DD8B" w14:textId="77777777" w:rsidR="0087597A" w:rsidRPr="008272F2" w:rsidDel="002A3ECC" w:rsidRDefault="009230D3" w:rsidP="009230D3">
            <w:pPr>
              <w:numPr>
                <w:ilvl w:val="0"/>
                <w:numId w:val="11"/>
              </w:numPr>
              <w:rPr>
                <w:del w:id="2390" w:author="Helger" w:date="2017-06-13T16:31:00Z"/>
              </w:rPr>
            </w:pPr>
            <w:del w:id="2391" w:author="Helger" w:date="2017-06-13T16:31:00Z">
              <w:r w:rsidDel="002A3ECC">
                <w:delText>urn:oasis:names:specification:ubl:schema:xsd:CreditNote-2::CreditNote##urn:www.cenbii.eu:transaction:biitrns014:ver2.0:extended:urn:www.peppol.eu:bis:peppol5a:ver2.0::2.1</w:delText>
              </w:r>
              <w:bookmarkStart w:id="2392" w:name="_Toc485135408"/>
              <w:bookmarkStart w:id="2393" w:name="_Toc485137520"/>
              <w:bookmarkStart w:id="2394" w:name="_Toc496043228"/>
              <w:bookmarkStart w:id="2395" w:name="_Toc496043374"/>
              <w:bookmarkEnd w:id="2392"/>
              <w:bookmarkEnd w:id="2393"/>
              <w:bookmarkEnd w:id="2394"/>
              <w:bookmarkEnd w:id="2395"/>
            </w:del>
          </w:p>
        </w:tc>
        <w:bookmarkStart w:id="2396" w:name="_Toc485135409"/>
        <w:bookmarkStart w:id="2397" w:name="_Toc485137521"/>
        <w:bookmarkStart w:id="2398" w:name="_Toc496043229"/>
        <w:bookmarkStart w:id="2399" w:name="_Toc496043375"/>
        <w:bookmarkEnd w:id="2396"/>
        <w:bookmarkEnd w:id="2397"/>
        <w:bookmarkEnd w:id="2398"/>
        <w:bookmarkEnd w:id="2399"/>
      </w:tr>
      <w:tr w:rsidR="009230D3" w:rsidRPr="00FE35EA" w:rsidDel="002A3ECC" w14:paraId="6EF8B5B1" w14:textId="77777777" w:rsidTr="00A87C85">
        <w:trPr>
          <w:del w:id="2400" w:author="Helger" w:date="2017-06-13T16:31:00Z"/>
        </w:trPr>
        <w:tc>
          <w:tcPr>
            <w:tcW w:w="1418" w:type="dxa"/>
            <w:gridSpan w:val="2"/>
            <w:shd w:val="clear" w:color="auto" w:fill="D8D8D8"/>
          </w:tcPr>
          <w:p w14:paraId="37245C25" w14:textId="77777777" w:rsidR="009230D3" w:rsidRPr="008272F2" w:rsidDel="002A3ECC" w:rsidRDefault="009230D3" w:rsidP="00FE35EA">
            <w:pPr>
              <w:jc w:val="center"/>
              <w:rPr>
                <w:del w:id="2401" w:author="Helger" w:date="2017-06-13T16:31:00Z"/>
              </w:rPr>
            </w:pPr>
            <w:del w:id="2402" w:author="Helger" w:date="2017-06-13T16:31:00Z">
              <w:r w:rsidRPr="008272F2" w:rsidDel="002A3ECC">
                <w:delText>BII06 - Procurement</w:delText>
              </w:r>
              <w:bookmarkStart w:id="2403" w:name="_Toc485135410"/>
              <w:bookmarkStart w:id="2404" w:name="_Toc485137522"/>
              <w:bookmarkStart w:id="2405" w:name="_Toc496043230"/>
              <w:bookmarkStart w:id="2406" w:name="_Toc496043376"/>
              <w:bookmarkEnd w:id="2403"/>
              <w:bookmarkEnd w:id="2404"/>
              <w:bookmarkEnd w:id="2405"/>
              <w:bookmarkEnd w:id="2406"/>
            </w:del>
          </w:p>
        </w:tc>
        <w:tc>
          <w:tcPr>
            <w:tcW w:w="1134" w:type="dxa"/>
            <w:shd w:val="clear" w:color="auto" w:fill="D8D8D8"/>
          </w:tcPr>
          <w:p w14:paraId="08EFC6CB" w14:textId="77777777" w:rsidR="009230D3" w:rsidRPr="008272F2" w:rsidDel="002A3ECC" w:rsidRDefault="009230D3" w:rsidP="00FE35EA">
            <w:pPr>
              <w:jc w:val="center"/>
              <w:rPr>
                <w:del w:id="2407" w:author="Helger" w:date="2017-06-13T16:31:00Z"/>
              </w:rPr>
            </w:pPr>
            <w:del w:id="2408" w:author="Helger" w:date="2017-06-13T16:31:00Z">
              <w:r w:rsidDel="002A3ECC">
                <w:delText>3</w:delText>
              </w:r>
              <w:bookmarkStart w:id="2409" w:name="_Toc485135411"/>
              <w:bookmarkStart w:id="2410" w:name="_Toc485137523"/>
              <w:bookmarkStart w:id="2411" w:name="_Toc496043231"/>
              <w:bookmarkStart w:id="2412" w:name="_Toc496043377"/>
              <w:bookmarkEnd w:id="2409"/>
              <w:bookmarkEnd w:id="2410"/>
              <w:bookmarkEnd w:id="2411"/>
              <w:bookmarkEnd w:id="2412"/>
            </w:del>
          </w:p>
        </w:tc>
        <w:tc>
          <w:tcPr>
            <w:tcW w:w="4111" w:type="dxa"/>
            <w:shd w:val="clear" w:color="auto" w:fill="D8D8D8"/>
          </w:tcPr>
          <w:p w14:paraId="71AA1AEE" w14:textId="77777777" w:rsidR="009230D3" w:rsidRPr="008272F2" w:rsidDel="002A3ECC" w:rsidRDefault="009230D3" w:rsidP="008272F2">
            <w:pPr>
              <w:rPr>
                <w:del w:id="2413" w:author="Helger" w:date="2017-06-13T16:31:00Z"/>
              </w:rPr>
            </w:pPr>
            <w:del w:id="2414" w:author="Helger" w:date="2017-06-13T16:31:00Z">
              <w:r w:rsidRPr="008272F2" w:rsidDel="002A3ECC">
                <w:delText>urn:www.cenbii.eu:profile:bii06:ver1.0</w:delText>
              </w:r>
              <w:bookmarkStart w:id="2415" w:name="_Toc485135412"/>
              <w:bookmarkStart w:id="2416" w:name="_Toc485137524"/>
              <w:bookmarkStart w:id="2417" w:name="_Toc496043232"/>
              <w:bookmarkStart w:id="2418" w:name="_Toc496043378"/>
              <w:bookmarkEnd w:id="2415"/>
              <w:bookmarkEnd w:id="2416"/>
              <w:bookmarkEnd w:id="2417"/>
              <w:bookmarkEnd w:id="2418"/>
            </w:del>
          </w:p>
        </w:tc>
        <w:tc>
          <w:tcPr>
            <w:tcW w:w="2623" w:type="dxa"/>
            <w:shd w:val="clear" w:color="auto" w:fill="D8D8D8"/>
          </w:tcPr>
          <w:p w14:paraId="25D81DB7" w14:textId="77777777" w:rsidR="009230D3" w:rsidRPr="008272F2" w:rsidDel="002A3ECC" w:rsidRDefault="009A55FF" w:rsidP="008272F2">
            <w:pPr>
              <w:rPr>
                <w:del w:id="2419" w:author="Helger" w:date="2017-06-13T16:31:00Z"/>
              </w:rPr>
            </w:pPr>
            <w:del w:id="2420" w:author="Helger" w:date="2017-06-13T16:31:00Z">
              <w:r w:rsidDel="002A3ECC">
                <w:delText>BIS6A</w:delText>
              </w:r>
              <w:bookmarkStart w:id="2421" w:name="_Toc485135413"/>
              <w:bookmarkStart w:id="2422" w:name="_Toc485137525"/>
              <w:bookmarkStart w:id="2423" w:name="_Toc496043233"/>
              <w:bookmarkStart w:id="2424" w:name="_Toc496043379"/>
              <w:bookmarkEnd w:id="2421"/>
              <w:bookmarkEnd w:id="2422"/>
              <w:bookmarkEnd w:id="2423"/>
              <w:bookmarkEnd w:id="2424"/>
            </w:del>
          </w:p>
        </w:tc>
        <w:bookmarkStart w:id="2425" w:name="_Toc485135414"/>
        <w:bookmarkStart w:id="2426" w:name="_Toc485137526"/>
        <w:bookmarkStart w:id="2427" w:name="_Toc496043234"/>
        <w:bookmarkStart w:id="2428" w:name="_Toc496043380"/>
        <w:bookmarkEnd w:id="2425"/>
        <w:bookmarkEnd w:id="2426"/>
        <w:bookmarkEnd w:id="2427"/>
        <w:bookmarkEnd w:id="2428"/>
      </w:tr>
      <w:tr w:rsidR="0087597A" w:rsidRPr="00FE35EA" w:rsidDel="002A3ECC" w14:paraId="1CD95824" w14:textId="77777777" w:rsidTr="009230D3">
        <w:trPr>
          <w:del w:id="2429" w:author="Helger" w:date="2017-06-13T16:31:00Z"/>
        </w:trPr>
        <w:tc>
          <w:tcPr>
            <w:tcW w:w="9286" w:type="dxa"/>
            <w:gridSpan w:val="5"/>
            <w:shd w:val="clear" w:color="auto" w:fill="auto"/>
          </w:tcPr>
          <w:p w14:paraId="565F3AB0" w14:textId="77777777" w:rsidR="0087597A" w:rsidDel="002A3ECC" w:rsidRDefault="0087597A" w:rsidP="00FE35EA">
            <w:pPr>
              <w:numPr>
                <w:ilvl w:val="0"/>
                <w:numId w:val="11"/>
              </w:numPr>
              <w:rPr>
                <w:del w:id="2430" w:author="Helger" w:date="2017-06-13T16:31:00Z"/>
              </w:rPr>
            </w:pPr>
            <w:del w:id="2431" w:author="Helger" w:date="2017-06-13T16:31:00Z">
              <w:r w:rsidRPr="00A56A9B" w:rsidDel="002A3ECC">
                <w:delText>urn:oasis:names:specification:</w:delText>
              </w:r>
              <w:r w:rsidDel="002A3ECC">
                <w:delText>ubl:schema:xsd:Order-2::Order##</w:delText>
              </w:r>
              <w:r w:rsidRPr="00A56A9B" w:rsidDel="002A3ECC">
                <w:delText>urn:www.cenbii.eu:transaction:biicoretrdm001:ver1.0:#urn:www.peppol.eu:bis:peppol6a:ver1.0::2.0</w:delText>
              </w:r>
              <w:bookmarkStart w:id="2432" w:name="_Toc485135415"/>
              <w:bookmarkStart w:id="2433" w:name="_Toc485137527"/>
              <w:bookmarkStart w:id="2434" w:name="_Toc496043235"/>
              <w:bookmarkStart w:id="2435" w:name="_Toc496043381"/>
              <w:bookmarkEnd w:id="2432"/>
              <w:bookmarkEnd w:id="2433"/>
              <w:bookmarkEnd w:id="2434"/>
              <w:bookmarkEnd w:id="2435"/>
            </w:del>
          </w:p>
          <w:p w14:paraId="1E5B67A7" w14:textId="77777777" w:rsidR="0087597A" w:rsidDel="002A3ECC" w:rsidRDefault="0087597A" w:rsidP="00FE35EA">
            <w:pPr>
              <w:numPr>
                <w:ilvl w:val="0"/>
                <w:numId w:val="11"/>
              </w:numPr>
              <w:rPr>
                <w:del w:id="2436" w:author="Helger" w:date="2017-06-13T16:31:00Z"/>
              </w:rPr>
            </w:pPr>
            <w:del w:id="2437" w:author="Helger" w:date="2017-06-13T16:31:00Z">
              <w:r w:rsidRPr="00A56A9B" w:rsidDel="002A3ECC">
                <w:delText>urn:oasis:names:specification:ubl:schema:xsd:OrderResponse</w:delText>
              </w:r>
              <w:r w:rsidDel="002A3ECC">
                <w:delText>Simple-2::OrderResponseSimple##</w:delText>
              </w:r>
              <w:r w:rsidRPr="00A56A9B" w:rsidDel="002A3ECC">
                <w:delText>urn:www.cenbii.eu:transaction:biicoretrdm002:ver1.0:#urn:www.peppol.eu:bis:peppol6a:ver1.0::2.0</w:delText>
              </w:r>
              <w:bookmarkStart w:id="2438" w:name="_Toc485135416"/>
              <w:bookmarkStart w:id="2439" w:name="_Toc485137528"/>
              <w:bookmarkStart w:id="2440" w:name="_Toc496043236"/>
              <w:bookmarkStart w:id="2441" w:name="_Toc496043382"/>
              <w:bookmarkEnd w:id="2438"/>
              <w:bookmarkEnd w:id="2439"/>
              <w:bookmarkEnd w:id="2440"/>
              <w:bookmarkEnd w:id="2441"/>
            </w:del>
          </w:p>
          <w:p w14:paraId="33A432DB" w14:textId="77777777" w:rsidR="0087597A" w:rsidDel="002A3ECC" w:rsidRDefault="0087597A" w:rsidP="00FE35EA">
            <w:pPr>
              <w:numPr>
                <w:ilvl w:val="0"/>
                <w:numId w:val="11"/>
              </w:numPr>
              <w:rPr>
                <w:del w:id="2442" w:author="Helger" w:date="2017-06-13T16:31:00Z"/>
              </w:rPr>
            </w:pPr>
            <w:del w:id="2443" w:author="Helger" w:date="2017-06-13T16:31:00Z">
              <w:r w:rsidRPr="00A56A9B" w:rsidDel="002A3ECC">
                <w:delText>urn:oasis:names:specification:ubl:schema:xsd:OrderResponse</w:delText>
              </w:r>
              <w:r w:rsidDel="002A3ECC">
                <w:delText>Simple-2::OrderResponseSimple##</w:delText>
              </w:r>
              <w:r w:rsidRPr="00A56A9B" w:rsidDel="002A3ECC">
                <w:delText>urn:www.cenbii.eu:transaction:biicoretrdm003:ver1.0:#urn:www.peppol.eu:bis:peppol6a:ver1.0::2.0</w:delText>
              </w:r>
              <w:bookmarkStart w:id="2444" w:name="_Toc485135417"/>
              <w:bookmarkStart w:id="2445" w:name="_Toc485137529"/>
              <w:bookmarkStart w:id="2446" w:name="_Toc496043237"/>
              <w:bookmarkStart w:id="2447" w:name="_Toc496043383"/>
              <w:bookmarkEnd w:id="2444"/>
              <w:bookmarkEnd w:id="2445"/>
              <w:bookmarkEnd w:id="2446"/>
              <w:bookmarkEnd w:id="2447"/>
            </w:del>
          </w:p>
          <w:p w14:paraId="3D3FD672" w14:textId="77777777" w:rsidR="0087597A" w:rsidDel="002A3ECC" w:rsidRDefault="0087597A" w:rsidP="00FE35EA">
            <w:pPr>
              <w:numPr>
                <w:ilvl w:val="0"/>
                <w:numId w:val="11"/>
              </w:numPr>
              <w:rPr>
                <w:del w:id="2448" w:author="Helger" w:date="2017-06-13T16:31:00Z"/>
              </w:rPr>
            </w:pPr>
            <w:del w:id="2449" w:author="Helger" w:date="2017-06-13T16:31:00Z">
              <w:r w:rsidRPr="000C388E" w:rsidDel="002A3ECC">
                <w:delText>urn:oasis:names:specification:ubl:</w:delText>
              </w:r>
              <w:r w:rsidDel="002A3ECC">
                <w:delText>schema:xsd:Invoice-2::Invoice##</w:delText>
              </w:r>
              <w:r w:rsidRPr="000C388E" w:rsidDel="002A3ECC">
                <w:delText>urn:www.cenbii.eu:transaction:biicoretrdm010:ver1.0:#urn:www.peppol.eu:bis:peppol6a:ver1.0::2.0</w:delText>
              </w:r>
              <w:bookmarkStart w:id="2450" w:name="_Toc485135418"/>
              <w:bookmarkStart w:id="2451" w:name="_Toc485137530"/>
              <w:bookmarkStart w:id="2452" w:name="_Toc496043238"/>
              <w:bookmarkStart w:id="2453" w:name="_Toc496043384"/>
              <w:bookmarkEnd w:id="2450"/>
              <w:bookmarkEnd w:id="2451"/>
              <w:bookmarkEnd w:id="2452"/>
              <w:bookmarkEnd w:id="2453"/>
            </w:del>
          </w:p>
          <w:p w14:paraId="5512B9EA" w14:textId="77777777" w:rsidR="0087597A" w:rsidDel="002A3ECC" w:rsidRDefault="0087597A" w:rsidP="00FE35EA">
            <w:pPr>
              <w:numPr>
                <w:ilvl w:val="0"/>
                <w:numId w:val="11"/>
              </w:numPr>
              <w:rPr>
                <w:del w:id="2454" w:author="Helger" w:date="2017-06-13T16:31:00Z"/>
              </w:rPr>
            </w:pPr>
            <w:del w:id="2455" w:author="Helger" w:date="2017-06-13T16:31:00Z">
              <w:r w:rsidRPr="000C388E" w:rsidDel="002A3ECC">
                <w:delText>urn:oasis:names:specification:ubl:schema</w:delText>
              </w:r>
              <w:r w:rsidDel="002A3ECC">
                <w:delText>:xsd:CreditNote-2::CreditNote##</w:delText>
              </w:r>
              <w:r w:rsidRPr="000C388E" w:rsidDel="002A3ECC">
                <w:delText>urn:www.cenbii.eu:transaction:biicoretrdm014:ver1.0:#urn:www.peppol.eu:bis:peppol6a:ver1.0::2.0</w:delText>
              </w:r>
              <w:bookmarkStart w:id="2456" w:name="_Toc485135419"/>
              <w:bookmarkStart w:id="2457" w:name="_Toc485137531"/>
              <w:bookmarkStart w:id="2458" w:name="_Toc496043239"/>
              <w:bookmarkStart w:id="2459" w:name="_Toc496043385"/>
              <w:bookmarkEnd w:id="2456"/>
              <w:bookmarkEnd w:id="2457"/>
              <w:bookmarkEnd w:id="2458"/>
              <w:bookmarkEnd w:id="2459"/>
            </w:del>
          </w:p>
          <w:p w14:paraId="4A73326E" w14:textId="77777777" w:rsidR="0087597A" w:rsidDel="002A3ECC" w:rsidRDefault="0087597A" w:rsidP="00AB24F5">
            <w:pPr>
              <w:numPr>
                <w:ilvl w:val="0"/>
                <w:numId w:val="11"/>
              </w:numPr>
              <w:rPr>
                <w:del w:id="2460" w:author="Helger" w:date="2017-06-13T16:31:00Z"/>
              </w:rPr>
            </w:pPr>
            <w:del w:id="2461" w:author="Helger" w:date="2017-06-13T16:31:00Z">
              <w:r w:rsidRPr="000C388E" w:rsidDel="002A3ECC">
                <w:delText>urn:oasis:names:specification:ubl:</w:delText>
              </w:r>
              <w:r w:rsidDel="002A3ECC">
                <w:delText>schema:xsd:Invoice-2::Invoice##</w:delText>
              </w:r>
              <w:r w:rsidRPr="000C388E" w:rsidDel="002A3ECC">
                <w:delText>urn:www.cenbii.eu:transaction:biicoretrdm015:ver1.0:#urn:www.peppol.eu:bis:peppol6a:ver1.0::2.0</w:delText>
              </w:r>
              <w:bookmarkStart w:id="2462" w:name="_Toc485135420"/>
              <w:bookmarkStart w:id="2463" w:name="_Toc485137532"/>
              <w:bookmarkStart w:id="2464" w:name="_Toc496043240"/>
              <w:bookmarkStart w:id="2465" w:name="_Toc496043386"/>
              <w:bookmarkEnd w:id="2462"/>
              <w:bookmarkEnd w:id="2463"/>
              <w:bookmarkEnd w:id="2464"/>
              <w:bookmarkEnd w:id="2465"/>
            </w:del>
          </w:p>
          <w:p w14:paraId="4062796E" w14:textId="77777777" w:rsidR="0087597A" w:rsidRPr="008272F2" w:rsidDel="002A3ECC" w:rsidRDefault="0087597A" w:rsidP="00AB24F5">
            <w:pPr>
              <w:rPr>
                <w:del w:id="2466" w:author="Helger" w:date="2017-06-13T16:31:00Z"/>
              </w:rPr>
            </w:pPr>
            <w:bookmarkStart w:id="2467" w:name="_Toc485135421"/>
            <w:bookmarkStart w:id="2468" w:name="_Toc485137533"/>
            <w:bookmarkStart w:id="2469" w:name="_Toc496043241"/>
            <w:bookmarkStart w:id="2470" w:name="_Toc496043387"/>
            <w:bookmarkEnd w:id="2467"/>
            <w:bookmarkEnd w:id="2468"/>
            <w:bookmarkEnd w:id="2469"/>
            <w:bookmarkEnd w:id="2470"/>
          </w:p>
        </w:tc>
        <w:bookmarkStart w:id="2471" w:name="_Toc485135422"/>
        <w:bookmarkStart w:id="2472" w:name="_Toc485137534"/>
        <w:bookmarkStart w:id="2473" w:name="_Toc496043242"/>
        <w:bookmarkStart w:id="2474" w:name="_Toc496043388"/>
        <w:bookmarkEnd w:id="2471"/>
        <w:bookmarkEnd w:id="2472"/>
        <w:bookmarkEnd w:id="2473"/>
        <w:bookmarkEnd w:id="2474"/>
      </w:tr>
      <w:tr w:rsidR="009230D3" w:rsidRPr="00FE35EA" w:rsidDel="002A3ECC" w14:paraId="60E54622" w14:textId="77777777" w:rsidTr="00A87C85">
        <w:trPr>
          <w:del w:id="2475" w:author="Helger" w:date="2017-06-13T16:31:00Z"/>
        </w:trPr>
        <w:tc>
          <w:tcPr>
            <w:tcW w:w="1134" w:type="dxa"/>
            <w:shd w:val="clear" w:color="auto" w:fill="BFBFBF"/>
          </w:tcPr>
          <w:p w14:paraId="59171520" w14:textId="77777777" w:rsidR="009230D3" w:rsidRPr="00A56A9B" w:rsidDel="002A3ECC" w:rsidRDefault="009230D3" w:rsidP="00AB24F5">
            <w:pPr>
              <w:rPr>
                <w:del w:id="2476" w:author="Helger" w:date="2017-06-13T16:31:00Z"/>
              </w:rPr>
            </w:pPr>
            <w:del w:id="2477" w:author="Helger" w:date="2017-06-13T16:31:00Z">
              <w:r w:rsidDel="002A3ECC">
                <w:delText>BII28 – Ordering</w:delText>
              </w:r>
              <w:bookmarkStart w:id="2478" w:name="_Toc485135423"/>
              <w:bookmarkStart w:id="2479" w:name="_Toc485137535"/>
              <w:bookmarkStart w:id="2480" w:name="_Toc496043243"/>
              <w:bookmarkStart w:id="2481" w:name="_Toc496043389"/>
              <w:bookmarkEnd w:id="2478"/>
              <w:bookmarkEnd w:id="2479"/>
              <w:bookmarkEnd w:id="2480"/>
              <w:bookmarkEnd w:id="2481"/>
            </w:del>
          </w:p>
        </w:tc>
        <w:tc>
          <w:tcPr>
            <w:tcW w:w="1418" w:type="dxa"/>
            <w:gridSpan w:val="2"/>
            <w:shd w:val="clear" w:color="auto" w:fill="BFBFBF"/>
          </w:tcPr>
          <w:p w14:paraId="6592415E" w14:textId="77777777" w:rsidR="009230D3" w:rsidRPr="00A56A9B" w:rsidDel="002A3ECC" w:rsidRDefault="009230D3" w:rsidP="009A55FF">
            <w:pPr>
              <w:jc w:val="center"/>
              <w:rPr>
                <w:del w:id="2482" w:author="Helger" w:date="2017-06-13T16:31:00Z"/>
              </w:rPr>
            </w:pPr>
            <w:del w:id="2483" w:author="Helger" w:date="2017-06-13T16:31:00Z">
              <w:r w:rsidDel="002A3ECC">
                <w:delText>1</w:delText>
              </w:r>
              <w:bookmarkStart w:id="2484" w:name="_Toc485135424"/>
              <w:bookmarkStart w:id="2485" w:name="_Toc485137536"/>
              <w:bookmarkStart w:id="2486" w:name="_Toc496043244"/>
              <w:bookmarkStart w:id="2487" w:name="_Toc496043390"/>
              <w:bookmarkEnd w:id="2484"/>
              <w:bookmarkEnd w:id="2485"/>
              <w:bookmarkEnd w:id="2486"/>
              <w:bookmarkEnd w:id="2487"/>
            </w:del>
          </w:p>
        </w:tc>
        <w:tc>
          <w:tcPr>
            <w:tcW w:w="4111" w:type="dxa"/>
            <w:shd w:val="clear" w:color="auto" w:fill="BFBFBF"/>
          </w:tcPr>
          <w:p w14:paraId="36E29DB3" w14:textId="77777777" w:rsidR="009230D3" w:rsidRPr="00A56A9B" w:rsidDel="002A3ECC" w:rsidRDefault="009230D3" w:rsidP="00B415AC">
            <w:pPr>
              <w:rPr>
                <w:del w:id="2488" w:author="Helger" w:date="2017-06-13T16:31:00Z"/>
              </w:rPr>
            </w:pPr>
            <w:del w:id="2489" w:author="Helger" w:date="2017-06-13T16:31:00Z">
              <w:r w:rsidRPr="008272F2" w:rsidDel="002A3ECC">
                <w:delText>urn:www.cenbii.eu:profile:bii</w:delText>
              </w:r>
              <w:r w:rsidDel="002A3ECC">
                <w:delText>28</w:delText>
              </w:r>
              <w:r w:rsidRPr="008272F2" w:rsidDel="002A3ECC">
                <w:delText>:ver</w:delText>
              </w:r>
              <w:r w:rsidDel="002A3ECC">
                <w:delText>2</w:delText>
              </w:r>
              <w:r w:rsidRPr="008272F2" w:rsidDel="002A3ECC">
                <w:delText>.0</w:delText>
              </w:r>
              <w:bookmarkStart w:id="2490" w:name="_Toc485135425"/>
              <w:bookmarkStart w:id="2491" w:name="_Toc485137537"/>
              <w:bookmarkStart w:id="2492" w:name="_Toc496043245"/>
              <w:bookmarkStart w:id="2493" w:name="_Toc496043391"/>
              <w:bookmarkEnd w:id="2490"/>
              <w:bookmarkEnd w:id="2491"/>
              <w:bookmarkEnd w:id="2492"/>
              <w:bookmarkEnd w:id="2493"/>
            </w:del>
          </w:p>
        </w:tc>
        <w:tc>
          <w:tcPr>
            <w:tcW w:w="2623" w:type="dxa"/>
            <w:shd w:val="clear" w:color="auto" w:fill="BFBFBF"/>
          </w:tcPr>
          <w:p w14:paraId="2EC89ABE" w14:textId="77777777" w:rsidR="009230D3" w:rsidRPr="00A56A9B" w:rsidDel="002A3ECC" w:rsidRDefault="009A55FF" w:rsidP="00B415AC">
            <w:pPr>
              <w:rPr>
                <w:del w:id="2494" w:author="Helger" w:date="2017-06-13T16:31:00Z"/>
              </w:rPr>
            </w:pPr>
            <w:del w:id="2495" w:author="Helger" w:date="2017-06-13T16:31:00Z">
              <w:r w:rsidDel="002A3ECC">
                <w:delText>BIS28A</w:delText>
              </w:r>
              <w:bookmarkStart w:id="2496" w:name="_Toc485135426"/>
              <w:bookmarkStart w:id="2497" w:name="_Toc485137538"/>
              <w:bookmarkStart w:id="2498" w:name="_Toc496043246"/>
              <w:bookmarkStart w:id="2499" w:name="_Toc496043392"/>
              <w:bookmarkEnd w:id="2496"/>
              <w:bookmarkEnd w:id="2497"/>
              <w:bookmarkEnd w:id="2498"/>
              <w:bookmarkEnd w:id="2499"/>
            </w:del>
          </w:p>
        </w:tc>
        <w:bookmarkStart w:id="2500" w:name="_Toc485135427"/>
        <w:bookmarkStart w:id="2501" w:name="_Toc485137539"/>
        <w:bookmarkStart w:id="2502" w:name="_Toc496043247"/>
        <w:bookmarkStart w:id="2503" w:name="_Toc496043393"/>
        <w:bookmarkEnd w:id="2500"/>
        <w:bookmarkEnd w:id="2501"/>
        <w:bookmarkEnd w:id="2502"/>
        <w:bookmarkEnd w:id="2503"/>
      </w:tr>
      <w:tr w:rsidR="0087597A" w:rsidRPr="00FE35EA" w:rsidDel="002A3ECC" w14:paraId="2EAC8F5D" w14:textId="77777777" w:rsidTr="00353F03">
        <w:trPr>
          <w:del w:id="2504" w:author="Helger" w:date="2017-06-13T16:31:00Z"/>
        </w:trPr>
        <w:tc>
          <w:tcPr>
            <w:tcW w:w="9286" w:type="dxa"/>
            <w:gridSpan w:val="5"/>
            <w:shd w:val="clear" w:color="auto" w:fill="auto"/>
          </w:tcPr>
          <w:p w14:paraId="56C081C2" w14:textId="77777777" w:rsidR="0087597A" w:rsidRPr="009230D3" w:rsidDel="002A3ECC" w:rsidRDefault="0087597A" w:rsidP="009230D3">
            <w:pPr>
              <w:numPr>
                <w:ilvl w:val="0"/>
                <w:numId w:val="17"/>
              </w:numPr>
              <w:rPr>
                <w:del w:id="2505" w:author="Helger" w:date="2017-06-13T16:31:00Z"/>
              </w:rPr>
            </w:pPr>
            <w:del w:id="2506" w:author="Helger" w:date="2017-06-13T16:31:00Z">
              <w:r w:rsidRPr="009230D3" w:rsidDel="002A3ECC">
                <w:delText>urn:oasis:names:specification:ubl:schema:xsd:Order-2::Order## urn:www.cenbii.eu:transaction:biitrns001:ver2.0:</w:delText>
              </w:r>
              <w:r w:rsidR="00CD3A7E" w:rsidDel="002A3ECC">
                <w:delText>extended:</w:delText>
              </w:r>
              <w:r w:rsidRPr="009230D3" w:rsidDel="002A3ECC">
                <w:delText>urn:www.peppol.eu:bis:peppol28a:ver1.0::2.1</w:delText>
              </w:r>
              <w:bookmarkStart w:id="2507" w:name="_Toc485135428"/>
              <w:bookmarkStart w:id="2508" w:name="_Toc485137540"/>
              <w:bookmarkStart w:id="2509" w:name="_Toc496043248"/>
              <w:bookmarkStart w:id="2510" w:name="_Toc496043394"/>
              <w:bookmarkEnd w:id="2507"/>
              <w:bookmarkEnd w:id="2508"/>
              <w:bookmarkEnd w:id="2509"/>
              <w:bookmarkEnd w:id="2510"/>
            </w:del>
          </w:p>
          <w:p w14:paraId="323ECF89" w14:textId="77777777" w:rsidR="0087597A" w:rsidRPr="008272F2" w:rsidDel="002A3ECC" w:rsidRDefault="0087597A" w:rsidP="00CD3A7E">
            <w:pPr>
              <w:numPr>
                <w:ilvl w:val="0"/>
                <w:numId w:val="17"/>
              </w:numPr>
              <w:rPr>
                <w:del w:id="2511" w:author="Helger" w:date="2017-06-13T16:31:00Z"/>
              </w:rPr>
            </w:pPr>
            <w:del w:id="2512" w:author="Helger" w:date="2017-06-13T16:31:00Z">
              <w:r w:rsidRPr="009230D3" w:rsidDel="002A3ECC">
                <w:delText>urn:oasis:names:specification:ubl:schema:xsd:Order</w:delText>
              </w:r>
              <w:r w:rsidR="00C75102" w:rsidDel="002A3ECC">
                <w:delText>Response</w:delText>
              </w:r>
              <w:r w:rsidRPr="009230D3" w:rsidDel="002A3ECC">
                <w:delText>-2::Order</w:delText>
              </w:r>
              <w:r w:rsidR="00C75102" w:rsidDel="002A3ECC">
                <w:delText>Response</w:delText>
              </w:r>
              <w:r w:rsidRPr="009230D3" w:rsidDel="002A3ECC">
                <w:delText>## urn:www.cenbii.eu:transaction:biitrns076:ver2.0:</w:delText>
              </w:r>
              <w:r w:rsidR="00CD3A7E" w:rsidDel="002A3ECC">
                <w:delText>extended:</w:delText>
              </w:r>
              <w:r w:rsidRPr="009230D3" w:rsidDel="002A3ECC">
                <w:delText>urn:www.peppol.eu:bis:peppol28a:ver1.0::2.1</w:delText>
              </w:r>
              <w:bookmarkStart w:id="2513" w:name="_Toc485135429"/>
              <w:bookmarkStart w:id="2514" w:name="_Toc485137541"/>
              <w:bookmarkStart w:id="2515" w:name="_Toc496043249"/>
              <w:bookmarkStart w:id="2516" w:name="_Toc496043395"/>
              <w:bookmarkEnd w:id="2513"/>
              <w:bookmarkEnd w:id="2514"/>
              <w:bookmarkEnd w:id="2515"/>
              <w:bookmarkEnd w:id="2516"/>
            </w:del>
          </w:p>
        </w:tc>
        <w:bookmarkStart w:id="2517" w:name="_Toc485135430"/>
        <w:bookmarkStart w:id="2518" w:name="_Toc485137542"/>
        <w:bookmarkStart w:id="2519" w:name="_Toc496043250"/>
        <w:bookmarkStart w:id="2520" w:name="_Toc496043396"/>
        <w:bookmarkEnd w:id="2517"/>
        <w:bookmarkEnd w:id="2518"/>
        <w:bookmarkEnd w:id="2519"/>
        <w:bookmarkEnd w:id="2520"/>
      </w:tr>
      <w:tr w:rsidR="009230D3" w:rsidRPr="00FE35EA" w:rsidDel="002A3ECC" w14:paraId="50CEA08A" w14:textId="77777777" w:rsidTr="00A87C85">
        <w:trPr>
          <w:del w:id="2521" w:author="Helger" w:date="2017-06-13T16:31:00Z"/>
        </w:trPr>
        <w:tc>
          <w:tcPr>
            <w:tcW w:w="1134" w:type="dxa"/>
            <w:shd w:val="clear" w:color="auto" w:fill="BFBFBF"/>
          </w:tcPr>
          <w:p w14:paraId="2D04BF66" w14:textId="77777777" w:rsidR="009230D3" w:rsidDel="002A3ECC" w:rsidRDefault="009230D3" w:rsidP="009230D3">
            <w:pPr>
              <w:rPr>
                <w:del w:id="2522" w:author="Helger" w:date="2017-06-13T16:31:00Z"/>
              </w:rPr>
            </w:pPr>
            <w:del w:id="2523" w:author="Helger" w:date="2017-06-13T16:31:00Z">
              <w:r w:rsidDel="002A3ECC">
                <w:delText>BII30 –</w:delText>
              </w:r>
              <w:bookmarkStart w:id="2524" w:name="_Toc485135431"/>
              <w:bookmarkStart w:id="2525" w:name="_Toc485137543"/>
              <w:bookmarkStart w:id="2526" w:name="_Toc496043251"/>
              <w:bookmarkStart w:id="2527" w:name="_Toc496043397"/>
              <w:bookmarkEnd w:id="2524"/>
              <w:bookmarkEnd w:id="2525"/>
              <w:bookmarkEnd w:id="2526"/>
              <w:bookmarkEnd w:id="2527"/>
            </w:del>
          </w:p>
          <w:p w14:paraId="2A2F7303" w14:textId="77777777" w:rsidR="009230D3" w:rsidDel="002A3ECC" w:rsidRDefault="009230D3" w:rsidP="009230D3">
            <w:pPr>
              <w:rPr>
                <w:del w:id="2528" w:author="Helger" w:date="2017-06-13T16:31:00Z"/>
              </w:rPr>
            </w:pPr>
            <w:del w:id="2529" w:author="Helger" w:date="2017-06-13T16:31:00Z">
              <w:r w:rsidDel="002A3ECC">
                <w:delText xml:space="preserve">Despatch Advice </w:delText>
              </w:r>
              <w:bookmarkStart w:id="2530" w:name="_Toc485135432"/>
              <w:bookmarkStart w:id="2531" w:name="_Toc485137544"/>
              <w:bookmarkStart w:id="2532" w:name="_Toc496043252"/>
              <w:bookmarkStart w:id="2533" w:name="_Toc496043398"/>
              <w:bookmarkEnd w:id="2530"/>
              <w:bookmarkEnd w:id="2531"/>
              <w:bookmarkEnd w:id="2532"/>
              <w:bookmarkEnd w:id="2533"/>
            </w:del>
          </w:p>
        </w:tc>
        <w:tc>
          <w:tcPr>
            <w:tcW w:w="1418" w:type="dxa"/>
            <w:gridSpan w:val="2"/>
            <w:shd w:val="clear" w:color="auto" w:fill="BFBFBF"/>
          </w:tcPr>
          <w:p w14:paraId="795C1473" w14:textId="77777777" w:rsidR="009230D3" w:rsidRPr="005E7C7F" w:rsidDel="002A3ECC" w:rsidRDefault="009230D3" w:rsidP="009230D3">
            <w:pPr>
              <w:jc w:val="center"/>
              <w:rPr>
                <w:del w:id="2534" w:author="Helger" w:date="2017-06-13T16:31:00Z"/>
              </w:rPr>
            </w:pPr>
            <w:del w:id="2535" w:author="Helger" w:date="2017-06-13T16:31:00Z">
              <w:r w:rsidDel="002A3ECC">
                <w:delText>1</w:delText>
              </w:r>
              <w:bookmarkStart w:id="2536" w:name="_Toc485135433"/>
              <w:bookmarkStart w:id="2537" w:name="_Toc485137545"/>
              <w:bookmarkStart w:id="2538" w:name="_Toc496043253"/>
              <w:bookmarkStart w:id="2539" w:name="_Toc496043399"/>
              <w:bookmarkEnd w:id="2536"/>
              <w:bookmarkEnd w:id="2537"/>
              <w:bookmarkEnd w:id="2538"/>
              <w:bookmarkEnd w:id="2539"/>
            </w:del>
          </w:p>
        </w:tc>
        <w:tc>
          <w:tcPr>
            <w:tcW w:w="4111" w:type="dxa"/>
            <w:shd w:val="clear" w:color="auto" w:fill="BFBFBF"/>
          </w:tcPr>
          <w:p w14:paraId="5C89823A" w14:textId="77777777" w:rsidR="009230D3" w:rsidRPr="005E7C7F" w:rsidDel="002A3ECC" w:rsidRDefault="009230D3" w:rsidP="005E7C7F">
            <w:pPr>
              <w:rPr>
                <w:del w:id="2540" w:author="Helger" w:date="2017-06-13T16:31:00Z"/>
              </w:rPr>
            </w:pPr>
            <w:del w:id="2541" w:author="Helger" w:date="2017-06-13T16:31:00Z">
              <w:r w:rsidRPr="008272F2" w:rsidDel="002A3ECC">
                <w:delText>urn:www.cenbii.eu:profile:bii</w:delText>
              </w:r>
              <w:r w:rsidDel="002A3ECC">
                <w:delText>30</w:delText>
              </w:r>
              <w:r w:rsidRPr="008272F2" w:rsidDel="002A3ECC">
                <w:delText>:ver</w:delText>
              </w:r>
              <w:r w:rsidDel="002A3ECC">
                <w:delText>2</w:delText>
              </w:r>
              <w:r w:rsidRPr="008272F2" w:rsidDel="002A3ECC">
                <w:delText>.0</w:delText>
              </w:r>
              <w:bookmarkStart w:id="2542" w:name="_Toc485135434"/>
              <w:bookmarkStart w:id="2543" w:name="_Toc485137546"/>
              <w:bookmarkStart w:id="2544" w:name="_Toc496043254"/>
              <w:bookmarkStart w:id="2545" w:name="_Toc496043400"/>
              <w:bookmarkEnd w:id="2542"/>
              <w:bookmarkEnd w:id="2543"/>
              <w:bookmarkEnd w:id="2544"/>
              <w:bookmarkEnd w:id="2545"/>
            </w:del>
          </w:p>
        </w:tc>
        <w:tc>
          <w:tcPr>
            <w:tcW w:w="2623" w:type="dxa"/>
            <w:shd w:val="clear" w:color="auto" w:fill="BFBFBF"/>
          </w:tcPr>
          <w:p w14:paraId="2255CE0D" w14:textId="77777777" w:rsidR="009230D3" w:rsidRPr="005E7C7F" w:rsidDel="002A3ECC" w:rsidRDefault="009A55FF" w:rsidP="005E7C7F">
            <w:pPr>
              <w:rPr>
                <w:del w:id="2546" w:author="Helger" w:date="2017-06-13T16:31:00Z"/>
              </w:rPr>
            </w:pPr>
            <w:del w:id="2547" w:author="Helger" w:date="2017-06-13T16:31:00Z">
              <w:r w:rsidDel="002A3ECC">
                <w:delText>BIS30A</w:delText>
              </w:r>
              <w:bookmarkStart w:id="2548" w:name="_Toc485135435"/>
              <w:bookmarkStart w:id="2549" w:name="_Toc485137547"/>
              <w:bookmarkStart w:id="2550" w:name="_Toc496043255"/>
              <w:bookmarkStart w:id="2551" w:name="_Toc496043401"/>
              <w:bookmarkEnd w:id="2548"/>
              <w:bookmarkEnd w:id="2549"/>
              <w:bookmarkEnd w:id="2550"/>
              <w:bookmarkEnd w:id="2551"/>
            </w:del>
          </w:p>
        </w:tc>
        <w:bookmarkStart w:id="2552" w:name="_Toc485135436"/>
        <w:bookmarkStart w:id="2553" w:name="_Toc485137548"/>
        <w:bookmarkStart w:id="2554" w:name="_Toc496043256"/>
        <w:bookmarkStart w:id="2555" w:name="_Toc496043402"/>
        <w:bookmarkEnd w:id="2552"/>
        <w:bookmarkEnd w:id="2553"/>
        <w:bookmarkEnd w:id="2554"/>
        <w:bookmarkEnd w:id="2555"/>
      </w:tr>
      <w:tr w:rsidR="0087597A" w:rsidRPr="00FE35EA" w:rsidDel="002A3ECC" w14:paraId="4E1954E3" w14:textId="77777777" w:rsidTr="00353F03">
        <w:trPr>
          <w:del w:id="2556" w:author="Helger" w:date="2017-06-13T16:31:00Z"/>
        </w:trPr>
        <w:tc>
          <w:tcPr>
            <w:tcW w:w="9286" w:type="dxa"/>
            <w:gridSpan w:val="5"/>
            <w:shd w:val="clear" w:color="auto" w:fill="auto"/>
          </w:tcPr>
          <w:p w14:paraId="21F1A37A" w14:textId="77777777" w:rsidR="0087597A" w:rsidRPr="005E7C7F" w:rsidDel="002A3ECC" w:rsidRDefault="0087597A" w:rsidP="005F3129">
            <w:pPr>
              <w:numPr>
                <w:ilvl w:val="0"/>
                <w:numId w:val="18"/>
              </w:numPr>
              <w:rPr>
                <w:del w:id="2557" w:author="Helger" w:date="2017-06-13T16:31:00Z"/>
              </w:rPr>
            </w:pPr>
            <w:del w:id="2558" w:author="Helger" w:date="2017-06-13T16:31:00Z">
              <w:r w:rsidRPr="009230D3" w:rsidDel="002A3ECC">
                <w:delText>urn:oasis:names:specification:ubl:schema:xsd:DespatchAdvice-2::DespatchAdvice## urn:www.cenbii.eu:transaction:biitrns016:ver1.0:</w:delText>
              </w:r>
              <w:r w:rsidR="005F3129" w:rsidDel="002A3ECC">
                <w:delText>extended:</w:delText>
              </w:r>
              <w:r w:rsidRPr="009230D3" w:rsidDel="002A3ECC">
                <w:delText>urn:www.peppol.eu:bis:peppol30a:ver1.0::2.1</w:delText>
              </w:r>
              <w:bookmarkStart w:id="2559" w:name="_Toc485135437"/>
              <w:bookmarkStart w:id="2560" w:name="_Toc485137549"/>
              <w:bookmarkStart w:id="2561" w:name="_Toc496043257"/>
              <w:bookmarkStart w:id="2562" w:name="_Toc496043403"/>
              <w:bookmarkEnd w:id="2559"/>
              <w:bookmarkEnd w:id="2560"/>
              <w:bookmarkEnd w:id="2561"/>
              <w:bookmarkEnd w:id="2562"/>
            </w:del>
          </w:p>
        </w:tc>
        <w:bookmarkStart w:id="2563" w:name="_Toc485135438"/>
        <w:bookmarkStart w:id="2564" w:name="_Toc485137550"/>
        <w:bookmarkStart w:id="2565" w:name="_Toc496043258"/>
        <w:bookmarkStart w:id="2566" w:name="_Toc496043404"/>
        <w:bookmarkEnd w:id="2563"/>
        <w:bookmarkEnd w:id="2564"/>
        <w:bookmarkEnd w:id="2565"/>
        <w:bookmarkEnd w:id="2566"/>
      </w:tr>
      <w:tr w:rsidR="009230D3" w:rsidRPr="00FE35EA" w:rsidDel="002A3ECC" w14:paraId="7B6C4471" w14:textId="77777777" w:rsidTr="00A87C85">
        <w:trPr>
          <w:del w:id="2567" w:author="Helger" w:date="2017-06-13T16:31:00Z"/>
        </w:trPr>
        <w:tc>
          <w:tcPr>
            <w:tcW w:w="1134" w:type="dxa"/>
            <w:shd w:val="clear" w:color="auto" w:fill="BFBFBF"/>
          </w:tcPr>
          <w:p w14:paraId="3CDA72F0" w14:textId="77777777" w:rsidR="009230D3" w:rsidDel="002A3ECC" w:rsidRDefault="009230D3" w:rsidP="00353F03">
            <w:pPr>
              <w:jc w:val="center"/>
              <w:rPr>
                <w:del w:id="2568" w:author="Helger" w:date="2017-06-13T16:31:00Z"/>
              </w:rPr>
            </w:pPr>
            <w:del w:id="2569" w:author="Helger" w:date="2017-06-13T16:31:00Z">
              <w:r w:rsidDel="002A3ECC">
                <w:delText xml:space="preserve">BII36 – </w:delText>
              </w:r>
              <w:bookmarkStart w:id="2570" w:name="_Toc485135439"/>
              <w:bookmarkStart w:id="2571" w:name="_Toc485137551"/>
              <w:bookmarkStart w:id="2572" w:name="_Toc496043259"/>
              <w:bookmarkStart w:id="2573" w:name="_Toc496043405"/>
              <w:bookmarkEnd w:id="2570"/>
              <w:bookmarkEnd w:id="2571"/>
              <w:bookmarkEnd w:id="2572"/>
              <w:bookmarkEnd w:id="2573"/>
            </w:del>
          </w:p>
          <w:p w14:paraId="23783F4D" w14:textId="77777777" w:rsidR="009230D3" w:rsidDel="002A3ECC" w:rsidRDefault="009230D3" w:rsidP="00353F03">
            <w:pPr>
              <w:jc w:val="center"/>
              <w:rPr>
                <w:del w:id="2574" w:author="Helger" w:date="2017-06-13T16:31:00Z"/>
              </w:rPr>
            </w:pPr>
            <w:del w:id="2575" w:author="Helger" w:date="2017-06-13T16:31:00Z">
              <w:r w:rsidDel="002A3ECC">
                <w:delText>Message Level Response</w:delText>
              </w:r>
              <w:bookmarkStart w:id="2576" w:name="_Toc485135440"/>
              <w:bookmarkStart w:id="2577" w:name="_Toc485137552"/>
              <w:bookmarkStart w:id="2578" w:name="_Toc496043260"/>
              <w:bookmarkStart w:id="2579" w:name="_Toc496043406"/>
              <w:bookmarkEnd w:id="2576"/>
              <w:bookmarkEnd w:id="2577"/>
              <w:bookmarkEnd w:id="2578"/>
              <w:bookmarkEnd w:id="2579"/>
            </w:del>
          </w:p>
        </w:tc>
        <w:tc>
          <w:tcPr>
            <w:tcW w:w="1418" w:type="dxa"/>
            <w:gridSpan w:val="2"/>
            <w:shd w:val="clear" w:color="auto" w:fill="BFBFBF"/>
          </w:tcPr>
          <w:p w14:paraId="572125D8" w14:textId="77777777" w:rsidR="009230D3" w:rsidRPr="005E7C7F" w:rsidDel="002A3ECC" w:rsidRDefault="009230D3" w:rsidP="009A55FF">
            <w:pPr>
              <w:jc w:val="center"/>
              <w:rPr>
                <w:del w:id="2580" w:author="Helger" w:date="2017-06-13T16:31:00Z"/>
              </w:rPr>
            </w:pPr>
            <w:del w:id="2581" w:author="Helger" w:date="2017-06-13T16:31:00Z">
              <w:r w:rsidDel="002A3ECC">
                <w:delText>1</w:delText>
              </w:r>
              <w:bookmarkStart w:id="2582" w:name="_Toc485135441"/>
              <w:bookmarkStart w:id="2583" w:name="_Toc485137553"/>
              <w:bookmarkStart w:id="2584" w:name="_Toc496043261"/>
              <w:bookmarkStart w:id="2585" w:name="_Toc496043407"/>
              <w:bookmarkEnd w:id="2582"/>
              <w:bookmarkEnd w:id="2583"/>
              <w:bookmarkEnd w:id="2584"/>
              <w:bookmarkEnd w:id="2585"/>
            </w:del>
          </w:p>
        </w:tc>
        <w:tc>
          <w:tcPr>
            <w:tcW w:w="4111" w:type="dxa"/>
            <w:shd w:val="clear" w:color="auto" w:fill="BFBFBF"/>
          </w:tcPr>
          <w:p w14:paraId="2DB5A424" w14:textId="77777777" w:rsidR="009230D3" w:rsidRPr="005E7C7F" w:rsidDel="002A3ECC" w:rsidRDefault="009230D3" w:rsidP="005E7C7F">
            <w:pPr>
              <w:rPr>
                <w:del w:id="2586" w:author="Helger" w:date="2017-06-13T16:31:00Z"/>
              </w:rPr>
            </w:pPr>
            <w:del w:id="2587" w:author="Helger" w:date="2017-06-13T16:31:00Z">
              <w:r w:rsidRPr="008272F2" w:rsidDel="002A3ECC">
                <w:delText>urn:www.cenbii.eu:profile:bii</w:delText>
              </w:r>
              <w:r w:rsidDel="002A3ECC">
                <w:delText>36</w:delText>
              </w:r>
              <w:r w:rsidRPr="008272F2" w:rsidDel="002A3ECC">
                <w:delText>:ver</w:delText>
              </w:r>
              <w:r w:rsidDel="002A3ECC">
                <w:delText>2</w:delText>
              </w:r>
              <w:r w:rsidRPr="008272F2" w:rsidDel="002A3ECC">
                <w:delText>.0</w:delText>
              </w:r>
              <w:bookmarkStart w:id="2588" w:name="_Toc485135442"/>
              <w:bookmarkStart w:id="2589" w:name="_Toc485137554"/>
              <w:bookmarkStart w:id="2590" w:name="_Toc496043262"/>
              <w:bookmarkStart w:id="2591" w:name="_Toc496043408"/>
              <w:bookmarkEnd w:id="2588"/>
              <w:bookmarkEnd w:id="2589"/>
              <w:bookmarkEnd w:id="2590"/>
              <w:bookmarkEnd w:id="2591"/>
            </w:del>
          </w:p>
        </w:tc>
        <w:tc>
          <w:tcPr>
            <w:tcW w:w="2623" w:type="dxa"/>
            <w:shd w:val="clear" w:color="auto" w:fill="BFBFBF"/>
          </w:tcPr>
          <w:p w14:paraId="2C66B64C" w14:textId="77777777" w:rsidR="009230D3" w:rsidRPr="005E7C7F" w:rsidDel="002A3ECC" w:rsidRDefault="009A55FF" w:rsidP="005E7C7F">
            <w:pPr>
              <w:rPr>
                <w:del w:id="2592" w:author="Helger" w:date="2017-06-13T16:31:00Z"/>
              </w:rPr>
            </w:pPr>
            <w:del w:id="2593" w:author="Helger" w:date="2017-06-13T16:31:00Z">
              <w:r w:rsidDel="002A3ECC">
                <w:delText>BIS36A</w:delText>
              </w:r>
              <w:bookmarkStart w:id="2594" w:name="_Toc485135443"/>
              <w:bookmarkStart w:id="2595" w:name="_Toc485137555"/>
              <w:bookmarkStart w:id="2596" w:name="_Toc496043263"/>
              <w:bookmarkStart w:id="2597" w:name="_Toc496043409"/>
              <w:bookmarkEnd w:id="2594"/>
              <w:bookmarkEnd w:id="2595"/>
              <w:bookmarkEnd w:id="2596"/>
              <w:bookmarkEnd w:id="2597"/>
            </w:del>
          </w:p>
        </w:tc>
        <w:bookmarkStart w:id="2598" w:name="_Toc485135444"/>
        <w:bookmarkStart w:id="2599" w:name="_Toc485137556"/>
        <w:bookmarkStart w:id="2600" w:name="_Toc496043264"/>
        <w:bookmarkStart w:id="2601" w:name="_Toc496043410"/>
        <w:bookmarkEnd w:id="2598"/>
        <w:bookmarkEnd w:id="2599"/>
        <w:bookmarkEnd w:id="2600"/>
        <w:bookmarkEnd w:id="2601"/>
      </w:tr>
      <w:tr w:rsidR="0087597A" w:rsidRPr="00FE35EA" w:rsidDel="002A3ECC" w14:paraId="78C844CE" w14:textId="77777777" w:rsidTr="00353F03">
        <w:trPr>
          <w:del w:id="2602" w:author="Helger" w:date="2017-06-13T16:31:00Z"/>
        </w:trPr>
        <w:tc>
          <w:tcPr>
            <w:tcW w:w="9286" w:type="dxa"/>
            <w:gridSpan w:val="5"/>
            <w:shd w:val="clear" w:color="auto" w:fill="auto"/>
          </w:tcPr>
          <w:p w14:paraId="038AA428" w14:textId="77777777" w:rsidR="0087597A" w:rsidRPr="005E7C7F" w:rsidDel="002A3ECC" w:rsidRDefault="0087597A" w:rsidP="005F3129">
            <w:pPr>
              <w:numPr>
                <w:ilvl w:val="0"/>
                <w:numId w:val="18"/>
              </w:numPr>
              <w:rPr>
                <w:del w:id="2603" w:author="Helger" w:date="2017-06-13T16:31:00Z"/>
              </w:rPr>
            </w:pPr>
            <w:del w:id="2604" w:author="Helger" w:date="2017-06-13T16:31:00Z">
              <w:r w:rsidRPr="009230D3" w:rsidDel="002A3ECC">
                <w:delText>urn:oasis:names:specification:ubl:schema:xsd:ApplicationResponse-2::ApplicationResponse## urn:www.cenbii.eu:transaction:biitrns071:ver</w:delText>
              </w:r>
              <w:r w:rsidDel="002A3ECC">
                <w:delText>2</w:delText>
              </w:r>
              <w:r w:rsidRPr="009230D3" w:rsidDel="002A3ECC">
                <w:delText>.0:</w:delText>
              </w:r>
              <w:r w:rsidR="005F3129" w:rsidDel="002A3ECC">
                <w:delText>extended:</w:delText>
              </w:r>
              <w:r w:rsidRPr="009230D3" w:rsidDel="002A3ECC">
                <w:delText>urn:www.peppol.eu:bis:peppol36a:ver1.0::2.1</w:delText>
              </w:r>
              <w:bookmarkStart w:id="2605" w:name="_Toc485135445"/>
              <w:bookmarkStart w:id="2606" w:name="_Toc485137557"/>
              <w:bookmarkStart w:id="2607" w:name="_Toc496043265"/>
              <w:bookmarkStart w:id="2608" w:name="_Toc496043411"/>
              <w:bookmarkEnd w:id="2605"/>
              <w:bookmarkEnd w:id="2606"/>
              <w:bookmarkEnd w:id="2607"/>
              <w:bookmarkEnd w:id="2608"/>
            </w:del>
          </w:p>
        </w:tc>
        <w:bookmarkStart w:id="2609" w:name="_Toc485135446"/>
        <w:bookmarkStart w:id="2610" w:name="_Toc485137558"/>
        <w:bookmarkStart w:id="2611" w:name="_Toc496043266"/>
        <w:bookmarkStart w:id="2612" w:name="_Toc496043412"/>
        <w:bookmarkEnd w:id="2609"/>
        <w:bookmarkEnd w:id="2610"/>
        <w:bookmarkEnd w:id="2611"/>
        <w:bookmarkEnd w:id="2612"/>
      </w:tr>
    </w:tbl>
    <w:p w14:paraId="36048E78" w14:textId="77777777" w:rsidR="004B5237" w:rsidDel="002A3ECC" w:rsidRDefault="008A6E2B" w:rsidP="004225A4">
      <w:pPr>
        <w:rPr>
          <w:del w:id="2613" w:author="Helger" w:date="2017-06-13T16:37:00Z"/>
          <w:iCs/>
        </w:rPr>
      </w:pPr>
      <w:del w:id="2614" w:author="Helger" w:date="2017-06-13T16:37:00Z">
        <w:r w:rsidRPr="001F4312" w:rsidDel="002A3ECC">
          <w:delText xml:space="preserve">The normative form of the code list is available </w:delText>
        </w:r>
        <w:r w:rsidDel="002A3ECC">
          <w:delText xml:space="preserve">as a Genericode file </w:delText>
        </w:r>
        <w:r w:rsidR="008475A5" w:rsidDel="002A3ECC">
          <w:delText xml:space="preserve">referenced </w:delText>
        </w:r>
        <w:r w:rsidRPr="001F4312" w:rsidDel="002A3ECC">
          <w:delText>at</w:delText>
        </w:r>
        <w:r w:rsidR="004B5237" w:rsidDel="002A3ECC">
          <w:delText xml:space="preserve"> </w:delText>
        </w:r>
        <w:r w:rsidR="00AE6B08" w:rsidRPr="005576B6" w:rsidDel="002A3ECC">
          <w:rPr>
            <w:iCs/>
          </w:rPr>
          <w:delText>[</w:delText>
        </w:r>
        <w:r w:rsidR="008475A5" w:rsidRPr="007852AB" w:rsidDel="002A3ECC">
          <w:rPr>
            <w:bCs/>
            <w:lang w:val="en-US" w:bidi="ne-NP"/>
          </w:rPr>
          <w:delText>PEPPOL_PostAward</w:delText>
        </w:r>
        <w:r w:rsidR="00AE6B08" w:rsidRPr="005576B6" w:rsidDel="002A3ECC">
          <w:rPr>
            <w:iCs/>
          </w:rPr>
          <w:delText>]</w:delText>
        </w:r>
        <w:r w:rsidR="008475A5" w:rsidDel="002A3ECC">
          <w:rPr>
            <w:iCs/>
          </w:rPr>
          <w:delText>.</w:delText>
        </w:r>
        <w:bookmarkStart w:id="2615" w:name="_Toc485135447"/>
        <w:bookmarkStart w:id="2616" w:name="_Toc485137559"/>
        <w:bookmarkStart w:id="2617" w:name="_Toc496043267"/>
        <w:bookmarkStart w:id="2618" w:name="_Toc496043413"/>
        <w:bookmarkEnd w:id="2615"/>
        <w:bookmarkEnd w:id="2616"/>
        <w:bookmarkEnd w:id="2617"/>
        <w:bookmarkEnd w:id="2618"/>
      </w:del>
    </w:p>
    <w:p w14:paraId="67DA6057" w14:textId="77777777" w:rsidR="008D4811" w:rsidRPr="006132BB" w:rsidRDefault="008D4811" w:rsidP="008D4811">
      <w:pPr>
        <w:pStyle w:val="Rubrik1"/>
      </w:pPr>
      <w:bookmarkStart w:id="2619" w:name="_Toc496043414"/>
      <w:r w:rsidRPr="006132BB">
        <w:lastRenderedPageBreak/>
        <w:t xml:space="preserve">Policy on Identifying </w:t>
      </w:r>
      <w:r>
        <w:t>Transport Profiles in PEPPOL</w:t>
      </w:r>
      <w:bookmarkEnd w:id="2619"/>
    </w:p>
    <w:p w14:paraId="3FAEE623" w14:textId="77777777" w:rsidR="008D4811" w:rsidRDefault="008D4811" w:rsidP="008D4811">
      <w:pPr>
        <w:pStyle w:val="Rubrik2"/>
      </w:pPr>
      <w:bookmarkStart w:id="2620" w:name="_Toc496043415"/>
      <w:r>
        <w:t>SMP</w:t>
      </w:r>
      <w:bookmarkEnd w:id="2620"/>
    </w:p>
    <w:p w14:paraId="33BFA236" w14:textId="77777777" w:rsidR="008D4811" w:rsidRDefault="008D4811" w:rsidP="008D4811">
      <w:del w:id="2621" w:author="Helger" w:date="2017-06-13T16:38:00Z">
        <w:r w:rsidDel="002A3ECC">
          <w:delText xml:space="preserve">BUSDOX </w:delText>
        </w:r>
      </w:del>
      <w:ins w:id="2622" w:author="Helger" w:date="2017-06-13T16:38:00Z">
        <w:r w:rsidR="002A3ECC">
          <w:t xml:space="preserve">The PEPPOL Transport Infrastructure </w:t>
        </w:r>
      </w:ins>
      <w:r>
        <w:t xml:space="preserve">supports different transport protocols. </w:t>
      </w:r>
      <w:r w:rsidR="00135E61">
        <w:t xml:space="preserve">Each </w:t>
      </w:r>
      <w:r>
        <w:t xml:space="preserve">endpoint </w:t>
      </w:r>
      <w:r w:rsidR="00135E61">
        <w:t xml:space="preserve">registered </w:t>
      </w:r>
      <w:r>
        <w:t>in an SMP is required to provide a transport profile</w:t>
      </w:r>
      <w:r w:rsidR="00135E61">
        <w:t xml:space="preserve"> identifying the used transport</w:t>
      </w:r>
      <w:r>
        <w:t>.</w:t>
      </w:r>
    </w:p>
    <w:p w14:paraId="59BEAEC2" w14:textId="77777777" w:rsidR="008D4811" w:rsidRPr="001407A3" w:rsidRDefault="008D4811" w:rsidP="008D4811">
      <w:pPr>
        <w:pStyle w:val="PolicyHeader"/>
      </w:pPr>
      <w:bookmarkStart w:id="2623" w:name="_Toc496043416"/>
      <w:r w:rsidRPr="001407A3">
        <w:t xml:space="preserve">Specifying </w:t>
      </w:r>
      <w:r>
        <w:t xml:space="preserve">Transport Profiles </w:t>
      </w:r>
      <w:r w:rsidRPr="001407A3">
        <w:t xml:space="preserve">in </w:t>
      </w:r>
      <w:r>
        <w:t>SMP documents</w:t>
      </w:r>
      <w:bookmarkEnd w:id="2623"/>
    </w:p>
    <w:p w14:paraId="03432AB6" w14:textId="77777777" w:rsidR="001870DB" w:rsidRDefault="008D4811" w:rsidP="008D4811">
      <w:pPr>
        <w:pStyle w:val="Policy"/>
        <w:rPr>
          <w:ins w:id="2624" w:author="Helger" w:date="2017-06-13T17:07:00Z"/>
        </w:rPr>
      </w:pPr>
      <w:r w:rsidRPr="001407A3">
        <w:t xml:space="preserve">The value for </w:t>
      </w:r>
      <w:r>
        <w:t xml:space="preserve">the </w:t>
      </w:r>
      <w:ins w:id="2625" w:author="Helger" w:date="2017-06-13T17:06:00Z">
        <w:r w:rsidR="001870DB">
          <w:t>“</w:t>
        </w:r>
      </w:ins>
      <w:r w:rsidR="00DA7411" w:rsidRPr="001870DB">
        <w:t>transportProfile</w:t>
      </w:r>
      <w:ins w:id="2626" w:author="Helger" w:date="2017-06-13T17:06:00Z">
        <w:r w:rsidR="001870DB">
          <w:t>”</w:t>
        </w:r>
      </w:ins>
      <w:r>
        <w:t xml:space="preserve"> attribute must be </w:t>
      </w:r>
      <w:r w:rsidR="00DA7411">
        <w:t xml:space="preserve">one of the </w:t>
      </w:r>
      <w:del w:id="2627" w:author="Helger" w:date="2017-06-13T17:06:00Z">
        <w:r w:rsidR="00560435" w:rsidDel="001870DB">
          <w:delText xml:space="preserve">Profile </w:delText>
        </w:r>
      </w:del>
      <w:ins w:id="2628" w:author="Helger" w:date="2017-06-13T17:06:00Z">
        <w:r w:rsidR="001870DB">
          <w:t xml:space="preserve">profile </w:t>
        </w:r>
      </w:ins>
      <w:r w:rsidR="00560435">
        <w:t xml:space="preserve">IDs in the </w:t>
      </w:r>
      <w:ins w:id="2629" w:author="Helger" w:date="2017-06-13T17:07:00Z">
        <w:r w:rsidR="001870DB">
          <w:t xml:space="preserve">normative </w:t>
        </w:r>
      </w:ins>
      <w:r w:rsidR="00DA7411">
        <w:t xml:space="preserve">list </w:t>
      </w:r>
      <w:del w:id="2630" w:author="Helger" w:date="2017-06-13T17:07:00Z">
        <w:r w:rsidR="00DA7411" w:rsidDel="001870DB">
          <w:delText>below</w:delText>
        </w:r>
        <w:r w:rsidR="00560435" w:rsidDel="001870DB">
          <w:delText xml:space="preserve"> </w:delText>
        </w:r>
      </w:del>
      <w:r w:rsidR="00560435">
        <w:t>if one of the predefined transport profiles is chosen.</w:t>
      </w:r>
    </w:p>
    <w:p w14:paraId="42CA409D" w14:textId="77777777" w:rsidR="008D4811" w:rsidRPr="001407A3" w:rsidRDefault="00AC28C2" w:rsidP="008D4811">
      <w:pPr>
        <w:pStyle w:val="Policy"/>
      </w:pPr>
      <w:del w:id="2631" w:author="Helger" w:date="2017-06-13T17:07:00Z">
        <w:r w:rsidDel="001870DB">
          <w:delText xml:space="preserve"> </w:delText>
        </w:r>
      </w:del>
      <w:r>
        <w:t>The value of the</w:t>
      </w:r>
      <w:r w:rsidRPr="001870DB">
        <w:t xml:space="preserve"> </w:t>
      </w:r>
      <w:ins w:id="2632" w:author="Helger" w:date="2017-06-13T17:07:00Z">
        <w:r w:rsidR="001870DB">
          <w:t>“</w:t>
        </w:r>
      </w:ins>
      <w:r w:rsidRPr="001870DB">
        <w:t>transportProfile</w:t>
      </w:r>
      <w:ins w:id="2633" w:author="Helger" w:date="2017-06-13T17:07:00Z">
        <w:r w:rsidR="001870DB">
          <w:t>”</w:t>
        </w:r>
      </w:ins>
      <w:r>
        <w:t xml:space="preserve"> attribute is case sensitive.</w:t>
      </w:r>
    </w:p>
    <w:p w14:paraId="641D9F3A" w14:textId="77777777" w:rsidR="008D4811" w:rsidRDefault="008D4811" w:rsidP="008D4811">
      <w:pPr>
        <w:rPr>
          <w:b/>
          <w:sz w:val="24"/>
        </w:rPr>
      </w:pPr>
      <w:r>
        <w:t>Applies to: XML documents used in the SMP</w:t>
      </w:r>
    </w:p>
    <w:p w14:paraId="5F725CE5" w14:textId="77777777" w:rsidR="008D4811" w:rsidRDefault="008D4811" w:rsidP="008D4811">
      <w:del w:id="2634" w:author="Helger" w:date="2017-06-13T16:39:00Z">
        <w:r w:rsidDel="002A3ECC">
          <w:delText>Below is a</w:delText>
        </w:r>
      </w:del>
      <w:ins w:id="2635" w:author="Helger" w:date="2017-06-13T16:39:00Z">
        <w:r w:rsidR="002A3ECC">
          <w:t>A</w:t>
        </w:r>
      </w:ins>
      <w:r>
        <w:t xml:space="preserve"> normative list of all reserved PEPPOL transport profile</w:t>
      </w:r>
      <w:r w:rsidR="00560435">
        <w:t>s and their respective profile</w:t>
      </w:r>
      <w:r>
        <w:t xml:space="preserve"> identifiers</w:t>
      </w:r>
      <w:ins w:id="2636" w:author="Helger" w:date="2017-06-13T16:39:00Z">
        <w:r w:rsidR="002A3ECC">
          <w:t xml:space="preserve"> can be found at </w:t>
        </w:r>
        <w:commentRangeStart w:id="2637"/>
        <w:r w:rsidR="002A3ECC">
          <w:t>[PEPPOL_CL]</w:t>
        </w:r>
      </w:ins>
      <w:r>
        <w:t>.</w:t>
      </w:r>
      <w:commentRangeEnd w:id="2637"/>
      <w:r w:rsidR="00030686">
        <w:rPr>
          <w:rStyle w:val="Kommentarsreferens"/>
        </w:rPr>
        <w:commentReference w:id="2637"/>
      </w:r>
    </w:p>
    <w:tbl>
      <w:tblPr>
        <w:tblStyle w:val="MittlereSchattierung2-Akzent11"/>
        <w:tblW w:w="0" w:type="auto"/>
        <w:tblLook w:val="0420" w:firstRow="1" w:lastRow="0" w:firstColumn="0" w:lastColumn="0" w:noHBand="0" w:noVBand="1"/>
      </w:tblPr>
      <w:tblGrid>
        <w:gridCol w:w="800"/>
        <w:gridCol w:w="1504"/>
        <w:gridCol w:w="2892"/>
      </w:tblGrid>
      <w:tr w:rsidR="0011528D" w:rsidRPr="00DE2B4B" w:rsidDel="002A3ECC" w14:paraId="4146EAB8" w14:textId="77777777" w:rsidTr="0011528D">
        <w:trPr>
          <w:cnfStyle w:val="100000000000" w:firstRow="1" w:lastRow="0" w:firstColumn="0" w:lastColumn="0" w:oddVBand="0" w:evenVBand="0" w:oddHBand="0" w:evenHBand="0" w:firstRowFirstColumn="0" w:firstRowLastColumn="0" w:lastRowFirstColumn="0" w:lastRowLastColumn="0"/>
          <w:del w:id="2638" w:author="Helger" w:date="2017-06-13T16:31:00Z"/>
        </w:trPr>
        <w:tc>
          <w:tcPr>
            <w:tcW w:w="0" w:type="auto"/>
          </w:tcPr>
          <w:p w14:paraId="41629B74" w14:textId="77777777" w:rsidR="0011528D" w:rsidRPr="00D256B4" w:rsidDel="002A3ECC" w:rsidRDefault="0011528D" w:rsidP="00D256B4">
            <w:pPr>
              <w:rPr>
                <w:del w:id="2639" w:author="Helger" w:date="2017-06-13T16:31:00Z"/>
                <w:b w:val="0"/>
                <w:bCs w:val="0"/>
              </w:rPr>
            </w:pPr>
            <w:del w:id="2640" w:author="Helger" w:date="2017-06-13T16:31:00Z">
              <w:r w:rsidRPr="00D256B4" w:rsidDel="002A3ECC">
                <w:rPr>
                  <w:b w:val="0"/>
                  <w:bCs w:val="0"/>
                </w:rPr>
                <w:delText>Profile</w:delText>
              </w:r>
            </w:del>
          </w:p>
        </w:tc>
        <w:tc>
          <w:tcPr>
            <w:tcW w:w="0" w:type="auto"/>
          </w:tcPr>
          <w:p w14:paraId="7EF277F2" w14:textId="77777777" w:rsidR="0011528D" w:rsidRPr="00D256B4" w:rsidDel="002A3ECC" w:rsidRDefault="0011528D" w:rsidP="00D256B4">
            <w:pPr>
              <w:rPr>
                <w:del w:id="2641" w:author="Helger" w:date="2017-06-13T16:31:00Z"/>
                <w:b w:val="0"/>
                <w:bCs w:val="0"/>
              </w:rPr>
            </w:pPr>
            <w:del w:id="2642" w:author="Helger" w:date="2017-06-13T16:31:00Z">
              <w:r w:rsidRPr="00D256B4" w:rsidDel="002A3ECC">
                <w:rPr>
                  <w:b w:val="0"/>
                  <w:bCs w:val="0"/>
                </w:rPr>
                <w:delText>Profile version</w:delText>
              </w:r>
            </w:del>
          </w:p>
        </w:tc>
        <w:tc>
          <w:tcPr>
            <w:tcW w:w="2892" w:type="dxa"/>
          </w:tcPr>
          <w:p w14:paraId="36F071B5" w14:textId="77777777" w:rsidR="0011528D" w:rsidRPr="00D256B4" w:rsidDel="002A3ECC" w:rsidRDefault="0011528D" w:rsidP="00D256B4">
            <w:pPr>
              <w:rPr>
                <w:del w:id="2643" w:author="Helger" w:date="2017-06-13T16:31:00Z"/>
                <w:b w:val="0"/>
                <w:bCs w:val="0"/>
              </w:rPr>
            </w:pPr>
            <w:del w:id="2644" w:author="Helger" w:date="2017-06-13T16:31:00Z">
              <w:r w:rsidRPr="00D256B4" w:rsidDel="002A3ECC">
                <w:rPr>
                  <w:b w:val="0"/>
                  <w:bCs w:val="0"/>
                </w:rPr>
                <w:delText>Profile ID</w:delText>
              </w:r>
            </w:del>
          </w:p>
        </w:tc>
      </w:tr>
      <w:tr w:rsidR="0011528D" w:rsidRPr="00D256B4" w:rsidDel="002A3ECC" w14:paraId="3C3EE387" w14:textId="77777777" w:rsidTr="0011528D">
        <w:trPr>
          <w:cnfStyle w:val="000000100000" w:firstRow="0" w:lastRow="0" w:firstColumn="0" w:lastColumn="0" w:oddVBand="0" w:evenVBand="0" w:oddHBand="1" w:evenHBand="0" w:firstRowFirstColumn="0" w:firstRowLastColumn="0" w:lastRowFirstColumn="0" w:lastRowLastColumn="0"/>
          <w:del w:id="2645" w:author="Helger" w:date="2017-06-13T16:31:00Z"/>
        </w:trPr>
        <w:tc>
          <w:tcPr>
            <w:tcW w:w="0" w:type="auto"/>
          </w:tcPr>
          <w:p w14:paraId="58A77700" w14:textId="77777777" w:rsidR="0011528D" w:rsidRPr="008272F2" w:rsidDel="002A3ECC" w:rsidRDefault="0011528D" w:rsidP="008D4811">
            <w:pPr>
              <w:rPr>
                <w:del w:id="2646" w:author="Helger" w:date="2017-06-13T16:31:00Z"/>
              </w:rPr>
            </w:pPr>
            <w:del w:id="2647" w:author="Helger" w:date="2017-06-13T16:31:00Z">
              <w:r w:rsidDel="002A3ECC">
                <w:delText>START</w:delText>
              </w:r>
            </w:del>
          </w:p>
        </w:tc>
        <w:tc>
          <w:tcPr>
            <w:tcW w:w="0" w:type="auto"/>
          </w:tcPr>
          <w:p w14:paraId="2B8D12E4" w14:textId="77777777" w:rsidR="0011528D" w:rsidRPr="008D4811" w:rsidDel="002A3ECC" w:rsidRDefault="0011528D" w:rsidP="00D256B4">
            <w:pPr>
              <w:rPr>
                <w:del w:id="2648" w:author="Helger" w:date="2017-06-13T16:31:00Z"/>
              </w:rPr>
            </w:pPr>
            <w:del w:id="2649" w:author="Helger" w:date="2017-06-13T16:31:00Z">
              <w:r w:rsidDel="002A3ECC">
                <w:delText>1.0.1</w:delText>
              </w:r>
            </w:del>
          </w:p>
        </w:tc>
        <w:tc>
          <w:tcPr>
            <w:tcW w:w="2892" w:type="dxa"/>
          </w:tcPr>
          <w:p w14:paraId="5E1A9123" w14:textId="77777777" w:rsidR="0011528D" w:rsidRPr="008272F2" w:rsidDel="002A3ECC" w:rsidRDefault="0011528D" w:rsidP="00D256B4">
            <w:pPr>
              <w:rPr>
                <w:del w:id="2650" w:author="Helger" w:date="2017-06-13T16:31:00Z"/>
              </w:rPr>
            </w:pPr>
            <w:del w:id="2651" w:author="Helger" w:date="2017-06-13T16:31:00Z">
              <w:r w:rsidRPr="008D4811" w:rsidDel="002A3ECC">
                <w:delText>busdox-transport-start</w:delText>
              </w:r>
            </w:del>
          </w:p>
        </w:tc>
      </w:tr>
      <w:tr w:rsidR="0011528D" w:rsidRPr="00D256B4" w:rsidDel="002A3ECC" w14:paraId="35203D3A" w14:textId="77777777" w:rsidTr="0011528D">
        <w:trPr>
          <w:del w:id="2652" w:author="Helger" w:date="2017-06-13T16:31:00Z"/>
        </w:trPr>
        <w:tc>
          <w:tcPr>
            <w:tcW w:w="0" w:type="auto"/>
          </w:tcPr>
          <w:p w14:paraId="53AB7687" w14:textId="77777777" w:rsidR="0011528D" w:rsidRPr="008272F2" w:rsidDel="002A3ECC" w:rsidRDefault="0011528D" w:rsidP="008D4811">
            <w:pPr>
              <w:rPr>
                <w:del w:id="2653" w:author="Helger" w:date="2017-06-13T16:31:00Z"/>
              </w:rPr>
            </w:pPr>
            <w:del w:id="2654" w:author="Helger" w:date="2017-06-13T16:31:00Z">
              <w:r w:rsidDel="002A3ECC">
                <w:delText>AS2</w:delText>
              </w:r>
            </w:del>
          </w:p>
        </w:tc>
        <w:tc>
          <w:tcPr>
            <w:tcW w:w="0" w:type="auto"/>
          </w:tcPr>
          <w:p w14:paraId="73EEF3A1" w14:textId="77777777" w:rsidR="0011528D" w:rsidRPr="008D4811" w:rsidDel="002A3ECC" w:rsidRDefault="0011528D" w:rsidP="00D256B4">
            <w:pPr>
              <w:rPr>
                <w:del w:id="2655" w:author="Helger" w:date="2017-06-13T16:31:00Z"/>
              </w:rPr>
            </w:pPr>
            <w:del w:id="2656" w:author="Helger" w:date="2017-06-13T16:31:00Z">
              <w:r w:rsidDel="002A3ECC">
                <w:delText>1.0</w:delText>
              </w:r>
            </w:del>
          </w:p>
        </w:tc>
        <w:tc>
          <w:tcPr>
            <w:tcW w:w="2892" w:type="dxa"/>
          </w:tcPr>
          <w:p w14:paraId="3105587B" w14:textId="77777777" w:rsidR="0011528D" w:rsidRPr="008272F2" w:rsidDel="002A3ECC" w:rsidRDefault="0011528D" w:rsidP="00D256B4">
            <w:pPr>
              <w:rPr>
                <w:del w:id="2657" w:author="Helger" w:date="2017-06-13T16:31:00Z"/>
              </w:rPr>
            </w:pPr>
            <w:del w:id="2658" w:author="Helger" w:date="2017-06-13T16:31:00Z">
              <w:r w:rsidRPr="008D4811" w:rsidDel="002A3ECC">
                <w:delText>busdox-transport-as2-ver1p0</w:delText>
              </w:r>
            </w:del>
          </w:p>
        </w:tc>
      </w:tr>
    </w:tbl>
    <w:p w14:paraId="30D9AC0B" w14:textId="77777777" w:rsidR="005C6AB6" w:rsidRPr="003F6527" w:rsidRDefault="005C6AB6" w:rsidP="005C6AB6">
      <w:pPr>
        <w:rPr>
          <w:b/>
          <w:sz w:val="24"/>
        </w:rPr>
      </w:pPr>
      <w:r w:rsidRPr="003F6527">
        <w:rPr>
          <w:b/>
          <w:sz w:val="24"/>
        </w:rPr>
        <w:t>Example</w:t>
      </w:r>
      <w:r>
        <w:rPr>
          <w:b/>
          <w:sz w:val="24"/>
        </w:rPr>
        <w:t xml:space="preserve"> 1</w:t>
      </w:r>
      <w:r w:rsidRPr="003F6527">
        <w:rPr>
          <w:b/>
          <w:sz w:val="24"/>
        </w:rPr>
        <w:t>:</w:t>
      </w:r>
    </w:p>
    <w:p w14:paraId="29A9F0E6" w14:textId="77777777"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busdox-transport-start</w:t>
      </w:r>
      <w:r w:rsidRPr="00667607">
        <w:t>"&gt;</w:t>
      </w:r>
    </w:p>
    <w:p w14:paraId="778B654B" w14:textId="77777777" w:rsidR="005C6AB6" w:rsidRDefault="005C6AB6" w:rsidP="005C6AB6">
      <w:pPr>
        <w:pStyle w:val="Code"/>
        <w:shd w:val="clear" w:color="auto" w:fill="FFFFFF"/>
        <w:ind w:left="567"/>
      </w:pPr>
      <w:r>
        <w:t xml:space="preserve">  ...</w:t>
      </w:r>
    </w:p>
    <w:p w14:paraId="39B9E1DC" w14:textId="77777777" w:rsidR="005C6AB6" w:rsidRPr="001407A3" w:rsidRDefault="005C6AB6" w:rsidP="005C6AB6">
      <w:pPr>
        <w:pStyle w:val="Code"/>
        <w:shd w:val="clear" w:color="auto" w:fill="FFFFFF"/>
        <w:ind w:left="567"/>
      </w:pPr>
      <w:r w:rsidRPr="00667607">
        <w:t>&lt;/</w:t>
      </w:r>
      <w:r>
        <w:t>Endpoint</w:t>
      </w:r>
      <w:r w:rsidRPr="00667607">
        <w:t>&gt;</w:t>
      </w:r>
    </w:p>
    <w:p w14:paraId="2B1A9941" w14:textId="77777777" w:rsidR="005C6AB6" w:rsidRPr="003F6527" w:rsidRDefault="005C6AB6" w:rsidP="005C6AB6">
      <w:pPr>
        <w:rPr>
          <w:b/>
          <w:sz w:val="24"/>
        </w:rPr>
      </w:pPr>
      <w:r w:rsidRPr="003F6527">
        <w:rPr>
          <w:b/>
          <w:sz w:val="24"/>
        </w:rPr>
        <w:t>Example</w:t>
      </w:r>
      <w:r>
        <w:rPr>
          <w:b/>
          <w:sz w:val="24"/>
        </w:rPr>
        <w:t xml:space="preserve"> 2</w:t>
      </w:r>
      <w:r w:rsidRPr="003F6527">
        <w:rPr>
          <w:b/>
          <w:sz w:val="24"/>
        </w:rPr>
        <w:t>:</w:t>
      </w:r>
    </w:p>
    <w:p w14:paraId="36760E68" w14:textId="77777777"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14:paraId="6A1383AB" w14:textId="77777777" w:rsidR="005C6AB6" w:rsidRDefault="005C6AB6" w:rsidP="005C6AB6">
      <w:pPr>
        <w:pStyle w:val="Code"/>
        <w:shd w:val="clear" w:color="auto" w:fill="FFFFFF"/>
        <w:ind w:left="567"/>
      </w:pPr>
      <w:r>
        <w:t xml:space="preserve">  ...</w:t>
      </w:r>
    </w:p>
    <w:p w14:paraId="09AF39CD" w14:textId="77777777" w:rsidR="005C6AB6" w:rsidRPr="001407A3" w:rsidRDefault="005C6AB6" w:rsidP="005C6AB6">
      <w:pPr>
        <w:pStyle w:val="Code"/>
        <w:shd w:val="clear" w:color="auto" w:fill="FFFFFF"/>
        <w:ind w:left="567"/>
      </w:pPr>
      <w:r w:rsidRPr="00667607">
        <w:t>&lt;/</w:t>
      </w:r>
      <w:r>
        <w:t>Endpoint</w:t>
      </w:r>
      <w:r w:rsidRPr="00667607">
        <w:t>&gt;</w:t>
      </w:r>
    </w:p>
    <w:p w14:paraId="2249188F" w14:textId="77777777" w:rsidR="005C6AB6" w:rsidDel="001647D8" w:rsidRDefault="005C6AB6" w:rsidP="005C6AB6">
      <w:pPr>
        <w:rPr>
          <w:del w:id="2659" w:author="Helger" w:date="2017-04-24T19:25:00Z"/>
        </w:rPr>
      </w:pPr>
    </w:p>
    <w:p w14:paraId="693FEA6E" w14:textId="77777777" w:rsidR="003828F0" w:rsidRPr="004225A4" w:rsidRDefault="003828F0" w:rsidP="008D4811"/>
    <w:p w14:paraId="54117EE9" w14:textId="77777777" w:rsidR="003809D0" w:rsidRPr="006132BB" w:rsidRDefault="003809D0" w:rsidP="006132BB">
      <w:pPr>
        <w:pStyle w:val="Rubrik1"/>
      </w:pPr>
      <w:bookmarkStart w:id="2660" w:name="_Toc316247573"/>
      <w:bookmarkStart w:id="2661" w:name="_Toc496043417"/>
      <w:r w:rsidRPr="006132BB">
        <w:lastRenderedPageBreak/>
        <w:t>Governance</w:t>
      </w:r>
      <w:r w:rsidR="00CB3950" w:rsidRPr="006132BB">
        <w:t xml:space="preserve"> of this Policy</w:t>
      </w:r>
      <w:bookmarkEnd w:id="2660"/>
      <w:bookmarkEnd w:id="2661"/>
    </w:p>
    <w:p w14:paraId="3E3EA1A3" w14:textId="77777777" w:rsidR="00554639" w:rsidRDefault="008F6A20" w:rsidP="00546B07">
      <w:pPr>
        <w:rPr>
          <w:ins w:id="2662" w:author="philip" w:date="2017-10-17T22:54:00Z"/>
        </w:rPr>
      </w:pPr>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14:paraId="03CBC0C3" w14:textId="70B4993F" w:rsidR="00A72582" w:rsidRPr="001F4312" w:rsidRDefault="00A72582" w:rsidP="00546B07">
      <w:ins w:id="2663" w:author="philip" w:date="2017-10-17T22:54:00Z">
        <w:r>
          <w:t xml:space="preserve">This policy document is maintained by the PEPPOL Transport Infrastructure Coordinating Community together with the </w:t>
        </w:r>
      </w:ins>
      <w:ins w:id="2664" w:author="philip" w:date="2017-10-17T22:55:00Z">
        <w:r>
          <w:t xml:space="preserve">code lists for Identifier </w:t>
        </w:r>
        <w:del w:id="2665" w:author="Henrik Möller" w:date="2017-12-14T08:26:00Z">
          <w:r w:rsidDel="00615630">
            <w:delText>i</w:delText>
          </w:r>
        </w:del>
      </w:ins>
      <w:ins w:id="2666" w:author="Henrik Möller" w:date="2017-12-14T08:26:00Z">
        <w:r w:rsidR="00615630">
          <w:t>I</w:t>
        </w:r>
      </w:ins>
      <w:ins w:id="2667" w:author="philip" w:date="2017-10-17T22:55:00Z">
        <w:r>
          <w:t xml:space="preserve">ssuing </w:t>
        </w:r>
        <w:del w:id="2668" w:author="Henrik Möller" w:date="2017-12-14T08:26:00Z">
          <w:r w:rsidDel="00615630">
            <w:delText>a</w:delText>
          </w:r>
        </w:del>
      </w:ins>
      <w:ins w:id="2669" w:author="Henrik Möller" w:date="2017-12-14T08:27:00Z">
        <w:r w:rsidR="007F7615">
          <w:t>A</w:t>
        </w:r>
      </w:ins>
      <w:ins w:id="2670" w:author="philip" w:date="2017-10-17T22:55:00Z">
        <w:r>
          <w:t>gency, document types, processes and transport profiles.</w:t>
        </w:r>
      </w:ins>
    </w:p>
    <w:p w14:paraId="3AAEA473" w14:textId="77777777" w:rsidR="00C712B9" w:rsidRPr="001F4312" w:rsidDel="00A72582" w:rsidRDefault="00C712B9" w:rsidP="00546B07">
      <w:pPr>
        <w:rPr>
          <w:del w:id="2671" w:author="philip" w:date="2017-10-17T22:55:00Z"/>
        </w:rPr>
      </w:pPr>
      <w:del w:id="2672" w:author="philip" w:date="2017-10-17T22:55:00Z">
        <w:r w:rsidRPr="006132BB" w:rsidDel="00A72582">
          <w:delText xml:space="preserve">Currently the CEN BII2 has a </w:delText>
        </w:r>
        <w:r w:rsidR="00CB3950" w:rsidRPr="006132BB" w:rsidDel="00A72582">
          <w:delText xml:space="preserve">several work </w:delText>
        </w:r>
        <w:r w:rsidRPr="006132BB" w:rsidDel="00A72582">
          <w:delText>item</w:delText>
        </w:r>
        <w:r w:rsidR="00CB3950" w:rsidRPr="006132BB" w:rsidDel="00A72582">
          <w:delText>s</w:delText>
        </w:r>
        <w:r w:rsidRPr="006132BB" w:rsidDel="00A72582">
          <w:delText xml:space="preserve"> for updating the current CEN BII CWA in order to create a more complete version for CEN BII2.</w:delText>
        </w:r>
        <w:r w:rsidR="00DA3317" w:rsidRPr="006132BB" w:rsidDel="00A72582">
          <w:delText xml:space="preserve"> </w:delText>
        </w:r>
        <w:r w:rsidR="00CB3950" w:rsidRPr="006132BB" w:rsidDel="00A72582">
          <w:delText xml:space="preserve">This includes revising code lists and adding new profiles. </w:delText>
        </w:r>
        <w:r w:rsidR="00DA3317" w:rsidRPr="006132BB" w:rsidDel="00A72582">
          <w:delText xml:space="preserve">PEPPOL needs to ensure </w:delText>
        </w:r>
        <w:r w:rsidR="00681355" w:rsidRPr="006132BB" w:rsidDel="00A72582">
          <w:delText>on-going</w:delText>
        </w:r>
        <w:r w:rsidR="00CB3950" w:rsidRPr="006132BB" w:rsidDel="00A72582">
          <w:delText xml:space="preserve"> </w:delText>
        </w:r>
        <w:r w:rsidR="00DA3317" w:rsidRPr="006132BB" w:rsidDel="00A72582">
          <w:delText xml:space="preserve">participation </w:delText>
        </w:r>
        <w:r w:rsidR="00CB3950" w:rsidRPr="006132BB" w:rsidDel="00A72582">
          <w:delText>and support of</w:delText>
        </w:r>
        <w:r w:rsidR="00DA3317" w:rsidRPr="006132BB" w:rsidDel="00A72582">
          <w:delText xml:space="preserve"> this work.</w:delText>
        </w:r>
      </w:del>
    </w:p>
    <w:p w14:paraId="58E79EAD" w14:textId="77777777"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14:paraId="48BF36F4" w14:textId="77777777" w:rsidR="00A72582" w:rsidRDefault="00A72582" w:rsidP="00BF0A1A">
      <w:pPr>
        <w:numPr>
          <w:ilvl w:val="0"/>
          <w:numId w:val="7"/>
        </w:numPr>
        <w:rPr>
          <w:ins w:id="2673" w:author="philip" w:date="2017-10-17T22:58:00Z"/>
        </w:rPr>
      </w:pPr>
      <w:ins w:id="2674" w:author="philip" w:date="2017-10-17T22:58:00Z">
        <w:r>
          <w:t>It should be verified, whether an inclusion in the official ISO 6523 code list is possible</w:t>
        </w:r>
      </w:ins>
    </w:p>
    <w:p w14:paraId="6AABFBE4" w14:textId="77777777" w:rsidR="003F105F" w:rsidRPr="001F4312" w:rsidRDefault="003F105F" w:rsidP="00BF0A1A">
      <w:pPr>
        <w:numPr>
          <w:ilvl w:val="0"/>
          <w:numId w:val="7"/>
        </w:numPr>
      </w:pPr>
      <w:r w:rsidRPr="001F4312">
        <w:t>International recognized standard schemes</w:t>
      </w:r>
      <w:r w:rsidR="006410A8" w:rsidRPr="001F4312">
        <w:t xml:space="preserve"> (CEN, ISO, UN/ECE)</w:t>
      </w:r>
    </w:p>
    <w:p w14:paraId="62EB3E15" w14:textId="77777777" w:rsidR="003F105F" w:rsidRPr="001F4312" w:rsidRDefault="003F105F" w:rsidP="00BF0A1A">
      <w:pPr>
        <w:numPr>
          <w:ilvl w:val="0"/>
          <w:numId w:val="7"/>
        </w:numPr>
      </w:pPr>
      <w:r w:rsidRPr="001F4312">
        <w:t>International de-facto accepted schemes</w:t>
      </w:r>
      <w:r w:rsidR="006410A8" w:rsidRPr="001F4312">
        <w:t xml:space="preserve"> (OASIS)</w:t>
      </w:r>
    </w:p>
    <w:p w14:paraId="75B986D0" w14:textId="77777777" w:rsidR="003F105F" w:rsidRPr="001F4312" w:rsidRDefault="003F105F" w:rsidP="00BF0A1A">
      <w:pPr>
        <w:numPr>
          <w:ilvl w:val="0"/>
          <w:numId w:val="7"/>
        </w:numPr>
      </w:pPr>
      <w:r w:rsidRPr="001F4312">
        <w:t>Nationally defined schemes</w:t>
      </w:r>
    </w:p>
    <w:p w14:paraId="6975DBEF" w14:textId="77777777" w:rsidR="003809D0" w:rsidRPr="00546B07" w:rsidRDefault="004D69F2" w:rsidP="00546B07">
      <w:del w:id="2675" w:author="philip" w:date="2017-10-17T22:56:00Z">
        <w:r w:rsidRPr="00546B07" w:rsidDel="00A72582">
          <w:delText xml:space="preserve">The </w:delText>
        </w:r>
        <w:r w:rsidR="003809D0" w:rsidRPr="00546B07" w:rsidDel="00A72582">
          <w:delText xml:space="preserve">PEPPOL </w:delText>
        </w:r>
        <w:r w:rsidRPr="00546B07" w:rsidDel="00A72582">
          <w:delText>Governing Board</w:delText>
        </w:r>
      </w:del>
      <w:ins w:id="2676" w:author="philip" w:date="2017-10-17T22:56:00Z">
        <w:r w:rsidR="00A72582">
          <w:t xml:space="preserve">It </w:t>
        </w:r>
      </w:ins>
      <w:del w:id="2677" w:author="philip" w:date="2017-10-17T22:56:00Z">
        <w:r w:rsidRPr="00546B07" w:rsidDel="00A72582">
          <w:delText xml:space="preserve"> </w:delText>
        </w:r>
      </w:del>
      <w:r w:rsidR="003809D0" w:rsidRPr="00546B07">
        <w:t xml:space="preserve">shall </w:t>
      </w:r>
      <w:ins w:id="2678" w:author="philip" w:date="2017-10-17T22:56:00Z">
        <w:r w:rsidR="00A72582">
          <w:t xml:space="preserve">be </w:t>
        </w:r>
      </w:ins>
      <w:r w:rsidR="003809D0" w:rsidRPr="00546B07">
        <w:t>ensure</w:t>
      </w:r>
      <w:ins w:id="2679" w:author="philip" w:date="2017-10-17T22:56:00Z">
        <w:r w:rsidR="00A72582">
          <w:t>d</w:t>
        </w:r>
      </w:ins>
      <w:r w:rsidR="003809D0" w:rsidRPr="00546B07">
        <w:t xml:space="preserve"> </w:t>
      </w:r>
      <w:r w:rsidR="00C21085" w:rsidRPr="00546B07">
        <w:t xml:space="preserve">that </w:t>
      </w:r>
      <w:r w:rsidR="003809D0" w:rsidRPr="00546B07">
        <w:t xml:space="preserve">each </w:t>
      </w:r>
      <w:ins w:id="2680" w:author="philip" w:date="2017-10-17T22:56:00Z">
        <w:r w:rsidR="00A72582">
          <w:t xml:space="preserve">Identifier </w:t>
        </w:r>
      </w:ins>
      <w:r w:rsidR="003809D0" w:rsidRPr="00546B07">
        <w:t>Issuing Agency</w:t>
      </w:r>
      <w:r w:rsidR="00C21085" w:rsidRPr="00546B07">
        <w:t>...</w:t>
      </w:r>
    </w:p>
    <w:p w14:paraId="6983621F" w14:textId="77777777"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14:paraId="70583A97" w14:textId="77777777"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14:paraId="03CCB250" w14:textId="77777777"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5EE1597D" w14:textId="77777777" w:rsidR="00557DFE" w:rsidRDefault="003809D0">
      <w:pPr>
        <w:rPr>
          <w:ins w:id="2681" w:author="philip" w:date="2017-10-17T22:57:00Z"/>
        </w:rPr>
      </w:pPr>
      <w:r w:rsidRPr="006132BB">
        <w:t xml:space="preserve">These rules mirror those of the ISO 15459 registration Authority (NEN) and will support the option to transfer the responsibility that authority as part of the PEPPOL sustainability programme. In effect </w:t>
      </w:r>
      <w:ins w:id="2682" w:author="Helger" w:date="2017-06-13T16:32:00Z">
        <w:r w:rsidR="002A3ECC">
          <w:t>Open</w:t>
        </w:r>
      </w:ins>
      <w:r w:rsidRPr="006132BB">
        <w:t xml:space="preserve">PEPPOL </w:t>
      </w:r>
      <w:ins w:id="2683" w:author="Helger" w:date="2017-06-13T16:32:00Z">
        <w:r w:rsidR="002A3ECC">
          <w:t xml:space="preserve">TICC </w:t>
        </w:r>
      </w:ins>
      <w:del w:id="2684" w:author="Helger" w:date="2017-06-13T16:32:00Z">
        <w:r w:rsidR="00C21085" w:rsidRPr="006132BB" w:rsidDel="002A3ECC">
          <w:delText xml:space="preserve">(and then BII2) </w:delText>
        </w:r>
      </w:del>
      <w:r w:rsidRPr="006132BB">
        <w:t xml:space="preserve">is taking the role of </w:t>
      </w:r>
      <w:r w:rsidR="00595276" w:rsidRPr="006132BB">
        <w:t xml:space="preserve">a governance agency (like </w:t>
      </w:r>
      <w:r w:rsidRPr="006132BB">
        <w:t>NEN</w:t>
      </w:r>
      <w:r w:rsidR="00595276" w:rsidRPr="006132BB">
        <w:t>)</w:t>
      </w:r>
      <w:r w:rsidRPr="006132BB">
        <w:t xml:space="preserve"> for </w:t>
      </w:r>
      <w:del w:id="2685" w:author="Helger" w:date="2017-06-13T16:32:00Z">
        <w:r w:rsidRPr="006132BB" w:rsidDel="002A3ECC">
          <w:delText xml:space="preserve">the </w:delText>
        </w:r>
      </w:del>
      <w:r w:rsidR="00C21085" w:rsidRPr="006132BB">
        <w:t>PEPPOL</w:t>
      </w:r>
      <w:del w:id="2686" w:author="Helger" w:date="2017-06-13T16:33:00Z">
        <w:r w:rsidR="00C21085" w:rsidRPr="006132BB" w:rsidDel="002A3ECC">
          <w:delText xml:space="preserve"> pilot </w:delText>
        </w:r>
        <w:r w:rsidRPr="006132BB" w:rsidDel="002A3ECC">
          <w:delText>period</w:delText>
        </w:r>
      </w:del>
      <w:r w:rsidRPr="006132BB">
        <w:t>.</w:t>
      </w:r>
    </w:p>
    <w:p w14:paraId="0632F39E" w14:textId="77777777" w:rsidR="00A72582" w:rsidRPr="006132BB" w:rsidRDefault="00A72582"/>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8" w:author="Henrik Möller" w:date="2017-12-14T08:09:00Z" w:initials="HM">
    <w:p w14:paraId="4A6125CC" w14:textId="61331EAD" w:rsidR="00E80A87" w:rsidRDefault="00E80A87">
      <w:pPr>
        <w:pStyle w:val="Kommentarer"/>
      </w:pPr>
      <w:r>
        <w:rPr>
          <w:rStyle w:val="Kommentarsreferens"/>
        </w:rPr>
        <w:annotationRef/>
      </w:r>
      <w:r>
        <w:t xml:space="preserve">I presume this is the </w:t>
      </w:r>
      <w:r w:rsidRPr="00E80A87">
        <w:t xml:space="preserve">abbreviation </w:t>
      </w:r>
      <w:r>
        <w:t xml:space="preserve">for AccesPoint, but since it’s the first time its used as a </w:t>
      </w:r>
      <w:r w:rsidRPr="00E80A87">
        <w:t>abbreviation</w:t>
      </w:r>
      <w:r>
        <w:t xml:space="preserve">, I think a </w:t>
      </w:r>
      <w:r w:rsidRPr="00E80A87">
        <w:t>explanation</w:t>
      </w:r>
      <w:r>
        <w:t xml:space="preserve"> should be made before this. Maybe on row 113?</w:t>
      </w:r>
    </w:p>
  </w:comment>
  <w:comment w:id="587" w:author="Henrik Möller" w:date="2017-12-14T08:13:00Z" w:initials="HM">
    <w:p w14:paraId="796DC802" w14:textId="1A49CAA4" w:rsidR="00970247" w:rsidRDefault="00970247">
      <w:pPr>
        <w:pStyle w:val="Kommentarer"/>
      </w:pPr>
      <w:r>
        <w:rPr>
          <w:rStyle w:val="Kommentarsreferens"/>
        </w:rPr>
        <w:annotationRef/>
      </w:r>
      <w:r>
        <w:t>Missing Link</w:t>
      </w:r>
    </w:p>
  </w:comment>
  <w:comment w:id="655" w:author="Henrik Möller" w:date="2017-12-14T08:14:00Z" w:initials="HM">
    <w:p w14:paraId="37268A0F" w14:textId="12901930" w:rsidR="004C7F9F" w:rsidRDefault="004C7F9F">
      <w:pPr>
        <w:pStyle w:val="Kommentarer"/>
      </w:pPr>
      <w:r>
        <w:rPr>
          <w:rStyle w:val="Kommentarsreferens"/>
        </w:rPr>
        <w:annotationRef/>
      </w:r>
      <w:r>
        <w:t>This GLN goes to a actual recipient, PRANKE GMBH in GS1 and CE Suplier in PEPPOL Directiry.</w:t>
      </w:r>
      <w:r>
        <w:br/>
      </w:r>
      <w:r>
        <w:br/>
        <w:t>Maybe we should use a GLN that is used by PEPPOL AISBL instead?</w:t>
      </w:r>
    </w:p>
    <w:p w14:paraId="3D231364" w14:textId="77777777" w:rsidR="004C7F9F" w:rsidRDefault="004C7F9F">
      <w:pPr>
        <w:pStyle w:val="Kommentarer"/>
      </w:pPr>
    </w:p>
  </w:comment>
  <w:comment w:id="657" w:author="Henrik Möller" w:date="2017-12-14T08:14:00Z" w:initials="HM">
    <w:p w14:paraId="074BBF2C" w14:textId="7FF1A876" w:rsidR="004C7F9F" w:rsidRDefault="004C7F9F">
      <w:pPr>
        <w:pStyle w:val="Kommentarer"/>
      </w:pPr>
      <w:r>
        <w:rPr>
          <w:rStyle w:val="Kommentarsreferens"/>
        </w:rPr>
        <w:annotationRef/>
      </w:r>
    </w:p>
  </w:comment>
  <w:comment w:id="1628" w:author="Helger" w:date="2017-10-17T22:35:00Z" w:initials="PH">
    <w:p w14:paraId="35BFF888" w14:textId="77777777" w:rsidR="00DA4735" w:rsidRPr="00570948" w:rsidRDefault="00DA4735">
      <w:pPr>
        <w:pStyle w:val="Kommentarer"/>
        <w:rPr>
          <w:lang w:val="en-US"/>
        </w:rPr>
      </w:pPr>
      <w:r>
        <w:rPr>
          <w:rStyle w:val="Kommentarsreferens"/>
        </w:rPr>
        <w:annotationRef/>
      </w:r>
      <w:r w:rsidRPr="00570948">
        <w:rPr>
          <w:lang w:val="en-US"/>
        </w:rPr>
        <w:t>Bad example</w:t>
      </w:r>
    </w:p>
  </w:comment>
  <w:comment w:id="1639" w:author="Helger" w:date="2017-10-17T22:35:00Z" w:initials="PH">
    <w:p w14:paraId="20AE4157" w14:textId="77777777" w:rsidR="00DA4735" w:rsidRPr="007936C9" w:rsidRDefault="00DA4735">
      <w:pPr>
        <w:pStyle w:val="Kommentarer"/>
        <w:rPr>
          <w:lang w:val="en-US"/>
        </w:rPr>
      </w:pPr>
      <w:r>
        <w:rPr>
          <w:rStyle w:val="Kommentarsreferens"/>
        </w:rPr>
        <w:annotationRef/>
      </w:r>
      <w:r w:rsidRPr="007936C9">
        <w:rPr>
          <w:lang w:val="en-US"/>
        </w:rPr>
        <w:t>Bad example</w:t>
      </w:r>
    </w:p>
  </w:comment>
  <w:comment w:id="1641" w:author="Helger" w:date="2017-10-17T22:35:00Z" w:initials="PH">
    <w:p w14:paraId="580D6877" w14:textId="77777777" w:rsidR="00DA4735" w:rsidRPr="007936C9" w:rsidRDefault="00DA4735">
      <w:pPr>
        <w:pStyle w:val="Kommentarer"/>
        <w:rPr>
          <w:lang w:val="en-US"/>
        </w:rPr>
      </w:pPr>
      <w:r>
        <w:rPr>
          <w:rStyle w:val="Kommentarsreferens"/>
        </w:rPr>
        <w:annotationRef/>
      </w:r>
      <w:r w:rsidRPr="007936C9">
        <w:rPr>
          <w:lang w:val="en-US"/>
        </w:rPr>
        <w:t>Bad  example</w:t>
      </w:r>
    </w:p>
  </w:comment>
  <w:comment w:id="1672" w:author="Henrik Möller" w:date="2017-12-14T08:19:00Z" w:initials="HM">
    <w:p w14:paraId="571EA086" w14:textId="6F9E0A4F" w:rsidR="006F5FCC" w:rsidRDefault="006F5FCC" w:rsidP="006F5FCC">
      <w:pPr>
        <w:pStyle w:val="Kommentarer"/>
      </w:pPr>
      <w:r>
        <w:rPr>
          <w:rStyle w:val="Kommentarsreferens"/>
        </w:rPr>
        <w:annotationRef/>
      </w:r>
      <w:r>
        <w:t>Missing LINK</w:t>
      </w:r>
    </w:p>
  </w:comment>
  <w:comment w:id="1690" w:author="Henrik Möller" w:date="2017-12-14T08:21:00Z" w:initials="HM">
    <w:p w14:paraId="4507ED15" w14:textId="791EE0CE" w:rsidR="00B82DF9" w:rsidRDefault="00B82DF9">
      <w:pPr>
        <w:pStyle w:val="Kommentarer"/>
      </w:pPr>
      <w:r>
        <w:rPr>
          <w:rStyle w:val="Kommentarsreferens"/>
        </w:rPr>
        <w:annotationRef/>
      </w:r>
      <w:r>
        <w:t xml:space="preserve">Should be 16. </w:t>
      </w:r>
    </w:p>
  </w:comment>
  <w:comment w:id="1708" w:author="Henrik Möller" w:date="2017-12-14T08:20:00Z" w:initials="HM">
    <w:p w14:paraId="06AD59A0" w14:textId="69DB3B96" w:rsidR="00C32525" w:rsidRDefault="00C32525">
      <w:pPr>
        <w:pStyle w:val="Kommentarer"/>
      </w:pPr>
      <w:r>
        <w:rPr>
          <w:rStyle w:val="Kommentarsreferens"/>
        </w:rPr>
        <w:annotationRef/>
      </w:r>
      <w:r>
        <w:t>Link?</w:t>
      </w:r>
    </w:p>
  </w:comment>
  <w:comment w:id="1992" w:author="Henrik Möller" w:date="2017-12-14T08:24:00Z" w:initials="HM">
    <w:p w14:paraId="4E1A990D" w14:textId="40E0891F" w:rsidR="00F35E65" w:rsidRDefault="00F35E65">
      <w:pPr>
        <w:pStyle w:val="Kommentarer"/>
      </w:pPr>
      <w:r>
        <w:rPr>
          <w:rStyle w:val="Kommentarsreferens"/>
        </w:rPr>
        <w:annotationRef/>
      </w:r>
      <w:r>
        <w:t>Link</w:t>
      </w:r>
    </w:p>
    <w:p w14:paraId="7603D79D" w14:textId="75FB8B44" w:rsidR="00F35E65" w:rsidRDefault="00F35E65">
      <w:pPr>
        <w:pStyle w:val="Kommentarer"/>
      </w:pPr>
    </w:p>
  </w:comment>
  <w:comment w:id="2637" w:author="Henrik Möller" w:date="2017-12-14T08:25:00Z" w:initials="HM">
    <w:p w14:paraId="110D7A6B" w14:textId="143E006D" w:rsidR="00030686" w:rsidRDefault="00030686">
      <w:pPr>
        <w:pStyle w:val="Kommentarer"/>
      </w:pPr>
      <w:r>
        <w:rPr>
          <w:rStyle w:val="Kommentarsreferens"/>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6125CC" w15:done="0"/>
  <w15:commentEx w15:paraId="796DC802" w15:done="0"/>
  <w15:commentEx w15:paraId="3D231364" w15:done="0"/>
  <w15:commentEx w15:paraId="074BBF2C" w15:done="0"/>
  <w15:commentEx w15:paraId="35BFF888" w15:done="0"/>
  <w15:commentEx w15:paraId="20AE4157" w15:done="0"/>
  <w15:commentEx w15:paraId="580D6877" w15:done="0"/>
  <w15:commentEx w15:paraId="571EA086" w15:done="0"/>
  <w15:commentEx w15:paraId="4507ED15" w15:done="0"/>
  <w15:commentEx w15:paraId="06AD59A0" w15:done="0"/>
  <w15:commentEx w15:paraId="7603D79D" w15:done="0"/>
  <w15:commentEx w15:paraId="110D7A6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737ED" w14:textId="77777777" w:rsidR="001E4B89" w:rsidRDefault="001E4B89" w:rsidP="009858FE">
      <w:r>
        <w:separator/>
      </w:r>
    </w:p>
  </w:endnote>
  <w:endnote w:type="continuationSeparator" w:id="0">
    <w:p w14:paraId="5D99DFF4" w14:textId="77777777" w:rsidR="001E4B89" w:rsidRDefault="001E4B89"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61E68" w14:textId="77777777" w:rsidR="00DA4735" w:rsidRDefault="00DA4735" w:rsidP="00ED5962">
    <w:pPr>
      <w:pStyle w:val="Sidfot"/>
      <w:pBdr>
        <w:top w:val="single" w:sz="4" w:space="1" w:color="auto"/>
      </w:pBdr>
      <w:tabs>
        <w:tab w:val="clear" w:pos="4536"/>
        <w:tab w:val="clear" w:pos="9072"/>
        <w:tab w:val="center" w:pos="4820"/>
        <w:tab w:val="right" w:pos="9639"/>
      </w:tabs>
      <w:rPr>
        <w:rFonts w:cs="Arial"/>
        <w:noProof/>
        <w:lang w:val="en-GB" w:eastAsia="en-GB"/>
      </w:rPr>
    </w:pPr>
  </w:p>
  <w:p w14:paraId="07994EE1" w14:textId="41EC63FD" w:rsidR="00DA4735" w:rsidRPr="00A929BA" w:rsidRDefault="00DA4735" w:rsidP="004047D9">
    <w:pPr>
      <w:pStyle w:val="Sidfot"/>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sv-SE" w:eastAsia="sv-SE"/>
      </w:rPr>
      <w:drawing>
        <wp:inline distT="0" distB="0" distL="0" distR="0" wp14:anchorId="2DED795F" wp14:editId="0A55FB9F">
          <wp:extent cx="784860" cy="276225"/>
          <wp:effectExtent l="0" t="0" r="0" b="9525"/>
          <wp:docPr id="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1E4B89">
      <w:fldChar w:fldCharType="begin"/>
    </w:r>
    <w:r w:rsidR="001E4B89">
      <w:instrText xml:space="preserve"> PAGE   \* MERGEFORMAT </w:instrText>
    </w:r>
    <w:r w:rsidR="001E4B89">
      <w:fldChar w:fldCharType="separate"/>
    </w:r>
    <w:r w:rsidR="00E348BF">
      <w:rPr>
        <w:noProof/>
      </w:rPr>
      <w:t>13</w:t>
    </w:r>
    <w:r w:rsidR="001E4B8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EEF8E" w14:textId="77777777" w:rsidR="00DA4735" w:rsidRDefault="00DA4735" w:rsidP="00230577">
    <w:pPr>
      <w:pStyle w:val="Sidfot"/>
      <w:jc w:val="center"/>
    </w:pPr>
    <w:r>
      <w:rPr>
        <w:noProof/>
        <w:lang w:val="sv-SE" w:eastAsia="sv-SE"/>
      </w:rPr>
      <w:drawing>
        <wp:anchor distT="0" distB="0" distL="114300" distR="114300" simplePos="0" relativeHeight="251658240" behindDoc="0" locked="0" layoutInCell="1" allowOverlap="1" wp14:anchorId="1FA2A887" wp14:editId="3E280B80">
          <wp:simplePos x="0" y="0"/>
          <wp:positionH relativeFrom="column">
            <wp:posOffset>2514600</wp:posOffset>
          </wp:positionH>
          <wp:positionV relativeFrom="paragraph">
            <wp:posOffset>4445</wp:posOffset>
          </wp:positionV>
          <wp:extent cx="787400" cy="276860"/>
          <wp:effectExtent l="0" t="0" r="0" b="8890"/>
          <wp:wrapSquare wrapText="bothSides"/>
          <wp:docPr id="6"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93C8D" w14:textId="77777777" w:rsidR="001E4B89" w:rsidRDefault="001E4B89" w:rsidP="009858FE">
      <w:r>
        <w:separator/>
      </w:r>
    </w:p>
  </w:footnote>
  <w:footnote w:type="continuationSeparator" w:id="0">
    <w:p w14:paraId="63A459F7" w14:textId="77777777" w:rsidR="001E4B89" w:rsidRDefault="001E4B89" w:rsidP="009858FE">
      <w:r>
        <w:continuationSeparator/>
      </w:r>
    </w:p>
  </w:footnote>
  <w:footnote w:id="1">
    <w:p w14:paraId="214DF9C7" w14:textId="77777777" w:rsidR="00DA4735" w:rsidRDefault="00DA4735" w:rsidP="00E91975">
      <w:pPr>
        <w:pStyle w:val="Fotnotstext"/>
      </w:pPr>
      <w:r>
        <w:rPr>
          <w:rStyle w:val="Fotnotsreferens"/>
        </w:rPr>
        <w:footnoteRef/>
      </w:r>
      <w:r>
        <w:t xml:space="preserve"> </w:t>
      </w:r>
      <w:r w:rsidRPr="00BB581A">
        <w:rPr>
          <w:lang w:val="en-US"/>
        </w:rPr>
        <w:t xml:space="preserve">English: </w:t>
      </w:r>
      <w:r>
        <w:t>Agency for Public Management and eGovernment</w:t>
      </w:r>
    </w:p>
  </w:footnote>
  <w:footnote w:id="2">
    <w:p w14:paraId="47741DAF" w14:textId="77777777" w:rsidR="00DA4735" w:rsidRDefault="00DA4735" w:rsidP="00E91975">
      <w:pPr>
        <w:pStyle w:val="Fotnotstext"/>
      </w:pPr>
      <w:r>
        <w:rPr>
          <w:rStyle w:val="Fotnotsreferens"/>
        </w:rPr>
        <w:footnoteRef/>
      </w:r>
      <w:r>
        <w:t xml:space="preserve"> </w:t>
      </w:r>
      <w:r>
        <w:rPr>
          <w:lang w:val="en-US"/>
        </w:rPr>
        <w:t>English: National IT- and Telecom Agency</w:t>
      </w:r>
    </w:p>
  </w:footnote>
  <w:footnote w:id="3">
    <w:p w14:paraId="4CA3ACF9" w14:textId="77777777" w:rsidR="00DA4735" w:rsidRDefault="00DA4735" w:rsidP="00E91975">
      <w:pPr>
        <w:pStyle w:val="Fotnotstext"/>
      </w:pPr>
      <w:r>
        <w:rPr>
          <w:rStyle w:val="Fotnotsreferens"/>
        </w:rPr>
        <w:footnoteRef/>
      </w:r>
      <w:r w:rsidRPr="00543A39">
        <w:rPr>
          <w:rFonts w:cs="Arial"/>
          <w:lang w:val="en-US"/>
        </w:rPr>
        <w:t xml:space="preserve"> English: Austrian Federal Computing Centre </w:t>
      </w:r>
    </w:p>
  </w:footnote>
  <w:footnote w:id="4">
    <w:p w14:paraId="3E2FA399" w14:textId="77777777" w:rsidR="00DA4735" w:rsidRPr="00B862AB" w:rsidRDefault="00DA4735">
      <w:pPr>
        <w:pStyle w:val="Fotnotstext"/>
      </w:pPr>
      <w:r w:rsidRPr="00B862AB">
        <w:rPr>
          <w:rStyle w:val="Fotnotsreferens"/>
        </w:rPr>
        <w:footnoteRef/>
      </w:r>
      <w:r w:rsidRPr="00B862AB">
        <w:t xml:space="preserve"> By federation we mean that each agency maintains their own identification schemes. Our policy recognizes and identifies these schemes and does not attempt to replicate them.</w:t>
      </w:r>
    </w:p>
  </w:footnote>
  <w:footnote w:id="5">
    <w:p w14:paraId="44A407F0" w14:textId="77777777" w:rsidR="00DA4735" w:rsidRPr="00B862AB" w:rsidRDefault="00DA4735">
      <w:pPr>
        <w:pStyle w:val="Fotnotstext"/>
      </w:pPr>
      <w:r w:rsidRPr="00B862AB">
        <w:rPr>
          <w:rStyle w:val="Fotnotsreferens"/>
        </w:rPr>
        <w:footnoteRef/>
      </w:r>
      <w:r w:rsidRPr="00B862AB">
        <w:t xml:space="preserve"> See: </w:t>
      </w:r>
      <w:hyperlink r:id="rId1" w:history="1">
        <w:r w:rsidRPr="00B862AB">
          <w:rPr>
            <w:rStyle w:val="Hyperlnk"/>
          </w:rPr>
          <w:t>http://www.cen.eu/cwa/bii/specs/Profiles/Guidelines/BII_CodeLists-v1.00.xls</w:t>
        </w:r>
      </w:hyperlink>
      <w:r>
        <w:t xml:space="preserve"> or </w:t>
      </w:r>
      <w:r>
        <w:rPr>
          <w:iCs/>
        </w:rPr>
        <w:t>[CEN_BII]</w:t>
      </w:r>
    </w:p>
  </w:footnote>
  <w:footnote w:id="6">
    <w:p w14:paraId="63D1567B" w14:textId="77777777" w:rsidR="00DA4735" w:rsidRPr="00B862AB" w:rsidRDefault="00DA4735">
      <w:pPr>
        <w:pStyle w:val="Fotnotstext"/>
      </w:pPr>
      <w:r w:rsidRPr="00B862AB">
        <w:rPr>
          <w:rStyle w:val="Fotnotsreferens"/>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7">
    <w:p w14:paraId="70EF93C8" w14:textId="77777777" w:rsidR="00DA4735" w:rsidRPr="00B862AB" w:rsidRDefault="00DA4735" w:rsidP="00EA5035">
      <w:pPr>
        <w:pStyle w:val="Fotnotstext"/>
      </w:pPr>
      <w:r w:rsidRPr="00B862AB">
        <w:rPr>
          <w:rStyle w:val="Fotnotsreferens"/>
        </w:rPr>
        <w:footnoteRef/>
      </w:r>
      <w:r w:rsidRPr="00B862AB">
        <w:t xml:space="preserve"> ISO 15459 terminology</w:t>
      </w:r>
      <w:r>
        <w:t xml:space="preserve">, see </w:t>
      </w:r>
      <w:r>
        <w:rPr>
          <w:iCs/>
        </w:rPr>
        <w:t>[</w:t>
      </w:r>
      <w:r w:rsidRPr="004228BE">
        <w:rPr>
          <w:iCs/>
        </w:rPr>
        <w:t>ISO 15459</w:t>
      </w:r>
      <w:r>
        <w:rPr>
          <w:iCs/>
        </w:rPr>
        <w:t>]</w:t>
      </w:r>
    </w:p>
  </w:footnote>
  <w:footnote w:id="8">
    <w:p w14:paraId="32055D76" w14:textId="77777777" w:rsidR="00DA4735" w:rsidRPr="00B862AB" w:rsidRDefault="00DA4735" w:rsidP="00EA5035">
      <w:pPr>
        <w:pStyle w:val="Fotnotstext"/>
      </w:pPr>
      <w:r w:rsidRPr="00B862AB">
        <w:rPr>
          <w:rStyle w:val="Fotnotsreferens"/>
        </w:rPr>
        <w:footnoteRef/>
      </w:r>
      <w:r w:rsidRPr="00B862AB">
        <w:t xml:space="preserve"> CEN/BII terminology</w:t>
      </w:r>
    </w:p>
  </w:footnote>
  <w:footnote w:id="9">
    <w:p w14:paraId="12DF50CF" w14:textId="77777777" w:rsidR="00DA4735" w:rsidRPr="00B862AB" w:rsidRDefault="00DA4735">
      <w:pPr>
        <w:pStyle w:val="Fotnotstext"/>
      </w:pPr>
      <w:r w:rsidRPr="00B862AB">
        <w:rPr>
          <w:rStyle w:val="Fotnotsreferens"/>
        </w:rPr>
        <w:footnoteRef/>
      </w:r>
      <w:r w:rsidRPr="00B862AB">
        <w:t xml:space="preserve"> ISO 9735 Service Code List (0007) terminology</w:t>
      </w:r>
    </w:p>
  </w:footnote>
  <w:footnote w:id="10">
    <w:p w14:paraId="1C2BDFFB" w14:textId="77777777" w:rsidR="00DA4735" w:rsidRPr="00B862AB" w:rsidRDefault="00DA4735" w:rsidP="00EA5035">
      <w:pPr>
        <w:pStyle w:val="Fotnotstext"/>
      </w:pPr>
      <w:r w:rsidRPr="00B862AB">
        <w:rPr>
          <w:rStyle w:val="Fotnotsreferens"/>
        </w:rPr>
        <w:footnoteRef/>
      </w:r>
      <w:r w:rsidRPr="00B862AB">
        <w:t xml:space="preserve"> ISO 6523 terminology</w:t>
      </w:r>
    </w:p>
  </w:footnote>
  <w:footnote w:id="11">
    <w:p w14:paraId="5A3C5E4C" w14:textId="77777777" w:rsidR="00DA4735" w:rsidRPr="00B862AB" w:rsidRDefault="00DA4735">
      <w:pPr>
        <w:pStyle w:val="Fotnotstext"/>
      </w:pPr>
      <w:r w:rsidRPr="00B862AB">
        <w:rPr>
          <w:rStyle w:val="Fotnotsreferens"/>
        </w:rPr>
        <w:footnoteRef/>
      </w:r>
      <w:r w:rsidRPr="00B862AB">
        <w:t xml:space="preserve"> OASIS ebCore terminology</w:t>
      </w:r>
    </w:p>
  </w:footnote>
  <w:footnote w:id="12">
    <w:p w14:paraId="58FA79B3" w14:textId="77777777" w:rsidR="00DA4735" w:rsidRPr="00B862AB" w:rsidRDefault="00DA4735" w:rsidP="00834A1D">
      <w:pPr>
        <w:pStyle w:val="Fotnotstext"/>
      </w:pPr>
      <w:r w:rsidRPr="00B862AB">
        <w:rPr>
          <w:rStyle w:val="Fotnotsreferens"/>
        </w:rPr>
        <w:footnoteRef/>
      </w:r>
      <w:r w:rsidRPr="00B862AB">
        <w:t xml:space="preserve"> See chapter 2.23: </w:t>
      </w:r>
      <w:hyperlink r:id="rId2" w:history="1">
        <w:r w:rsidRPr="00B862AB">
          <w:rPr>
            <w:rStyle w:val="Hyperlnk"/>
          </w:rPr>
          <w:t>http://www.nesubl.eu/download/18.6dae77a0113497f158680002577/NES+Code+Lists+and+Identification+Schemes+-+Version+2.pdf</w:t>
        </w:r>
      </w:hyperlink>
    </w:p>
  </w:footnote>
  <w:footnote w:id="13">
    <w:p w14:paraId="1C1BBE0B" w14:textId="77777777" w:rsidR="00DA4735" w:rsidRPr="00B862AB" w:rsidRDefault="00DA4735">
      <w:pPr>
        <w:pStyle w:val="Fotnotstext"/>
      </w:pPr>
      <w:r w:rsidRPr="00B862AB">
        <w:rPr>
          <w:rStyle w:val="Fotnotsreferens"/>
        </w:rPr>
        <w:footnoteRef/>
      </w:r>
      <w:r w:rsidRPr="00B862AB">
        <w:t xml:space="preserve"> See </w:t>
      </w:r>
      <w:hyperlink r:id="rId3" w:history="1">
        <w:r w:rsidRPr="00B862AB">
          <w:rPr>
            <w:rStyle w:val="Hyperlnk"/>
          </w:rPr>
          <w:t>http://en.wikipedia.org/wiki/ISO_6523</w:t>
        </w:r>
      </w:hyperlink>
    </w:p>
  </w:footnote>
  <w:footnote w:id="14">
    <w:p w14:paraId="6F5662B1" w14:textId="77777777" w:rsidR="00DA4735" w:rsidRPr="00B862AB" w:rsidRDefault="00DA4735">
      <w:pPr>
        <w:pStyle w:val="Fotnotstext"/>
      </w:pPr>
      <w:r w:rsidRPr="00B862AB">
        <w:rPr>
          <w:rStyle w:val="Fotnotsreferens"/>
        </w:rPr>
        <w:footnoteRef/>
      </w:r>
      <w:r w:rsidRPr="00B862AB">
        <w:t xml:space="preserve"> ISO 6523 is currently under revision after a 25 year working period; the new version will meet requirements imposed by technological development.</w:t>
      </w:r>
    </w:p>
  </w:footnote>
  <w:footnote w:id="15">
    <w:p w14:paraId="60151111" w14:textId="77777777" w:rsidR="00DA4735" w:rsidRPr="00B862AB" w:rsidRDefault="00DA4735">
      <w:pPr>
        <w:pStyle w:val="Fotnotstext"/>
      </w:pPr>
      <w:r w:rsidRPr="00B862AB">
        <w:rPr>
          <w:rStyle w:val="Fotnotsreferens"/>
        </w:rPr>
        <w:footnoteRef/>
      </w:r>
      <w:r w:rsidRPr="00B862AB">
        <w:t xml:space="preserve"> </w:t>
      </w:r>
      <w:r>
        <w:t xml:space="preserve">Case changes may be done but are not required, as the underlying DNS system is case insensitive. </w:t>
      </w:r>
    </w:p>
  </w:footnote>
  <w:footnote w:id="16">
    <w:p w14:paraId="233CA141" w14:textId="77777777" w:rsidR="00DA4735" w:rsidRPr="00BD15DA" w:rsidDel="004E0D0E" w:rsidRDefault="00DA4735">
      <w:pPr>
        <w:pStyle w:val="Fotnotstext"/>
        <w:rPr>
          <w:del w:id="1682" w:author="Helger" w:date="2017-06-13T16:42:00Z"/>
          <w:lang w:val="en-US"/>
        </w:rPr>
      </w:pPr>
      <w:del w:id="1683" w:author="Helger" w:date="2017-06-13T16:42:00Z">
        <w:r w:rsidDel="004E0D0E">
          <w:rPr>
            <w:rStyle w:val="Fotnotsreferens"/>
          </w:rPr>
          <w:footnoteRef/>
        </w:r>
        <w:r w:rsidDel="004E0D0E">
          <w:delText xml:space="preserve"> </w:delText>
        </w:r>
      </w:del>
    </w:p>
  </w:footnote>
  <w:footnote w:id="17">
    <w:p w14:paraId="6802F98D" w14:textId="77777777" w:rsidR="00DA4735" w:rsidRPr="00003E13" w:rsidRDefault="00DA4735">
      <w:pPr>
        <w:pStyle w:val="Fotnotstext"/>
        <w:rPr>
          <w:lang w:val="en-US"/>
        </w:rPr>
      </w:pPr>
      <w:r>
        <w:rPr>
          <w:rStyle w:val="Fotnotsreferens"/>
        </w:rPr>
        <w:footnoteRef/>
      </w:r>
      <w:r>
        <w:t xml:space="preserve"> </w:t>
      </w:r>
      <w:r w:rsidRPr="00947BA9">
        <w:rPr>
          <w:lang w:val="en-US"/>
        </w:rPr>
        <w:t>Use of attribute</w:t>
      </w:r>
      <w:r w:rsidRPr="00003E13">
        <w:rPr>
          <w:lang w:val="en-US"/>
        </w:rPr>
        <w:t xml:space="preserve"> schemeID has been removed compared to previous version of the policy </w:t>
      </w:r>
    </w:p>
  </w:footnote>
  <w:footnote w:id="18">
    <w:p w14:paraId="552C863D" w14:textId="77777777" w:rsidR="00DA4735" w:rsidRPr="00B862AB" w:rsidDel="002A3ECC" w:rsidRDefault="00DA4735">
      <w:pPr>
        <w:pStyle w:val="Fotnotstext"/>
        <w:rPr>
          <w:del w:id="1718" w:author="Helger" w:date="2017-06-13T16:30:00Z"/>
        </w:rPr>
      </w:pPr>
      <w:del w:id="1719" w:author="Helger" w:date="2017-06-13T16:30:00Z">
        <w:r w:rsidRPr="00B862AB" w:rsidDel="002A3ECC">
          <w:rPr>
            <w:rStyle w:val="Fotnotsreferens"/>
          </w:rPr>
          <w:footnoteRef/>
        </w:r>
        <w:r w:rsidRPr="00B862AB" w:rsidDel="002A3ECC">
          <w:delText xml:space="preserve"> For better readability a blank is inserted after the first “##” sequence. This has to be removed in production!</w:delText>
        </w:r>
      </w:del>
    </w:p>
  </w:footnote>
  <w:footnote w:id="19">
    <w:p w14:paraId="2826C135" w14:textId="77777777" w:rsidR="00DA4735" w:rsidRPr="00B862AB" w:rsidDel="002A3ECC" w:rsidRDefault="00DA4735" w:rsidP="00443B90">
      <w:pPr>
        <w:pStyle w:val="Fotnotstext"/>
        <w:rPr>
          <w:del w:id="1727" w:author="Helger" w:date="2017-06-13T16:30:00Z"/>
        </w:rPr>
      </w:pPr>
      <w:del w:id="1728" w:author="Helger" w:date="2017-06-13T16:30:00Z">
        <w:r w:rsidRPr="00B862AB" w:rsidDel="002A3ECC">
          <w:rPr>
            <w:rStyle w:val="Fotnotsreferens"/>
          </w:rPr>
          <w:footnoteRef/>
        </w:r>
        <w:r w:rsidRPr="00B862AB" w:rsidDel="002A3ECC">
          <w:delText>Note: These identifiers are placeholders only. The PEPPOL VCD documents are currently defined as extensions of BII and will be published in CEN/BII2. For details</w:delText>
        </w:r>
        <w:r w:rsidDel="002A3ECC">
          <w:delText xml:space="preserve"> of CEN/BII Profiles refer to</w:delText>
        </w:r>
        <w:r w:rsidRPr="00257FB1" w:rsidDel="002A3ECC">
          <w:rPr>
            <w:iCs/>
          </w:rPr>
          <w:delText xml:space="preserve"> </w:delText>
        </w:r>
        <w:r w:rsidRPr="004C2FDA" w:rsidDel="002A3ECC">
          <w:rPr>
            <w:iCs/>
          </w:rPr>
          <w:delText>[CEN_BII2]</w:delText>
        </w:r>
        <w:r w:rsidDel="002A3ECC">
          <w:rPr>
            <w:iCs/>
            <w:lang w:val="is-IS"/>
          </w:rPr>
          <w:delText xml:space="preserve">. </w:delText>
        </w:r>
      </w:del>
    </w:p>
  </w:footnote>
  <w:footnote w:id="20">
    <w:p w14:paraId="71CEC912" w14:textId="77777777" w:rsidR="00DA4735" w:rsidRPr="00B862AB" w:rsidDel="002A3ECC" w:rsidRDefault="00DA4735" w:rsidP="00257FB1">
      <w:pPr>
        <w:pStyle w:val="Fotnotstext"/>
        <w:rPr>
          <w:del w:id="1737" w:author="Helger" w:date="2017-06-13T16:30:00Z"/>
        </w:rPr>
      </w:pPr>
      <w:del w:id="1738" w:author="Helger" w:date="2017-06-13T16:30:00Z">
        <w:r w:rsidRPr="00B862AB" w:rsidDel="002A3ECC">
          <w:rPr>
            <w:rStyle w:val="Fotnotsreferens"/>
          </w:rPr>
          <w:footnoteRef/>
        </w:r>
        <w:r w:rsidRPr="00B862AB" w:rsidDel="002A3ECC">
          <w:delText xml:space="preserve"> Note: These identifiers are placeholders only. The PEPPOL VCD Package documents are currently defined as extensions of BII and will be published in CEN/BII2. For details of CEN/BII Prof</w:delText>
        </w:r>
        <w:r w:rsidDel="002A3ECC">
          <w:delText xml:space="preserve">iles refer to </w:delText>
        </w:r>
        <w:r w:rsidRPr="004C2FDA" w:rsidDel="002A3ECC">
          <w:rPr>
            <w:iCs/>
          </w:rPr>
          <w:delText>[CEN_BII2]</w:delText>
        </w:r>
        <w:r w:rsidDel="002A3ECC">
          <w:rPr>
            <w:iCs/>
            <w:lang w:val="is-IS"/>
          </w:rPr>
          <w:delText>.</w:delText>
        </w:r>
        <w:r w:rsidRPr="00B862AB" w:rsidDel="002A3ECC">
          <w:delText xml:space="preserve"> </w:delText>
        </w:r>
      </w:del>
    </w:p>
  </w:footnote>
  <w:footnote w:id="21">
    <w:p w14:paraId="2504A7EF" w14:textId="77777777" w:rsidR="00DA4735" w:rsidRPr="00B862AB" w:rsidDel="002A3ECC" w:rsidRDefault="00DA4735" w:rsidP="00443B90">
      <w:pPr>
        <w:pStyle w:val="Fotnotstext"/>
        <w:rPr>
          <w:del w:id="1747" w:author="Helger" w:date="2017-06-13T16:30:00Z"/>
        </w:rPr>
      </w:pPr>
      <w:del w:id="1748" w:author="Helger" w:date="2017-06-13T16:30:00Z">
        <w:r w:rsidRPr="00B862AB" w:rsidDel="002A3ECC">
          <w:rPr>
            <w:rStyle w:val="Fotnotsreferens"/>
          </w:rPr>
          <w:footnoteRef/>
        </w:r>
        <w:r w:rsidRPr="00B862AB" w:rsidDel="002A3ECC">
          <w:delText xml:space="preserve"> Note: These identifiers are placeholders only. The PEPPOL Catalogue Template documents are currently being defined as extensions of BII and will be published in CEN/BII2. For detai</w:delText>
        </w:r>
        <w:r w:rsidDel="002A3ECC">
          <w:delText>ls of CEN/BII Profiles refer to</w:delText>
        </w:r>
        <w:r w:rsidRPr="00257FB1" w:rsidDel="002A3ECC">
          <w:rPr>
            <w:iCs/>
          </w:rPr>
          <w:delText xml:space="preserve"> </w:delText>
        </w:r>
        <w:r w:rsidRPr="004C2FDA" w:rsidDel="002A3ECC">
          <w:rPr>
            <w:iCs/>
          </w:rPr>
          <w:delText>[CEN_BII2]</w:delText>
        </w:r>
        <w:r w:rsidDel="002A3ECC">
          <w:rPr>
            <w:iCs/>
            <w:lang w:val="is-IS"/>
          </w:rPr>
          <w:delText xml:space="preserve">.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9EDA2" w14:textId="77777777" w:rsidR="00DA4735" w:rsidRPr="00543A39" w:rsidRDefault="00DA4735" w:rsidP="001923A4">
    <w:pPr>
      <w:pStyle w:val="Sidhuvud"/>
      <w:rPr>
        <w:rFonts w:ascii="Arial" w:hAnsi="Arial" w:cs="Arial"/>
        <w:sz w:val="20"/>
        <w:szCs w:val="20"/>
        <w:lang w:val="en-US"/>
      </w:rPr>
    </w:pPr>
    <w:r>
      <w:rPr>
        <w:rFonts w:ascii="Arial" w:hAnsi="Arial" w:cs="Arial"/>
        <w:noProof/>
        <w:sz w:val="20"/>
        <w:szCs w:val="20"/>
        <w:lang w:val="sv-SE" w:eastAsia="sv-SE"/>
      </w:rPr>
      <w:drawing>
        <wp:anchor distT="0" distB="0" distL="114300" distR="114300" simplePos="0" relativeHeight="251657216" behindDoc="1" locked="0" layoutInCell="1" allowOverlap="1" wp14:anchorId="1E4F77A0" wp14:editId="69AD06DF">
          <wp:simplePos x="0" y="0"/>
          <wp:positionH relativeFrom="page">
            <wp:posOffset>-1620520</wp:posOffset>
          </wp:positionH>
          <wp:positionV relativeFrom="page">
            <wp:posOffset>-137795</wp:posOffset>
          </wp:positionV>
          <wp:extent cx="1552575" cy="504825"/>
          <wp:effectExtent l="0" t="0" r="9525" b="9525"/>
          <wp:wrapNone/>
          <wp:docPr id="5"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14:paraId="083E144E" w14:textId="77777777" w:rsidR="00DA4735" w:rsidRPr="00543A39" w:rsidRDefault="00DA4735" w:rsidP="00ED5962">
    <w:pPr>
      <w:pStyle w:val="Sidhuvud"/>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del w:id="1953" w:author="Helger" w:date="2017-06-13T14:57:00Z">
      <w:r w:rsidDel="009F4391">
        <w:rPr>
          <w:rFonts w:ascii="Arial" w:hAnsi="Arial" w:cs="Arial"/>
          <w:sz w:val="20"/>
          <w:szCs w:val="20"/>
          <w:lang w:val="en-US"/>
        </w:rPr>
        <w:delText>3.</w:delText>
      </w:r>
    </w:del>
    <w:del w:id="1954" w:author="Helger" w:date="2017-04-24T19:22:00Z">
      <w:r w:rsidDel="00EC54DA">
        <w:rPr>
          <w:rFonts w:ascii="Arial" w:hAnsi="Arial" w:cs="Arial"/>
          <w:sz w:val="20"/>
          <w:szCs w:val="20"/>
          <w:lang w:val="en-US"/>
        </w:rPr>
        <w:delText>0</w:delText>
      </w:r>
    </w:del>
    <w:ins w:id="1955" w:author="Helger" w:date="2017-06-13T14:57:00Z">
      <w:r>
        <w:rPr>
          <w:rFonts w:ascii="Arial" w:hAnsi="Arial" w:cs="Arial"/>
          <w:sz w:val="20"/>
          <w:szCs w:val="20"/>
          <w:lang w:val="en-US"/>
        </w:rPr>
        <w:t>4.0</w:t>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57.5pt;height:276.75pt" o:bullet="t">
        <v:imagedata r:id="rId1" o:title=""/>
      </v:shape>
    </w:pict>
  </w:numPicBullet>
  <w:numPicBullet w:numPicBulletId="1">
    <w:pict>
      <v:shape id="_x0000_i1071" type="#_x0000_t75" style="width:310.5pt;height:276.75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CB77D98"/>
    <w:multiLevelType w:val="multilevel"/>
    <w:tmpl w:val="F7622B48"/>
    <w:lvl w:ilvl="0">
      <w:start w:val="1"/>
      <w:numFmt w:val="decimal"/>
      <w:pStyle w:val="Rubrik1"/>
      <w:lvlText w:val="%1"/>
      <w:lvlJc w:val="left"/>
      <w:pPr>
        <w:ind w:left="432" w:hanging="432"/>
      </w:pPr>
      <w:rPr>
        <w:rFonts w:cs="Times New Roman"/>
      </w:rPr>
    </w:lvl>
    <w:lvl w:ilvl="1">
      <w:start w:val="1"/>
      <w:numFmt w:val="decimal"/>
      <w:pStyle w:val="Rubrik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k Möller">
    <w15:presenceInfo w15:providerId="AD" w15:userId="S-1-5-21-3443610407-2706762099-3476852128-1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03CE"/>
    <w:rsid w:val="00003E13"/>
    <w:rsid w:val="00004D82"/>
    <w:rsid w:val="00005CB9"/>
    <w:rsid w:val="00006B7E"/>
    <w:rsid w:val="00022C65"/>
    <w:rsid w:val="00025260"/>
    <w:rsid w:val="00026CE5"/>
    <w:rsid w:val="00030686"/>
    <w:rsid w:val="00031029"/>
    <w:rsid w:val="0003131C"/>
    <w:rsid w:val="000331DD"/>
    <w:rsid w:val="000362DD"/>
    <w:rsid w:val="00040413"/>
    <w:rsid w:val="0004051B"/>
    <w:rsid w:val="00042025"/>
    <w:rsid w:val="000427D7"/>
    <w:rsid w:val="000431FC"/>
    <w:rsid w:val="00045822"/>
    <w:rsid w:val="000476CB"/>
    <w:rsid w:val="00050DD7"/>
    <w:rsid w:val="00053967"/>
    <w:rsid w:val="00055C84"/>
    <w:rsid w:val="00056998"/>
    <w:rsid w:val="00057149"/>
    <w:rsid w:val="000617CD"/>
    <w:rsid w:val="00064844"/>
    <w:rsid w:val="00066713"/>
    <w:rsid w:val="00075742"/>
    <w:rsid w:val="000770B8"/>
    <w:rsid w:val="00083B3E"/>
    <w:rsid w:val="000867A6"/>
    <w:rsid w:val="000901C7"/>
    <w:rsid w:val="0009323E"/>
    <w:rsid w:val="00093E65"/>
    <w:rsid w:val="000A0369"/>
    <w:rsid w:val="000A134B"/>
    <w:rsid w:val="000B5606"/>
    <w:rsid w:val="000C388E"/>
    <w:rsid w:val="000D03AE"/>
    <w:rsid w:val="000D226E"/>
    <w:rsid w:val="000D3DF1"/>
    <w:rsid w:val="000E7F16"/>
    <w:rsid w:val="000F04D8"/>
    <w:rsid w:val="000F11B1"/>
    <w:rsid w:val="000F21E1"/>
    <w:rsid w:val="000F2DA9"/>
    <w:rsid w:val="000F653A"/>
    <w:rsid w:val="000F78F2"/>
    <w:rsid w:val="00107744"/>
    <w:rsid w:val="00111BED"/>
    <w:rsid w:val="00112E79"/>
    <w:rsid w:val="001147C8"/>
    <w:rsid w:val="0011528D"/>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47D8"/>
    <w:rsid w:val="00167486"/>
    <w:rsid w:val="00170A6E"/>
    <w:rsid w:val="001764ED"/>
    <w:rsid w:val="00180663"/>
    <w:rsid w:val="001870DB"/>
    <w:rsid w:val="001900FB"/>
    <w:rsid w:val="001923A4"/>
    <w:rsid w:val="001A1330"/>
    <w:rsid w:val="001B41C1"/>
    <w:rsid w:val="001C0259"/>
    <w:rsid w:val="001C0EB0"/>
    <w:rsid w:val="001C12AB"/>
    <w:rsid w:val="001C1FDB"/>
    <w:rsid w:val="001D03EA"/>
    <w:rsid w:val="001D1ABE"/>
    <w:rsid w:val="001D7B12"/>
    <w:rsid w:val="001E4B89"/>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677C3"/>
    <w:rsid w:val="00272B17"/>
    <w:rsid w:val="00273344"/>
    <w:rsid w:val="00275CF5"/>
    <w:rsid w:val="002816AA"/>
    <w:rsid w:val="00282925"/>
    <w:rsid w:val="00282B10"/>
    <w:rsid w:val="002905A7"/>
    <w:rsid w:val="00295F34"/>
    <w:rsid w:val="002961BB"/>
    <w:rsid w:val="00297E46"/>
    <w:rsid w:val="002A2124"/>
    <w:rsid w:val="002A3762"/>
    <w:rsid w:val="002A3ECC"/>
    <w:rsid w:val="002B14DE"/>
    <w:rsid w:val="002B189C"/>
    <w:rsid w:val="002B4F3B"/>
    <w:rsid w:val="002B5699"/>
    <w:rsid w:val="002C1922"/>
    <w:rsid w:val="002D3B5B"/>
    <w:rsid w:val="002D3FCA"/>
    <w:rsid w:val="002D460B"/>
    <w:rsid w:val="002D79A5"/>
    <w:rsid w:val="002D7D35"/>
    <w:rsid w:val="002E2EA1"/>
    <w:rsid w:val="002E3E4D"/>
    <w:rsid w:val="002F08C0"/>
    <w:rsid w:val="002F349C"/>
    <w:rsid w:val="002F4FC6"/>
    <w:rsid w:val="002F6B4D"/>
    <w:rsid w:val="0030114D"/>
    <w:rsid w:val="00301D86"/>
    <w:rsid w:val="0030213E"/>
    <w:rsid w:val="0030381F"/>
    <w:rsid w:val="00303B13"/>
    <w:rsid w:val="003042D4"/>
    <w:rsid w:val="00307224"/>
    <w:rsid w:val="00315074"/>
    <w:rsid w:val="00315942"/>
    <w:rsid w:val="00315B04"/>
    <w:rsid w:val="0031786F"/>
    <w:rsid w:val="00321EE9"/>
    <w:rsid w:val="00334AAB"/>
    <w:rsid w:val="00334D72"/>
    <w:rsid w:val="003350A0"/>
    <w:rsid w:val="00335DC4"/>
    <w:rsid w:val="0034388C"/>
    <w:rsid w:val="003438F9"/>
    <w:rsid w:val="003443CB"/>
    <w:rsid w:val="00346764"/>
    <w:rsid w:val="00346F1E"/>
    <w:rsid w:val="003510EC"/>
    <w:rsid w:val="00353F03"/>
    <w:rsid w:val="0035668A"/>
    <w:rsid w:val="003619A1"/>
    <w:rsid w:val="00364783"/>
    <w:rsid w:val="00366C25"/>
    <w:rsid w:val="003670AE"/>
    <w:rsid w:val="00370BDB"/>
    <w:rsid w:val="00371FDA"/>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D44"/>
    <w:rsid w:val="00412637"/>
    <w:rsid w:val="00416A51"/>
    <w:rsid w:val="004178B2"/>
    <w:rsid w:val="00421413"/>
    <w:rsid w:val="004222F1"/>
    <w:rsid w:val="004225A4"/>
    <w:rsid w:val="004228BE"/>
    <w:rsid w:val="00422D86"/>
    <w:rsid w:val="00427E69"/>
    <w:rsid w:val="0044033D"/>
    <w:rsid w:val="00443436"/>
    <w:rsid w:val="00443B90"/>
    <w:rsid w:val="00444DEE"/>
    <w:rsid w:val="0045244E"/>
    <w:rsid w:val="00455E1E"/>
    <w:rsid w:val="0045662D"/>
    <w:rsid w:val="00465246"/>
    <w:rsid w:val="004713CB"/>
    <w:rsid w:val="00471800"/>
    <w:rsid w:val="004739C1"/>
    <w:rsid w:val="0047482D"/>
    <w:rsid w:val="0047614E"/>
    <w:rsid w:val="00483A49"/>
    <w:rsid w:val="00484A65"/>
    <w:rsid w:val="00493021"/>
    <w:rsid w:val="004A6153"/>
    <w:rsid w:val="004B2E35"/>
    <w:rsid w:val="004B405B"/>
    <w:rsid w:val="004B5237"/>
    <w:rsid w:val="004B6B69"/>
    <w:rsid w:val="004C05DE"/>
    <w:rsid w:val="004C16AB"/>
    <w:rsid w:val="004C6BA5"/>
    <w:rsid w:val="004C77E2"/>
    <w:rsid w:val="004C7F9F"/>
    <w:rsid w:val="004D07ED"/>
    <w:rsid w:val="004D1349"/>
    <w:rsid w:val="004D20F8"/>
    <w:rsid w:val="004D551E"/>
    <w:rsid w:val="004D69F2"/>
    <w:rsid w:val="004D7D1E"/>
    <w:rsid w:val="004E0D0E"/>
    <w:rsid w:val="004E6E9C"/>
    <w:rsid w:val="004F2F88"/>
    <w:rsid w:val="004F335D"/>
    <w:rsid w:val="004F5403"/>
    <w:rsid w:val="0050020C"/>
    <w:rsid w:val="0050134F"/>
    <w:rsid w:val="00514984"/>
    <w:rsid w:val="00521B64"/>
    <w:rsid w:val="0053746D"/>
    <w:rsid w:val="0054021D"/>
    <w:rsid w:val="005425A8"/>
    <w:rsid w:val="00543A39"/>
    <w:rsid w:val="005452D0"/>
    <w:rsid w:val="00546B07"/>
    <w:rsid w:val="00547A34"/>
    <w:rsid w:val="00550152"/>
    <w:rsid w:val="00554639"/>
    <w:rsid w:val="00556DC5"/>
    <w:rsid w:val="00557441"/>
    <w:rsid w:val="00557DFE"/>
    <w:rsid w:val="00560435"/>
    <w:rsid w:val="00564799"/>
    <w:rsid w:val="00565337"/>
    <w:rsid w:val="00565CDF"/>
    <w:rsid w:val="00570948"/>
    <w:rsid w:val="00573FC7"/>
    <w:rsid w:val="00577E57"/>
    <w:rsid w:val="00593673"/>
    <w:rsid w:val="00595276"/>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331"/>
    <w:rsid w:val="005F57EB"/>
    <w:rsid w:val="00605A0C"/>
    <w:rsid w:val="00606A36"/>
    <w:rsid w:val="0060755B"/>
    <w:rsid w:val="0060776E"/>
    <w:rsid w:val="00610C97"/>
    <w:rsid w:val="00611FE8"/>
    <w:rsid w:val="00612100"/>
    <w:rsid w:val="006132BB"/>
    <w:rsid w:val="00615630"/>
    <w:rsid w:val="006172B2"/>
    <w:rsid w:val="006175AB"/>
    <w:rsid w:val="00621109"/>
    <w:rsid w:val="00625308"/>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804C3"/>
    <w:rsid w:val="00681355"/>
    <w:rsid w:val="00684EE9"/>
    <w:rsid w:val="00696D63"/>
    <w:rsid w:val="006A1D65"/>
    <w:rsid w:val="006A2356"/>
    <w:rsid w:val="006A6CBC"/>
    <w:rsid w:val="006B4C99"/>
    <w:rsid w:val="006C332B"/>
    <w:rsid w:val="006C4743"/>
    <w:rsid w:val="006C61E2"/>
    <w:rsid w:val="006D03C8"/>
    <w:rsid w:val="006D1F48"/>
    <w:rsid w:val="006D52A0"/>
    <w:rsid w:val="006D5DB3"/>
    <w:rsid w:val="006E0D85"/>
    <w:rsid w:val="006E0E51"/>
    <w:rsid w:val="006F2DCD"/>
    <w:rsid w:val="006F5FCC"/>
    <w:rsid w:val="0070096E"/>
    <w:rsid w:val="0070575D"/>
    <w:rsid w:val="007061C5"/>
    <w:rsid w:val="00711CF3"/>
    <w:rsid w:val="007233B8"/>
    <w:rsid w:val="00741C20"/>
    <w:rsid w:val="00741CB9"/>
    <w:rsid w:val="00745621"/>
    <w:rsid w:val="0075723F"/>
    <w:rsid w:val="007602B4"/>
    <w:rsid w:val="00761304"/>
    <w:rsid w:val="0076166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36C9"/>
    <w:rsid w:val="0079779C"/>
    <w:rsid w:val="007A18C6"/>
    <w:rsid w:val="007A1D9B"/>
    <w:rsid w:val="007A2F88"/>
    <w:rsid w:val="007A5A0A"/>
    <w:rsid w:val="007A7165"/>
    <w:rsid w:val="007B1920"/>
    <w:rsid w:val="007C552D"/>
    <w:rsid w:val="007D41BF"/>
    <w:rsid w:val="007E0F71"/>
    <w:rsid w:val="007E3BEE"/>
    <w:rsid w:val="007E4E20"/>
    <w:rsid w:val="007E4E72"/>
    <w:rsid w:val="007E7C6A"/>
    <w:rsid w:val="007F0C9E"/>
    <w:rsid w:val="007F13D0"/>
    <w:rsid w:val="007F227B"/>
    <w:rsid w:val="007F4C4A"/>
    <w:rsid w:val="007F7615"/>
    <w:rsid w:val="008067EE"/>
    <w:rsid w:val="00811AD9"/>
    <w:rsid w:val="0081733B"/>
    <w:rsid w:val="0082373C"/>
    <w:rsid w:val="00825112"/>
    <w:rsid w:val="008272F2"/>
    <w:rsid w:val="00834A1D"/>
    <w:rsid w:val="00834AC0"/>
    <w:rsid w:val="00840301"/>
    <w:rsid w:val="008475A5"/>
    <w:rsid w:val="008540FB"/>
    <w:rsid w:val="00854967"/>
    <w:rsid w:val="00854E08"/>
    <w:rsid w:val="00856B5F"/>
    <w:rsid w:val="00857A78"/>
    <w:rsid w:val="0086227D"/>
    <w:rsid w:val="00867E11"/>
    <w:rsid w:val="0087409E"/>
    <w:rsid w:val="0087449C"/>
    <w:rsid w:val="0087597A"/>
    <w:rsid w:val="00876548"/>
    <w:rsid w:val="008775C2"/>
    <w:rsid w:val="008823CD"/>
    <w:rsid w:val="00882F46"/>
    <w:rsid w:val="00885538"/>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E38E1"/>
    <w:rsid w:val="008F0645"/>
    <w:rsid w:val="008F082C"/>
    <w:rsid w:val="008F23B6"/>
    <w:rsid w:val="008F2A00"/>
    <w:rsid w:val="008F6A20"/>
    <w:rsid w:val="00900A19"/>
    <w:rsid w:val="00901D44"/>
    <w:rsid w:val="00913E37"/>
    <w:rsid w:val="00914147"/>
    <w:rsid w:val="00914720"/>
    <w:rsid w:val="0091678B"/>
    <w:rsid w:val="0092275E"/>
    <w:rsid w:val="009230D3"/>
    <w:rsid w:val="0093207A"/>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0247"/>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55FF"/>
    <w:rsid w:val="009A5FB2"/>
    <w:rsid w:val="009A7EAF"/>
    <w:rsid w:val="009B2E7E"/>
    <w:rsid w:val="009C15B7"/>
    <w:rsid w:val="009C16BF"/>
    <w:rsid w:val="009C26A5"/>
    <w:rsid w:val="009C2B70"/>
    <w:rsid w:val="009C67BE"/>
    <w:rsid w:val="009D3C8E"/>
    <w:rsid w:val="009E03CE"/>
    <w:rsid w:val="009E0B1F"/>
    <w:rsid w:val="009E196F"/>
    <w:rsid w:val="009E2766"/>
    <w:rsid w:val="009E44C9"/>
    <w:rsid w:val="009E49E1"/>
    <w:rsid w:val="009F4391"/>
    <w:rsid w:val="009F57D9"/>
    <w:rsid w:val="009F780E"/>
    <w:rsid w:val="00A021B4"/>
    <w:rsid w:val="00A0460D"/>
    <w:rsid w:val="00A0723C"/>
    <w:rsid w:val="00A076F2"/>
    <w:rsid w:val="00A10240"/>
    <w:rsid w:val="00A109AD"/>
    <w:rsid w:val="00A13D74"/>
    <w:rsid w:val="00A20E93"/>
    <w:rsid w:val="00A23FDD"/>
    <w:rsid w:val="00A33494"/>
    <w:rsid w:val="00A40195"/>
    <w:rsid w:val="00A40396"/>
    <w:rsid w:val="00A45B69"/>
    <w:rsid w:val="00A46A0E"/>
    <w:rsid w:val="00A566BC"/>
    <w:rsid w:val="00A56A9B"/>
    <w:rsid w:val="00A56BD2"/>
    <w:rsid w:val="00A623CB"/>
    <w:rsid w:val="00A667A7"/>
    <w:rsid w:val="00A7218D"/>
    <w:rsid w:val="00A721BD"/>
    <w:rsid w:val="00A72582"/>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1F62"/>
    <w:rsid w:val="00AD27CA"/>
    <w:rsid w:val="00AD7772"/>
    <w:rsid w:val="00AD7BA9"/>
    <w:rsid w:val="00AE040E"/>
    <w:rsid w:val="00AE10F5"/>
    <w:rsid w:val="00AE2638"/>
    <w:rsid w:val="00AE5B4F"/>
    <w:rsid w:val="00AE6B08"/>
    <w:rsid w:val="00AF6AD2"/>
    <w:rsid w:val="00AF6C96"/>
    <w:rsid w:val="00B10582"/>
    <w:rsid w:val="00B10EE8"/>
    <w:rsid w:val="00B25B0A"/>
    <w:rsid w:val="00B265B7"/>
    <w:rsid w:val="00B26C62"/>
    <w:rsid w:val="00B27DE4"/>
    <w:rsid w:val="00B326B9"/>
    <w:rsid w:val="00B33306"/>
    <w:rsid w:val="00B34190"/>
    <w:rsid w:val="00B415AC"/>
    <w:rsid w:val="00B444C5"/>
    <w:rsid w:val="00B50D62"/>
    <w:rsid w:val="00B57515"/>
    <w:rsid w:val="00B617CC"/>
    <w:rsid w:val="00B61A2A"/>
    <w:rsid w:val="00B7135A"/>
    <w:rsid w:val="00B748CA"/>
    <w:rsid w:val="00B74D20"/>
    <w:rsid w:val="00B75439"/>
    <w:rsid w:val="00B75E38"/>
    <w:rsid w:val="00B760D7"/>
    <w:rsid w:val="00B80E12"/>
    <w:rsid w:val="00B82DF9"/>
    <w:rsid w:val="00B837B6"/>
    <w:rsid w:val="00B862AB"/>
    <w:rsid w:val="00B86EB1"/>
    <w:rsid w:val="00B90C0E"/>
    <w:rsid w:val="00B95BB4"/>
    <w:rsid w:val="00B9736D"/>
    <w:rsid w:val="00BB581A"/>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67D7"/>
    <w:rsid w:val="00C32525"/>
    <w:rsid w:val="00C325C1"/>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156C"/>
    <w:rsid w:val="00C61E07"/>
    <w:rsid w:val="00C6476F"/>
    <w:rsid w:val="00C66CC9"/>
    <w:rsid w:val="00C70D90"/>
    <w:rsid w:val="00C712B9"/>
    <w:rsid w:val="00C729D2"/>
    <w:rsid w:val="00C7372E"/>
    <w:rsid w:val="00C74154"/>
    <w:rsid w:val="00C75102"/>
    <w:rsid w:val="00C764EF"/>
    <w:rsid w:val="00C766B4"/>
    <w:rsid w:val="00C77DBC"/>
    <w:rsid w:val="00C95718"/>
    <w:rsid w:val="00CB2B47"/>
    <w:rsid w:val="00CB3950"/>
    <w:rsid w:val="00CB4039"/>
    <w:rsid w:val="00CC61F3"/>
    <w:rsid w:val="00CD1457"/>
    <w:rsid w:val="00CD3A7E"/>
    <w:rsid w:val="00CD4897"/>
    <w:rsid w:val="00CD5FEE"/>
    <w:rsid w:val="00CD7F78"/>
    <w:rsid w:val="00CE0A58"/>
    <w:rsid w:val="00CE0C52"/>
    <w:rsid w:val="00CE3963"/>
    <w:rsid w:val="00CF2499"/>
    <w:rsid w:val="00D00216"/>
    <w:rsid w:val="00D0195E"/>
    <w:rsid w:val="00D03408"/>
    <w:rsid w:val="00D03AFC"/>
    <w:rsid w:val="00D11EA7"/>
    <w:rsid w:val="00D14439"/>
    <w:rsid w:val="00D17582"/>
    <w:rsid w:val="00D2204B"/>
    <w:rsid w:val="00D256B4"/>
    <w:rsid w:val="00D326D2"/>
    <w:rsid w:val="00D41FC4"/>
    <w:rsid w:val="00D42D47"/>
    <w:rsid w:val="00D463ED"/>
    <w:rsid w:val="00D46A11"/>
    <w:rsid w:val="00D52771"/>
    <w:rsid w:val="00D54B6B"/>
    <w:rsid w:val="00D56631"/>
    <w:rsid w:val="00D60C76"/>
    <w:rsid w:val="00D60CE6"/>
    <w:rsid w:val="00D63192"/>
    <w:rsid w:val="00D66FFA"/>
    <w:rsid w:val="00D7038C"/>
    <w:rsid w:val="00D75721"/>
    <w:rsid w:val="00D762B6"/>
    <w:rsid w:val="00D87A29"/>
    <w:rsid w:val="00D91A2E"/>
    <w:rsid w:val="00DA0ABB"/>
    <w:rsid w:val="00DA3317"/>
    <w:rsid w:val="00DA409B"/>
    <w:rsid w:val="00DA4735"/>
    <w:rsid w:val="00DA7411"/>
    <w:rsid w:val="00DA779F"/>
    <w:rsid w:val="00DB77B3"/>
    <w:rsid w:val="00DC3CC2"/>
    <w:rsid w:val="00DC49A7"/>
    <w:rsid w:val="00DD11B2"/>
    <w:rsid w:val="00DD1A91"/>
    <w:rsid w:val="00DD4574"/>
    <w:rsid w:val="00DD69F3"/>
    <w:rsid w:val="00DD6AD5"/>
    <w:rsid w:val="00DE04EF"/>
    <w:rsid w:val="00DE2025"/>
    <w:rsid w:val="00DE2334"/>
    <w:rsid w:val="00DE2B4B"/>
    <w:rsid w:val="00DE5560"/>
    <w:rsid w:val="00DF149A"/>
    <w:rsid w:val="00DF2BD1"/>
    <w:rsid w:val="00DF585E"/>
    <w:rsid w:val="00DF6245"/>
    <w:rsid w:val="00E00E20"/>
    <w:rsid w:val="00E0121F"/>
    <w:rsid w:val="00E04BE3"/>
    <w:rsid w:val="00E2253A"/>
    <w:rsid w:val="00E243B0"/>
    <w:rsid w:val="00E30062"/>
    <w:rsid w:val="00E347BD"/>
    <w:rsid w:val="00E348BF"/>
    <w:rsid w:val="00E34D15"/>
    <w:rsid w:val="00E371C2"/>
    <w:rsid w:val="00E40F5A"/>
    <w:rsid w:val="00E4149F"/>
    <w:rsid w:val="00E43920"/>
    <w:rsid w:val="00E43D65"/>
    <w:rsid w:val="00E43DC0"/>
    <w:rsid w:val="00E51ABF"/>
    <w:rsid w:val="00E52C91"/>
    <w:rsid w:val="00E53DBD"/>
    <w:rsid w:val="00E57ABF"/>
    <w:rsid w:val="00E61519"/>
    <w:rsid w:val="00E64FB4"/>
    <w:rsid w:val="00E704D2"/>
    <w:rsid w:val="00E704D5"/>
    <w:rsid w:val="00E734A2"/>
    <w:rsid w:val="00E76128"/>
    <w:rsid w:val="00E77265"/>
    <w:rsid w:val="00E80A87"/>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44BF"/>
    <w:rsid w:val="00EC54DA"/>
    <w:rsid w:val="00EC59AA"/>
    <w:rsid w:val="00EC68E0"/>
    <w:rsid w:val="00EC738F"/>
    <w:rsid w:val="00EC7B87"/>
    <w:rsid w:val="00ED0BE4"/>
    <w:rsid w:val="00ED5962"/>
    <w:rsid w:val="00ED7147"/>
    <w:rsid w:val="00ED7717"/>
    <w:rsid w:val="00ED7EC3"/>
    <w:rsid w:val="00EE1993"/>
    <w:rsid w:val="00EE5B97"/>
    <w:rsid w:val="00F00D52"/>
    <w:rsid w:val="00F03CDF"/>
    <w:rsid w:val="00F03E05"/>
    <w:rsid w:val="00F063AD"/>
    <w:rsid w:val="00F13ECF"/>
    <w:rsid w:val="00F15C7D"/>
    <w:rsid w:val="00F21AB3"/>
    <w:rsid w:val="00F3129D"/>
    <w:rsid w:val="00F3218D"/>
    <w:rsid w:val="00F33D28"/>
    <w:rsid w:val="00F35E65"/>
    <w:rsid w:val="00F36032"/>
    <w:rsid w:val="00F43F29"/>
    <w:rsid w:val="00F45C87"/>
    <w:rsid w:val="00F46B3F"/>
    <w:rsid w:val="00F46C05"/>
    <w:rsid w:val="00F475A3"/>
    <w:rsid w:val="00F540F4"/>
    <w:rsid w:val="00F55E2C"/>
    <w:rsid w:val="00F56FF1"/>
    <w:rsid w:val="00F60414"/>
    <w:rsid w:val="00F621AD"/>
    <w:rsid w:val="00F70EE9"/>
    <w:rsid w:val="00F71403"/>
    <w:rsid w:val="00F73185"/>
    <w:rsid w:val="00F7402A"/>
    <w:rsid w:val="00F7576D"/>
    <w:rsid w:val="00F805E2"/>
    <w:rsid w:val="00F80E32"/>
    <w:rsid w:val="00F8204E"/>
    <w:rsid w:val="00F84121"/>
    <w:rsid w:val="00F92D42"/>
    <w:rsid w:val="00F9337D"/>
    <w:rsid w:val="00FA1415"/>
    <w:rsid w:val="00FA1420"/>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F1559"/>
  <w15:docId w15:val="{EA4D05D0-807C-4765-8620-E37B302C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0DB"/>
    <w:pPr>
      <w:spacing w:after="120"/>
    </w:pPr>
    <w:rPr>
      <w:sz w:val="22"/>
      <w:szCs w:val="22"/>
      <w:lang w:val="en-GB"/>
    </w:rPr>
  </w:style>
  <w:style w:type="paragraph" w:styleId="Rubrik1">
    <w:name w:val="heading 1"/>
    <w:aliases w:val="h1"/>
    <w:basedOn w:val="Normal"/>
    <w:next w:val="Normal"/>
    <w:link w:val="Rubrik1Char"/>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Rubrik2">
    <w:name w:val="heading 2"/>
    <w:aliases w:val="h2"/>
    <w:basedOn w:val="Rubrik3"/>
    <w:next w:val="Normal"/>
    <w:link w:val="Rubrik2Char"/>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Rubrik3">
    <w:name w:val="heading 3"/>
    <w:basedOn w:val="Normal"/>
    <w:next w:val="Normal"/>
    <w:link w:val="Rubrik3Char"/>
    <w:uiPriority w:val="9"/>
    <w:qFormat/>
    <w:rsid w:val="001F4312"/>
    <w:pPr>
      <w:keepNext/>
      <w:keepLines/>
      <w:numPr>
        <w:ilvl w:val="2"/>
        <w:numId w:val="3"/>
      </w:numPr>
      <w:spacing w:before="200"/>
      <w:outlineLvl w:val="2"/>
    </w:pPr>
    <w:rPr>
      <w:rFonts w:ascii="Cambria" w:hAnsi="Cambria"/>
      <w:b/>
      <w:bCs/>
      <w:color w:val="2DA2BF"/>
      <w:sz w:val="20"/>
      <w:szCs w:val="20"/>
    </w:rPr>
  </w:style>
  <w:style w:type="paragraph" w:styleId="Rubrik4">
    <w:name w:val="heading 4"/>
    <w:basedOn w:val="Normal"/>
    <w:next w:val="Normal"/>
    <w:link w:val="Rubrik4Char"/>
    <w:uiPriority w:val="9"/>
    <w:qFormat/>
    <w:rsid w:val="001F4312"/>
    <w:pPr>
      <w:keepNext/>
      <w:keepLines/>
      <w:numPr>
        <w:ilvl w:val="3"/>
        <w:numId w:val="3"/>
      </w:numPr>
      <w:spacing w:before="200"/>
      <w:outlineLvl w:val="3"/>
    </w:pPr>
    <w:rPr>
      <w:rFonts w:ascii="Cambria" w:hAnsi="Cambria"/>
      <w:b/>
      <w:bCs/>
      <w:i/>
      <w:iCs/>
      <w:color w:val="2DA2BF"/>
      <w:sz w:val="20"/>
      <w:szCs w:val="20"/>
    </w:rPr>
  </w:style>
  <w:style w:type="paragraph" w:styleId="Rubrik5">
    <w:name w:val="heading 5"/>
    <w:basedOn w:val="Normal"/>
    <w:next w:val="Normal"/>
    <w:link w:val="Rubrik5Char"/>
    <w:uiPriority w:val="9"/>
    <w:qFormat/>
    <w:rsid w:val="001F4312"/>
    <w:pPr>
      <w:keepNext/>
      <w:keepLines/>
      <w:numPr>
        <w:ilvl w:val="4"/>
        <w:numId w:val="3"/>
      </w:numPr>
      <w:spacing w:before="200"/>
      <w:outlineLvl w:val="4"/>
    </w:pPr>
    <w:rPr>
      <w:rFonts w:ascii="Cambria" w:hAnsi="Cambria"/>
      <w:color w:val="16505E"/>
      <w:sz w:val="20"/>
      <w:szCs w:val="20"/>
    </w:rPr>
  </w:style>
  <w:style w:type="paragraph" w:styleId="Rubrik6">
    <w:name w:val="heading 6"/>
    <w:basedOn w:val="Normal"/>
    <w:next w:val="Normal"/>
    <w:link w:val="Rubrik6Char"/>
    <w:uiPriority w:val="9"/>
    <w:qFormat/>
    <w:rsid w:val="001F4312"/>
    <w:pPr>
      <w:keepNext/>
      <w:keepLines/>
      <w:numPr>
        <w:ilvl w:val="5"/>
        <w:numId w:val="3"/>
      </w:numPr>
      <w:spacing w:before="200"/>
      <w:outlineLvl w:val="5"/>
    </w:pPr>
    <w:rPr>
      <w:rFonts w:ascii="Cambria" w:hAnsi="Cambria"/>
      <w:i/>
      <w:iCs/>
      <w:color w:val="16505E"/>
      <w:sz w:val="20"/>
      <w:szCs w:val="20"/>
    </w:rPr>
  </w:style>
  <w:style w:type="paragraph" w:styleId="Rubrik7">
    <w:name w:val="heading 7"/>
    <w:basedOn w:val="Normal"/>
    <w:next w:val="Normal"/>
    <w:link w:val="Rubrik7Char"/>
    <w:uiPriority w:val="9"/>
    <w:qFormat/>
    <w:rsid w:val="001F4312"/>
    <w:pPr>
      <w:keepNext/>
      <w:keepLines/>
      <w:numPr>
        <w:ilvl w:val="6"/>
        <w:numId w:val="3"/>
      </w:numPr>
      <w:spacing w:before="200"/>
      <w:outlineLvl w:val="6"/>
    </w:pPr>
    <w:rPr>
      <w:rFonts w:ascii="Cambria" w:hAnsi="Cambria"/>
      <w:i/>
      <w:iCs/>
      <w:color w:val="404040"/>
      <w:sz w:val="20"/>
      <w:szCs w:val="20"/>
    </w:rPr>
  </w:style>
  <w:style w:type="paragraph" w:styleId="Rubrik8">
    <w:name w:val="heading 8"/>
    <w:basedOn w:val="Normal"/>
    <w:next w:val="Normal"/>
    <w:link w:val="Rubrik8Char"/>
    <w:uiPriority w:val="9"/>
    <w:qFormat/>
    <w:rsid w:val="001F4312"/>
    <w:pPr>
      <w:keepNext/>
      <w:keepLines/>
      <w:numPr>
        <w:ilvl w:val="7"/>
        <w:numId w:val="3"/>
      </w:numPr>
      <w:spacing w:before="200"/>
      <w:outlineLvl w:val="7"/>
    </w:pPr>
    <w:rPr>
      <w:rFonts w:ascii="Cambria" w:hAnsi="Cambria"/>
      <w:color w:val="2DA2BF"/>
      <w:sz w:val="20"/>
      <w:szCs w:val="20"/>
    </w:rPr>
  </w:style>
  <w:style w:type="paragraph" w:styleId="Rubrik9">
    <w:name w:val="heading 9"/>
    <w:basedOn w:val="Normal"/>
    <w:next w:val="Normal"/>
    <w:link w:val="Rubrik9Char"/>
    <w:uiPriority w:val="9"/>
    <w:qFormat/>
    <w:rsid w:val="001F4312"/>
    <w:pPr>
      <w:keepNext/>
      <w:keepLines/>
      <w:numPr>
        <w:ilvl w:val="8"/>
        <w:numId w:val="3"/>
      </w:numPr>
      <w:spacing w:before="200"/>
      <w:outlineLvl w:val="8"/>
    </w:pPr>
    <w:rPr>
      <w:rFonts w:ascii="Cambria" w:hAnsi="Cambria"/>
      <w:i/>
      <w:iCs/>
      <w:color w:val="40404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uiPriority w:val="99"/>
    <w:unhideWhenUsed/>
    <w:rsid w:val="00346F1E"/>
    <w:rPr>
      <w:color w:val="0000FF"/>
      <w:u w:val="single"/>
    </w:rPr>
  </w:style>
  <w:style w:type="paragraph" w:customStyle="1" w:styleId="ListParagraph1">
    <w:name w:val="List Paragraph1"/>
    <w:basedOn w:val="Normal"/>
    <w:uiPriority w:val="34"/>
    <w:rsid w:val="00FA528F"/>
    <w:pPr>
      <w:ind w:left="720"/>
      <w:contextualSpacing/>
    </w:pPr>
  </w:style>
  <w:style w:type="character" w:styleId="AnvndHyperlnk">
    <w:name w:val="FollowedHyperlink"/>
    <w:uiPriority w:val="99"/>
    <w:semiHidden/>
    <w:unhideWhenUsed/>
    <w:rsid w:val="0091678B"/>
    <w:rPr>
      <w:color w:val="800080"/>
      <w:u w:val="single"/>
    </w:rPr>
  </w:style>
  <w:style w:type="character" w:customStyle="1" w:styleId="Rubrik1Char">
    <w:name w:val="Rubrik 1 Char"/>
    <w:aliases w:val="h1 Char"/>
    <w:link w:val="Rubrik1"/>
    <w:uiPriority w:val="9"/>
    <w:rsid w:val="00772BA1"/>
    <w:rPr>
      <w:rFonts w:ascii="Arial" w:hAnsi="Arial"/>
      <w:b/>
      <w:bCs/>
      <w:kern w:val="32"/>
      <w:sz w:val="32"/>
      <w:szCs w:val="32"/>
      <w:lang w:val="en-GB" w:eastAsia="it-IT"/>
    </w:rPr>
  </w:style>
  <w:style w:type="table" w:styleId="Tabellrutnt">
    <w:name w:val="Table Grid"/>
    <w:basedOn w:val="Normaltabell"/>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Rubrik2Char">
    <w:name w:val="Rubrik 2 Char"/>
    <w:aliases w:val="h2 Char"/>
    <w:link w:val="Rubrik2"/>
    <w:uiPriority w:val="99"/>
    <w:rsid w:val="006B4C99"/>
    <w:rPr>
      <w:rFonts w:ascii="Arial" w:hAnsi="Arial"/>
      <w:b/>
      <w:bCs/>
      <w:kern w:val="32"/>
      <w:sz w:val="24"/>
      <w:szCs w:val="24"/>
      <w:lang w:val="en-GB" w:eastAsia="it-IT"/>
    </w:rPr>
  </w:style>
  <w:style w:type="paragraph" w:styleId="Fotnotstext">
    <w:name w:val="footnote text"/>
    <w:basedOn w:val="Normal"/>
    <w:link w:val="FotnotstextChar"/>
    <w:uiPriority w:val="99"/>
    <w:unhideWhenUsed/>
    <w:rsid w:val="009858FE"/>
    <w:pPr>
      <w:spacing w:after="0"/>
    </w:pPr>
    <w:rPr>
      <w:sz w:val="20"/>
      <w:szCs w:val="20"/>
    </w:rPr>
  </w:style>
  <w:style w:type="character" w:customStyle="1" w:styleId="FotnotstextChar">
    <w:name w:val="Fotnotstext Char"/>
    <w:link w:val="Fotnotstext"/>
    <w:uiPriority w:val="99"/>
    <w:rsid w:val="009858FE"/>
    <w:rPr>
      <w:sz w:val="20"/>
      <w:szCs w:val="20"/>
    </w:rPr>
  </w:style>
  <w:style w:type="character" w:styleId="Fotnotsreferens">
    <w:name w:val="footnote reference"/>
    <w:unhideWhenUsed/>
    <w:rsid w:val="009858FE"/>
    <w:rPr>
      <w:vertAlign w:val="superscript"/>
    </w:rPr>
  </w:style>
  <w:style w:type="character" w:customStyle="1" w:styleId="Rubrik3Char">
    <w:name w:val="Rubrik 3 Char"/>
    <w:link w:val="Rubrik3"/>
    <w:uiPriority w:val="9"/>
    <w:rsid w:val="001F4312"/>
    <w:rPr>
      <w:rFonts w:ascii="Cambria" w:hAnsi="Cambria"/>
      <w:b/>
      <w:bCs/>
      <w:color w:val="2DA2BF"/>
      <w:lang w:val="en-GB"/>
    </w:rPr>
  </w:style>
  <w:style w:type="paragraph" w:styleId="Innehll1">
    <w:name w:val="toc 1"/>
    <w:basedOn w:val="Normal"/>
    <w:next w:val="Normal"/>
    <w:autoRedefine/>
    <w:uiPriority w:val="39"/>
    <w:unhideWhenUsed/>
    <w:rsid w:val="003F6527"/>
    <w:pPr>
      <w:tabs>
        <w:tab w:val="left" w:pos="440"/>
        <w:tab w:val="right" w:leader="dot" w:pos="9629"/>
      </w:tabs>
    </w:pPr>
    <w:rPr>
      <w:noProof/>
      <w:kern w:val="32"/>
      <w:sz w:val="24"/>
      <w:lang w:eastAsia="it-IT"/>
    </w:rPr>
  </w:style>
  <w:style w:type="paragraph" w:styleId="Innehll2">
    <w:name w:val="toc 2"/>
    <w:basedOn w:val="Normal"/>
    <w:next w:val="Normal"/>
    <w:autoRedefine/>
    <w:uiPriority w:val="39"/>
    <w:unhideWhenUsed/>
    <w:rsid w:val="001C1FDB"/>
    <w:pPr>
      <w:tabs>
        <w:tab w:val="left" w:pos="880"/>
        <w:tab w:val="right" w:leader="dot" w:pos="9629"/>
      </w:tabs>
      <w:spacing w:after="0"/>
      <w:ind w:left="220"/>
    </w:pPr>
    <w:rPr>
      <w:noProof/>
    </w:rPr>
  </w:style>
  <w:style w:type="paragraph" w:styleId="Ballongtext">
    <w:name w:val="Balloon Text"/>
    <w:basedOn w:val="Normal"/>
    <w:link w:val="BallongtextChar"/>
    <w:uiPriority w:val="99"/>
    <w:semiHidden/>
    <w:unhideWhenUsed/>
    <w:rsid w:val="00AB6906"/>
    <w:pPr>
      <w:spacing w:after="0"/>
    </w:pPr>
    <w:rPr>
      <w:rFonts w:ascii="Tahoma" w:hAnsi="Tahoma"/>
      <w:sz w:val="16"/>
      <w:szCs w:val="16"/>
    </w:rPr>
  </w:style>
  <w:style w:type="character" w:customStyle="1" w:styleId="BallongtextChar">
    <w:name w:val="Ballongtext Char"/>
    <w:link w:val="Ballongtext"/>
    <w:uiPriority w:val="99"/>
    <w:semiHidden/>
    <w:rsid w:val="00AB6906"/>
    <w:rPr>
      <w:rFonts w:ascii="Tahoma" w:hAnsi="Tahoma" w:cs="Tahoma"/>
      <w:sz w:val="16"/>
      <w:szCs w:val="16"/>
    </w:rPr>
  </w:style>
  <w:style w:type="character" w:customStyle="1" w:styleId="Rubrik4Char">
    <w:name w:val="Rubrik 4 Char"/>
    <w:link w:val="Rubrik4"/>
    <w:uiPriority w:val="9"/>
    <w:rsid w:val="001F4312"/>
    <w:rPr>
      <w:rFonts w:ascii="Cambria" w:hAnsi="Cambria"/>
      <w:b/>
      <w:bCs/>
      <w:i/>
      <w:iCs/>
      <w:color w:val="2DA2BF"/>
      <w:lang w:val="en-GB"/>
    </w:rPr>
  </w:style>
  <w:style w:type="paragraph" w:styleId="Innehll4">
    <w:name w:val="toc 4"/>
    <w:basedOn w:val="Normal"/>
    <w:next w:val="Normal"/>
    <w:autoRedefine/>
    <w:uiPriority w:val="39"/>
    <w:unhideWhenUsed/>
    <w:rsid w:val="002142B2"/>
    <w:pPr>
      <w:spacing w:after="100"/>
      <w:ind w:left="660"/>
    </w:pPr>
  </w:style>
  <w:style w:type="character" w:styleId="Kommentarsreferens">
    <w:name w:val="annotation reference"/>
    <w:uiPriority w:val="99"/>
    <w:semiHidden/>
    <w:unhideWhenUsed/>
    <w:rsid w:val="005E1D0F"/>
    <w:rPr>
      <w:sz w:val="16"/>
      <w:szCs w:val="16"/>
    </w:rPr>
  </w:style>
  <w:style w:type="paragraph" w:styleId="Kommentarer">
    <w:name w:val="annotation text"/>
    <w:basedOn w:val="Normal"/>
    <w:link w:val="KommentarerChar"/>
    <w:uiPriority w:val="99"/>
    <w:semiHidden/>
    <w:unhideWhenUsed/>
    <w:rsid w:val="005E1D0F"/>
    <w:rPr>
      <w:sz w:val="20"/>
      <w:szCs w:val="20"/>
    </w:rPr>
  </w:style>
  <w:style w:type="character" w:customStyle="1" w:styleId="KommentarerChar">
    <w:name w:val="Kommentarer Char"/>
    <w:link w:val="Kommentarer"/>
    <w:uiPriority w:val="99"/>
    <w:semiHidden/>
    <w:rsid w:val="005E1D0F"/>
    <w:rPr>
      <w:sz w:val="20"/>
      <w:szCs w:val="20"/>
    </w:rPr>
  </w:style>
  <w:style w:type="paragraph" w:styleId="Kommentarsmne">
    <w:name w:val="annotation subject"/>
    <w:basedOn w:val="Kommentarer"/>
    <w:next w:val="Kommentarer"/>
    <w:link w:val="KommentarsmneChar"/>
    <w:uiPriority w:val="99"/>
    <w:semiHidden/>
    <w:unhideWhenUsed/>
    <w:rsid w:val="005E1D0F"/>
    <w:rPr>
      <w:b/>
      <w:bCs/>
    </w:rPr>
  </w:style>
  <w:style w:type="character" w:customStyle="1" w:styleId="KommentarsmneChar">
    <w:name w:val="Kommentarsämne Char"/>
    <w:link w:val="Kommentarsmne"/>
    <w:uiPriority w:val="99"/>
    <w:semiHidden/>
    <w:rsid w:val="005E1D0F"/>
    <w:rPr>
      <w:b/>
      <w:bCs/>
      <w:sz w:val="20"/>
      <w:szCs w:val="20"/>
    </w:rPr>
  </w:style>
  <w:style w:type="character" w:styleId="Radnummer">
    <w:name w:val="line number"/>
    <w:basedOn w:val="Standardstycketeckensnit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Sidhuvud">
    <w:name w:val="header"/>
    <w:basedOn w:val="Normal"/>
    <w:link w:val="SidhuvudChar"/>
    <w:uiPriority w:val="99"/>
    <w:unhideWhenUsed/>
    <w:rsid w:val="00D7038C"/>
    <w:pPr>
      <w:tabs>
        <w:tab w:val="center" w:pos="4536"/>
        <w:tab w:val="right" w:pos="9072"/>
      </w:tabs>
    </w:pPr>
    <w:rPr>
      <w:lang w:val="nb-NO" w:eastAsia="en-US"/>
    </w:rPr>
  </w:style>
  <w:style w:type="character" w:customStyle="1" w:styleId="SidhuvudChar">
    <w:name w:val="Sidhuvud Char"/>
    <w:link w:val="Sidhuvud"/>
    <w:uiPriority w:val="99"/>
    <w:rsid w:val="00D7038C"/>
    <w:rPr>
      <w:sz w:val="22"/>
      <w:szCs w:val="22"/>
      <w:lang w:val="nb-NO" w:eastAsia="en-US"/>
    </w:rPr>
  </w:style>
  <w:style w:type="paragraph" w:styleId="Sidfot">
    <w:name w:val="footer"/>
    <w:basedOn w:val="Normal"/>
    <w:link w:val="SidfotChar"/>
    <w:uiPriority w:val="99"/>
    <w:unhideWhenUsed/>
    <w:rsid w:val="00D7038C"/>
    <w:pPr>
      <w:tabs>
        <w:tab w:val="center" w:pos="4536"/>
        <w:tab w:val="right" w:pos="9072"/>
      </w:tabs>
    </w:pPr>
    <w:rPr>
      <w:lang w:val="nb-NO" w:eastAsia="en-US"/>
    </w:rPr>
  </w:style>
  <w:style w:type="character" w:customStyle="1" w:styleId="SidfotChar">
    <w:name w:val="Sidfot Char"/>
    <w:link w:val="Sidfot"/>
    <w:uiPriority w:val="99"/>
    <w:rsid w:val="00D7038C"/>
    <w:rPr>
      <w:sz w:val="22"/>
      <w:szCs w:val="22"/>
      <w:lang w:val="nb-NO" w:eastAsia="en-US"/>
    </w:rPr>
  </w:style>
  <w:style w:type="character" w:customStyle="1" w:styleId="Rubrik5Char">
    <w:name w:val="Rubrik 5 Char"/>
    <w:link w:val="Rubrik5"/>
    <w:uiPriority w:val="9"/>
    <w:semiHidden/>
    <w:rsid w:val="001F4312"/>
    <w:rPr>
      <w:rFonts w:ascii="Cambria" w:hAnsi="Cambria"/>
      <w:color w:val="16505E"/>
      <w:lang w:val="en-GB"/>
    </w:rPr>
  </w:style>
  <w:style w:type="character" w:customStyle="1" w:styleId="Rubrik6Char">
    <w:name w:val="Rubrik 6 Char"/>
    <w:link w:val="Rubrik6"/>
    <w:uiPriority w:val="9"/>
    <w:semiHidden/>
    <w:rsid w:val="001F4312"/>
    <w:rPr>
      <w:rFonts w:ascii="Cambria" w:hAnsi="Cambria"/>
      <w:i/>
      <w:iCs/>
      <w:color w:val="16505E"/>
      <w:lang w:val="en-GB"/>
    </w:rPr>
  </w:style>
  <w:style w:type="character" w:customStyle="1" w:styleId="Rubrik7Char">
    <w:name w:val="Rubrik 7 Char"/>
    <w:link w:val="Rubrik7"/>
    <w:uiPriority w:val="9"/>
    <w:semiHidden/>
    <w:rsid w:val="001F4312"/>
    <w:rPr>
      <w:rFonts w:ascii="Cambria" w:hAnsi="Cambria"/>
      <w:i/>
      <w:iCs/>
      <w:color w:val="404040"/>
      <w:lang w:val="en-GB"/>
    </w:rPr>
  </w:style>
  <w:style w:type="character" w:customStyle="1" w:styleId="Rubrik8Char">
    <w:name w:val="Rubrik 8 Char"/>
    <w:link w:val="Rubrik8"/>
    <w:uiPriority w:val="9"/>
    <w:semiHidden/>
    <w:rsid w:val="001F4312"/>
    <w:rPr>
      <w:rFonts w:ascii="Cambria" w:hAnsi="Cambria"/>
      <w:color w:val="2DA2BF"/>
      <w:lang w:val="en-GB"/>
    </w:rPr>
  </w:style>
  <w:style w:type="character" w:customStyle="1" w:styleId="Rubrik9Char">
    <w:name w:val="Rubrik 9 Char"/>
    <w:link w:val="Rubrik9"/>
    <w:uiPriority w:val="9"/>
    <w:semiHidden/>
    <w:rsid w:val="001F4312"/>
    <w:rPr>
      <w:rFonts w:ascii="Cambria" w:hAnsi="Cambria"/>
      <w:i/>
      <w:iCs/>
      <w:color w:val="404040"/>
      <w:lang w:val="en-GB"/>
    </w:rPr>
  </w:style>
  <w:style w:type="paragraph" w:customStyle="1" w:styleId="Policy">
    <w:name w:val="Policy"/>
    <w:basedOn w:val="Normal"/>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krivning">
    <w:name w:val="caption"/>
    <w:basedOn w:val="Normal"/>
    <w:next w:val="Normal"/>
    <w:uiPriority w:val="35"/>
    <w:qFormat/>
    <w:rsid w:val="001F4312"/>
    <w:rPr>
      <w:b/>
      <w:bCs/>
      <w:color w:val="2DA2BF"/>
      <w:sz w:val="18"/>
      <w:szCs w:val="18"/>
    </w:rPr>
  </w:style>
  <w:style w:type="paragraph" w:styleId="Rubrik">
    <w:name w:val="Title"/>
    <w:basedOn w:val="Normal"/>
    <w:next w:val="Normal"/>
    <w:link w:val="RubrikChar"/>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RubrikChar">
    <w:name w:val="Rubrik Char"/>
    <w:link w:val="Rubrik"/>
    <w:uiPriority w:val="10"/>
    <w:rsid w:val="001F4312"/>
    <w:rPr>
      <w:rFonts w:ascii="Cambria" w:eastAsia="Times New Roman" w:hAnsi="Cambria" w:cs="Times New Roman"/>
      <w:color w:val="343434"/>
      <w:spacing w:val="5"/>
      <w:kern w:val="28"/>
      <w:sz w:val="52"/>
      <w:szCs w:val="52"/>
    </w:rPr>
  </w:style>
  <w:style w:type="paragraph" w:styleId="Underrubrik">
    <w:name w:val="Subtitle"/>
    <w:basedOn w:val="Normal"/>
    <w:next w:val="Normal"/>
    <w:link w:val="UnderrubrikChar"/>
    <w:uiPriority w:val="11"/>
    <w:qFormat/>
    <w:rsid w:val="001F4312"/>
    <w:pPr>
      <w:numPr>
        <w:ilvl w:val="1"/>
      </w:numPr>
    </w:pPr>
    <w:rPr>
      <w:rFonts w:ascii="Cambria" w:hAnsi="Cambria"/>
      <w:i/>
      <w:iCs/>
      <w:color w:val="2DA2BF"/>
      <w:spacing w:val="15"/>
      <w:sz w:val="24"/>
      <w:szCs w:val="24"/>
    </w:rPr>
  </w:style>
  <w:style w:type="character" w:customStyle="1" w:styleId="UnderrubrikChar">
    <w:name w:val="Underrubrik Char"/>
    <w:link w:val="Underrubrik"/>
    <w:uiPriority w:val="11"/>
    <w:rsid w:val="001F4312"/>
    <w:rPr>
      <w:rFonts w:ascii="Cambria" w:eastAsia="Times New Roman" w:hAnsi="Cambria" w:cs="Times New Roman"/>
      <w:i/>
      <w:iCs/>
      <w:color w:val="2DA2BF"/>
      <w:spacing w:val="15"/>
      <w:sz w:val="24"/>
      <w:szCs w:val="24"/>
    </w:rPr>
  </w:style>
  <w:style w:type="character" w:styleId="Stark">
    <w:name w:val="Strong"/>
    <w:uiPriority w:val="22"/>
    <w:qFormat/>
    <w:rsid w:val="001F4312"/>
    <w:rPr>
      <w:b/>
      <w:bCs/>
    </w:rPr>
  </w:style>
  <w:style w:type="character" w:styleId="Betoning">
    <w:name w:val="Emphasis"/>
    <w:uiPriority w:val="20"/>
    <w:qFormat/>
    <w:rsid w:val="001F4312"/>
    <w:rPr>
      <w:i/>
      <w:iCs/>
    </w:rPr>
  </w:style>
  <w:style w:type="table" w:customStyle="1" w:styleId="HelleSchattierung2">
    <w:name w:val="Helle Schattierung2"/>
    <w:basedOn w:val="Normaltabell"/>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Normal"/>
    <w:uiPriority w:val="34"/>
    <w:qFormat/>
    <w:rsid w:val="001F4312"/>
    <w:pPr>
      <w:ind w:left="720"/>
      <w:contextualSpacing/>
    </w:pPr>
  </w:style>
  <w:style w:type="paragraph" w:customStyle="1" w:styleId="MittleresRaster2-Akzent21">
    <w:name w:val="Mittleres Raster 2 - Akzent 21"/>
    <w:basedOn w:val="Normal"/>
    <w:next w:val="Normal"/>
    <w:link w:val="MittleresRaster2-Akzent2Zchn"/>
    <w:uiPriority w:val="29"/>
    <w:qFormat/>
    <w:rsid w:val="001F4312"/>
    <w:rPr>
      <w:i/>
      <w:iCs/>
      <w:color w:val="000000"/>
      <w:sz w:val="20"/>
      <w:szCs w:val="20"/>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Normal"/>
    <w:next w:val="Normal"/>
    <w:link w:val="MittleresRaster3-Akzent2Zchn"/>
    <w:uiPriority w:val="30"/>
    <w:qFormat/>
    <w:rsid w:val="001F4312"/>
    <w:pPr>
      <w:pBdr>
        <w:bottom w:val="single" w:sz="4" w:space="4" w:color="2DA2BF"/>
      </w:pBdr>
      <w:spacing w:before="200" w:after="280"/>
      <w:ind w:left="936" w:right="936"/>
    </w:pPr>
    <w:rPr>
      <w:b/>
      <w:bCs/>
      <w:i/>
      <w:iCs/>
      <w:color w:val="2DA2BF"/>
      <w:sz w:val="20"/>
      <w:szCs w:val="20"/>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Rubrik1"/>
    <w:next w:val="Normal"/>
    <w:uiPriority w:val="39"/>
    <w:semiHidden/>
    <w:unhideWhenUsed/>
    <w:qFormat/>
    <w:rsid w:val="001F4312"/>
    <w:pPr>
      <w:outlineLvl w:val="9"/>
    </w:pPr>
    <w:rPr>
      <w:rFonts w:ascii="Cambria" w:hAnsi="Cambria"/>
      <w:color w:val="21798E"/>
    </w:rPr>
  </w:style>
  <w:style w:type="paragraph" w:customStyle="1" w:styleId="PolicyHeader">
    <w:name w:val="Policy Header"/>
    <w:basedOn w:val="Rubrik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tabell"/>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Normal"/>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tabell"/>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rklista-dekorfrg2">
    <w:name w:val="Dark List Accent 2"/>
    <w:basedOn w:val="Normaltabell"/>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tabell"/>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Innehll3">
    <w:name w:val="toc 3"/>
    <w:basedOn w:val="Normal"/>
    <w:next w:val="Normal"/>
    <w:autoRedefine/>
    <w:uiPriority w:val="39"/>
    <w:unhideWhenUsed/>
    <w:rsid w:val="001C1FDB"/>
    <w:pPr>
      <w:tabs>
        <w:tab w:val="left" w:pos="1760"/>
        <w:tab w:val="right" w:leader="dot" w:pos="9629"/>
      </w:tabs>
      <w:spacing w:after="0"/>
      <w:ind w:left="440"/>
    </w:pPr>
    <w:rPr>
      <w:noProof/>
    </w:rPr>
  </w:style>
  <w:style w:type="paragraph" w:styleId="Dokumentversikt">
    <w:name w:val="Document Map"/>
    <w:basedOn w:val="Normal"/>
    <w:link w:val="DokumentversiktChar"/>
    <w:uiPriority w:val="99"/>
    <w:semiHidden/>
    <w:unhideWhenUsed/>
    <w:rsid w:val="007A18C6"/>
    <w:rPr>
      <w:rFonts w:ascii="Tahoma" w:hAnsi="Tahoma"/>
      <w:sz w:val="16"/>
      <w:szCs w:val="16"/>
    </w:rPr>
  </w:style>
  <w:style w:type="character" w:customStyle="1" w:styleId="DokumentversiktChar">
    <w:name w:val="Dokumentöversikt Char"/>
    <w:link w:val="Dokumentversikt"/>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Normal"/>
    <w:next w:val="Normal"/>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tabell"/>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tabell"/>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Oformateradtext">
    <w:name w:val="Plain Text"/>
    <w:basedOn w:val="Normal"/>
    <w:link w:val="OformateradtextChar"/>
    <w:uiPriority w:val="99"/>
    <w:unhideWhenUsed/>
    <w:rsid w:val="00901D44"/>
    <w:pPr>
      <w:spacing w:after="0"/>
    </w:pPr>
    <w:rPr>
      <w:rFonts w:eastAsia="Calibri"/>
      <w:szCs w:val="21"/>
      <w:lang w:val="sv-SE" w:eastAsia="en-US"/>
    </w:rPr>
  </w:style>
  <w:style w:type="character" w:customStyle="1" w:styleId="OformateradtextChar">
    <w:name w:val="Oformaterad text Char"/>
    <w:link w:val="Oformaterad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tst.dk" TargetMode="External"/><Relationship Id="rId18" Type="http://schemas.openxmlformats.org/officeDocument/2006/relationships/hyperlink" Target="http://www.iso.org/iso/iso_catalogue/catalogue_tc/catalogue_detail.htm?csnumber=51284"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iso.org/iso/catalogue_detail?csnumber=25773" TargetMode="External"/><Relationship Id="rId7" Type="http://schemas.openxmlformats.org/officeDocument/2006/relationships/endnotes" Target="endnotes.xml"/><Relationship Id="rId12" Type="http://schemas.openxmlformats.org/officeDocument/2006/relationships/hyperlink" Target="http://www.difi.no" TargetMode="External"/><Relationship Id="rId17" Type="http://schemas.openxmlformats.org/officeDocument/2006/relationships/hyperlink" Target="ftp://ftp.cen.eu/public/CWAs/BII2/CWA16558/CWA16558-Annex-C-BII-Guideline-ConformanceAndCustomizations-V1_0_0.pdf"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cenbii.eu" TargetMode="External"/><Relationship Id="rId20" Type="http://schemas.openxmlformats.org/officeDocument/2006/relationships/hyperlink" Target="http://www.gefeg.com/jswg/cl/v41/40107/cl3.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en.eu/cwa/bii/specs" TargetMode="External"/><Relationship Id="rId23" Type="http://schemas.openxmlformats.org/officeDocument/2006/relationships/hyperlink" Target="http://www.unece.org/cefact/" TargetMode="External"/><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www.iso.org/iso/iso_catalogue/catalogue_tc/catalogue_detail.htm?csnumber=43349"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eppol.eu/" TargetMode="External"/><Relationship Id="rId22" Type="http://schemas.openxmlformats.org/officeDocument/2006/relationships/hyperlink" Target="http://docs.oasis-open.org/ebcore/PartyIdType/v1.0/CD03/PartyIdType-1.0.html" TargetMode="External"/><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6523" TargetMode="External"/><Relationship Id="rId2" Type="http://schemas.openxmlformats.org/officeDocument/2006/relationships/hyperlink" Target="http://www.nesubl.eu/download/18.6dae77a0113497f158680002577/NES+Code+Lists+and+Identification+Schemes+-+Version+2.pdf" TargetMode="External"/><Relationship Id="rId1" Type="http://schemas.openxmlformats.org/officeDocument/2006/relationships/hyperlink" Target="http://www.cen.eu/cwa/bii/specs/Profiles/Guidelines/BII_CodeLists-v1.00.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BE010-0C09-472C-ADD1-3E58C1DA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8683</Words>
  <Characters>46020</Characters>
  <Application>Microsoft Office Word</Application>
  <DocSecurity>0</DocSecurity>
  <Lines>383</Lines>
  <Paragraphs>109</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54594</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Henrik Möller</cp:lastModifiedBy>
  <cp:revision>35</cp:revision>
  <cp:lastPrinted>2012-03-20T13:03:00Z</cp:lastPrinted>
  <dcterms:created xsi:type="dcterms:W3CDTF">2017-06-13T15:17:00Z</dcterms:created>
  <dcterms:modified xsi:type="dcterms:W3CDTF">2017-12-14T07:28:00Z</dcterms:modified>
</cp:coreProperties>
</file>