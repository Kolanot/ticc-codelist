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5E9C1D" w14:textId="77777777" w:rsidR="00E91975" w:rsidRPr="00E91975" w:rsidRDefault="009C1AAC" w:rsidP="00E91975">
      <w:pPr>
        <w:rPr>
          <w:sz w:val="20"/>
        </w:rPr>
      </w:pPr>
      <w:bookmarkStart w:id="0" w:name="_Toc265238790"/>
      <w:r>
        <w:rPr>
          <w:noProof/>
          <w:sz w:val="20"/>
          <w:lang w:eastAsia="en-GB"/>
        </w:rPr>
        <w:drawing>
          <wp:anchor distT="0" distB="0" distL="114300" distR="114300" simplePos="0" relativeHeight="251659264" behindDoc="0" locked="0" layoutInCell="1" allowOverlap="1" wp14:anchorId="2973708F" wp14:editId="4CB1DE63">
            <wp:simplePos x="0" y="0"/>
            <wp:positionH relativeFrom="column">
              <wp:posOffset>5257800</wp:posOffset>
            </wp:positionH>
            <wp:positionV relativeFrom="paragraph">
              <wp:posOffset>-31750</wp:posOffset>
            </wp:positionV>
            <wp:extent cx="666750" cy="638175"/>
            <wp:effectExtent l="0" t="0" r="0" b="9525"/>
            <wp:wrapNone/>
            <wp:docPr id="10" name="Picture 4" descr="CIP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P_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6381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20"/>
          <w:lang w:eastAsia="en-GB"/>
        </w:rPr>
        <w:drawing>
          <wp:inline distT="0" distB="0" distL="0" distR="0" wp14:anchorId="5EAD5DE5" wp14:editId="3BF8038B">
            <wp:extent cx="2406650" cy="560705"/>
            <wp:effectExtent l="0" t="0" r="0" b="0"/>
            <wp:docPr id="1" name="Bilde 2" descr="PEPPOL_Logo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2" descr="PEPPOL_Logo_CMYK"/>
                    <pic:cNvPicPr>
                      <a:picLocks noChangeAspect="1" noChangeArrowheads="1"/>
                    </pic:cNvPicPr>
                  </pic:nvPicPr>
                  <pic:blipFill>
                    <a:blip r:embed="rId9" cstate="print">
                      <a:extLst>
                        <a:ext uri="{28A0092B-C50C-407E-A947-70E740481C1C}">
                          <a14:useLocalDpi xmlns:a14="http://schemas.microsoft.com/office/drawing/2010/main" val="0"/>
                        </a:ext>
                      </a:extLst>
                    </a:blip>
                    <a:srcRect l="11992" t="22112" r="13161" b="25223"/>
                    <a:stretch>
                      <a:fillRect/>
                    </a:stretch>
                  </pic:blipFill>
                  <pic:spPr bwMode="auto">
                    <a:xfrm>
                      <a:off x="0" y="0"/>
                      <a:ext cx="2406650" cy="560705"/>
                    </a:xfrm>
                    <a:prstGeom prst="rect">
                      <a:avLst/>
                    </a:prstGeom>
                    <a:noFill/>
                    <a:ln>
                      <a:noFill/>
                    </a:ln>
                  </pic:spPr>
                </pic:pic>
              </a:graphicData>
            </a:graphic>
          </wp:inline>
        </w:drawing>
      </w:r>
    </w:p>
    <w:p w14:paraId="1C97E3C6" w14:textId="77777777" w:rsidR="00E91975" w:rsidRPr="00E91975" w:rsidRDefault="00E91975" w:rsidP="00E91975">
      <w:pPr>
        <w:rPr>
          <w:sz w:val="20"/>
        </w:rPr>
      </w:pPr>
    </w:p>
    <w:p w14:paraId="0A09D13D" w14:textId="77777777" w:rsidR="00E91975" w:rsidRPr="006132BB" w:rsidRDefault="00E91975" w:rsidP="006132BB"/>
    <w:p w14:paraId="35ACCE61" w14:textId="77777777" w:rsidR="00E91975" w:rsidRPr="00E91975" w:rsidRDefault="00EE1993" w:rsidP="00E91975">
      <w:pPr>
        <w:shd w:val="clear" w:color="auto" w:fill="000000"/>
        <w:ind w:left="-142"/>
        <w:jc w:val="center"/>
        <w:rPr>
          <w:rFonts w:ascii="Arial" w:hAnsi="Arial" w:cs="Arial"/>
          <w:b/>
          <w:color w:val="FFFFFF"/>
          <w:sz w:val="48"/>
          <w:szCs w:val="48"/>
        </w:rPr>
      </w:pPr>
      <w:r>
        <w:rPr>
          <w:rFonts w:ascii="Arial" w:hAnsi="Arial" w:cs="Arial"/>
          <w:b/>
          <w:color w:val="FFFFFF"/>
          <w:sz w:val="48"/>
          <w:szCs w:val="48"/>
        </w:rPr>
        <w:t>Specification</w:t>
      </w:r>
    </w:p>
    <w:p w14:paraId="41762213" w14:textId="77777777" w:rsidR="00E91975" w:rsidRPr="006132BB" w:rsidRDefault="00E91975" w:rsidP="006132BB">
      <w:bookmarkStart w:id="1" w:name="_Toc274897532"/>
      <w:bookmarkStart w:id="2" w:name="_Toc274906476"/>
      <w:bookmarkStart w:id="3" w:name="_Toc274906523"/>
      <w:bookmarkStart w:id="4" w:name="_Toc274908781"/>
    </w:p>
    <w:p w14:paraId="6C060DA3" w14:textId="77777777" w:rsidR="00E91975" w:rsidRPr="006132BB" w:rsidRDefault="009C1AAC" w:rsidP="006132BB">
      <w:r>
        <w:rPr>
          <w:noProof/>
          <w:lang w:eastAsia="en-GB"/>
        </w:rPr>
        <w:drawing>
          <wp:anchor distT="0" distB="0" distL="114300" distR="114300" simplePos="0" relativeHeight="251656192" behindDoc="0" locked="0" layoutInCell="1" allowOverlap="1" wp14:anchorId="34ACADCF" wp14:editId="5F94AE85">
            <wp:simplePos x="0" y="0"/>
            <wp:positionH relativeFrom="column">
              <wp:posOffset>-110490</wp:posOffset>
            </wp:positionH>
            <wp:positionV relativeFrom="paragraph">
              <wp:posOffset>90170</wp:posOffset>
            </wp:positionV>
            <wp:extent cx="1314450" cy="5400675"/>
            <wp:effectExtent l="0" t="0" r="0" b="9525"/>
            <wp:wrapNone/>
            <wp:docPr id="9" name="Picture 7" descr="Side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ideba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14450" cy="5400675"/>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W w:w="7654" w:type="dxa"/>
        <w:tblInd w:w="2235" w:type="dxa"/>
        <w:tblLook w:val="01E0" w:firstRow="1" w:lastRow="1" w:firstColumn="1" w:lastColumn="1" w:noHBand="0" w:noVBand="0"/>
      </w:tblPr>
      <w:tblGrid>
        <w:gridCol w:w="6662"/>
        <w:gridCol w:w="992"/>
      </w:tblGrid>
      <w:tr w:rsidR="00AC5DA8" w:rsidRPr="00E91975" w14:paraId="010BCAE5" w14:textId="77777777" w:rsidTr="00AC5DA8">
        <w:trPr>
          <w:gridAfter w:val="1"/>
          <w:wAfter w:w="992" w:type="dxa"/>
        </w:trPr>
        <w:tc>
          <w:tcPr>
            <w:tcW w:w="6662" w:type="dxa"/>
          </w:tcPr>
          <w:bookmarkEnd w:id="1"/>
          <w:bookmarkEnd w:id="2"/>
          <w:bookmarkEnd w:id="3"/>
          <w:bookmarkEnd w:id="4"/>
          <w:p w14:paraId="3F462525" w14:textId="77777777" w:rsidR="00AC5DA8" w:rsidRDefault="00AC5DA8" w:rsidP="00AC5DA8">
            <w:pPr>
              <w:jc w:val="center"/>
            </w:pPr>
            <w:r w:rsidRPr="006731A2">
              <w:rPr>
                <w:rFonts w:ascii="Arial" w:hAnsi="Arial" w:cs="Arial"/>
                <w:b/>
                <w:bCs/>
                <w:sz w:val="32"/>
                <w:szCs w:val="28"/>
              </w:rPr>
              <w:t>OpenPEPPOL AISBL</w:t>
            </w:r>
          </w:p>
        </w:tc>
      </w:tr>
      <w:tr w:rsidR="00AC5DA8" w:rsidRPr="00E91975" w14:paraId="333C1407" w14:textId="77777777" w:rsidTr="00AC5DA8">
        <w:trPr>
          <w:gridAfter w:val="1"/>
          <w:wAfter w:w="992" w:type="dxa"/>
        </w:trPr>
        <w:tc>
          <w:tcPr>
            <w:tcW w:w="6662" w:type="dxa"/>
          </w:tcPr>
          <w:p w14:paraId="3C736D7C" w14:textId="77777777" w:rsidR="00AC5DA8" w:rsidRDefault="00AC5DA8" w:rsidP="00AC5DA8">
            <w:pPr>
              <w:jc w:val="center"/>
            </w:pPr>
          </w:p>
        </w:tc>
      </w:tr>
      <w:tr w:rsidR="00E91975" w:rsidRPr="00E85127" w14:paraId="21490529" w14:textId="77777777" w:rsidTr="0047482D">
        <w:tc>
          <w:tcPr>
            <w:tcW w:w="7654" w:type="dxa"/>
            <w:gridSpan w:val="2"/>
          </w:tcPr>
          <w:p w14:paraId="22D917A7" w14:textId="77777777" w:rsidR="00E91975" w:rsidRPr="00E91975" w:rsidRDefault="00E91975" w:rsidP="0047482D">
            <w:pPr>
              <w:pBdr>
                <w:bottom w:val="single" w:sz="4" w:space="1" w:color="auto"/>
              </w:pBdr>
              <w:ind w:right="709"/>
              <w:rPr>
                <w:rFonts w:ascii="Arial" w:hAnsi="Arial" w:cs="Arial"/>
                <w:b/>
              </w:rPr>
            </w:pPr>
          </w:p>
          <w:p w14:paraId="7D6D239A" w14:textId="77777777" w:rsidR="00E91975" w:rsidRPr="00E91975" w:rsidRDefault="00E91975" w:rsidP="0047482D">
            <w:pPr>
              <w:ind w:right="709"/>
              <w:rPr>
                <w:rFonts w:ascii="Arial" w:hAnsi="Arial" w:cs="Arial"/>
                <w:b/>
              </w:rPr>
            </w:pPr>
          </w:p>
          <w:p w14:paraId="5EFBC527" w14:textId="77777777" w:rsidR="00E91975" w:rsidRPr="0047482D" w:rsidRDefault="0047482D" w:rsidP="0047482D">
            <w:pPr>
              <w:ind w:right="709"/>
              <w:jc w:val="center"/>
              <w:rPr>
                <w:rFonts w:ascii="Arial" w:hAnsi="Arial" w:cs="Arial"/>
                <w:b/>
                <w:sz w:val="28"/>
              </w:rPr>
            </w:pPr>
            <w:r w:rsidRPr="0047482D">
              <w:rPr>
                <w:rFonts w:ascii="Arial" w:hAnsi="Arial" w:cs="Arial"/>
                <w:b/>
                <w:sz w:val="28"/>
              </w:rPr>
              <w:t>PEPPOL Transport Infrastructure</w:t>
            </w:r>
            <w:r w:rsidR="00E91975" w:rsidRPr="0047482D">
              <w:rPr>
                <w:rFonts w:ascii="Arial" w:hAnsi="Arial" w:cs="Arial"/>
                <w:b/>
                <w:sz w:val="28"/>
              </w:rPr>
              <w:t xml:space="preserve"> </w:t>
            </w:r>
          </w:p>
          <w:p w14:paraId="7BC74CE5" w14:textId="77777777" w:rsidR="00E91975" w:rsidRPr="0047482D" w:rsidRDefault="00E91975" w:rsidP="0047482D">
            <w:pPr>
              <w:ind w:right="709"/>
              <w:jc w:val="center"/>
              <w:rPr>
                <w:rFonts w:ascii="Arial" w:hAnsi="Arial" w:cs="Arial"/>
                <w:b/>
                <w:sz w:val="28"/>
              </w:rPr>
            </w:pPr>
            <w:r w:rsidRPr="0047482D">
              <w:rPr>
                <w:rFonts w:ascii="Arial" w:hAnsi="Arial" w:cs="Arial"/>
                <w:b/>
                <w:sz w:val="28"/>
              </w:rPr>
              <w:t>ICT - Models</w:t>
            </w:r>
          </w:p>
          <w:p w14:paraId="27DDE454" w14:textId="77777777" w:rsidR="00E91975" w:rsidRPr="0047482D" w:rsidRDefault="00E91975" w:rsidP="0047482D">
            <w:pPr>
              <w:ind w:right="709"/>
              <w:rPr>
                <w:rFonts w:ascii="Arial" w:hAnsi="Arial" w:cs="Arial"/>
                <w:b/>
              </w:rPr>
            </w:pPr>
          </w:p>
          <w:p w14:paraId="068D3D2A" w14:textId="77777777" w:rsidR="0047482D" w:rsidRPr="00AC5DA8" w:rsidRDefault="0047482D" w:rsidP="0047482D">
            <w:pPr>
              <w:suppressAutoHyphens/>
              <w:ind w:right="709"/>
              <w:jc w:val="center"/>
              <w:rPr>
                <w:rFonts w:ascii="Arial" w:hAnsi="Arial" w:cs="Arial"/>
                <w:b/>
                <w:sz w:val="36"/>
                <w:szCs w:val="36"/>
              </w:rPr>
            </w:pPr>
            <w:r w:rsidRPr="00AC5DA8">
              <w:rPr>
                <w:rFonts w:ascii="Arial" w:hAnsi="Arial" w:cs="Arial"/>
                <w:b/>
                <w:sz w:val="36"/>
                <w:szCs w:val="36"/>
              </w:rPr>
              <w:t>Policy for use of Identifiers</w:t>
            </w:r>
          </w:p>
          <w:p w14:paraId="73703525" w14:textId="77777777" w:rsidR="00E91975" w:rsidRPr="0047482D" w:rsidRDefault="00E91975" w:rsidP="0047482D">
            <w:pPr>
              <w:suppressAutoHyphens/>
              <w:ind w:right="709"/>
              <w:jc w:val="center"/>
              <w:rPr>
                <w:rFonts w:ascii="Arial" w:hAnsi="Arial" w:cs="Arial"/>
                <w:b/>
                <w:sz w:val="28"/>
              </w:rPr>
            </w:pPr>
          </w:p>
          <w:p w14:paraId="32B3B1D2" w14:textId="77777777" w:rsidR="00E91975" w:rsidRPr="00E91975" w:rsidRDefault="00E91975" w:rsidP="0047482D">
            <w:pPr>
              <w:ind w:right="709"/>
              <w:rPr>
                <w:rFonts w:ascii="Arial" w:hAnsi="Arial" w:cs="Arial"/>
                <w:b/>
              </w:rPr>
            </w:pPr>
          </w:p>
          <w:p w14:paraId="32B995FD" w14:textId="77777777" w:rsidR="00E91975" w:rsidRPr="00E91975" w:rsidRDefault="00E91975" w:rsidP="0047482D">
            <w:pPr>
              <w:ind w:right="709"/>
              <w:rPr>
                <w:rFonts w:ascii="Arial" w:hAnsi="Arial" w:cs="Arial"/>
                <w:b/>
              </w:rPr>
            </w:pPr>
          </w:p>
          <w:p w14:paraId="14BBD671" w14:textId="77777777" w:rsidR="00E91975" w:rsidRPr="00E91975" w:rsidRDefault="00E91975" w:rsidP="0047482D">
            <w:pPr>
              <w:ind w:right="709"/>
              <w:rPr>
                <w:rFonts w:ascii="Arial" w:hAnsi="Arial" w:cs="Arial"/>
                <w:b/>
              </w:rPr>
            </w:pPr>
            <w:r w:rsidRPr="00E91975">
              <w:rPr>
                <w:rFonts w:ascii="Arial" w:hAnsi="Arial" w:cs="Arial"/>
                <w:b/>
              </w:rPr>
              <w:t>Version</w:t>
            </w:r>
            <w:r w:rsidR="0047482D">
              <w:rPr>
                <w:rFonts w:ascii="Arial" w:hAnsi="Arial" w:cs="Arial"/>
                <w:b/>
              </w:rPr>
              <w:t xml:space="preserve">: </w:t>
            </w:r>
            <w:r w:rsidR="00B25639">
              <w:rPr>
                <w:rFonts w:ascii="Arial" w:hAnsi="Arial" w:cs="Arial"/>
                <w:b/>
              </w:rPr>
              <w:t>3.1</w:t>
            </w:r>
          </w:p>
          <w:p w14:paraId="051E6421" w14:textId="77777777" w:rsidR="00E91975" w:rsidRPr="00E91975" w:rsidRDefault="00E91975" w:rsidP="0047482D">
            <w:pPr>
              <w:ind w:right="709"/>
              <w:rPr>
                <w:rFonts w:ascii="Arial" w:hAnsi="Arial" w:cs="Arial"/>
                <w:b/>
              </w:rPr>
            </w:pPr>
            <w:r w:rsidRPr="00E91975">
              <w:rPr>
                <w:rFonts w:ascii="Arial" w:hAnsi="Arial" w:cs="Arial"/>
                <w:b/>
              </w:rPr>
              <w:t xml:space="preserve">Status: </w:t>
            </w:r>
            <w:r w:rsidR="00E52C91">
              <w:rPr>
                <w:rFonts w:ascii="Arial" w:hAnsi="Arial" w:cs="Arial"/>
                <w:b/>
              </w:rPr>
              <w:t>I</w:t>
            </w:r>
            <w:r w:rsidR="00EE1993">
              <w:rPr>
                <w:rFonts w:ascii="Arial" w:hAnsi="Arial" w:cs="Arial"/>
                <w:b/>
              </w:rPr>
              <w:t>n use</w:t>
            </w:r>
          </w:p>
          <w:p w14:paraId="79F3E681" w14:textId="77777777" w:rsidR="00E91975" w:rsidRPr="00E91975" w:rsidRDefault="00E91975" w:rsidP="0047482D">
            <w:pPr>
              <w:pBdr>
                <w:bottom w:val="single" w:sz="4" w:space="1" w:color="auto"/>
              </w:pBdr>
              <w:ind w:right="709"/>
              <w:rPr>
                <w:rFonts w:ascii="Arial" w:hAnsi="Arial" w:cs="Arial"/>
                <w:b/>
              </w:rPr>
            </w:pPr>
          </w:p>
          <w:p w14:paraId="1CDEDCA0" w14:textId="77777777" w:rsidR="00E91975" w:rsidRPr="00E91975" w:rsidRDefault="00E91975" w:rsidP="0047482D">
            <w:pPr>
              <w:ind w:right="709"/>
              <w:rPr>
                <w:rFonts w:ascii="Arial" w:hAnsi="Arial" w:cs="Arial"/>
                <w:b/>
              </w:rPr>
            </w:pPr>
          </w:p>
          <w:p w14:paraId="2CC2A00C" w14:textId="77777777" w:rsidR="00E91975" w:rsidRPr="00E91975" w:rsidRDefault="00E91975" w:rsidP="0047482D">
            <w:pPr>
              <w:ind w:right="709"/>
              <w:rPr>
                <w:rFonts w:ascii="Arial" w:hAnsi="Arial" w:cs="Arial"/>
                <w:b/>
              </w:rPr>
            </w:pPr>
            <w:r w:rsidRPr="00E91975">
              <w:rPr>
                <w:rFonts w:ascii="Arial" w:hAnsi="Arial" w:cs="Arial"/>
                <w:b/>
              </w:rPr>
              <w:t xml:space="preserve">Editors: </w:t>
            </w:r>
          </w:p>
          <w:p w14:paraId="4182AF7F" w14:textId="77777777" w:rsidR="00B748CA" w:rsidRDefault="00B748CA" w:rsidP="00B748CA">
            <w:pPr>
              <w:ind w:right="709"/>
              <w:rPr>
                <w:rFonts w:ascii="Arial" w:hAnsi="Arial" w:cs="Arial"/>
                <w:b/>
                <w:lang w:val="de-AT"/>
              </w:rPr>
            </w:pPr>
            <w:r w:rsidRPr="0047482D">
              <w:rPr>
                <w:rFonts w:ascii="Arial" w:hAnsi="Arial" w:cs="Arial"/>
                <w:b/>
              </w:rPr>
              <w:tab/>
            </w:r>
            <w:r w:rsidRPr="008D4811">
              <w:rPr>
                <w:rFonts w:ascii="Arial" w:hAnsi="Arial" w:cs="Arial"/>
                <w:b/>
                <w:lang w:val="de-AT"/>
              </w:rPr>
              <w:t>Philip Helger (BRZ)</w:t>
            </w:r>
            <w:r>
              <w:rPr>
                <w:rFonts w:ascii="Arial" w:hAnsi="Arial" w:cs="Arial"/>
                <w:b/>
                <w:lang w:val="de-AT"/>
              </w:rPr>
              <w:br/>
            </w:r>
            <w:r w:rsidRPr="00B748CA">
              <w:rPr>
                <w:rFonts w:ascii="Arial" w:hAnsi="Arial" w:cs="Arial"/>
                <w:b/>
                <w:lang w:val="sv-SE"/>
              </w:rPr>
              <w:tab/>
            </w:r>
            <w:r>
              <w:rPr>
                <w:rFonts w:ascii="Arial" w:hAnsi="Arial" w:cs="Arial"/>
                <w:b/>
                <w:lang w:val="de-AT"/>
              </w:rPr>
              <w:t xml:space="preserve">Erik </w:t>
            </w:r>
            <w:proofErr w:type="spellStart"/>
            <w:r>
              <w:rPr>
                <w:rFonts w:ascii="Arial" w:hAnsi="Arial" w:cs="Arial"/>
                <w:b/>
                <w:lang w:val="de-AT"/>
              </w:rPr>
              <w:t>Gustavsen</w:t>
            </w:r>
            <w:proofErr w:type="spellEnd"/>
            <w:r>
              <w:rPr>
                <w:rFonts w:ascii="Arial" w:hAnsi="Arial" w:cs="Arial"/>
                <w:b/>
                <w:lang w:val="de-AT"/>
              </w:rPr>
              <w:t xml:space="preserve">, </w:t>
            </w:r>
            <w:proofErr w:type="spellStart"/>
            <w:r>
              <w:rPr>
                <w:rFonts w:ascii="Arial" w:hAnsi="Arial" w:cs="Arial"/>
                <w:b/>
                <w:lang w:val="de-AT"/>
              </w:rPr>
              <w:t>Difi</w:t>
            </w:r>
            <w:proofErr w:type="spellEnd"/>
            <w:r>
              <w:rPr>
                <w:rFonts w:ascii="Arial" w:hAnsi="Arial" w:cs="Arial"/>
                <w:b/>
                <w:lang w:val="de-AT"/>
              </w:rPr>
              <w:t>/</w:t>
            </w:r>
            <w:proofErr w:type="spellStart"/>
            <w:r>
              <w:rPr>
                <w:rFonts w:ascii="Arial" w:hAnsi="Arial" w:cs="Arial"/>
                <w:b/>
                <w:lang w:val="de-AT"/>
              </w:rPr>
              <w:t>Edisys</w:t>
            </w:r>
            <w:proofErr w:type="spellEnd"/>
            <w:r>
              <w:rPr>
                <w:rFonts w:ascii="Arial" w:hAnsi="Arial" w:cs="Arial"/>
                <w:b/>
                <w:lang w:val="de-AT"/>
              </w:rPr>
              <w:t xml:space="preserve"> Consulting</w:t>
            </w:r>
            <w:r>
              <w:rPr>
                <w:rFonts w:ascii="Arial" w:hAnsi="Arial" w:cs="Arial"/>
                <w:b/>
                <w:lang w:val="de-AT"/>
              </w:rPr>
              <w:br/>
            </w:r>
            <w:r w:rsidRPr="00B748CA">
              <w:rPr>
                <w:rFonts w:ascii="Arial" w:hAnsi="Arial" w:cs="Arial"/>
                <w:b/>
                <w:lang w:val="sv-SE"/>
              </w:rPr>
              <w:tab/>
            </w:r>
            <w:r>
              <w:rPr>
                <w:rFonts w:ascii="Arial" w:hAnsi="Arial" w:cs="Arial"/>
                <w:b/>
                <w:lang w:val="de-AT"/>
              </w:rPr>
              <w:t>Martin Forsberg, ESV</w:t>
            </w:r>
            <w:r>
              <w:rPr>
                <w:rFonts w:ascii="Arial" w:hAnsi="Arial" w:cs="Arial"/>
                <w:b/>
                <w:lang w:val="de-AT"/>
              </w:rPr>
              <w:br/>
            </w:r>
            <w:r w:rsidRPr="008D4811">
              <w:rPr>
                <w:rFonts w:ascii="Arial" w:hAnsi="Arial" w:cs="Arial"/>
                <w:b/>
                <w:lang w:val="de-AT"/>
              </w:rPr>
              <w:tab/>
              <w:t>Sven Rasmussen, NITA</w:t>
            </w:r>
          </w:p>
          <w:p w14:paraId="4D936B62" w14:textId="77777777" w:rsidR="00C53694" w:rsidRPr="008D4811" w:rsidRDefault="00C53694" w:rsidP="00315B04">
            <w:pPr>
              <w:ind w:left="708" w:right="709"/>
              <w:rPr>
                <w:rFonts w:ascii="Arial" w:hAnsi="Arial" w:cs="Arial"/>
                <w:b/>
                <w:lang w:val="de-AT"/>
              </w:rPr>
            </w:pPr>
          </w:p>
          <w:p w14:paraId="2B8B7D0C" w14:textId="77777777" w:rsidR="00E91975" w:rsidRPr="008D4811" w:rsidRDefault="00E91975" w:rsidP="0047482D">
            <w:pPr>
              <w:ind w:right="709"/>
              <w:rPr>
                <w:rFonts w:ascii="Arial" w:hAnsi="Arial" w:cs="Arial"/>
                <w:b/>
                <w:lang w:val="de-AT"/>
              </w:rPr>
            </w:pPr>
          </w:p>
        </w:tc>
      </w:tr>
    </w:tbl>
    <w:p w14:paraId="0957BA88" w14:textId="77777777" w:rsidR="00E91975" w:rsidRPr="008D4811" w:rsidRDefault="00E91975" w:rsidP="006132BB">
      <w:pPr>
        <w:rPr>
          <w:lang w:val="de-AT"/>
        </w:rPr>
      </w:pP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69"/>
        <w:gridCol w:w="8619"/>
        <w:gridCol w:w="540"/>
      </w:tblGrid>
      <w:tr w:rsidR="00E91975" w:rsidRPr="00E91975" w14:paraId="4191646D" w14:textId="77777777" w:rsidTr="0047482D">
        <w:tc>
          <w:tcPr>
            <w:tcW w:w="9828" w:type="dxa"/>
            <w:gridSpan w:val="3"/>
          </w:tcPr>
          <w:p w14:paraId="059BB592" w14:textId="77777777" w:rsidR="00E91975" w:rsidRPr="00E91975" w:rsidRDefault="00E91975" w:rsidP="0047482D">
            <w:pPr>
              <w:spacing w:before="40" w:after="40"/>
              <w:jc w:val="center"/>
              <w:rPr>
                <w:rFonts w:ascii="Arial" w:hAnsi="Arial" w:cs="Arial"/>
                <w:b/>
                <w:sz w:val="16"/>
                <w:szCs w:val="16"/>
              </w:rPr>
            </w:pPr>
            <w:r w:rsidRPr="00E91975">
              <w:rPr>
                <w:rFonts w:ascii="Arial" w:hAnsi="Arial" w:cs="Arial"/>
                <w:b/>
                <w:sz w:val="16"/>
                <w:szCs w:val="16"/>
              </w:rPr>
              <w:t>Project co-funded by the European Commission within the ICT Policy Support Programme</w:t>
            </w:r>
          </w:p>
        </w:tc>
      </w:tr>
      <w:tr w:rsidR="00E91975" w:rsidRPr="00E91975" w14:paraId="374B75C2" w14:textId="77777777" w:rsidTr="0047482D">
        <w:tc>
          <w:tcPr>
            <w:tcW w:w="9828" w:type="dxa"/>
            <w:gridSpan w:val="3"/>
          </w:tcPr>
          <w:p w14:paraId="01C680E5" w14:textId="77777777" w:rsidR="00E91975" w:rsidRPr="00E91975" w:rsidRDefault="00E91975" w:rsidP="0047482D">
            <w:pPr>
              <w:spacing w:before="40" w:after="40"/>
              <w:jc w:val="center"/>
              <w:rPr>
                <w:rFonts w:ascii="Arial" w:hAnsi="Arial" w:cs="Arial"/>
                <w:b/>
                <w:sz w:val="16"/>
                <w:szCs w:val="16"/>
              </w:rPr>
            </w:pPr>
            <w:r w:rsidRPr="00E91975">
              <w:rPr>
                <w:rFonts w:ascii="Arial" w:hAnsi="Arial" w:cs="Arial"/>
                <w:b/>
                <w:sz w:val="16"/>
                <w:szCs w:val="16"/>
              </w:rPr>
              <w:t>Dissemination Level</w:t>
            </w:r>
          </w:p>
        </w:tc>
      </w:tr>
      <w:tr w:rsidR="00E91975" w:rsidRPr="00E91975" w14:paraId="31A5FD4F" w14:textId="77777777" w:rsidTr="0047482D">
        <w:tc>
          <w:tcPr>
            <w:tcW w:w="669" w:type="dxa"/>
          </w:tcPr>
          <w:p w14:paraId="64F15F87" w14:textId="77777777" w:rsidR="00E91975" w:rsidRPr="00E91975" w:rsidRDefault="00E91975" w:rsidP="0047482D">
            <w:pPr>
              <w:spacing w:before="40" w:after="40"/>
              <w:rPr>
                <w:rFonts w:ascii="Arial" w:hAnsi="Arial" w:cs="Arial"/>
                <w:b/>
                <w:sz w:val="16"/>
                <w:szCs w:val="16"/>
              </w:rPr>
            </w:pPr>
            <w:r w:rsidRPr="00E91975">
              <w:rPr>
                <w:rFonts w:ascii="Arial" w:hAnsi="Arial" w:cs="Arial"/>
                <w:b/>
                <w:sz w:val="16"/>
                <w:szCs w:val="16"/>
              </w:rPr>
              <w:t>P</w:t>
            </w:r>
          </w:p>
        </w:tc>
        <w:tc>
          <w:tcPr>
            <w:tcW w:w="8619" w:type="dxa"/>
          </w:tcPr>
          <w:p w14:paraId="1AEABCE6" w14:textId="77777777" w:rsidR="00E91975" w:rsidRPr="00E91975" w:rsidRDefault="00E91975" w:rsidP="0047482D">
            <w:pPr>
              <w:spacing w:before="40" w:after="40"/>
              <w:rPr>
                <w:rFonts w:ascii="Arial" w:hAnsi="Arial" w:cs="Arial"/>
                <w:b/>
                <w:sz w:val="16"/>
                <w:szCs w:val="16"/>
              </w:rPr>
            </w:pPr>
            <w:r w:rsidRPr="00E91975">
              <w:rPr>
                <w:rFonts w:ascii="Arial" w:hAnsi="Arial" w:cs="Arial"/>
                <w:b/>
                <w:sz w:val="16"/>
                <w:szCs w:val="16"/>
              </w:rPr>
              <w:t>Public</w:t>
            </w:r>
          </w:p>
        </w:tc>
        <w:tc>
          <w:tcPr>
            <w:tcW w:w="540" w:type="dxa"/>
          </w:tcPr>
          <w:p w14:paraId="3A5D8AE3" w14:textId="77777777" w:rsidR="00E91975" w:rsidRPr="00E91975" w:rsidRDefault="00E91975" w:rsidP="0047482D">
            <w:pPr>
              <w:spacing w:before="40" w:after="40"/>
              <w:rPr>
                <w:rFonts w:ascii="Arial" w:hAnsi="Arial" w:cs="Arial"/>
                <w:b/>
                <w:sz w:val="16"/>
                <w:szCs w:val="16"/>
              </w:rPr>
            </w:pPr>
            <w:r w:rsidRPr="00E91975">
              <w:rPr>
                <w:rFonts w:ascii="Arial" w:hAnsi="Arial" w:cs="Arial"/>
                <w:b/>
                <w:sz w:val="16"/>
                <w:szCs w:val="16"/>
              </w:rPr>
              <w:t>X</w:t>
            </w:r>
          </w:p>
        </w:tc>
      </w:tr>
      <w:tr w:rsidR="00E91975" w:rsidRPr="00E91975" w14:paraId="6A98499E" w14:textId="77777777" w:rsidTr="0047482D">
        <w:tc>
          <w:tcPr>
            <w:tcW w:w="669" w:type="dxa"/>
          </w:tcPr>
          <w:p w14:paraId="47F3872E" w14:textId="77777777" w:rsidR="00E91975" w:rsidRPr="00E91975" w:rsidRDefault="00E91975" w:rsidP="0047482D">
            <w:pPr>
              <w:spacing w:before="40" w:after="40"/>
              <w:rPr>
                <w:rFonts w:ascii="Arial" w:hAnsi="Arial" w:cs="Arial"/>
                <w:b/>
                <w:sz w:val="16"/>
                <w:szCs w:val="16"/>
              </w:rPr>
            </w:pPr>
            <w:r w:rsidRPr="00E91975">
              <w:rPr>
                <w:rFonts w:ascii="Arial" w:hAnsi="Arial" w:cs="Arial"/>
                <w:b/>
                <w:sz w:val="16"/>
                <w:szCs w:val="16"/>
              </w:rPr>
              <w:t>C</w:t>
            </w:r>
          </w:p>
        </w:tc>
        <w:tc>
          <w:tcPr>
            <w:tcW w:w="8619" w:type="dxa"/>
          </w:tcPr>
          <w:p w14:paraId="6495D47D" w14:textId="77777777" w:rsidR="00E91975" w:rsidRPr="00E91975" w:rsidRDefault="00E91975" w:rsidP="0047482D">
            <w:pPr>
              <w:spacing w:before="40" w:after="40"/>
              <w:rPr>
                <w:rFonts w:ascii="Arial" w:hAnsi="Arial" w:cs="Arial"/>
                <w:b/>
                <w:sz w:val="16"/>
                <w:szCs w:val="16"/>
              </w:rPr>
            </w:pPr>
            <w:r w:rsidRPr="00E91975">
              <w:rPr>
                <w:rFonts w:ascii="Arial" w:hAnsi="Arial" w:cs="Arial"/>
                <w:b/>
                <w:sz w:val="16"/>
                <w:szCs w:val="16"/>
              </w:rPr>
              <w:t>Confidential, only for members of the consortium and the Commission Services</w:t>
            </w:r>
          </w:p>
        </w:tc>
        <w:tc>
          <w:tcPr>
            <w:tcW w:w="540" w:type="dxa"/>
          </w:tcPr>
          <w:p w14:paraId="6305A503" w14:textId="77777777" w:rsidR="00E91975" w:rsidRPr="00E91975" w:rsidRDefault="00E91975" w:rsidP="0047482D">
            <w:pPr>
              <w:spacing w:before="40" w:after="40"/>
              <w:rPr>
                <w:rFonts w:ascii="Arial" w:hAnsi="Arial" w:cs="Arial"/>
                <w:b/>
                <w:sz w:val="16"/>
                <w:szCs w:val="16"/>
              </w:rPr>
            </w:pPr>
          </w:p>
        </w:tc>
      </w:tr>
    </w:tbl>
    <w:p w14:paraId="6F4D10F5" w14:textId="77777777" w:rsidR="00E91975" w:rsidRPr="00FF7AFF" w:rsidRDefault="00E91975" w:rsidP="00E91975">
      <w:pPr>
        <w:tabs>
          <w:tab w:val="left" w:pos="360"/>
        </w:tabs>
        <w:rPr>
          <w:rFonts w:cs="Arial"/>
          <w:b/>
          <w:sz w:val="32"/>
          <w:szCs w:val="32"/>
        </w:rPr>
      </w:pPr>
      <w:r w:rsidRPr="00FF7AFF">
        <w:rPr>
          <w:rFonts w:cs="Arial"/>
          <w:b/>
          <w:sz w:val="32"/>
          <w:szCs w:val="32"/>
        </w:rPr>
        <w:br w:type="page"/>
      </w:r>
      <w:r w:rsidRPr="00FF7AFF">
        <w:rPr>
          <w:rFonts w:cs="Arial"/>
          <w:b/>
          <w:sz w:val="32"/>
          <w:szCs w:val="32"/>
        </w:rPr>
        <w:lastRenderedPageBreak/>
        <w:t>Revision History</w:t>
      </w:r>
    </w:p>
    <w:tbl>
      <w:tblPr>
        <w:tblW w:w="0" w:type="auto"/>
        <w:tblLook w:val="0000" w:firstRow="0" w:lastRow="0" w:firstColumn="0" w:lastColumn="0" w:noHBand="0" w:noVBand="0"/>
      </w:tblPr>
      <w:tblGrid>
        <w:gridCol w:w="988"/>
        <w:gridCol w:w="1388"/>
        <w:gridCol w:w="5986"/>
        <w:gridCol w:w="1493"/>
      </w:tblGrid>
      <w:tr w:rsidR="00514984" w:rsidRPr="002F08C0" w14:paraId="0DE046AE" w14:textId="77777777" w:rsidTr="006132BB">
        <w:trPr>
          <w:cantSplit/>
          <w:tblHeader/>
        </w:trPr>
        <w:tc>
          <w:tcPr>
            <w:tcW w:w="0" w:type="auto"/>
            <w:tcBorders>
              <w:top w:val="single" w:sz="6" w:space="0" w:color="auto"/>
              <w:left w:val="single" w:sz="6" w:space="0" w:color="auto"/>
              <w:bottom w:val="single" w:sz="6" w:space="0" w:color="999999"/>
              <w:right w:val="single" w:sz="6" w:space="0" w:color="auto"/>
            </w:tcBorders>
            <w:shd w:val="solid" w:color="666699" w:fill="333399"/>
          </w:tcPr>
          <w:p w14:paraId="7A9069AE" w14:textId="77777777" w:rsidR="00514984" w:rsidRPr="002F08C0" w:rsidRDefault="00514984" w:rsidP="005D24ED">
            <w:pPr>
              <w:jc w:val="both"/>
              <w:rPr>
                <w:rFonts w:ascii="Trebuchet MS" w:hAnsi="Trebuchet MS"/>
                <w:b/>
              </w:rPr>
            </w:pPr>
            <w:r w:rsidRPr="002F08C0">
              <w:rPr>
                <w:rFonts w:ascii="Trebuchet MS" w:hAnsi="Trebuchet MS"/>
                <w:b/>
              </w:rPr>
              <w:t>Version</w:t>
            </w:r>
          </w:p>
        </w:tc>
        <w:tc>
          <w:tcPr>
            <w:tcW w:w="1388" w:type="dxa"/>
            <w:tcBorders>
              <w:top w:val="single" w:sz="6" w:space="0" w:color="auto"/>
              <w:left w:val="single" w:sz="6" w:space="0" w:color="auto"/>
              <w:bottom w:val="single" w:sz="6" w:space="0" w:color="999999"/>
              <w:right w:val="single" w:sz="6" w:space="0" w:color="auto"/>
            </w:tcBorders>
            <w:shd w:val="solid" w:color="666699" w:fill="333399"/>
          </w:tcPr>
          <w:p w14:paraId="113340F5" w14:textId="77777777" w:rsidR="00514984" w:rsidRPr="002F08C0" w:rsidRDefault="00514984" w:rsidP="005D24ED">
            <w:pPr>
              <w:jc w:val="both"/>
              <w:rPr>
                <w:rFonts w:ascii="Trebuchet MS" w:hAnsi="Trebuchet MS"/>
                <w:b/>
              </w:rPr>
            </w:pPr>
            <w:r w:rsidRPr="002F08C0">
              <w:rPr>
                <w:rFonts w:ascii="Trebuchet MS" w:hAnsi="Trebuchet MS"/>
                <w:b/>
              </w:rPr>
              <w:t>Date</w:t>
            </w:r>
          </w:p>
        </w:tc>
        <w:tc>
          <w:tcPr>
            <w:tcW w:w="5986" w:type="dxa"/>
            <w:tcBorders>
              <w:top w:val="single" w:sz="6" w:space="0" w:color="auto"/>
              <w:left w:val="single" w:sz="6" w:space="0" w:color="auto"/>
              <w:bottom w:val="single" w:sz="6" w:space="0" w:color="999999"/>
              <w:right w:val="single" w:sz="6" w:space="0" w:color="auto"/>
            </w:tcBorders>
            <w:shd w:val="solid" w:color="666699" w:fill="333399"/>
          </w:tcPr>
          <w:p w14:paraId="764FBD82" w14:textId="77777777" w:rsidR="00514984" w:rsidRPr="002F08C0" w:rsidRDefault="00514984" w:rsidP="005D24ED">
            <w:pPr>
              <w:jc w:val="both"/>
              <w:rPr>
                <w:rFonts w:ascii="Trebuchet MS" w:hAnsi="Trebuchet MS"/>
                <w:b/>
              </w:rPr>
            </w:pPr>
            <w:r w:rsidRPr="002F08C0">
              <w:rPr>
                <w:rFonts w:ascii="Trebuchet MS" w:hAnsi="Trebuchet MS"/>
                <w:b/>
              </w:rPr>
              <w:t>Description of changes</w:t>
            </w:r>
          </w:p>
        </w:tc>
        <w:tc>
          <w:tcPr>
            <w:tcW w:w="0" w:type="auto"/>
            <w:tcBorders>
              <w:top w:val="single" w:sz="6" w:space="0" w:color="auto"/>
              <w:left w:val="single" w:sz="6" w:space="0" w:color="auto"/>
              <w:bottom w:val="single" w:sz="6" w:space="0" w:color="999999"/>
              <w:right w:val="single" w:sz="6" w:space="0" w:color="auto"/>
            </w:tcBorders>
            <w:shd w:val="solid" w:color="666699" w:fill="333399"/>
          </w:tcPr>
          <w:p w14:paraId="6C262181" w14:textId="77777777" w:rsidR="00514984" w:rsidRPr="002F08C0" w:rsidRDefault="00514984" w:rsidP="005D24ED">
            <w:pPr>
              <w:jc w:val="center"/>
              <w:rPr>
                <w:rFonts w:ascii="Trebuchet MS" w:hAnsi="Trebuchet MS"/>
                <w:b/>
              </w:rPr>
            </w:pPr>
            <w:r w:rsidRPr="002F08C0">
              <w:rPr>
                <w:rFonts w:ascii="Trebuchet MS" w:hAnsi="Trebuchet MS"/>
                <w:b/>
              </w:rPr>
              <w:t>Approved by</w:t>
            </w:r>
          </w:p>
        </w:tc>
      </w:tr>
      <w:tr w:rsidR="00FE0D87" w:rsidRPr="002F08C0" w14:paraId="7DC1236B" w14:textId="77777777" w:rsidTr="006132BB">
        <w:trPr>
          <w:cantSplit/>
        </w:trPr>
        <w:tc>
          <w:tcPr>
            <w:tcW w:w="0" w:type="auto"/>
            <w:tcBorders>
              <w:top w:val="single" w:sz="6" w:space="0" w:color="999999"/>
              <w:left w:val="single" w:sz="6" w:space="0" w:color="999999"/>
              <w:bottom w:val="single" w:sz="6" w:space="0" w:color="999999"/>
              <w:right w:val="single" w:sz="6" w:space="0" w:color="999999"/>
            </w:tcBorders>
          </w:tcPr>
          <w:p w14:paraId="70043B94" w14:textId="77777777" w:rsidR="00FE0D87" w:rsidRDefault="00E52C91" w:rsidP="00E52C91">
            <w:r>
              <w:t>3.0</w:t>
            </w:r>
          </w:p>
        </w:tc>
        <w:tc>
          <w:tcPr>
            <w:tcW w:w="1388" w:type="dxa"/>
            <w:tcBorders>
              <w:top w:val="single" w:sz="6" w:space="0" w:color="999999"/>
              <w:left w:val="single" w:sz="6" w:space="0" w:color="999999"/>
              <w:bottom w:val="single" w:sz="6" w:space="0" w:color="999999"/>
              <w:right w:val="single" w:sz="6" w:space="0" w:color="999999"/>
            </w:tcBorders>
          </w:tcPr>
          <w:p w14:paraId="6D6E89B5" w14:textId="77777777" w:rsidR="00543A39" w:rsidRDefault="00AC5DA8" w:rsidP="00E52C91">
            <w:r>
              <w:t>2014-02</w:t>
            </w:r>
            <w:r w:rsidR="00543A39">
              <w:t>-0</w:t>
            </w:r>
            <w:r>
              <w:t>3</w:t>
            </w:r>
          </w:p>
        </w:tc>
        <w:tc>
          <w:tcPr>
            <w:tcW w:w="5986" w:type="dxa"/>
            <w:tcBorders>
              <w:top w:val="single" w:sz="6" w:space="0" w:color="999999"/>
              <w:left w:val="single" w:sz="6" w:space="0" w:color="999999"/>
              <w:bottom w:val="single" w:sz="6" w:space="0" w:color="999999"/>
              <w:right w:val="single" w:sz="6" w:space="0" w:color="999999"/>
            </w:tcBorders>
          </w:tcPr>
          <w:p w14:paraId="44A5E927" w14:textId="77777777" w:rsidR="00840301" w:rsidRDefault="00840301" w:rsidP="00767FF7">
            <w:r>
              <w:t>Updated 1.3</w:t>
            </w:r>
            <w:r w:rsidR="00882F46">
              <w:t>,</w:t>
            </w:r>
            <w:r>
              <w:t xml:space="preserve"> References</w:t>
            </w:r>
          </w:p>
          <w:p w14:paraId="2BEE5583" w14:textId="77777777" w:rsidR="00543A39" w:rsidRDefault="00543A39" w:rsidP="00767FF7">
            <w:r>
              <w:t>Updated POLICY 11</w:t>
            </w:r>
            <w:r w:rsidR="00882F46">
              <w:t>,</w:t>
            </w:r>
            <w:r>
              <w:t xml:space="preserve"> PEPPOL Customization  identifiers</w:t>
            </w:r>
          </w:p>
          <w:p w14:paraId="71533BFB" w14:textId="77777777" w:rsidR="00840301" w:rsidRDefault="00840301" w:rsidP="00767FF7">
            <w:r>
              <w:t>Updated POLICY 12</w:t>
            </w:r>
            <w:r w:rsidR="00882F46">
              <w:t>,</w:t>
            </w:r>
            <w:r>
              <w:t xml:space="preserve"> Specifying Customization identifiers in UBL documents</w:t>
            </w:r>
          </w:p>
          <w:p w14:paraId="213111A2" w14:textId="77777777" w:rsidR="00947BA9" w:rsidRDefault="00947BA9" w:rsidP="00767FF7">
            <w:r>
              <w:t>Updated POLICY 16, PEPPOL process identifiers</w:t>
            </w:r>
          </w:p>
          <w:p w14:paraId="727E3AA8" w14:textId="77777777" w:rsidR="00840301" w:rsidRDefault="00840301" w:rsidP="00767FF7">
            <w:r>
              <w:t>Updated 4.2</w:t>
            </w:r>
            <w:r w:rsidR="00882F46">
              <w:t>,</w:t>
            </w:r>
            <w:r>
              <w:t xml:space="preserve"> Document Type Identifier Values</w:t>
            </w:r>
          </w:p>
          <w:p w14:paraId="6F9D31D2" w14:textId="77777777" w:rsidR="00543A39" w:rsidRDefault="00840301" w:rsidP="00840301">
            <w:r>
              <w:t>Updated 5.2</w:t>
            </w:r>
            <w:r w:rsidR="00882F46">
              <w:t>,</w:t>
            </w:r>
            <w:r>
              <w:t xml:space="preserve"> Process ID values</w:t>
            </w:r>
          </w:p>
          <w:p w14:paraId="7C8D299D" w14:textId="77777777" w:rsidR="00AC5DA8" w:rsidRDefault="00AC5DA8" w:rsidP="00840301">
            <w:r>
              <w:t>Updated 3.2, Identifier values including ZZZ</w:t>
            </w:r>
          </w:p>
        </w:tc>
        <w:tc>
          <w:tcPr>
            <w:tcW w:w="0" w:type="auto"/>
            <w:tcBorders>
              <w:top w:val="single" w:sz="6" w:space="0" w:color="999999"/>
              <w:left w:val="single" w:sz="6" w:space="0" w:color="999999"/>
              <w:bottom w:val="single" w:sz="6" w:space="0" w:color="999999"/>
              <w:right w:val="single" w:sz="6" w:space="0" w:color="999999"/>
            </w:tcBorders>
          </w:tcPr>
          <w:p w14:paraId="4E8274A1" w14:textId="77777777" w:rsidR="00543A39" w:rsidRDefault="00543A39" w:rsidP="00E52C91"/>
        </w:tc>
      </w:tr>
      <w:tr w:rsidR="00B25639" w:rsidRPr="002F08C0" w14:paraId="59658F04" w14:textId="77777777" w:rsidTr="006132BB">
        <w:trPr>
          <w:cantSplit/>
        </w:trPr>
        <w:tc>
          <w:tcPr>
            <w:tcW w:w="0" w:type="auto"/>
            <w:tcBorders>
              <w:top w:val="single" w:sz="6" w:space="0" w:color="999999"/>
              <w:left w:val="single" w:sz="6" w:space="0" w:color="999999"/>
              <w:bottom w:val="single" w:sz="6" w:space="0" w:color="999999"/>
              <w:right w:val="single" w:sz="6" w:space="0" w:color="999999"/>
            </w:tcBorders>
          </w:tcPr>
          <w:p w14:paraId="7578C564" w14:textId="77777777" w:rsidR="00B25639" w:rsidRDefault="00B25639" w:rsidP="00E52C91">
            <w:r>
              <w:t>3.1</w:t>
            </w:r>
          </w:p>
        </w:tc>
        <w:tc>
          <w:tcPr>
            <w:tcW w:w="1388" w:type="dxa"/>
            <w:tcBorders>
              <w:top w:val="single" w:sz="6" w:space="0" w:color="999999"/>
              <w:left w:val="single" w:sz="6" w:space="0" w:color="999999"/>
              <w:bottom w:val="single" w:sz="6" w:space="0" w:color="999999"/>
              <w:right w:val="single" w:sz="6" w:space="0" w:color="999999"/>
            </w:tcBorders>
          </w:tcPr>
          <w:p w14:paraId="3539818B" w14:textId="77777777" w:rsidR="00B25639" w:rsidRDefault="00B25639" w:rsidP="00E52C91">
            <w:r>
              <w:t>2018-04-27</w:t>
            </w:r>
          </w:p>
        </w:tc>
        <w:tc>
          <w:tcPr>
            <w:tcW w:w="5986" w:type="dxa"/>
            <w:tcBorders>
              <w:top w:val="single" w:sz="6" w:space="0" w:color="999999"/>
              <w:left w:val="single" w:sz="6" w:space="0" w:color="999999"/>
              <w:bottom w:val="single" w:sz="6" w:space="0" w:color="999999"/>
              <w:right w:val="single" w:sz="6" w:space="0" w:color="999999"/>
            </w:tcBorders>
          </w:tcPr>
          <w:p w14:paraId="7A2B80D8" w14:textId="77777777" w:rsidR="00547C8C" w:rsidRDefault="00B25639" w:rsidP="00B25639">
            <w:r>
              <w:t>Extracted the code lists out of this document.</w:t>
            </w:r>
          </w:p>
          <w:p w14:paraId="71FAC604" w14:textId="77777777" w:rsidR="00B25639" w:rsidRDefault="00547C8C" w:rsidP="00B25639">
            <w:r>
              <w:t>References to the code lists were updated.</w:t>
            </w:r>
          </w:p>
          <w:p w14:paraId="3C8B88DB" w14:textId="77777777" w:rsidR="00547C8C" w:rsidRDefault="00547C8C" w:rsidP="00B25639">
            <w:r>
              <w:t>Line numbers start with chapter 1.</w:t>
            </w:r>
          </w:p>
          <w:p w14:paraId="500E07B5" w14:textId="77777777" w:rsidR="00B25639" w:rsidRDefault="00B25639" w:rsidP="00B25639">
            <w:r>
              <w:t>No content changes.</w:t>
            </w:r>
          </w:p>
        </w:tc>
        <w:tc>
          <w:tcPr>
            <w:tcW w:w="0" w:type="auto"/>
            <w:tcBorders>
              <w:top w:val="single" w:sz="6" w:space="0" w:color="999999"/>
              <w:left w:val="single" w:sz="6" w:space="0" w:color="999999"/>
              <w:bottom w:val="single" w:sz="6" w:space="0" w:color="999999"/>
              <w:right w:val="single" w:sz="6" w:space="0" w:color="999999"/>
            </w:tcBorders>
          </w:tcPr>
          <w:p w14:paraId="454A95E7" w14:textId="77777777" w:rsidR="00B25639" w:rsidRDefault="00B25639" w:rsidP="00E52C91"/>
        </w:tc>
      </w:tr>
    </w:tbl>
    <w:p w14:paraId="282C6CF6" w14:textId="77777777" w:rsidR="00547C8C" w:rsidRDefault="00514984" w:rsidP="00514984">
      <w:pPr>
        <w:rPr>
          <w:rFonts w:cs="Arial"/>
        </w:rPr>
      </w:pPr>
      <w:r>
        <w:rPr>
          <w:rFonts w:cs="Arial"/>
        </w:rPr>
        <w:br w:type="page"/>
      </w:r>
    </w:p>
    <w:p w14:paraId="4B5CF168" w14:textId="77777777" w:rsidR="00547C8C" w:rsidRDefault="00547C8C" w:rsidP="00547C8C">
      <w:pPr>
        <w:pBdr>
          <w:top w:val="single" w:sz="4" w:space="1" w:color="auto"/>
          <w:left w:val="single" w:sz="4" w:space="4" w:color="auto"/>
          <w:bottom w:val="single" w:sz="4" w:space="1" w:color="auto"/>
          <w:right w:val="single" w:sz="4" w:space="4" w:color="auto"/>
        </w:pBdr>
        <w:jc w:val="center"/>
        <w:rPr>
          <w:rFonts w:cs="Arial"/>
          <w:b/>
          <w:sz w:val="28"/>
          <w:szCs w:val="32"/>
        </w:rPr>
      </w:pPr>
      <w:r>
        <w:rPr>
          <w:rFonts w:cs="Arial"/>
          <w:b/>
          <w:sz w:val="28"/>
          <w:szCs w:val="32"/>
        </w:rPr>
        <w:lastRenderedPageBreak/>
        <w:t>Statement of originality</w:t>
      </w:r>
    </w:p>
    <w:p w14:paraId="47A60D08" w14:textId="77777777" w:rsidR="00547C8C" w:rsidRDefault="00547C8C" w:rsidP="00547C8C">
      <w:pPr>
        <w:pBdr>
          <w:top w:val="single" w:sz="4" w:space="1" w:color="auto"/>
          <w:left w:val="single" w:sz="4" w:space="4" w:color="auto"/>
          <w:bottom w:val="single" w:sz="4" w:space="1" w:color="auto"/>
          <w:right w:val="single" w:sz="4" w:space="4" w:color="auto"/>
        </w:pBdr>
        <w:jc w:val="center"/>
        <w:rPr>
          <w:rFonts w:cs="Arial"/>
          <w:b/>
          <w:sz w:val="28"/>
          <w:szCs w:val="32"/>
        </w:rPr>
      </w:pPr>
    </w:p>
    <w:p w14:paraId="484EB51C" w14:textId="77777777" w:rsidR="00547C8C" w:rsidRDefault="00547C8C" w:rsidP="00547C8C">
      <w:pPr>
        <w:pBdr>
          <w:top w:val="single" w:sz="4" w:space="1" w:color="auto"/>
          <w:left w:val="single" w:sz="4" w:space="4" w:color="auto"/>
          <w:bottom w:val="single" w:sz="4" w:space="1" w:color="auto"/>
          <w:right w:val="single" w:sz="4" w:space="4" w:color="auto"/>
        </w:pBdr>
        <w:jc w:val="center"/>
        <w:rPr>
          <w:rFonts w:cs="Arial"/>
          <w:szCs w:val="28"/>
        </w:rPr>
      </w:pPr>
      <w:r>
        <w:rPr>
          <w:rFonts w:cs="Arial"/>
          <w:szCs w:val="28"/>
        </w:rPr>
        <w:t>This deliverable contains original unpublished work except where clearly indicated otherwise. Acknowledgement of previously published material and of the work of others has been made through appropriate citation, quotation or both.</w:t>
      </w:r>
    </w:p>
    <w:p w14:paraId="0E86DEC6" w14:textId="77777777" w:rsidR="00547C8C" w:rsidRDefault="00547C8C" w:rsidP="00514984">
      <w:pPr>
        <w:rPr>
          <w:rFonts w:cs="Arial"/>
        </w:rPr>
      </w:pPr>
    </w:p>
    <w:p w14:paraId="671CFF1C" w14:textId="77777777" w:rsidR="00547C8C" w:rsidRPr="00547C8C" w:rsidRDefault="00547C8C" w:rsidP="00547C8C">
      <w:pPr>
        <w:pBdr>
          <w:top w:val="single" w:sz="4" w:space="1" w:color="auto"/>
          <w:left w:val="single" w:sz="4" w:space="1" w:color="auto"/>
          <w:bottom w:val="single" w:sz="4" w:space="1" w:color="auto"/>
          <w:right w:val="single" w:sz="4" w:space="1" w:color="auto"/>
        </w:pBdr>
        <w:jc w:val="center"/>
        <w:rPr>
          <w:rFonts w:cs="Arial"/>
          <w:b/>
          <w:sz w:val="28"/>
          <w:szCs w:val="32"/>
        </w:rPr>
      </w:pPr>
      <w:r w:rsidRPr="00547C8C">
        <w:rPr>
          <w:rFonts w:cs="Arial"/>
          <w:b/>
          <w:sz w:val="28"/>
          <w:szCs w:val="32"/>
        </w:rPr>
        <w:t>Statement of copyright</w:t>
      </w:r>
    </w:p>
    <w:p w14:paraId="5E73C351" w14:textId="77777777" w:rsidR="00547C8C" w:rsidRPr="00547C8C" w:rsidRDefault="00547C8C" w:rsidP="00547C8C">
      <w:pPr>
        <w:pBdr>
          <w:top w:val="single" w:sz="4" w:space="1" w:color="auto"/>
          <w:left w:val="single" w:sz="4" w:space="1" w:color="auto"/>
          <w:bottom w:val="single" w:sz="4" w:space="1" w:color="auto"/>
          <w:right w:val="single" w:sz="4" w:space="1" w:color="auto"/>
        </w:pBdr>
        <w:jc w:val="center"/>
      </w:pPr>
      <w:r w:rsidRPr="00547C8C">
        <w:rPr>
          <w:noProof/>
          <w:lang w:eastAsia="en-GB"/>
        </w:rPr>
        <w:drawing>
          <wp:inline distT="0" distB="0" distL="0" distR="0" wp14:anchorId="65F819BA" wp14:editId="79FFE69C">
            <wp:extent cx="1121410" cy="396875"/>
            <wp:effectExtent l="0" t="0" r="2540" b="3175"/>
            <wp:docPr id="11"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21410" cy="396875"/>
                    </a:xfrm>
                    <a:prstGeom prst="rect">
                      <a:avLst/>
                    </a:prstGeom>
                    <a:noFill/>
                    <a:ln>
                      <a:noFill/>
                    </a:ln>
                  </pic:spPr>
                </pic:pic>
              </a:graphicData>
            </a:graphic>
          </wp:inline>
        </w:drawing>
      </w:r>
    </w:p>
    <w:p w14:paraId="1A18D4B8" w14:textId="77777777" w:rsidR="00547C8C" w:rsidRPr="00547C8C" w:rsidRDefault="00547C8C" w:rsidP="00547C8C">
      <w:pPr>
        <w:pBdr>
          <w:top w:val="single" w:sz="4" w:space="1" w:color="auto"/>
          <w:left w:val="single" w:sz="4" w:space="1" w:color="auto"/>
          <w:bottom w:val="single" w:sz="4" w:space="1" w:color="auto"/>
          <w:right w:val="single" w:sz="4" w:space="1" w:color="auto"/>
        </w:pBdr>
        <w:jc w:val="center"/>
      </w:pPr>
    </w:p>
    <w:p w14:paraId="45A54599" w14:textId="77777777" w:rsidR="00547C8C" w:rsidRPr="00547C8C" w:rsidRDefault="00547C8C" w:rsidP="00547C8C">
      <w:pPr>
        <w:pBdr>
          <w:top w:val="single" w:sz="4" w:space="1" w:color="auto"/>
          <w:left w:val="single" w:sz="4" w:space="1" w:color="auto"/>
          <w:bottom w:val="single" w:sz="4" w:space="1" w:color="auto"/>
          <w:right w:val="single" w:sz="4" w:space="1" w:color="auto"/>
        </w:pBdr>
        <w:jc w:val="center"/>
        <w:rPr>
          <w:i/>
        </w:rPr>
      </w:pPr>
      <w:r w:rsidRPr="00547C8C">
        <w:rPr>
          <w:i/>
        </w:rPr>
        <w:t>This deliverable is released under the terms of the Creative Commons Licence accessed through the following link: http://creativecommons.org/licenses/by-nc-nd/4.0/.</w:t>
      </w:r>
    </w:p>
    <w:p w14:paraId="706BE59B" w14:textId="77777777" w:rsidR="00547C8C" w:rsidRPr="00547C8C" w:rsidRDefault="00547C8C" w:rsidP="00547C8C">
      <w:pPr>
        <w:pBdr>
          <w:top w:val="single" w:sz="4" w:space="1" w:color="auto"/>
          <w:left w:val="single" w:sz="4" w:space="1" w:color="auto"/>
          <w:bottom w:val="single" w:sz="4" w:space="1" w:color="auto"/>
          <w:right w:val="single" w:sz="4" w:space="1" w:color="auto"/>
        </w:pBdr>
        <w:jc w:val="center"/>
        <w:rPr>
          <w:i/>
        </w:rPr>
      </w:pPr>
    </w:p>
    <w:p w14:paraId="76546224" w14:textId="77777777" w:rsidR="00547C8C" w:rsidRPr="00547C8C" w:rsidRDefault="00547C8C" w:rsidP="00547C8C">
      <w:pPr>
        <w:pBdr>
          <w:top w:val="single" w:sz="4" w:space="1" w:color="auto"/>
          <w:left w:val="single" w:sz="4" w:space="1" w:color="auto"/>
          <w:bottom w:val="single" w:sz="4" w:space="1" w:color="auto"/>
          <w:right w:val="single" w:sz="4" w:space="1" w:color="auto"/>
        </w:pBdr>
        <w:jc w:val="center"/>
        <w:rPr>
          <w:i/>
        </w:rPr>
      </w:pPr>
      <w:r w:rsidRPr="00547C8C">
        <w:rPr>
          <w:i/>
        </w:rPr>
        <w:t>You are free to:</w:t>
      </w:r>
    </w:p>
    <w:p w14:paraId="1E460294" w14:textId="77777777" w:rsidR="00547C8C" w:rsidRPr="00547C8C" w:rsidRDefault="00547C8C" w:rsidP="00547C8C">
      <w:pPr>
        <w:pBdr>
          <w:top w:val="single" w:sz="4" w:space="1" w:color="auto"/>
          <w:left w:val="single" w:sz="4" w:space="1" w:color="auto"/>
          <w:bottom w:val="single" w:sz="4" w:space="1" w:color="auto"/>
          <w:right w:val="single" w:sz="4" w:space="1" w:color="auto"/>
        </w:pBdr>
        <w:jc w:val="center"/>
        <w:rPr>
          <w:i/>
        </w:rPr>
      </w:pPr>
      <w:r w:rsidRPr="00547C8C">
        <w:rPr>
          <w:b/>
          <w:i/>
        </w:rPr>
        <w:t>Share</w:t>
      </w:r>
      <w:r>
        <w:rPr>
          <w:i/>
        </w:rPr>
        <w:t xml:space="preserve"> </w:t>
      </w:r>
      <w:r w:rsidRPr="00547C8C">
        <w:rPr>
          <w:i/>
        </w:rPr>
        <w:t>— copy and redistribute the material in any medium or format.</w:t>
      </w:r>
    </w:p>
    <w:p w14:paraId="7EDDB936" w14:textId="77777777" w:rsidR="00547C8C" w:rsidRPr="00547C8C" w:rsidRDefault="00547C8C" w:rsidP="00547C8C">
      <w:pPr>
        <w:pBdr>
          <w:top w:val="single" w:sz="4" w:space="1" w:color="auto"/>
          <w:left w:val="single" w:sz="4" w:space="1" w:color="auto"/>
          <w:bottom w:val="single" w:sz="4" w:space="1" w:color="auto"/>
          <w:right w:val="single" w:sz="4" w:space="1" w:color="auto"/>
        </w:pBdr>
        <w:jc w:val="center"/>
        <w:rPr>
          <w:i/>
        </w:rPr>
      </w:pPr>
      <w:r w:rsidRPr="00547C8C">
        <w:rPr>
          <w:i/>
        </w:rPr>
        <w:t>The licensor cannot revoke these freedoms as long as you follow the license terms.</w:t>
      </w:r>
    </w:p>
    <w:p w14:paraId="1B173778" w14:textId="77777777" w:rsidR="00547C8C" w:rsidRDefault="00547C8C" w:rsidP="00514984">
      <w:pPr>
        <w:rPr>
          <w:rFonts w:cs="Arial"/>
        </w:rPr>
      </w:pPr>
    </w:p>
    <w:p w14:paraId="64B7AAF7" w14:textId="77777777" w:rsidR="00E91975" w:rsidRPr="00E5101A" w:rsidRDefault="00E91975" w:rsidP="00514984">
      <w:pPr>
        <w:rPr>
          <w:rFonts w:cs="Arial"/>
          <w:b/>
          <w:lang w:val="da-DK"/>
        </w:rPr>
      </w:pPr>
      <w:r w:rsidRPr="002F136B">
        <w:rPr>
          <w:lang w:val="da-DK"/>
        </w:rPr>
        <w:br w:type="page"/>
      </w:r>
      <w:r w:rsidRPr="00E5101A">
        <w:rPr>
          <w:b/>
          <w:sz w:val="32"/>
          <w:szCs w:val="32"/>
          <w:lang w:val="da-DK"/>
        </w:rPr>
        <w:lastRenderedPageBreak/>
        <w:t>Contributors</w:t>
      </w:r>
      <w:bookmarkEnd w:id="0"/>
    </w:p>
    <w:p w14:paraId="7526C4A8" w14:textId="77777777" w:rsidR="00E91975" w:rsidRPr="00E5101A" w:rsidRDefault="00E91975" w:rsidP="006804C3">
      <w:pPr>
        <w:rPr>
          <w:rFonts w:cs="Arial"/>
          <w:b/>
          <w:lang w:val="da-DK"/>
        </w:rPr>
      </w:pPr>
      <w:r w:rsidRPr="00E5101A">
        <w:rPr>
          <w:rFonts w:cs="Arial"/>
          <w:b/>
          <w:lang w:val="da-DK"/>
        </w:rPr>
        <w:t>Organisations</w:t>
      </w:r>
    </w:p>
    <w:p w14:paraId="6B5355B1" w14:textId="77777777" w:rsidR="00E91975" w:rsidRPr="00A02EAD" w:rsidRDefault="00E91975" w:rsidP="00514984">
      <w:pPr>
        <w:rPr>
          <w:lang w:val="da-DK"/>
        </w:rPr>
      </w:pPr>
      <w:r w:rsidRPr="00A02EAD">
        <w:rPr>
          <w:lang w:val="da-DK"/>
        </w:rPr>
        <w:t>DIFI (Direktoratet for forvaltning og IKT)</w:t>
      </w:r>
      <w:r w:rsidRPr="00A02EAD">
        <w:rPr>
          <w:rStyle w:val="FootnoteReference"/>
        </w:rPr>
        <w:footnoteReference w:id="1"/>
      </w:r>
      <w:r w:rsidRPr="00A02EAD">
        <w:rPr>
          <w:lang w:val="da-DK"/>
        </w:rPr>
        <w:t xml:space="preserve">, </w:t>
      </w:r>
      <w:proofErr w:type="spellStart"/>
      <w:r w:rsidRPr="00A02EAD">
        <w:rPr>
          <w:lang w:val="da-DK"/>
        </w:rPr>
        <w:t>Norway</w:t>
      </w:r>
      <w:proofErr w:type="spellEnd"/>
      <w:r w:rsidRPr="00A02EAD">
        <w:rPr>
          <w:lang w:val="da-DK"/>
        </w:rPr>
        <w:t xml:space="preserve">, </w:t>
      </w:r>
      <w:hyperlink r:id="rId12" w:history="1">
        <w:r w:rsidRPr="00A02EAD">
          <w:rPr>
            <w:lang w:val="da-DK"/>
          </w:rPr>
          <w:t>www.difi.no</w:t>
        </w:r>
      </w:hyperlink>
    </w:p>
    <w:p w14:paraId="770B6075" w14:textId="77777777" w:rsidR="00E91975" w:rsidRPr="00A02EAD" w:rsidRDefault="00E91975" w:rsidP="00514984">
      <w:pPr>
        <w:rPr>
          <w:lang w:val="da-DK"/>
        </w:rPr>
      </w:pPr>
      <w:r w:rsidRPr="00A02EAD">
        <w:rPr>
          <w:lang w:val="da-DK"/>
        </w:rPr>
        <w:t>NITA (IT- og Telestyrelsen)</w:t>
      </w:r>
      <w:r w:rsidRPr="00A02EAD">
        <w:rPr>
          <w:rStyle w:val="FootnoteReference"/>
        </w:rPr>
        <w:footnoteReference w:id="2"/>
      </w:r>
      <w:r w:rsidRPr="00A02EAD">
        <w:rPr>
          <w:lang w:val="da-DK"/>
        </w:rPr>
        <w:t xml:space="preserve">, Denmark, </w:t>
      </w:r>
      <w:hyperlink r:id="rId13" w:history="1">
        <w:r w:rsidRPr="00A02EAD">
          <w:rPr>
            <w:lang w:val="da-DK"/>
          </w:rPr>
          <w:t>www.itst.dk</w:t>
        </w:r>
      </w:hyperlink>
    </w:p>
    <w:p w14:paraId="0A805DC5" w14:textId="77777777" w:rsidR="00E91975" w:rsidRPr="00A02EAD" w:rsidRDefault="00E91975" w:rsidP="00514984">
      <w:pPr>
        <w:rPr>
          <w:rFonts w:cs="Arial"/>
          <w:lang w:val="da-DK"/>
        </w:rPr>
      </w:pPr>
      <w:r w:rsidRPr="00A02EAD">
        <w:rPr>
          <w:rFonts w:cs="Arial"/>
          <w:lang w:val="da-DK"/>
        </w:rPr>
        <w:t>PEPPOL.AT/BRZ (Bundesrechenzentrum)</w:t>
      </w:r>
      <w:r w:rsidRPr="00A02EAD">
        <w:rPr>
          <w:rStyle w:val="FootnoteReference"/>
        </w:rPr>
        <w:footnoteReference w:id="3"/>
      </w:r>
      <w:r w:rsidRPr="00A02EAD">
        <w:rPr>
          <w:rFonts w:cs="Arial"/>
          <w:lang w:val="da-DK"/>
        </w:rPr>
        <w:t xml:space="preserve">, </w:t>
      </w:r>
      <w:r w:rsidRPr="00A02EAD">
        <w:rPr>
          <w:lang w:val="da-DK"/>
        </w:rPr>
        <w:t>Austria, http://www.brz.gv.at/</w:t>
      </w:r>
    </w:p>
    <w:p w14:paraId="799A0C61" w14:textId="77777777" w:rsidR="00261760" w:rsidRPr="00547C8C" w:rsidRDefault="00261760" w:rsidP="00514984">
      <w:pPr>
        <w:rPr>
          <w:lang w:val="sv-SE"/>
        </w:rPr>
      </w:pPr>
      <w:r w:rsidRPr="00C4133B">
        <w:rPr>
          <w:lang w:val="sv-SE"/>
        </w:rPr>
        <w:t xml:space="preserve">ESV (Ekonomistyrningsverket), Sweden, </w:t>
      </w:r>
      <w:r w:rsidR="0013597B">
        <w:fldChar w:fldCharType="begin"/>
      </w:r>
      <w:r w:rsidR="0013597B" w:rsidRPr="00E85127">
        <w:rPr>
          <w:lang w:val="sv-SE"/>
          <w:rPrChange w:id="5" w:author="Bård Langöy" w:date="2018-06-08T07:02:00Z">
            <w:rPr/>
          </w:rPrChange>
        </w:rPr>
        <w:instrText xml:space="preserve"> HYPERLINK "http://www.esv.se" </w:instrText>
      </w:r>
      <w:r w:rsidR="0013597B">
        <w:fldChar w:fldCharType="separate"/>
      </w:r>
      <w:r w:rsidRPr="00C4133B">
        <w:rPr>
          <w:rStyle w:val="Hyperlink"/>
          <w:color w:val="auto"/>
          <w:u w:val="none"/>
          <w:lang w:val="sv-SE"/>
        </w:rPr>
        <w:t>www.esv.se</w:t>
      </w:r>
      <w:r w:rsidR="0013597B">
        <w:rPr>
          <w:rStyle w:val="Hyperlink"/>
          <w:color w:val="auto"/>
          <w:u w:val="none"/>
          <w:lang w:val="sv-SE"/>
        </w:rPr>
        <w:fldChar w:fldCharType="end"/>
      </w:r>
    </w:p>
    <w:p w14:paraId="25D9DFD3" w14:textId="77777777" w:rsidR="00E91975" w:rsidRPr="006804C3" w:rsidRDefault="00E91975" w:rsidP="006804C3">
      <w:pPr>
        <w:rPr>
          <w:rFonts w:cs="Arial"/>
          <w:b/>
          <w:lang w:val="da-DK"/>
        </w:rPr>
      </w:pPr>
      <w:r w:rsidRPr="006804C3">
        <w:rPr>
          <w:rFonts w:cs="Arial"/>
          <w:b/>
          <w:lang w:val="da-DK"/>
        </w:rPr>
        <w:t>Persons</w:t>
      </w:r>
    </w:p>
    <w:p w14:paraId="326C5B6C" w14:textId="77777777" w:rsidR="00E91975" w:rsidRPr="00543A39" w:rsidRDefault="0095138B" w:rsidP="00514984">
      <w:pPr>
        <w:rPr>
          <w:lang w:val="da-DK"/>
        </w:rPr>
      </w:pPr>
      <w:r w:rsidRPr="00543A39">
        <w:rPr>
          <w:lang w:val="da-DK"/>
        </w:rPr>
        <w:t>Philip Helger, PEPPOL.AT/BRZ (editor)</w:t>
      </w:r>
    </w:p>
    <w:p w14:paraId="01FC19CD" w14:textId="77777777" w:rsidR="0095138B" w:rsidRPr="00E27F37" w:rsidRDefault="0095138B" w:rsidP="0095138B">
      <w:pPr>
        <w:rPr>
          <w:lang w:val="sv-SE"/>
          <w:rPrChange w:id="6" w:author="Bård Langöy" w:date="2018-05-29T18:26:00Z">
            <w:rPr>
              <w:lang w:val="en-US"/>
            </w:rPr>
          </w:rPrChange>
        </w:rPr>
      </w:pPr>
      <w:r w:rsidRPr="00E27F37">
        <w:rPr>
          <w:lang w:val="sv-SE"/>
          <w:rPrChange w:id="7" w:author="Bård Langöy" w:date="2018-05-29T18:26:00Z">
            <w:rPr>
              <w:lang w:val="en-US"/>
            </w:rPr>
          </w:rPrChange>
        </w:rPr>
        <w:t>Jens Jakob Andersen, NITA</w:t>
      </w:r>
    </w:p>
    <w:p w14:paraId="3F767F9A" w14:textId="77777777" w:rsidR="0095138B" w:rsidRDefault="0095138B" w:rsidP="0095138B">
      <w:r>
        <w:t>Tim McGrath, DIFI/Document Engineering Services</w:t>
      </w:r>
    </w:p>
    <w:p w14:paraId="4009FE48" w14:textId="77777777" w:rsidR="0095138B" w:rsidRPr="00E27F37" w:rsidRDefault="00F03CDF" w:rsidP="0095138B">
      <w:pPr>
        <w:rPr>
          <w:lang w:val="sv-SE"/>
          <w:rPrChange w:id="8" w:author="Bård Langöy" w:date="2018-05-29T18:26:00Z">
            <w:rPr>
              <w:lang w:val="en-US"/>
            </w:rPr>
          </w:rPrChange>
        </w:rPr>
      </w:pPr>
      <w:proofErr w:type="spellStart"/>
      <w:r w:rsidRPr="00E27F37">
        <w:rPr>
          <w:lang w:val="sv-SE"/>
          <w:rPrChange w:id="9" w:author="Bård Langöy" w:date="2018-05-29T18:26:00Z">
            <w:rPr>
              <w:lang w:val="en-US"/>
            </w:rPr>
          </w:rPrChange>
        </w:rPr>
        <w:t>Bergthor</w:t>
      </w:r>
      <w:proofErr w:type="spellEnd"/>
      <w:r w:rsidRPr="00E27F37">
        <w:rPr>
          <w:lang w:val="sv-SE"/>
          <w:rPrChange w:id="10" w:author="Bård Langöy" w:date="2018-05-29T18:26:00Z">
            <w:rPr>
              <w:lang w:val="en-US"/>
            </w:rPr>
          </w:rPrChange>
        </w:rPr>
        <w:t xml:space="preserve"> Skulason, NITA</w:t>
      </w:r>
    </w:p>
    <w:p w14:paraId="5A6CD7A3" w14:textId="77777777" w:rsidR="00543A39" w:rsidRPr="00E27F37" w:rsidRDefault="00543A39" w:rsidP="0095138B">
      <w:pPr>
        <w:rPr>
          <w:lang w:val="sv-SE"/>
          <w:rPrChange w:id="11" w:author="Bård Langöy" w:date="2018-05-29T18:26:00Z">
            <w:rPr>
              <w:lang w:val="en-US"/>
            </w:rPr>
          </w:rPrChange>
        </w:rPr>
      </w:pPr>
      <w:r w:rsidRPr="00E27F37">
        <w:rPr>
          <w:lang w:val="sv-SE"/>
          <w:rPrChange w:id="12" w:author="Bård Langöy" w:date="2018-05-29T18:26:00Z">
            <w:rPr>
              <w:lang w:val="en-US"/>
            </w:rPr>
          </w:rPrChange>
        </w:rPr>
        <w:t xml:space="preserve">Erik </w:t>
      </w:r>
      <w:proofErr w:type="spellStart"/>
      <w:r w:rsidRPr="00E27F37">
        <w:rPr>
          <w:lang w:val="sv-SE"/>
          <w:rPrChange w:id="13" w:author="Bård Langöy" w:date="2018-05-29T18:26:00Z">
            <w:rPr>
              <w:lang w:val="en-US"/>
            </w:rPr>
          </w:rPrChange>
        </w:rPr>
        <w:t>Gustavsen</w:t>
      </w:r>
      <w:proofErr w:type="spellEnd"/>
      <w:r w:rsidRPr="00E27F37">
        <w:rPr>
          <w:lang w:val="sv-SE"/>
          <w:rPrChange w:id="14" w:author="Bård Langöy" w:date="2018-05-29T18:26:00Z">
            <w:rPr>
              <w:lang w:val="en-US"/>
            </w:rPr>
          </w:rPrChange>
        </w:rPr>
        <w:t xml:space="preserve"> D</w:t>
      </w:r>
      <w:r w:rsidR="00840301" w:rsidRPr="00E27F37">
        <w:rPr>
          <w:lang w:val="sv-SE"/>
          <w:rPrChange w:id="15" w:author="Bård Langöy" w:date="2018-05-29T18:26:00Z">
            <w:rPr>
              <w:lang w:val="en-US"/>
            </w:rPr>
          </w:rPrChange>
        </w:rPr>
        <w:t>IFI</w:t>
      </w:r>
      <w:r w:rsidRPr="00E27F37">
        <w:rPr>
          <w:lang w:val="sv-SE"/>
          <w:rPrChange w:id="16" w:author="Bård Langöy" w:date="2018-05-29T18:26:00Z">
            <w:rPr>
              <w:lang w:val="en-US"/>
            </w:rPr>
          </w:rPrChange>
        </w:rPr>
        <w:t>/</w:t>
      </w:r>
      <w:proofErr w:type="spellStart"/>
      <w:r w:rsidRPr="00E27F37">
        <w:rPr>
          <w:lang w:val="sv-SE"/>
          <w:rPrChange w:id="17" w:author="Bård Langöy" w:date="2018-05-29T18:26:00Z">
            <w:rPr>
              <w:lang w:val="en-US"/>
            </w:rPr>
          </w:rPrChange>
        </w:rPr>
        <w:t>Edisys</w:t>
      </w:r>
      <w:proofErr w:type="spellEnd"/>
      <w:r w:rsidRPr="00E27F37">
        <w:rPr>
          <w:lang w:val="sv-SE"/>
          <w:rPrChange w:id="18" w:author="Bård Langöy" w:date="2018-05-29T18:26:00Z">
            <w:rPr>
              <w:lang w:val="en-US"/>
            </w:rPr>
          </w:rPrChange>
        </w:rPr>
        <w:t xml:space="preserve"> Consulting</w:t>
      </w:r>
    </w:p>
    <w:p w14:paraId="1C996CFF" w14:textId="77777777" w:rsidR="00E91975" w:rsidRPr="007A7B4E" w:rsidRDefault="00D66FFA" w:rsidP="00514984">
      <w:pPr>
        <w:rPr>
          <w:rFonts w:cs="Arial"/>
        </w:rPr>
      </w:pPr>
      <w:r>
        <w:rPr>
          <w:lang w:val="en-US"/>
        </w:rPr>
        <w:t>Martin Forsberg ESV/Ecru Consulting</w:t>
      </w:r>
      <w:r w:rsidR="00E91975" w:rsidRPr="00FF7AFF">
        <w:rPr>
          <w:rFonts w:cs="Arial"/>
        </w:rPr>
        <w:br w:type="page"/>
      </w:r>
      <w:bookmarkStart w:id="19" w:name="_Toc205026843"/>
      <w:bookmarkStart w:id="20" w:name="_Toc205089457"/>
      <w:bookmarkStart w:id="21" w:name="_Toc224898987"/>
    </w:p>
    <w:bookmarkEnd w:id="19"/>
    <w:bookmarkEnd w:id="20"/>
    <w:bookmarkEnd w:id="21"/>
    <w:p w14:paraId="44F731E0" w14:textId="77777777" w:rsidR="00A56BD2" w:rsidRPr="006804C3" w:rsidRDefault="00914720" w:rsidP="006804C3">
      <w:pPr>
        <w:rPr>
          <w:rStyle w:val="Strong"/>
          <w:b w:val="0"/>
          <w:sz w:val="32"/>
          <w:szCs w:val="32"/>
        </w:rPr>
      </w:pPr>
      <w:r w:rsidRPr="006804C3">
        <w:rPr>
          <w:rStyle w:val="Strong"/>
          <w:b w:val="0"/>
          <w:sz w:val="32"/>
          <w:szCs w:val="32"/>
        </w:rPr>
        <w:lastRenderedPageBreak/>
        <w:t>Table of contents</w:t>
      </w:r>
    </w:p>
    <w:p w14:paraId="5A4143E7" w14:textId="77777777" w:rsidR="00A32D51" w:rsidRDefault="008A38F5">
      <w:pPr>
        <w:pStyle w:val="TOC1"/>
        <w:rPr>
          <w:rFonts w:asciiTheme="minorHAnsi" w:eastAsiaTheme="minorEastAsia" w:hAnsiTheme="minorHAnsi" w:cstheme="minorBidi"/>
          <w:kern w:val="0"/>
          <w:sz w:val="22"/>
          <w:lang w:val="de-AT" w:eastAsia="de-AT"/>
        </w:rPr>
      </w:pPr>
      <w:r w:rsidRPr="001F4312">
        <w:fldChar w:fldCharType="begin"/>
      </w:r>
      <w:r w:rsidR="002142B2" w:rsidRPr="001F4312">
        <w:instrText xml:space="preserve"> TOC \o "1-4" \h \z \u </w:instrText>
      </w:r>
      <w:r w:rsidRPr="001F4312">
        <w:fldChar w:fldCharType="separate"/>
      </w:r>
      <w:hyperlink w:anchor="_Toc512612285" w:history="1">
        <w:r w:rsidR="00A32D51" w:rsidRPr="0056772D">
          <w:rPr>
            <w:rStyle w:val="Hyperlink"/>
          </w:rPr>
          <w:t>1</w:t>
        </w:r>
        <w:r w:rsidR="00A32D51">
          <w:rPr>
            <w:rFonts w:asciiTheme="minorHAnsi" w:eastAsiaTheme="minorEastAsia" w:hAnsiTheme="minorHAnsi" w:cstheme="minorBidi"/>
            <w:kern w:val="0"/>
            <w:sz w:val="22"/>
            <w:lang w:val="de-AT" w:eastAsia="de-AT"/>
          </w:rPr>
          <w:tab/>
        </w:r>
        <w:r w:rsidR="00A32D51" w:rsidRPr="0056772D">
          <w:rPr>
            <w:rStyle w:val="Hyperlink"/>
          </w:rPr>
          <w:t>Introduction</w:t>
        </w:r>
        <w:r w:rsidR="00A32D51">
          <w:rPr>
            <w:webHidden/>
          </w:rPr>
          <w:tab/>
        </w:r>
        <w:r w:rsidR="00A32D51">
          <w:rPr>
            <w:webHidden/>
          </w:rPr>
          <w:fldChar w:fldCharType="begin"/>
        </w:r>
        <w:r w:rsidR="00A32D51">
          <w:rPr>
            <w:webHidden/>
          </w:rPr>
          <w:instrText xml:space="preserve"> PAGEREF _Toc512612285 \h </w:instrText>
        </w:r>
        <w:r w:rsidR="00A32D51">
          <w:rPr>
            <w:webHidden/>
          </w:rPr>
        </w:r>
        <w:r w:rsidR="00A32D51">
          <w:rPr>
            <w:webHidden/>
          </w:rPr>
          <w:fldChar w:fldCharType="separate"/>
        </w:r>
        <w:r w:rsidR="00A32D51">
          <w:rPr>
            <w:webHidden/>
          </w:rPr>
          <w:t>6</w:t>
        </w:r>
        <w:r w:rsidR="00A32D51">
          <w:rPr>
            <w:webHidden/>
          </w:rPr>
          <w:fldChar w:fldCharType="end"/>
        </w:r>
      </w:hyperlink>
    </w:p>
    <w:p w14:paraId="14D6D37B" w14:textId="77777777" w:rsidR="00A32D51" w:rsidRDefault="0013597B">
      <w:pPr>
        <w:pStyle w:val="TOC2"/>
        <w:rPr>
          <w:rFonts w:asciiTheme="minorHAnsi" w:eastAsiaTheme="minorEastAsia" w:hAnsiTheme="minorHAnsi" w:cstheme="minorBidi"/>
          <w:lang w:val="de-AT"/>
        </w:rPr>
      </w:pPr>
      <w:hyperlink w:anchor="_Toc512612286" w:history="1">
        <w:r w:rsidR="00A32D51" w:rsidRPr="0056772D">
          <w:rPr>
            <w:rStyle w:val="Hyperlink"/>
          </w:rPr>
          <w:t>1.1</w:t>
        </w:r>
        <w:r w:rsidR="00A32D51">
          <w:rPr>
            <w:rFonts w:asciiTheme="minorHAnsi" w:eastAsiaTheme="minorEastAsia" w:hAnsiTheme="minorHAnsi" w:cstheme="minorBidi"/>
            <w:lang w:val="de-AT"/>
          </w:rPr>
          <w:tab/>
        </w:r>
        <w:r w:rsidR="00A32D51" w:rsidRPr="0056772D">
          <w:rPr>
            <w:rStyle w:val="Hyperlink"/>
          </w:rPr>
          <w:t>Audience</w:t>
        </w:r>
        <w:r w:rsidR="00A32D51">
          <w:rPr>
            <w:webHidden/>
          </w:rPr>
          <w:tab/>
        </w:r>
        <w:r w:rsidR="00A32D51">
          <w:rPr>
            <w:webHidden/>
          </w:rPr>
          <w:fldChar w:fldCharType="begin"/>
        </w:r>
        <w:r w:rsidR="00A32D51">
          <w:rPr>
            <w:webHidden/>
          </w:rPr>
          <w:instrText xml:space="preserve"> PAGEREF _Toc512612286 \h </w:instrText>
        </w:r>
        <w:r w:rsidR="00A32D51">
          <w:rPr>
            <w:webHidden/>
          </w:rPr>
        </w:r>
        <w:r w:rsidR="00A32D51">
          <w:rPr>
            <w:webHidden/>
          </w:rPr>
          <w:fldChar w:fldCharType="separate"/>
        </w:r>
        <w:r w:rsidR="00A32D51">
          <w:rPr>
            <w:webHidden/>
          </w:rPr>
          <w:t>6</w:t>
        </w:r>
        <w:r w:rsidR="00A32D51">
          <w:rPr>
            <w:webHidden/>
          </w:rPr>
          <w:fldChar w:fldCharType="end"/>
        </w:r>
      </w:hyperlink>
    </w:p>
    <w:p w14:paraId="107BD201" w14:textId="77777777" w:rsidR="00A32D51" w:rsidRDefault="0013597B">
      <w:pPr>
        <w:pStyle w:val="TOC2"/>
        <w:rPr>
          <w:rFonts w:asciiTheme="minorHAnsi" w:eastAsiaTheme="minorEastAsia" w:hAnsiTheme="minorHAnsi" w:cstheme="minorBidi"/>
          <w:lang w:val="de-AT"/>
        </w:rPr>
      </w:pPr>
      <w:hyperlink w:anchor="_Toc512612287" w:history="1">
        <w:r w:rsidR="00A32D51" w:rsidRPr="0056772D">
          <w:rPr>
            <w:rStyle w:val="Hyperlink"/>
          </w:rPr>
          <w:t>1.2</w:t>
        </w:r>
        <w:r w:rsidR="00A32D51">
          <w:rPr>
            <w:rFonts w:asciiTheme="minorHAnsi" w:eastAsiaTheme="minorEastAsia" w:hAnsiTheme="minorHAnsi" w:cstheme="minorBidi"/>
            <w:lang w:val="de-AT"/>
          </w:rPr>
          <w:tab/>
        </w:r>
        <w:r w:rsidR="00A32D51" w:rsidRPr="0056772D">
          <w:rPr>
            <w:rStyle w:val="Hyperlink"/>
          </w:rPr>
          <w:t>Implementation and support</w:t>
        </w:r>
        <w:r w:rsidR="00A32D51">
          <w:rPr>
            <w:webHidden/>
          </w:rPr>
          <w:tab/>
        </w:r>
        <w:r w:rsidR="00A32D51">
          <w:rPr>
            <w:webHidden/>
          </w:rPr>
          <w:fldChar w:fldCharType="begin"/>
        </w:r>
        <w:r w:rsidR="00A32D51">
          <w:rPr>
            <w:webHidden/>
          </w:rPr>
          <w:instrText xml:space="preserve"> PAGEREF _Toc512612287 \h </w:instrText>
        </w:r>
        <w:r w:rsidR="00A32D51">
          <w:rPr>
            <w:webHidden/>
          </w:rPr>
        </w:r>
        <w:r w:rsidR="00A32D51">
          <w:rPr>
            <w:webHidden/>
          </w:rPr>
          <w:fldChar w:fldCharType="separate"/>
        </w:r>
        <w:r w:rsidR="00A32D51">
          <w:rPr>
            <w:webHidden/>
          </w:rPr>
          <w:t>6</w:t>
        </w:r>
        <w:r w:rsidR="00A32D51">
          <w:rPr>
            <w:webHidden/>
          </w:rPr>
          <w:fldChar w:fldCharType="end"/>
        </w:r>
      </w:hyperlink>
    </w:p>
    <w:p w14:paraId="79342C4E" w14:textId="77777777" w:rsidR="00A32D51" w:rsidRDefault="0013597B">
      <w:pPr>
        <w:pStyle w:val="TOC2"/>
        <w:rPr>
          <w:rFonts w:asciiTheme="minorHAnsi" w:eastAsiaTheme="minorEastAsia" w:hAnsiTheme="minorHAnsi" w:cstheme="minorBidi"/>
          <w:lang w:val="de-AT"/>
        </w:rPr>
      </w:pPr>
      <w:hyperlink w:anchor="_Toc512612288" w:history="1">
        <w:r w:rsidR="00A32D51" w:rsidRPr="0056772D">
          <w:rPr>
            <w:rStyle w:val="Hyperlink"/>
          </w:rPr>
          <w:t>1.3</w:t>
        </w:r>
        <w:r w:rsidR="00A32D51">
          <w:rPr>
            <w:rFonts w:asciiTheme="minorHAnsi" w:eastAsiaTheme="minorEastAsia" w:hAnsiTheme="minorHAnsi" w:cstheme="minorBidi"/>
            <w:lang w:val="de-AT"/>
          </w:rPr>
          <w:tab/>
        </w:r>
        <w:r w:rsidR="00A32D51" w:rsidRPr="0056772D">
          <w:rPr>
            <w:rStyle w:val="Hyperlink"/>
          </w:rPr>
          <w:t>References</w:t>
        </w:r>
        <w:r w:rsidR="00A32D51">
          <w:rPr>
            <w:webHidden/>
          </w:rPr>
          <w:tab/>
        </w:r>
        <w:r w:rsidR="00A32D51">
          <w:rPr>
            <w:webHidden/>
          </w:rPr>
          <w:fldChar w:fldCharType="begin"/>
        </w:r>
        <w:r w:rsidR="00A32D51">
          <w:rPr>
            <w:webHidden/>
          </w:rPr>
          <w:instrText xml:space="preserve"> PAGEREF _Toc512612288 \h </w:instrText>
        </w:r>
        <w:r w:rsidR="00A32D51">
          <w:rPr>
            <w:webHidden/>
          </w:rPr>
        </w:r>
        <w:r w:rsidR="00A32D51">
          <w:rPr>
            <w:webHidden/>
          </w:rPr>
          <w:fldChar w:fldCharType="separate"/>
        </w:r>
        <w:r w:rsidR="00A32D51">
          <w:rPr>
            <w:webHidden/>
          </w:rPr>
          <w:t>6</w:t>
        </w:r>
        <w:r w:rsidR="00A32D51">
          <w:rPr>
            <w:webHidden/>
          </w:rPr>
          <w:fldChar w:fldCharType="end"/>
        </w:r>
      </w:hyperlink>
    </w:p>
    <w:p w14:paraId="61949229" w14:textId="77777777" w:rsidR="00A32D51" w:rsidRDefault="0013597B">
      <w:pPr>
        <w:pStyle w:val="TOC1"/>
        <w:rPr>
          <w:rFonts w:asciiTheme="minorHAnsi" w:eastAsiaTheme="minorEastAsia" w:hAnsiTheme="minorHAnsi" w:cstheme="minorBidi"/>
          <w:kern w:val="0"/>
          <w:sz w:val="22"/>
          <w:lang w:val="de-AT" w:eastAsia="de-AT"/>
        </w:rPr>
      </w:pPr>
      <w:hyperlink w:anchor="_Toc512612289" w:history="1">
        <w:r w:rsidR="00A32D51" w:rsidRPr="0056772D">
          <w:rPr>
            <w:rStyle w:val="Hyperlink"/>
          </w:rPr>
          <w:t>2</w:t>
        </w:r>
        <w:r w:rsidR="00A32D51">
          <w:rPr>
            <w:rFonts w:asciiTheme="minorHAnsi" w:eastAsiaTheme="minorEastAsia" w:hAnsiTheme="minorHAnsi" w:cstheme="minorBidi"/>
            <w:kern w:val="0"/>
            <w:sz w:val="22"/>
            <w:lang w:val="de-AT" w:eastAsia="de-AT"/>
          </w:rPr>
          <w:tab/>
        </w:r>
        <w:r w:rsidR="00A32D51" w:rsidRPr="0056772D">
          <w:rPr>
            <w:rStyle w:val="Hyperlink"/>
          </w:rPr>
          <w:t>Introduction to identifiers</w:t>
        </w:r>
        <w:r w:rsidR="00A32D51">
          <w:rPr>
            <w:webHidden/>
          </w:rPr>
          <w:tab/>
        </w:r>
        <w:r w:rsidR="00A32D51">
          <w:rPr>
            <w:webHidden/>
          </w:rPr>
          <w:fldChar w:fldCharType="begin"/>
        </w:r>
        <w:r w:rsidR="00A32D51">
          <w:rPr>
            <w:webHidden/>
          </w:rPr>
          <w:instrText xml:space="preserve"> PAGEREF _Toc512612289 \h </w:instrText>
        </w:r>
        <w:r w:rsidR="00A32D51">
          <w:rPr>
            <w:webHidden/>
          </w:rPr>
        </w:r>
        <w:r w:rsidR="00A32D51">
          <w:rPr>
            <w:webHidden/>
          </w:rPr>
          <w:fldChar w:fldCharType="separate"/>
        </w:r>
        <w:r w:rsidR="00A32D51">
          <w:rPr>
            <w:webHidden/>
          </w:rPr>
          <w:t>8</w:t>
        </w:r>
        <w:r w:rsidR="00A32D51">
          <w:rPr>
            <w:webHidden/>
          </w:rPr>
          <w:fldChar w:fldCharType="end"/>
        </w:r>
      </w:hyperlink>
    </w:p>
    <w:p w14:paraId="1BB82968" w14:textId="77777777" w:rsidR="00A32D51" w:rsidRDefault="0013597B">
      <w:pPr>
        <w:pStyle w:val="TOC2"/>
        <w:rPr>
          <w:rFonts w:asciiTheme="minorHAnsi" w:eastAsiaTheme="minorEastAsia" w:hAnsiTheme="minorHAnsi" w:cstheme="minorBidi"/>
          <w:lang w:val="de-AT"/>
        </w:rPr>
      </w:pPr>
      <w:hyperlink w:anchor="_Toc512612290" w:history="1">
        <w:r w:rsidR="00A32D51" w:rsidRPr="0056772D">
          <w:rPr>
            <w:rStyle w:val="Hyperlink"/>
          </w:rPr>
          <w:t>2.1</w:t>
        </w:r>
        <w:r w:rsidR="00A32D51">
          <w:rPr>
            <w:rFonts w:asciiTheme="minorHAnsi" w:eastAsiaTheme="minorEastAsia" w:hAnsiTheme="minorHAnsi" w:cstheme="minorBidi"/>
            <w:lang w:val="de-AT"/>
          </w:rPr>
          <w:tab/>
        </w:r>
        <w:r w:rsidR="00A32D51" w:rsidRPr="0056772D">
          <w:rPr>
            <w:rStyle w:val="Hyperlink"/>
          </w:rPr>
          <w:t>Scope</w:t>
        </w:r>
        <w:r w:rsidR="00A32D51">
          <w:rPr>
            <w:webHidden/>
          </w:rPr>
          <w:tab/>
        </w:r>
        <w:r w:rsidR="00A32D51">
          <w:rPr>
            <w:webHidden/>
          </w:rPr>
          <w:fldChar w:fldCharType="begin"/>
        </w:r>
        <w:r w:rsidR="00A32D51">
          <w:rPr>
            <w:webHidden/>
          </w:rPr>
          <w:instrText xml:space="preserve"> PAGEREF _Toc512612290 \h </w:instrText>
        </w:r>
        <w:r w:rsidR="00A32D51">
          <w:rPr>
            <w:webHidden/>
          </w:rPr>
        </w:r>
        <w:r w:rsidR="00A32D51">
          <w:rPr>
            <w:webHidden/>
          </w:rPr>
          <w:fldChar w:fldCharType="separate"/>
        </w:r>
        <w:r w:rsidR="00A32D51">
          <w:rPr>
            <w:webHidden/>
          </w:rPr>
          <w:t>8</w:t>
        </w:r>
        <w:r w:rsidR="00A32D51">
          <w:rPr>
            <w:webHidden/>
          </w:rPr>
          <w:fldChar w:fldCharType="end"/>
        </w:r>
      </w:hyperlink>
    </w:p>
    <w:p w14:paraId="03192D96" w14:textId="77777777" w:rsidR="00A32D51" w:rsidRDefault="0013597B">
      <w:pPr>
        <w:pStyle w:val="TOC1"/>
        <w:rPr>
          <w:rFonts w:asciiTheme="minorHAnsi" w:eastAsiaTheme="minorEastAsia" w:hAnsiTheme="minorHAnsi" w:cstheme="minorBidi"/>
          <w:kern w:val="0"/>
          <w:sz w:val="22"/>
          <w:lang w:val="de-AT" w:eastAsia="de-AT"/>
        </w:rPr>
      </w:pPr>
      <w:hyperlink w:anchor="_Toc512612291" w:history="1">
        <w:r w:rsidR="00A32D51" w:rsidRPr="0056772D">
          <w:rPr>
            <w:rStyle w:val="Hyperlink"/>
          </w:rPr>
          <w:t>3</w:t>
        </w:r>
        <w:r w:rsidR="00A32D51">
          <w:rPr>
            <w:rFonts w:asciiTheme="minorHAnsi" w:eastAsiaTheme="minorEastAsia" w:hAnsiTheme="minorHAnsi" w:cstheme="minorBidi"/>
            <w:kern w:val="0"/>
            <w:sz w:val="22"/>
            <w:lang w:val="de-AT" w:eastAsia="de-AT"/>
          </w:rPr>
          <w:tab/>
        </w:r>
        <w:r w:rsidR="00A32D51" w:rsidRPr="0056772D">
          <w:rPr>
            <w:rStyle w:val="Hyperlink"/>
          </w:rPr>
          <w:t>Policy for PEPPOL Party Identification</w:t>
        </w:r>
        <w:r w:rsidR="00A32D51">
          <w:rPr>
            <w:webHidden/>
          </w:rPr>
          <w:tab/>
        </w:r>
        <w:r w:rsidR="00A32D51">
          <w:rPr>
            <w:webHidden/>
          </w:rPr>
          <w:fldChar w:fldCharType="begin"/>
        </w:r>
        <w:r w:rsidR="00A32D51">
          <w:rPr>
            <w:webHidden/>
          </w:rPr>
          <w:instrText xml:space="preserve"> PAGEREF _Toc512612291 \h </w:instrText>
        </w:r>
        <w:r w:rsidR="00A32D51">
          <w:rPr>
            <w:webHidden/>
          </w:rPr>
        </w:r>
        <w:r w:rsidR="00A32D51">
          <w:rPr>
            <w:webHidden/>
          </w:rPr>
          <w:fldChar w:fldCharType="separate"/>
        </w:r>
        <w:r w:rsidR="00A32D51">
          <w:rPr>
            <w:webHidden/>
          </w:rPr>
          <w:t>10</w:t>
        </w:r>
        <w:r w:rsidR="00A32D51">
          <w:rPr>
            <w:webHidden/>
          </w:rPr>
          <w:fldChar w:fldCharType="end"/>
        </w:r>
      </w:hyperlink>
    </w:p>
    <w:p w14:paraId="77F68CCF" w14:textId="77777777" w:rsidR="00A32D51" w:rsidRDefault="0013597B">
      <w:pPr>
        <w:pStyle w:val="TOC2"/>
        <w:rPr>
          <w:rFonts w:asciiTheme="minorHAnsi" w:eastAsiaTheme="minorEastAsia" w:hAnsiTheme="minorHAnsi" w:cstheme="minorBidi"/>
          <w:lang w:val="de-AT"/>
        </w:rPr>
      </w:pPr>
      <w:hyperlink w:anchor="_Toc512612292" w:history="1">
        <w:r w:rsidR="00A32D51" w:rsidRPr="0056772D">
          <w:rPr>
            <w:rStyle w:val="Hyperlink"/>
          </w:rPr>
          <w:t>3.1</w:t>
        </w:r>
        <w:r w:rsidR="00A32D51">
          <w:rPr>
            <w:rFonts w:asciiTheme="minorHAnsi" w:eastAsiaTheme="minorEastAsia" w:hAnsiTheme="minorHAnsi" w:cstheme="minorBidi"/>
            <w:lang w:val="de-AT"/>
          </w:rPr>
          <w:tab/>
        </w:r>
        <w:r w:rsidR="00A32D51" w:rsidRPr="0056772D">
          <w:rPr>
            <w:rStyle w:val="Hyperlink"/>
          </w:rPr>
          <w:t>Format</w:t>
        </w:r>
        <w:r w:rsidR="00A32D51">
          <w:rPr>
            <w:webHidden/>
          </w:rPr>
          <w:tab/>
        </w:r>
        <w:r w:rsidR="00A32D51">
          <w:rPr>
            <w:webHidden/>
          </w:rPr>
          <w:fldChar w:fldCharType="begin"/>
        </w:r>
        <w:r w:rsidR="00A32D51">
          <w:rPr>
            <w:webHidden/>
          </w:rPr>
          <w:instrText xml:space="preserve"> PAGEREF _Toc512612292 \h </w:instrText>
        </w:r>
        <w:r w:rsidR="00A32D51">
          <w:rPr>
            <w:webHidden/>
          </w:rPr>
        </w:r>
        <w:r w:rsidR="00A32D51">
          <w:rPr>
            <w:webHidden/>
          </w:rPr>
          <w:fldChar w:fldCharType="separate"/>
        </w:r>
        <w:r w:rsidR="00A32D51">
          <w:rPr>
            <w:webHidden/>
          </w:rPr>
          <w:t>10</w:t>
        </w:r>
        <w:r w:rsidR="00A32D51">
          <w:rPr>
            <w:webHidden/>
          </w:rPr>
          <w:fldChar w:fldCharType="end"/>
        </w:r>
      </w:hyperlink>
    </w:p>
    <w:p w14:paraId="4884DFAE" w14:textId="77777777" w:rsidR="00A32D51" w:rsidRDefault="0013597B">
      <w:pPr>
        <w:pStyle w:val="TOC3"/>
        <w:rPr>
          <w:rFonts w:asciiTheme="minorHAnsi" w:eastAsiaTheme="minorEastAsia" w:hAnsiTheme="minorHAnsi" w:cstheme="minorBidi"/>
          <w:lang w:val="de-AT"/>
        </w:rPr>
      </w:pPr>
      <w:hyperlink w:anchor="_Toc512612293" w:history="1">
        <w:r w:rsidR="00A32D51" w:rsidRPr="0056772D">
          <w:rPr>
            <w:rStyle w:val="Hyperlink"/>
          </w:rPr>
          <w:t>POLICY 1</w:t>
        </w:r>
        <w:r w:rsidR="00A32D51">
          <w:rPr>
            <w:rFonts w:asciiTheme="minorHAnsi" w:eastAsiaTheme="minorEastAsia" w:hAnsiTheme="minorHAnsi" w:cstheme="minorBidi"/>
            <w:lang w:val="de-AT"/>
          </w:rPr>
          <w:tab/>
        </w:r>
        <w:r w:rsidR="00A32D51" w:rsidRPr="0056772D">
          <w:rPr>
            <w:rStyle w:val="Hyperlink"/>
          </w:rPr>
          <w:t>Use of ISO15459 encoding</w:t>
        </w:r>
        <w:r w:rsidR="00A32D51">
          <w:rPr>
            <w:webHidden/>
          </w:rPr>
          <w:tab/>
        </w:r>
        <w:r w:rsidR="00A32D51">
          <w:rPr>
            <w:webHidden/>
          </w:rPr>
          <w:fldChar w:fldCharType="begin"/>
        </w:r>
        <w:r w:rsidR="00A32D51">
          <w:rPr>
            <w:webHidden/>
          </w:rPr>
          <w:instrText xml:space="preserve"> PAGEREF _Toc512612293 \h </w:instrText>
        </w:r>
        <w:r w:rsidR="00A32D51">
          <w:rPr>
            <w:webHidden/>
          </w:rPr>
        </w:r>
        <w:r w:rsidR="00A32D51">
          <w:rPr>
            <w:webHidden/>
          </w:rPr>
          <w:fldChar w:fldCharType="separate"/>
        </w:r>
        <w:r w:rsidR="00A32D51">
          <w:rPr>
            <w:webHidden/>
          </w:rPr>
          <w:t>10</w:t>
        </w:r>
        <w:r w:rsidR="00A32D51">
          <w:rPr>
            <w:webHidden/>
          </w:rPr>
          <w:fldChar w:fldCharType="end"/>
        </w:r>
      </w:hyperlink>
    </w:p>
    <w:p w14:paraId="2C85F825" w14:textId="77777777" w:rsidR="00A32D51" w:rsidRDefault="0013597B">
      <w:pPr>
        <w:pStyle w:val="TOC3"/>
        <w:rPr>
          <w:rFonts w:asciiTheme="minorHAnsi" w:eastAsiaTheme="minorEastAsia" w:hAnsiTheme="minorHAnsi" w:cstheme="minorBidi"/>
          <w:lang w:val="de-AT"/>
        </w:rPr>
      </w:pPr>
      <w:hyperlink w:anchor="_Toc512612294" w:history="1">
        <w:r w:rsidR="00A32D51" w:rsidRPr="0056772D">
          <w:rPr>
            <w:rStyle w:val="Hyperlink"/>
          </w:rPr>
          <w:t>POLICY 2</w:t>
        </w:r>
        <w:r w:rsidR="00A32D51">
          <w:rPr>
            <w:rFonts w:asciiTheme="minorHAnsi" w:eastAsiaTheme="minorEastAsia" w:hAnsiTheme="minorHAnsi" w:cstheme="minorBidi"/>
            <w:lang w:val="de-AT"/>
          </w:rPr>
          <w:tab/>
        </w:r>
        <w:r w:rsidR="00A32D51" w:rsidRPr="0056772D">
          <w:rPr>
            <w:rStyle w:val="Hyperlink"/>
          </w:rPr>
          <w:t>Use of ISO15459 structure</w:t>
        </w:r>
        <w:r w:rsidR="00A32D51">
          <w:rPr>
            <w:webHidden/>
          </w:rPr>
          <w:tab/>
        </w:r>
        <w:r w:rsidR="00A32D51">
          <w:rPr>
            <w:webHidden/>
          </w:rPr>
          <w:fldChar w:fldCharType="begin"/>
        </w:r>
        <w:r w:rsidR="00A32D51">
          <w:rPr>
            <w:webHidden/>
          </w:rPr>
          <w:instrText xml:space="preserve"> PAGEREF _Toc512612294 \h </w:instrText>
        </w:r>
        <w:r w:rsidR="00A32D51">
          <w:rPr>
            <w:webHidden/>
          </w:rPr>
        </w:r>
        <w:r w:rsidR="00A32D51">
          <w:rPr>
            <w:webHidden/>
          </w:rPr>
          <w:fldChar w:fldCharType="separate"/>
        </w:r>
        <w:r w:rsidR="00A32D51">
          <w:rPr>
            <w:webHidden/>
          </w:rPr>
          <w:t>11</w:t>
        </w:r>
        <w:r w:rsidR="00A32D51">
          <w:rPr>
            <w:webHidden/>
          </w:rPr>
          <w:fldChar w:fldCharType="end"/>
        </w:r>
      </w:hyperlink>
    </w:p>
    <w:p w14:paraId="2A8D666E" w14:textId="77777777" w:rsidR="00A32D51" w:rsidRDefault="0013597B">
      <w:pPr>
        <w:pStyle w:val="TOC3"/>
        <w:rPr>
          <w:rFonts w:asciiTheme="minorHAnsi" w:eastAsiaTheme="minorEastAsia" w:hAnsiTheme="minorHAnsi" w:cstheme="minorBidi"/>
          <w:lang w:val="de-AT"/>
        </w:rPr>
      </w:pPr>
      <w:hyperlink w:anchor="_Toc512612295" w:history="1">
        <w:r w:rsidR="00A32D51" w:rsidRPr="0056772D">
          <w:rPr>
            <w:rStyle w:val="Hyperlink"/>
          </w:rPr>
          <w:t>POLICY 3</w:t>
        </w:r>
        <w:r w:rsidR="00A32D51">
          <w:rPr>
            <w:rFonts w:asciiTheme="minorHAnsi" w:eastAsiaTheme="minorEastAsia" w:hAnsiTheme="minorHAnsi" w:cstheme="minorBidi"/>
            <w:lang w:val="de-AT"/>
          </w:rPr>
          <w:tab/>
        </w:r>
        <w:r w:rsidR="00A32D51" w:rsidRPr="0056772D">
          <w:rPr>
            <w:rStyle w:val="Hyperlink"/>
          </w:rPr>
          <w:t>PEPPOL identifier value casing</w:t>
        </w:r>
        <w:r w:rsidR="00A32D51">
          <w:rPr>
            <w:webHidden/>
          </w:rPr>
          <w:tab/>
        </w:r>
        <w:r w:rsidR="00A32D51">
          <w:rPr>
            <w:webHidden/>
          </w:rPr>
          <w:fldChar w:fldCharType="begin"/>
        </w:r>
        <w:r w:rsidR="00A32D51">
          <w:rPr>
            <w:webHidden/>
          </w:rPr>
          <w:instrText xml:space="preserve"> PAGEREF _Toc512612295 \h </w:instrText>
        </w:r>
        <w:r w:rsidR="00A32D51">
          <w:rPr>
            <w:webHidden/>
          </w:rPr>
        </w:r>
        <w:r w:rsidR="00A32D51">
          <w:rPr>
            <w:webHidden/>
          </w:rPr>
          <w:fldChar w:fldCharType="separate"/>
        </w:r>
        <w:r w:rsidR="00A32D51">
          <w:rPr>
            <w:webHidden/>
          </w:rPr>
          <w:t>11</w:t>
        </w:r>
        <w:r w:rsidR="00A32D51">
          <w:rPr>
            <w:webHidden/>
          </w:rPr>
          <w:fldChar w:fldCharType="end"/>
        </w:r>
      </w:hyperlink>
    </w:p>
    <w:p w14:paraId="0D9F4C47" w14:textId="77777777" w:rsidR="00A32D51" w:rsidRDefault="0013597B">
      <w:pPr>
        <w:pStyle w:val="TOC3"/>
        <w:rPr>
          <w:rFonts w:asciiTheme="minorHAnsi" w:eastAsiaTheme="minorEastAsia" w:hAnsiTheme="minorHAnsi" w:cstheme="minorBidi"/>
          <w:lang w:val="de-AT"/>
        </w:rPr>
      </w:pPr>
      <w:hyperlink w:anchor="_Toc512612296" w:history="1">
        <w:r w:rsidR="00A32D51" w:rsidRPr="0056772D">
          <w:rPr>
            <w:rStyle w:val="Hyperlink"/>
          </w:rPr>
          <w:t>POLICY 4</w:t>
        </w:r>
        <w:r w:rsidR="00A32D51">
          <w:rPr>
            <w:rFonts w:asciiTheme="minorHAnsi" w:eastAsiaTheme="minorEastAsia" w:hAnsiTheme="minorHAnsi" w:cstheme="minorBidi"/>
            <w:lang w:val="de-AT"/>
          </w:rPr>
          <w:tab/>
        </w:r>
        <w:r w:rsidR="00A32D51" w:rsidRPr="0056772D">
          <w:rPr>
            <w:rStyle w:val="Hyperlink"/>
          </w:rPr>
          <w:t>Coding of Issuing Agencies</w:t>
        </w:r>
        <w:r w:rsidR="00A32D51">
          <w:rPr>
            <w:webHidden/>
          </w:rPr>
          <w:tab/>
        </w:r>
        <w:r w:rsidR="00A32D51">
          <w:rPr>
            <w:webHidden/>
          </w:rPr>
          <w:fldChar w:fldCharType="begin"/>
        </w:r>
        <w:r w:rsidR="00A32D51">
          <w:rPr>
            <w:webHidden/>
          </w:rPr>
          <w:instrText xml:space="preserve"> PAGEREF _Toc512612296 \h </w:instrText>
        </w:r>
        <w:r w:rsidR="00A32D51">
          <w:rPr>
            <w:webHidden/>
          </w:rPr>
        </w:r>
        <w:r w:rsidR="00A32D51">
          <w:rPr>
            <w:webHidden/>
          </w:rPr>
          <w:fldChar w:fldCharType="separate"/>
        </w:r>
        <w:r w:rsidR="00A32D51">
          <w:rPr>
            <w:webHidden/>
          </w:rPr>
          <w:t>11</w:t>
        </w:r>
        <w:r w:rsidR="00A32D51">
          <w:rPr>
            <w:webHidden/>
          </w:rPr>
          <w:fldChar w:fldCharType="end"/>
        </w:r>
      </w:hyperlink>
    </w:p>
    <w:p w14:paraId="333DE9C1" w14:textId="77777777" w:rsidR="00A32D51" w:rsidRDefault="0013597B">
      <w:pPr>
        <w:pStyle w:val="TOC2"/>
        <w:rPr>
          <w:rFonts w:asciiTheme="minorHAnsi" w:eastAsiaTheme="minorEastAsia" w:hAnsiTheme="minorHAnsi" w:cstheme="minorBidi"/>
          <w:lang w:val="de-AT"/>
        </w:rPr>
      </w:pPr>
      <w:hyperlink w:anchor="_Toc512612297" w:history="1">
        <w:r w:rsidR="00A32D51" w:rsidRPr="0056772D">
          <w:rPr>
            <w:rStyle w:val="Hyperlink"/>
          </w:rPr>
          <w:t>3.2</w:t>
        </w:r>
        <w:r w:rsidR="00A32D51">
          <w:rPr>
            <w:rFonts w:asciiTheme="minorHAnsi" w:eastAsiaTheme="minorEastAsia" w:hAnsiTheme="minorHAnsi" w:cstheme="minorBidi"/>
            <w:lang w:val="de-AT"/>
          </w:rPr>
          <w:tab/>
        </w:r>
        <w:r w:rsidR="00A32D51" w:rsidRPr="0056772D">
          <w:rPr>
            <w:rStyle w:val="Hyperlink"/>
          </w:rPr>
          <w:t>Issuing Agency Code Values</w:t>
        </w:r>
        <w:r w:rsidR="00A32D51">
          <w:rPr>
            <w:webHidden/>
          </w:rPr>
          <w:tab/>
        </w:r>
        <w:r w:rsidR="00A32D51">
          <w:rPr>
            <w:webHidden/>
          </w:rPr>
          <w:fldChar w:fldCharType="begin"/>
        </w:r>
        <w:r w:rsidR="00A32D51">
          <w:rPr>
            <w:webHidden/>
          </w:rPr>
          <w:instrText xml:space="preserve"> PAGEREF _Toc512612297 \h </w:instrText>
        </w:r>
        <w:r w:rsidR="00A32D51">
          <w:rPr>
            <w:webHidden/>
          </w:rPr>
        </w:r>
        <w:r w:rsidR="00A32D51">
          <w:rPr>
            <w:webHidden/>
          </w:rPr>
          <w:fldChar w:fldCharType="separate"/>
        </w:r>
        <w:r w:rsidR="00A32D51">
          <w:rPr>
            <w:webHidden/>
          </w:rPr>
          <w:t>12</w:t>
        </w:r>
        <w:r w:rsidR="00A32D51">
          <w:rPr>
            <w:webHidden/>
          </w:rPr>
          <w:fldChar w:fldCharType="end"/>
        </w:r>
      </w:hyperlink>
    </w:p>
    <w:p w14:paraId="693D6029" w14:textId="77777777" w:rsidR="00A32D51" w:rsidRDefault="0013597B">
      <w:pPr>
        <w:pStyle w:val="TOC3"/>
        <w:rPr>
          <w:rFonts w:asciiTheme="minorHAnsi" w:eastAsiaTheme="minorEastAsia" w:hAnsiTheme="minorHAnsi" w:cstheme="minorBidi"/>
          <w:lang w:val="de-AT"/>
        </w:rPr>
      </w:pPr>
      <w:hyperlink w:anchor="_Toc512612298" w:history="1">
        <w:r w:rsidR="00A32D51" w:rsidRPr="0056772D">
          <w:rPr>
            <w:rStyle w:val="Hyperlink"/>
          </w:rPr>
          <w:t>POLICY 5</w:t>
        </w:r>
        <w:r w:rsidR="00A32D51">
          <w:rPr>
            <w:rFonts w:asciiTheme="minorHAnsi" w:eastAsiaTheme="minorEastAsia" w:hAnsiTheme="minorHAnsi" w:cstheme="minorBidi"/>
            <w:lang w:val="de-AT"/>
          </w:rPr>
          <w:tab/>
        </w:r>
        <w:r w:rsidR="00A32D51" w:rsidRPr="0056772D">
          <w:rPr>
            <w:rStyle w:val="Hyperlink"/>
          </w:rPr>
          <w:t>PEPPOL participant identifier scheme</w:t>
        </w:r>
        <w:r w:rsidR="00A32D51">
          <w:rPr>
            <w:webHidden/>
          </w:rPr>
          <w:tab/>
        </w:r>
        <w:r w:rsidR="00A32D51">
          <w:rPr>
            <w:webHidden/>
          </w:rPr>
          <w:fldChar w:fldCharType="begin"/>
        </w:r>
        <w:r w:rsidR="00A32D51">
          <w:rPr>
            <w:webHidden/>
          </w:rPr>
          <w:instrText xml:space="preserve"> PAGEREF _Toc512612298 \h </w:instrText>
        </w:r>
        <w:r w:rsidR="00A32D51">
          <w:rPr>
            <w:webHidden/>
          </w:rPr>
        </w:r>
        <w:r w:rsidR="00A32D51">
          <w:rPr>
            <w:webHidden/>
          </w:rPr>
          <w:fldChar w:fldCharType="separate"/>
        </w:r>
        <w:r w:rsidR="00A32D51">
          <w:rPr>
            <w:webHidden/>
          </w:rPr>
          <w:t>12</w:t>
        </w:r>
        <w:r w:rsidR="00A32D51">
          <w:rPr>
            <w:webHidden/>
          </w:rPr>
          <w:fldChar w:fldCharType="end"/>
        </w:r>
      </w:hyperlink>
    </w:p>
    <w:p w14:paraId="729EF6EF" w14:textId="77777777" w:rsidR="00A32D51" w:rsidRDefault="0013597B">
      <w:pPr>
        <w:pStyle w:val="TOC3"/>
        <w:rPr>
          <w:rFonts w:asciiTheme="minorHAnsi" w:eastAsiaTheme="minorEastAsia" w:hAnsiTheme="minorHAnsi" w:cstheme="minorBidi"/>
          <w:lang w:val="de-AT"/>
        </w:rPr>
      </w:pPr>
      <w:hyperlink w:anchor="_Toc512612299" w:history="1">
        <w:r w:rsidR="00A32D51" w:rsidRPr="0056772D">
          <w:rPr>
            <w:rStyle w:val="Hyperlink"/>
          </w:rPr>
          <w:t>POLICY 6</w:t>
        </w:r>
        <w:r w:rsidR="00A32D51">
          <w:rPr>
            <w:rFonts w:asciiTheme="minorHAnsi" w:eastAsiaTheme="minorEastAsia" w:hAnsiTheme="minorHAnsi" w:cstheme="minorBidi"/>
            <w:lang w:val="de-AT"/>
          </w:rPr>
          <w:tab/>
        </w:r>
        <w:r w:rsidR="00A32D51" w:rsidRPr="0056772D">
          <w:rPr>
            <w:rStyle w:val="Hyperlink"/>
          </w:rPr>
          <w:t>Numeric Codes for Issuing Agencies</w:t>
        </w:r>
        <w:r w:rsidR="00A32D51">
          <w:rPr>
            <w:webHidden/>
          </w:rPr>
          <w:tab/>
        </w:r>
        <w:r w:rsidR="00A32D51">
          <w:rPr>
            <w:webHidden/>
          </w:rPr>
          <w:fldChar w:fldCharType="begin"/>
        </w:r>
        <w:r w:rsidR="00A32D51">
          <w:rPr>
            <w:webHidden/>
          </w:rPr>
          <w:instrText xml:space="preserve"> PAGEREF _Toc512612299 \h </w:instrText>
        </w:r>
        <w:r w:rsidR="00A32D51">
          <w:rPr>
            <w:webHidden/>
          </w:rPr>
        </w:r>
        <w:r w:rsidR="00A32D51">
          <w:rPr>
            <w:webHidden/>
          </w:rPr>
          <w:fldChar w:fldCharType="separate"/>
        </w:r>
        <w:r w:rsidR="00A32D51">
          <w:rPr>
            <w:webHidden/>
          </w:rPr>
          <w:t>12</w:t>
        </w:r>
        <w:r w:rsidR="00A32D51">
          <w:rPr>
            <w:webHidden/>
          </w:rPr>
          <w:fldChar w:fldCharType="end"/>
        </w:r>
      </w:hyperlink>
    </w:p>
    <w:p w14:paraId="57741A32" w14:textId="77777777" w:rsidR="00A32D51" w:rsidRDefault="0013597B">
      <w:pPr>
        <w:pStyle w:val="TOC3"/>
        <w:rPr>
          <w:rFonts w:asciiTheme="minorHAnsi" w:eastAsiaTheme="minorEastAsia" w:hAnsiTheme="minorHAnsi" w:cstheme="minorBidi"/>
          <w:lang w:val="de-AT"/>
        </w:rPr>
      </w:pPr>
      <w:hyperlink w:anchor="_Toc512612300" w:history="1">
        <w:r w:rsidR="00A32D51" w:rsidRPr="0056772D">
          <w:rPr>
            <w:rStyle w:val="Hyperlink"/>
          </w:rPr>
          <w:t>POLICY 7</w:t>
        </w:r>
        <w:r w:rsidR="00A32D51">
          <w:rPr>
            <w:rFonts w:asciiTheme="minorHAnsi" w:eastAsiaTheme="minorEastAsia" w:hAnsiTheme="minorHAnsi" w:cstheme="minorBidi"/>
            <w:lang w:val="de-AT"/>
          </w:rPr>
          <w:tab/>
        </w:r>
        <w:r w:rsidR="00A32D51" w:rsidRPr="0056772D">
          <w:rPr>
            <w:rStyle w:val="Hyperlink"/>
          </w:rPr>
          <w:t>XML attributes for Participant Identifiers in BusDox</w:t>
        </w:r>
        <w:r w:rsidR="00A32D51">
          <w:rPr>
            <w:webHidden/>
          </w:rPr>
          <w:tab/>
        </w:r>
        <w:r w:rsidR="00A32D51">
          <w:rPr>
            <w:webHidden/>
          </w:rPr>
          <w:fldChar w:fldCharType="begin"/>
        </w:r>
        <w:r w:rsidR="00A32D51">
          <w:rPr>
            <w:webHidden/>
          </w:rPr>
          <w:instrText xml:space="preserve"> PAGEREF _Toc512612300 \h </w:instrText>
        </w:r>
        <w:r w:rsidR="00A32D51">
          <w:rPr>
            <w:webHidden/>
          </w:rPr>
        </w:r>
        <w:r w:rsidR="00A32D51">
          <w:rPr>
            <w:webHidden/>
          </w:rPr>
          <w:fldChar w:fldCharType="separate"/>
        </w:r>
        <w:r w:rsidR="00A32D51">
          <w:rPr>
            <w:webHidden/>
          </w:rPr>
          <w:t>13</w:t>
        </w:r>
        <w:r w:rsidR="00A32D51">
          <w:rPr>
            <w:webHidden/>
          </w:rPr>
          <w:fldChar w:fldCharType="end"/>
        </w:r>
      </w:hyperlink>
    </w:p>
    <w:p w14:paraId="1C1DD53F" w14:textId="77777777" w:rsidR="00A32D51" w:rsidRDefault="0013597B">
      <w:pPr>
        <w:pStyle w:val="TOC3"/>
        <w:rPr>
          <w:rFonts w:asciiTheme="minorHAnsi" w:eastAsiaTheme="minorEastAsia" w:hAnsiTheme="minorHAnsi" w:cstheme="minorBidi"/>
          <w:lang w:val="de-AT"/>
        </w:rPr>
      </w:pPr>
      <w:hyperlink w:anchor="_Toc512612301" w:history="1">
        <w:r w:rsidR="00A32D51" w:rsidRPr="0056772D">
          <w:rPr>
            <w:rStyle w:val="Hyperlink"/>
          </w:rPr>
          <w:t>POLICY 8</w:t>
        </w:r>
        <w:r w:rsidR="00A32D51">
          <w:rPr>
            <w:rFonts w:asciiTheme="minorHAnsi" w:eastAsiaTheme="minorEastAsia" w:hAnsiTheme="minorHAnsi" w:cstheme="minorBidi"/>
            <w:lang w:val="de-AT"/>
          </w:rPr>
          <w:tab/>
        </w:r>
        <w:r w:rsidR="00A32D51" w:rsidRPr="0056772D">
          <w:rPr>
            <w:rStyle w:val="Hyperlink"/>
          </w:rPr>
          <w:t>XML attributes for Party Identifiers in UBL documents</w:t>
        </w:r>
        <w:r w:rsidR="00A32D51">
          <w:rPr>
            <w:webHidden/>
          </w:rPr>
          <w:tab/>
        </w:r>
        <w:r w:rsidR="00A32D51">
          <w:rPr>
            <w:webHidden/>
          </w:rPr>
          <w:fldChar w:fldCharType="begin"/>
        </w:r>
        <w:r w:rsidR="00A32D51">
          <w:rPr>
            <w:webHidden/>
          </w:rPr>
          <w:instrText xml:space="preserve"> PAGEREF _Toc512612301 \h </w:instrText>
        </w:r>
        <w:r w:rsidR="00A32D51">
          <w:rPr>
            <w:webHidden/>
          </w:rPr>
        </w:r>
        <w:r w:rsidR="00A32D51">
          <w:rPr>
            <w:webHidden/>
          </w:rPr>
          <w:fldChar w:fldCharType="separate"/>
        </w:r>
        <w:r w:rsidR="00A32D51">
          <w:rPr>
            <w:webHidden/>
          </w:rPr>
          <w:t>13</w:t>
        </w:r>
        <w:r w:rsidR="00A32D51">
          <w:rPr>
            <w:webHidden/>
          </w:rPr>
          <w:fldChar w:fldCharType="end"/>
        </w:r>
      </w:hyperlink>
    </w:p>
    <w:p w14:paraId="3F8A86A3" w14:textId="77777777" w:rsidR="00A32D51" w:rsidRDefault="0013597B">
      <w:pPr>
        <w:pStyle w:val="TOC3"/>
        <w:rPr>
          <w:rFonts w:asciiTheme="minorHAnsi" w:eastAsiaTheme="minorEastAsia" w:hAnsiTheme="minorHAnsi" w:cstheme="minorBidi"/>
          <w:lang w:val="de-AT"/>
        </w:rPr>
      </w:pPr>
      <w:hyperlink w:anchor="_Toc512612302" w:history="1">
        <w:r w:rsidR="00A32D51" w:rsidRPr="0056772D">
          <w:rPr>
            <w:rStyle w:val="Hyperlink"/>
          </w:rPr>
          <w:t>POLICY 9</w:t>
        </w:r>
        <w:r w:rsidR="00A32D51">
          <w:rPr>
            <w:rFonts w:asciiTheme="minorHAnsi" w:eastAsiaTheme="minorEastAsia" w:hAnsiTheme="minorHAnsi" w:cstheme="minorBidi"/>
            <w:lang w:val="de-AT"/>
          </w:rPr>
          <w:tab/>
        </w:r>
        <w:r w:rsidR="00A32D51" w:rsidRPr="0056772D">
          <w:rPr>
            <w:rStyle w:val="Hyperlink"/>
          </w:rPr>
          <w:t>Participant Identifiers for DNS</w:t>
        </w:r>
        <w:r w:rsidR="00A32D51">
          <w:rPr>
            <w:webHidden/>
          </w:rPr>
          <w:tab/>
        </w:r>
        <w:r w:rsidR="00A32D51">
          <w:rPr>
            <w:webHidden/>
          </w:rPr>
          <w:fldChar w:fldCharType="begin"/>
        </w:r>
        <w:r w:rsidR="00A32D51">
          <w:rPr>
            <w:webHidden/>
          </w:rPr>
          <w:instrText xml:space="preserve"> PAGEREF _Toc512612302 \h </w:instrText>
        </w:r>
        <w:r w:rsidR="00A32D51">
          <w:rPr>
            <w:webHidden/>
          </w:rPr>
        </w:r>
        <w:r w:rsidR="00A32D51">
          <w:rPr>
            <w:webHidden/>
          </w:rPr>
          <w:fldChar w:fldCharType="separate"/>
        </w:r>
        <w:r w:rsidR="00A32D51">
          <w:rPr>
            <w:webHidden/>
          </w:rPr>
          <w:t>14</w:t>
        </w:r>
        <w:r w:rsidR="00A32D51">
          <w:rPr>
            <w:webHidden/>
          </w:rPr>
          <w:fldChar w:fldCharType="end"/>
        </w:r>
      </w:hyperlink>
    </w:p>
    <w:p w14:paraId="405BF042" w14:textId="77777777" w:rsidR="00A32D51" w:rsidRDefault="0013597B">
      <w:pPr>
        <w:pStyle w:val="TOC1"/>
        <w:rPr>
          <w:rFonts w:asciiTheme="minorHAnsi" w:eastAsiaTheme="minorEastAsia" w:hAnsiTheme="minorHAnsi" w:cstheme="minorBidi"/>
          <w:kern w:val="0"/>
          <w:sz w:val="22"/>
          <w:lang w:val="de-AT" w:eastAsia="de-AT"/>
        </w:rPr>
      </w:pPr>
      <w:hyperlink w:anchor="_Toc512612303" w:history="1">
        <w:r w:rsidR="00A32D51" w:rsidRPr="0056772D">
          <w:rPr>
            <w:rStyle w:val="Hyperlink"/>
          </w:rPr>
          <w:t>4</w:t>
        </w:r>
        <w:r w:rsidR="00A32D51">
          <w:rPr>
            <w:rFonts w:asciiTheme="minorHAnsi" w:eastAsiaTheme="minorEastAsia" w:hAnsiTheme="minorHAnsi" w:cstheme="minorBidi"/>
            <w:kern w:val="0"/>
            <w:sz w:val="22"/>
            <w:lang w:val="de-AT" w:eastAsia="de-AT"/>
          </w:rPr>
          <w:tab/>
        </w:r>
        <w:r w:rsidR="00A32D51" w:rsidRPr="0056772D">
          <w:rPr>
            <w:rStyle w:val="Hyperlink"/>
          </w:rPr>
          <w:t>Policies on Identifying Documents supported by PEPPOL</w:t>
        </w:r>
        <w:r w:rsidR="00A32D51">
          <w:rPr>
            <w:webHidden/>
          </w:rPr>
          <w:tab/>
        </w:r>
        <w:r w:rsidR="00A32D51">
          <w:rPr>
            <w:webHidden/>
          </w:rPr>
          <w:fldChar w:fldCharType="begin"/>
        </w:r>
        <w:r w:rsidR="00A32D51">
          <w:rPr>
            <w:webHidden/>
          </w:rPr>
          <w:instrText xml:space="preserve"> PAGEREF _Toc512612303 \h </w:instrText>
        </w:r>
        <w:r w:rsidR="00A32D51">
          <w:rPr>
            <w:webHidden/>
          </w:rPr>
        </w:r>
        <w:r w:rsidR="00A32D51">
          <w:rPr>
            <w:webHidden/>
          </w:rPr>
          <w:fldChar w:fldCharType="separate"/>
        </w:r>
        <w:r w:rsidR="00A32D51">
          <w:rPr>
            <w:webHidden/>
          </w:rPr>
          <w:t>16</w:t>
        </w:r>
        <w:r w:rsidR="00A32D51">
          <w:rPr>
            <w:webHidden/>
          </w:rPr>
          <w:fldChar w:fldCharType="end"/>
        </w:r>
      </w:hyperlink>
    </w:p>
    <w:p w14:paraId="221CF409" w14:textId="77777777" w:rsidR="00A32D51" w:rsidRDefault="0013597B">
      <w:pPr>
        <w:pStyle w:val="TOC2"/>
        <w:rPr>
          <w:rFonts w:asciiTheme="minorHAnsi" w:eastAsiaTheme="minorEastAsia" w:hAnsiTheme="minorHAnsi" w:cstheme="minorBidi"/>
          <w:lang w:val="de-AT"/>
        </w:rPr>
      </w:pPr>
      <w:hyperlink w:anchor="_Toc512612304" w:history="1">
        <w:r w:rsidR="00A32D51" w:rsidRPr="0056772D">
          <w:rPr>
            <w:rStyle w:val="Hyperlink"/>
          </w:rPr>
          <w:t>4.1</w:t>
        </w:r>
        <w:r w:rsidR="00A32D51">
          <w:rPr>
            <w:rFonts w:asciiTheme="minorHAnsi" w:eastAsiaTheme="minorEastAsia" w:hAnsiTheme="minorHAnsi" w:cstheme="minorBidi"/>
            <w:lang w:val="de-AT"/>
          </w:rPr>
          <w:tab/>
        </w:r>
        <w:r w:rsidR="00A32D51" w:rsidRPr="0056772D">
          <w:rPr>
            <w:rStyle w:val="Hyperlink"/>
          </w:rPr>
          <w:t>Format</w:t>
        </w:r>
        <w:r w:rsidR="00A32D51">
          <w:rPr>
            <w:webHidden/>
          </w:rPr>
          <w:tab/>
        </w:r>
        <w:r w:rsidR="00A32D51">
          <w:rPr>
            <w:webHidden/>
          </w:rPr>
          <w:fldChar w:fldCharType="begin"/>
        </w:r>
        <w:r w:rsidR="00A32D51">
          <w:rPr>
            <w:webHidden/>
          </w:rPr>
          <w:instrText xml:space="preserve"> PAGEREF _Toc512612304 \h </w:instrText>
        </w:r>
        <w:r w:rsidR="00A32D51">
          <w:rPr>
            <w:webHidden/>
          </w:rPr>
        </w:r>
        <w:r w:rsidR="00A32D51">
          <w:rPr>
            <w:webHidden/>
          </w:rPr>
          <w:fldChar w:fldCharType="separate"/>
        </w:r>
        <w:r w:rsidR="00A32D51">
          <w:rPr>
            <w:webHidden/>
          </w:rPr>
          <w:t>16</w:t>
        </w:r>
        <w:r w:rsidR="00A32D51">
          <w:rPr>
            <w:webHidden/>
          </w:rPr>
          <w:fldChar w:fldCharType="end"/>
        </w:r>
      </w:hyperlink>
    </w:p>
    <w:p w14:paraId="4BCAD1DD" w14:textId="77777777" w:rsidR="00A32D51" w:rsidRDefault="0013597B">
      <w:pPr>
        <w:pStyle w:val="TOC3"/>
        <w:rPr>
          <w:rFonts w:asciiTheme="minorHAnsi" w:eastAsiaTheme="minorEastAsia" w:hAnsiTheme="minorHAnsi" w:cstheme="minorBidi"/>
          <w:lang w:val="de-AT"/>
        </w:rPr>
      </w:pPr>
      <w:hyperlink w:anchor="_Toc512612305" w:history="1">
        <w:r w:rsidR="00A32D51" w:rsidRPr="0056772D">
          <w:rPr>
            <w:rStyle w:val="Hyperlink"/>
          </w:rPr>
          <w:t>POLICY 10</w:t>
        </w:r>
        <w:r w:rsidR="00A32D51">
          <w:rPr>
            <w:rFonts w:asciiTheme="minorHAnsi" w:eastAsiaTheme="minorEastAsia" w:hAnsiTheme="minorHAnsi" w:cstheme="minorBidi"/>
            <w:lang w:val="de-AT"/>
          </w:rPr>
          <w:tab/>
        </w:r>
        <w:r w:rsidR="00A32D51" w:rsidRPr="0056772D">
          <w:rPr>
            <w:rStyle w:val="Hyperlink"/>
          </w:rPr>
          <w:t>PEPPOL Document Type Identifier scheme</w:t>
        </w:r>
        <w:r w:rsidR="00A32D51">
          <w:rPr>
            <w:webHidden/>
          </w:rPr>
          <w:tab/>
        </w:r>
        <w:r w:rsidR="00A32D51">
          <w:rPr>
            <w:webHidden/>
          </w:rPr>
          <w:fldChar w:fldCharType="begin"/>
        </w:r>
        <w:r w:rsidR="00A32D51">
          <w:rPr>
            <w:webHidden/>
          </w:rPr>
          <w:instrText xml:space="preserve"> PAGEREF _Toc512612305 \h </w:instrText>
        </w:r>
        <w:r w:rsidR="00A32D51">
          <w:rPr>
            <w:webHidden/>
          </w:rPr>
        </w:r>
        <w:r w:rsidR="00A32D51">
          <w:rPr>
            <w:webHidden/>
          </w:rPr>
          <w:fldChar w:fldCharType="separate"/>
        </w:r>
        <w:r w:rsidR="00A32D51">
          <w:rPr>
            <w:webHidden/>
          </w:rPr>
          <w:t>16</w:t>
        </w:r>
        <w:r w:rsidR="00A32D51">
          <w:rPr>
            <w:webHidden/>
          </w:rPr>
          <w:fldChar w:fldCharType="end"/>
        </w:r>
      </w:hyperlink>
    </w:p>
    <w:p w14:paraId="3EE1E7E6" w14:textId="77777777" w:rsidR="00A32D51" w:rsidRDefault="0013597B">
      <w:pPr>
        <w:pStyle w:val="TOC3"/>
        <w:rPr>
          <w:rFonts w:asciiTheme="minorHAnsi" w:eastAsiaTheme="minorEastAsia" w:hAnsiTheme="minorHAnsi" w:cstheme="minorBidi"/>
          <w:lang w:val="de-AT"/>
        </w:rPr>
      </w:pPr>
      <w:hyperlink w:anchor="_Toc512612306" w:history="1">
        <w:r w:rsidR="00A32D51" w:rsidRPr="0056772D">
          <w:rPr>
            <w:rStyle w:val="Hyperlink"/>
          </w:rPr>
          <w:t>POLICY 11</w:t>
        </w:r>
        <w:r w:rsidR="00A32D51">
          <w:rPr>
            <w:rFonts w:asciiTheme="minorHAnsi" w:eastAsiaTheme="minorEastAsia" w:hAnsiTheme="minorHAnsi" w:cstheme="minorBidi"/>
            <w:lang w:val="de-AT"/>
          </w:rPr>
          <w:tab/>
        </w:r>
        <w:r w:rsidR="00A32D51" w:rsidRPr="0056772D">
          <w:rPr>
            <w:rStyle w:val="Hyperlink"/>
          </w:rPr>
          <w:t>PEPPOL Customization Identifiers</w:t>
        </w:r>
        <w:r w:rsidR="00A32D51">
          <w:rPr>
            <w:webHidden/>
          </w:rPr>
          <w:tab/>
        </w:r>
        <w:r w:rsidR="00A32D51">
          <w:rPr>
            <w:webHidden/>
          </w:rPr>
          <w:fldChar w:fldCharType="begin"/>
        </w:r>
        <w:r w:rsidR="00A32D51">
          <w:rPr>
            <w:webHidden/>
          </w:rPr>
          <w:instrText xml:space="preserve"> PAGEREF _Toc512612306 \h </w:instrText>
        </w:r>
        <w:r w:rsidR="00A32D51">
          <w:rPr>
            <w:webHidden/>
          </w:rPr>
        </w:r>
        <w:r w:rsidR="00A32D51">
          <w:rPr>
            <w:webHidden/>
          </w:rPr>
          <w:fldChar w:fldCharType="separate"/>
        </w:r>
        <w:r w:rsidR="00A32D51">
          <w:rPr>
            <w:webHidden/>
          </w:rPr>
          <w:t>16</w:t>
        </w:r>
        <w:r w:rsidR="00A32D51">
          <w:rPr>
            <w:webHidden/>
          </w:rPr>
          <w:fldChar w:fldCharType="end"/>
        </w:r>
      </w:hyperlink>
    </w:p>
    <w:p w14:paraId="7B8A2982" w14:textId="77777777" w:rsidR="00A32D51" w:rsidRDefault="0013597B">
      <w:pPr>
        <w:pStyle w:val="TOC3"/>
        <w:rPr>
          <w:rFonts w:asciiTheme="minorHAnsi" w:eastAsiaTheme="minorEastAsia" w:hAnsiTheme="minorHAnsi" w:cstheme="minorBidi"/>
          <w:lang w:val="de-AT"/>
        </w:rPr>
      </w:pPr>
      <w:hyperlink w:anchor="_Toc512612307" w:history="1">
        <w:r w:rsidR="00A32D51" w:rsidRPr="0056772D">
          <w:rPr>
            <w:rStyle w:val="Hyperlink"/>
          </w:rPr>
          <w:t>POLICY 12</w:t>
        </w:r>
        <w:r w:rsidR="00A32D51">
          <w:rPr>
            <w:rFonts w:asciiTheme="minorHAnsi" w:eastAsiaTheme="minorEastAsia" w:hAnsiTheme="minorHAnsi" w:cstheme="minorBidi"/>
            <w:lang w:val="de-AT"/>
          </w:rPr>
          <w:tab/>
        </w:r>
        <w:r w:rsidR="00A32D51" w:rsidRPr="0056772D">
          <w:rPr>
            <w:rStyle w:val="Hyperlink"/>
          </w:rPr>
          <w:t>Specifying Customization Identifiers in UBL documents</w:t>
        </w:r>
        <w:r w:rsidR="00A32D51">
          <w:rPr>
            <w:webHidden/>
          </w:rPr>
          <w:tab/>
        </w:r>
        <w:r w:rsidR="00A32D51">
          <w:rPr>
            <w:webHidden/>
          </w:rPr>
          <w:fldChar w:fldCharType="begin"/>
        </w:r>
        <w:r w:rsidR="00A32D51">
          <w:rPr>
            <w:webHidden/>
          </w:rPr>
          <w:instrText xml:space="preserve"> PAGEREF _Toc512612307 \h </w:instrText>
        </w:r>
        <w:r w:rsidR="00A32D51">
          <w:rPr>
            <w:webHidden/>
          </w:rPr>
        </w:r>
        <w:r w:rsidR="00A32D51">
          <w:rPr>
            <w:webHidden/>
          </w:rPr>
          <w:fldChar w:fldCharType="separate"/>
        </w:r>
        <w:r w:rsidR="00A32D51">
          <w:rPr>
            <w:webHidden/>
          </w:rPr>
          <w:t>17</w:t>
        </w:r>
        <w:r w:rsidR="00A32D51">
          <w:rPr>
            <w:webHidden/>
          </w:rPr>
          <w:fldChar w:fldCharType="end"/>
        </w:r>
      </w:hyperlink>
    </w:p>
    <w:p w14:paraId="7E6760F3" w14:textId="77777777" w:rsidR="00A32D51" w:rsidRDefault="0013597B">
      <w:pPr>
        <w:pStyle w:val="TOC3"/>
        <w:rPr>
          <w:rFonts w:asciiTheme="minorHAnsi" w:eastAsiaTheme="minorEastAsia" w:hAnsiTheme="minorHAnsi" w:cstheme="minorBidi"/>
          <w:lang w:val="de-AT"/>
        </w:rPr>
      </w:pPr>
      <w:hyperlink w:anchor="_Toc512612308" w:history="1">
        <w:r w:rsidR="00A32D51" w:rsidRPr="0056772D">
          <w:rPr>
            <w:rStyle w:val="Hyperlink"/>
          </w:rPr>
          <w:t>POLICY 13</w:t>
        </w:r>
        <w:r w:rsidR="00A32D51">
          <w:rPr>
            <w:rFonts w:asciiTheme="minorHAnsi" w:eastAsiaTheme="minorEastAsia" w:hAnsiTheme="minorHAnsi" w:cstheme="minorBidi"/>
            <w:lang w:val="de-AT"/>
          </w:rPr>
          <w:tab/>
        </w:r>
        <w:r w:rsidR="00A32D51" w:rsidRPr="0056772D">
          <w:rPr>
            <w:rStyle w:val="Hyperlink"/>
          </w:rPr>
          <w:t>PEPPOL Document Type Identifiers</w:t>
        </w:r>
        <w:r w:rsidR="00A32D51">
          <w:rPr>
            <w:webHidden/>
          </w:rPr>
          <w:tab/>
        </w:r>
        <w:r w:rsidR="00A32D51">
          <w:rPr>
            <w:webHidden/>
          </w:rPr>
          <w:fldChar w:fldCharType="begin"/>
        </w:r>
        <w:r w:rsidR="00A32D51">
          <w:rPr>
            <w:webHidden/>
          </w:rPr>
          <w:instrText xml:space="preserve"> PAGEREF _Toc512612308 \h </w:instrText>
        </w:r>
        <w:r w:rsidR="00A32D51">
          <w:rPr>
            <w:webHidden/>
          </w:rPr>
        </w:r>
        <w:r w:rsidR="00A32D51">
          <w:rPr>
            <w:webHidden/>
          </w:rPr>
          <w:fldChar w:fldCharType="separate"/>
        </w:r>
        <w:r w:rsidR="00A32D51">
          <w:rPr>
            <w:webHidden/>
          </w:rPr>
          <w:t>17</w:t>
        </w:r>
        <w:r w:rsidR="00A32D51">
          <w:rPr>
            <w:webHidden/>
          </w:rPr>
          <w:fldChar w:fldCharType="end"/>
        </w:r>
      </w:hyperlink>
    </w:p>
    <w:p w14:paraId="5EFF4CE0" w14:textId="77777777" w:rsidR="00A32D51" w:rsidRDefault="0013597B">
      <w:pPr>
        <w:pStyle w:val="TOC3"/>
        <w:rPr>
          <w:rFonts w:asciiTheme="minorHAnsi" w:eastAsiaTheme="minorEastAsia" w:hAnsiTheme="minorHAnsi" w:cstheme="minorBidi"/>
          <w:lang w:val="de-AT"/>
        </w:rPr>
      </w:pPr>
      <w:hyperlink w:anchor="_Toc512612309" w:history="1">
        <w:r w:rsidR="00A32D51" w:rsidRPr="0056772D">
          <w:rPr>
            <w:rStyle w:val="Hyperlink"/>
          </w:rPr>
          <w:t>POLICY 14</w:t>
        </w:r>
        <w:r w:rsidR="00A32D51">
          <w:rPr>
            <w:rFonts w:asciiTheme="minorHAnsi" w:eastAsiaTheme="minorEastAsia" w:hAnsiTheme="minorHAnsi" w:cstheme="minorBidi"/>
            <w:lang w:val="de-AT"/>
          </w:rPr>
          <w:tab/>
        </w:r>
        <w:r w:rsidR="00A32D51" w:rsidRPr="0056772D">
          <w:rPr>
            <w:rStyle w:val="Hyperlink"/>
          </w:rPr>
          <w:t>Specifying Document Type Identifiers in SMP documents</w:t>
        </w:r>
        <w:r w:rsidR="00A32D51">
          <w:rPr>
            <w:webHidden/>
          </w:rPr>
          <w:tab/>
        </w:r>
        <w:r w:rsidR="00A32D51">
          <w:rPr>
            <w:webHidden/>
          </w:rPr>
          <w:fldChar w:fldCharType="begin"/>
        </w:r>
        <w:r w:rsidR="00A32D51">
          <w:rPr>
            <w:webHidden/>
          </w:rPr>
          <w:instrText xml:space="preserve"> PAGEREF _Toc512612309 \h </w:instrText>
        </w:r>
        <w:r w:rsidR="00A32D51">
          <w:rPr>
            <w:webHidden/>
          </w:rPr>
        </w:r>
        <w:r w:rsidR="00A32D51">
          <w:rPr>
            <w:webHidden/>
          </w:rPr>
          <w:fldChar w:fldCharType="separate"/>
        </w:r>
        <w:r w:rsidR="00A32D51">
          <w:rPr>
            <w:webHidden/>
          </w:rPr>
          <w:t>17</w:t>
        </w:r>
        <w:r w:rsidR="00A32D51">
          <w:rPr>
            <w:webHidden/>
          </w:rPr>
          <w:fldChar w:fldCharType="end"/>
        </w:r>
      </w:hyperlink>
    </w:p>
    <w:p w14:paraId="03351E4C" w14:textId="77777777" w:rsidR="00A32D51" w:rsidRDefault="0013597B">
      <w:pPr>
        <w:pStyle w:val="TOC2"/>
        <w:rPr>
          <w:rFonts w:asciiTheme="minorHAnsi" w:eastAsiaTheme="minorEastAsia" w:hAnsiTheme="minorHAnsi" w:cstheme="minorBidi"/>
          <w:lang w:val="de-AT"/>
        </w:rPr>
      </w:pPr>
      <w:hyperlink w:anchor="_Toc512612310" w:history="1">
        <w:r w:rsidR="00A32D51" w:rsidRPr="0056772D">
          <w:rPr>
            <w:rStyle w:val="Hyperlink"/>
          </w:rPr>
          <w:t>4.2</w:t>
        </w:r>
        <w:r w:rsidR="00A32D51">
          <w:rPr>
            <w:rFonts w:asciiTheme="minorHAnsi" w:eastAsiaTheme="minorEastAsia" w:hAnsiTheme="minorHAnsi" w:cstheme="minorBidi"/>
            <w:lang w:val="de-AT"/>
          </w:rPr>
          <w:tab/>
        </w:r>
        <w:r w:rsidR="00A32D51" w:rsidRPr="0056772D">
          <w:rPr>
            <w:rStyle w:val="Hyperlink"/>
          </w:rPr>
          <w:t>Document Type Identifier Values</w:t>
        </w:r>
        <w:r w:rsidR="00A32D51">
          <w:rPr>
            <w:webHidden/>
          </w:rPr>
          <w:tab/>
        </w:r>
        <w:r w:rsidR="00A32D51">
          <w:rPr>
            <w:webHidden/>
          </w:rPr>
          <w:fldChar w:fldCharType="begin"/>
        </w:r>
        <w:r w:rsidR="00A32D51">
          <w:rPr>
            <w:webHidden/>
          </w:rPr>
          <w:instrText xml:space="preserve"> PAGEREF _Toc512612310 \h </w:instrText>
        </w:r>
        <w:r w:rsidR="00A32D51">
          <w:rPr>
            <w:webHidden/>
          </w:rPr>
        </w:r>
        <w:r w:rsidR="00A32D51">
          <w:rPr>
            <w:webHidden/>
          </w:rPr>
          <w:fldChar w:fldCharType="separate"/>
        </w:r>
        <w:r w:rsidR="00A32D51">
          <w:rPr>
            <w:webHidden/>
          </w:rPr>
          <w:t>18</w:t>
        </w:r>
        <w:r w:rsidR="00A32D51">
          <w:rPr>
            <w:webHidden/>
          </w:rPr>
          <w:fldChar w:fldCharType="end"/>
        </w:r>
      </w:hyperlink>
    </w:p>
    <w:p w14:paraId="27D7F2D2" w14:textId="77777777" w:rsidR="00A32D51" w:rsidRDefault="0013597B">
      <w:pPr>
        <w:pStyle w:val="TOC1"/>
        <w:rPr>
          <w:rFonts w:asciiTheme="minorHAnsi" w:eastAsiaTheme="minorEastAsia" w:hAnsiTheme="minorHAnsi" w:cstheme="minorBidi"/>
          <w:kern w:val="0"/>
          <w:sz w:val="22"/>
          <w:lang w:val="de-AT" w:eastAsia="de-AT"/>
        </w:rPr>
      </w:pPr>
      <w:hyperlink w:anchor="_Toc512612311" w:history="1">
        <w:r w:rsidR="00A32D51" w:rsidRPr="0056772D">
          <w:rPr>
            <w:rStyle w:val="Hyperlink"/>
          </w:rPr>
          <w:t>5</w:t>
        </w:r>
        <w:r w:rsidR="00A32D51">
          <w:rPr>
            <w:rFonts w:asciiTheme="minorHAnsi" w:eastAsiaTheme="minorEastAsia" w:hAnsiTheme="minorHAnsi" w:cstheme="minorBidi"/>
            <w:kern w:val="0"/>
            <w:sz w:val="22"/>
            <w:lang w:val="de-AT" w:eastAsia="de-AT"/>
          </w:rPr>
          <w:tab/>
        </w:r>
        <w:r w:rsidR="00A32D51" w:rsidRPr="0056772D">
          <w:rPr>
            <w:rStyle w:val="Hyperlink"/>
          </w:rPr>
          <w:t>Policy on Identifying Processes supported by PEPPOL</w:t>
        </w:r>
        <w:r w:rsidR="00A32D51">
          <w:rPr>
            <w:webHidden/>
          </w:rPr>
          <w:tab/>
        </w:r>
        <w:r w:rsidR="00A32D51">
          <w:rPr>
            <w:webHidden/>
          </w:rPr>
          <w:fldChar w:fldCharType="begin"/>
        </w:r>
        <w:r w:rsidR="00A32D51">
          <w:rPr>
            <w:webHidden/>
          </w:rPr>
          <w:instrText xml:space="preserve"> PAGEREF _Toc512612311 \h </w:instrText>
        </w:r>
        <w:r w:rsidR="00A32D51">
          <w:rPr>
            <w:webHidden/>
          </w:rPr>
        </w:r>
        <w:r w:rsidR="00A32D51">
          <w:rPr>
            <w:webHidden/>
          </w:rPr>
          <w:fldChar w:fldCharType="separate"/>
        </w:r>
        <w:r w:rsidR="00A32D51">
          <w:rPr>
            <w:webHidden/>
          </w:rPr>
          <w:t>19</w:t>
        </w:r>
        <w:r w:rsidR="00A32D51">
          <w:rPr>
            <w:webHidden/>
          </w:rPr>
          <w:fldChar w:fldCharType="end"/>
        </w:r>
      </w:hyperlink>
    </w:p>
    <w:p w14:paraId="228B3863" w14:textId="77777777" w:rsidR="00A32D51" w:rsidRDefault="0013597B">
      <w:pPr>
        <w:pStyle w:val="TOC2"/>
        <w:rPr>
          <w:rFonts w:asciiTheme="minorHAnsi" w:eastAsiaTheme="minorEastAsia" w:hAnsiTheme="minorHAnsi" w:cstheme="minorBidi"/>
          <w:lang w:val="de-AT"/>
        </w:rPr>
      </w:pPr>
      <w:hyperlink w:anchor="_Toc512612312" w:history="1">
        <w:r w:rsidR="00A32D51" w:rsidRPr="0056772D">
          <w:rPr>
            <w:rStyle w:val="Hyperlink"/>
          </w:rPr>
          <w:t>5.1</w:t>
        </w:r>
        <w:r w:rsidR="00A32D51">
          <w:rPr>
            <w:rFonts w:asciiTheme="minorHAnsi" w:eastAsiaTheme="minorEastAsia" w:hAnsiTheme="minorHAnsi" w:cstheme="minorBidi"/>
            <w:lang w:val="de-AT"/>
          </w:rPr>
          <w:tab/>
        </w:r>
        <w:r w:rsidR="00A32D51" w:rsidRPr="0056772D">
          <w:rPr>
            <w:rStyle w:val="Hyperlink"/>
          </w:rPr>
          <w:t>Format</w:t>
        </w:r>
        <w:r w:rsidR="00A32D51">
          <w:rPr>
            <w:webHidden/>
          </w:rPr>
          <w:tab/>
        </w:r>
        <w:r w:rsidR="00A32D51">
          <w:rPr>
            <w:webHidden/>
          </w:rPr>
          <w:fldChar w:fldCharType="begin"/>
        </w:r>
        <w:r w:rsidR="00A32D51">
          <w:rPr>
            <w:webHidden/>
          </w:rPr>
          <w:instrText xml:space="preserve"> PAGEREF _Toc512612312 \h </w:instrText>
        </w:r>
        <w:r w:rsidR="00A32D51">
          <w:rPr>
            <w:webHidden/>
          </w:rPr>
        </w:r>
        <w:r w:rsidR="00A32D51">
          <w:rPr>
            <w:webHidden/>
          </w:rPr>
          <w:fldChar w:fldCharType="separate"/>
        </w:r>
        <w:r w:rsidR="00A32D51">
          <w:rPr>
            <w:webHidden/>
          </w:rPr>
          <w:t>19</w:t>
        </w:r>
        <w:r w:rsidR="00A32D51">
          <w:rPr>
            <w:webHidden/>
          </w:rPr>
          <w:fldChar w:fldCharType="end"/>
        </w:r>
      </w:hyperlink>
    </w:p>
    <w:p w14:paraId="51FEED21" w14:textId="77777777" w:rsidR="00A32D51" w:rsidRDefault="0013597B">
      <w:pPr>
        <w:pStyle w:val="TOC3"/>
        <w:rPr>
          <w:rFonts w:asciiTheme="minorHAnsi" w:eastAsiaTheme="minorEastAsia" w:hAnsiTheme="minorHAnsi" w:cstheme="minorBidi"/>
          <w:lang w:val="de-AT"/>
        </w:rPr>
      </w:pPr>
      <w:hyperlink w:anchor="_Toc512612313" w:history="1">
        <w:r w:rsidR="00A32D51" w:rsidRPr="0056772D">
          <w:rPr>
            <w:rStyle w:val="Hyperlink"/>
          </w:rPr>
          <w:t>POLICY 15</w:t>
        </w:r>
        <w:r w:rsidR="00A32D51">
          <w:rPr>
            <w:rFonts w:asciiTheme="minorHAnsi" w:eastAsiaTheme="minorEastAsia" w:hAnsiTheme="minorHAnsi" w:cstheme="minorBidi"/>
            <w:lang w:val="de-AT"/>
          </w:rPr>
          <w:tab/>
        </w:r>
        <w:r w:rsidR="00A32D51" w:rsidRPr="0056772D">
          <w:rPr>
            <w:rStyle w:val="Hyperlink"/>
          </w:rPr>
          <w:t>PEPPOL BusDox Process Identifier scheme</w:t>
        </w:r>
        <w:r w:rsidR="00A32D51">
          <w:rPr>
            <w:webHidden/>
          </w:rPr>
          <w:tab/>
        </w:r>
        <w:r w:rsidR="00A32D51">
          <w:rPr>
            <w:webHidden/>
          </w:rPr>
          <w:fldChar w:fldCharType="begin"/>
        </w:r>
        <w:r w:rsidR="00A32D51">
          <w:rPr>
            <w:webHidden/>
          </w:rPr>
          <w:instrText xml:space="preserve"> PAGEREF _Toc512612313 \h </w:instrText>
        </w:r>
        <w:r w:rsidR="00A32D51">
          <w:rPr>
            <w:webHidden/>
          </w:rPr>
        </w:r>
        <w:r w:rsidR="00A32D51">
          <w:rPr>
            <w:webHidden/>
          </w:rPr>
          <w:fldChar w:fldCharType="separate"/>
        </w:r>
        <w:r w:rsidR="00A32D51">
          <w:rPr>
            <w:webHidden/>
          </w:rPr>
          <w:t>19</w:t>
        </w:r>
        <w:r w:rsidR="00A32D51">
          <w:rPr>
            <w:webHidden/>
          </w:rPr>
          <w:fldChar w:fldCharType="end"/>
        </w:r>
      </w:hyperlink>
    </w:p>
    <w:p w14:paraId="3BDBE98C" w14:textId="77777777" w:rsidR="00A32D51" w:rsidRDefault="0013597B">
      <w:pPr>
        <w:pStyle w:val="TOC3"/>
        <w:rPr>
          <w:rFonts w:asciiTheme="minorHAnsi" w:eastAsiaTheme="minorEastAsia" w:hAnsiTheme="minorHAnsi" w:cstheme="minorBidi"/>
          <w:lang w:val="de-AT"/>
        </w:rPr>
      </w:pPr>
      <w:hyperlink w:anchor="_Toc512612314" w:history="1">
        <w:r w:rsidR="00A32D51" w:rsidRPr="0056772D">
          <w:rPr>
            <w:rStyle w:val="Hyperlink"/>
          </w:rPr>
          <w:t>POLICY 16</w:t>
        </w:r>
        <w:r w:rsidR="00A32D51">
          <w:rPr>
            <w:rFonts w:asciiTheme="minorHAnsi" w:eastAsiaTheme="minorEastAsia" w:hAnsiTheme="minorHAnsi" w:cstheme="minorBidi"/>
            <w:lang w:val="de-AT"/>
          </w:rPr>
          <w:tab/>
        </w:r>
        <w:r w:rsidR="00A32D51" w:rsidRPr="0056772D">
          <w:rPr>
            <w:rStyle w:val="Hyperlink"/>
          </w:rPr>
          <w:t>PEPPOL Process Identifiers</w:t>
        </w:r>
        <w:r w:rsidR="00A32D51">
          <w:rPr>
            <w:webHidden/>
          </w:rPr>
          <w:tab/>
        </w:r>
        <w:r w:rsidR="00A32D51">
          <w:rPr>
            <w:webHidden/>
          </w:rPr>
          <w:fldChar w:fldCharType="begin"/>
        </w:r>
        <w:r w:rsidR="00A32D51">
          <w:rPr>
            <w:webHidden/>
          </w:rPr>
          <w:instrText xml:space="preserve"> PAGEREF _Toc512612314 \h </w:instrText>
        </w:r>
        <w:r w:rsidR="00A32D51">
          <w:rPr>
            <w:webHidden/>
          </w:rPr>
        </w:r>
        <w:r w:rsidR="00A32D51">
          <w:rPr>
            <w:webHidden/>
          </w:rPr>
          <w:fldChar w:fldCharType="separate"/>
        </w:r>
        <w:r w:rsidR="00A32D51">
          <w:rPr>
            <w:webHidden/>
          </w:rPr>
          <w:t>19</w:t>
        </w:r>
        <w:r w:rsidR="00A32D51">
          <w:rPr>
            <w:webHidden/>
          </w:rPr>
          <w:fldChar w:fldCharType="end"/>
        </w:r>
      </w:hyperlink>
    </w:p>
    <w:p w14:paraId="7E9B8289" w14:textId="77777777" w:rsidR="00A32D51" w:rsidRDefault="0013597B">
      <w:pPr>
        <w:pStyle w:val="TOC3"/>
        <w:rPr>
          <w:rFonts w:asciiTheme="minorHAnsi" w:eastAsiaTheme="minorEastAsia" w:hAnsiTheme="minorHAnsi" w:cstheme="minorBidi"/>
          <w:lang w:val="de-AT"/>
        </w:rPr>
      </w:pPr>
      <w:hyperlink w:anchor="_Toc512612315" w:history="1">
        <w:r w:rsidR="00A32D51" w:rsidRPr="0056772D">
          <w:rPr>
            <w:rStyle w:val="Hyperlink"/>
          </w:rPr>
          <w:t>POLICY 17</w:t>
        </w:r>
        <w:r w:rsidR="00A32D51">
          <w:rPr>
            <w:rFonts w:asciiTheme="minorHAnsi" w:eastAsiaTheme="minorEastAsia" w:hAnsiTheme="minorHAnsi" w:cstheme="minorBidi"/>
            <w:lang w:val="de-AT"/>
          </w:rPr>
          <w:tab/>
        </w:r>
        <w:r w:rsidR="00A32D51" w:rsidRPr="0056772D">
          <w:rPr>
            <w:rStyle w:val="Hyperlink"/>
          </w:rPr>
          <w:t>Specifying Process Identifiers in SMP documents</w:t>
        </w:r>
        <w:r w:rsidR="00A32D51">
          <w:rPr>
            <w:webHidden/>
          </w:rPr>
          <w:tab/>
        </w:r>
        <w:r w:rsidR="00A32D51">
          <w:rPr>
            <w:webHidden/>
          </w:rPr>
          <w:fldChar w:fldCharType="begin"/>
        </w:r>
        <w:r w:rsidR="00A32D51">
          <w:rPr>
            <w:webHidden/>
          </w:rPr>
          <w:instrText xml:space="preserve"> PAGEREF _Toc512612315 \h </w:instrText>
        </w:r>
        <w:r w:rsidR="00A32D51">
          <w:rPr>
            <w:webHidden/>
          </w:rPr>
        </w:r>
        <w:r w:rsidR="00A32D51">
          <w:rPr>
            <w:webHidden/>
          </w:rPr>
          <w:fldChar w:fldCharType="separate"/>
        </w:r>
        <w:r w:rsidR="00A32D51">
          <w:rPr>
            <w:webHidden/>
          </w:rPr>
          <w:t>19</w:t>
        </w:r>
        <w:r w:rsidR="00A32D51">
          <w:rPr>
            <w:webHidden/>
          </w:rPr>
          <w:fldChar w:fldCharType="end"/>
        </w:r>
      </w:hyperlink>
    </w:p>
    <w:p w14:paraId="2EEBCA71" w14:textId="77777777" w:rsidR="00A32D51" w:rsidRDefault="0013597B">
      <w:pPr>
        <w:pStyle w:val="TOC2"/>
        <w:rPr>
          <w:rFonts w:asciiTheme="minorHAnsi" w:eastAsiaTheme="minorEastAsia" w:hAnsiTheme="minorHAnsi" w:cstheme="minorBidi"/>
          <w:lang w:val="de-AT"/>
        </w:rPr>
      </w:pPr>
      <w:hyperlink w:anchor="_Toc512612316" w:history="1">
        <w:r w:rsidR="00A32D51" w:rsidRPr="0056772D">
          <w:rPr>
            <w:rStyle w:val="Hyperlink"/>
          </w:rPr>
          <w:t>5.2</w:t>
        </w:r>
        <w:r w:rsidR="00A32D51">
          <w:rPr>
            <w:rFonts w:asciiTheme="minorHAnsi" w:eastAsiaTheme="minorEastAsia" w:hAnsiTheme="minorHAnsi" w:cstheme="minorBidi"/>
            <w:lang w:val="de-AT"/>
          </w:rPr>
          <w:tab/>
        </w:r>
        <w:r w:rsidR="00A32D51" w:rsidRPr="0056772D">
          <w:rPr>
            <w:rStyle w:val="Hyperlink"/>
          </w:rPr>
          <w:t>Process ID values</w:t>
        </w:r>
        <w:r w:rsidR="00A32D51">
          <w:rPr>
            <w:webHidden/>
          </w:rPr>
          <w:tab/>
        </w:r>
        <w:r w:rsidR="00A32D51">
          <w:rPr>
            <w:webHidden/>
          </w:rPr>
          <w:fldChar w:fldCharType="begin"/>
        </w:r>
        <w:r w:rsidR="00A32D51">
          <w:rPr>
            <w:webHidden/>
          </w:rPr>
          <w:instrText xml:space="preserve"> PAGEREF _Toc512612316 \h </w:instrText>
        </w:r>
        <w:r w:rsidR="00A32D51">
          <w:rPr>
            <w:webHidden/>
          </w:rPr>
        </w:r>
        <w:r w:rsidR="00A32D51">
          <w:rPr>
            <w:webHidden/>
          </w:rPr>
          <w:fldChar w:fldCharType="separate"/>
        </w:r>
        <w:r w:rsidR="00A32D51">
          <w:rPr>
            <w:webHidden/>
          </w:rPr>
          <w:t>19</w:t>
        </w:r>
        <w:r w:rsidR="00A32D51">
          <w:rPr>
            <w:webHidden/>
          </w:rPr>
          <w:fldChar w:fldCharType="end"/>
        </w:r>
      </w:hyperlink>
    </w:p>
    <w:p w14:paraId="26C21084" w14:textId="77777777" w:rsidR="00A32D51" w:rsidRDefault="0013597B">
      <w:pPr>
        <w:pStyle w:val="TOC1"/>
        <w:rPr>
          <w:rFonts w:asciiTheme="minorHAnsi" w:eastAsiaTheme="minorEastAsia" w:hAnsiTheme="minorHAnsi" w:cstheme="minorBidi"/>
          <w:kern w:val="0"/>
          <w:sz w:val="22"/>
          <w:lang w:val="de-AT" w:eastAsia="de-AT"/>
        </w:rPr>
      </w:pPr>
      <w:hyperlink w:anchor="_Toc512612317" w:history="1">
        <w:r w:rsidR="00A32D51" w:rsidRPr="0056772D">
          <w:rPr>
            <w:rStyle w:val="Hyperlink"/>
          </w:rPr>
          <w:t>6</w:t>
        </w:r>
        <w:r w:rsidR="00A32D51">
          <w:rPr>
            <w:rFonts w:asciiTheme="minorHAnsi" w:eastAsiaTheme="minorEastAsia" w:hAnsiTheme="minorHAnsi" w:cstheme="minorBidi"/>
            <w:kern w:val="0"/>
            <w:sz w:val="22"/>
            <w:lang w:val="de-AT" w:eastAsia="de-AT"/>
          </w:rPr>
          <w:tab/>
        </w:r>
        <w:r w:rsidR="00A32D51" w:rsidRPr="0056772D">
          <w:rPr>
            <w:rStyle w:val="Hyperlink"/>
          </w:rPr>
          <w:t>Policy on Identifying Transport Profiles in PEPPOL</w:t>
        </w:r>
        <w:r w:rsidR="00A32D51">
          <w:rPr>
            <w:webHidden/>
          </w:rPr>
          <w:tab/>
        </w:r>
        <w:r w:rsidR="00A32D51">
          <w:rPr>
            <w:webHidden/>
          </w:rPr>
          <w:fldChar w:fldCharType="begin"/>
        </w:r>
        <w:r w:rsidR="00A32D51">
          <w:rPr>
            <w:webHidden/>
          </w:rPr>
          <w:instrText xml:space="preserve"> PAGEREF _Toc512612317 \h </w:instrText>
        </w:r>
        <w:r w:rsidR="00A32D51">
          <w:rPr>
            <w:webHidden/>
          </w:rPr>
        </w:r>
        <w:r w:rsidR="00A32D51">
          <w:rPr>
            <w:webHidden/>
          </w:rPr>
          <w:fldChar w:fldCharType="separate"/>
        </w:r>
        <w:r w:rsidR="00A32D51">
          <w:rPr>
            <w:webHidden/>
          </w:rPr>
          <w:t>20</w:t>
        </w:r>
        <w:r w:rsidR="00A32D51">
          <w:rPr>
            <w:webHidden/>
          </w:rPr>
          <w:fldChar w:fldCharType="end"/>
        </w:r>
      </w:hyperlink>
    </w:p>
    <w:p w14:paraId="7E006C05" w14:textId="77777777" w:rsidR="00A32D51" w:rsidRDefault="0013597B">
      <w:pPr>
        <w:pStyle w:val="TOC2"/>
        <w:rPr>
          <w:rFonts w:asciiTheme="minorHAnsi" w:eastAsiaTheme="minorEastAsia" w:hAnsiTheme="minorHAnsi" w:cstheme="minorBidi"/>
          <w:lang w:val="de-AT"/>
        </w:rPr>
      </w:pPr>
      <w:hyperlink w:anchor="_Toc512612318" w:history="1">
        <w:r w:rsidR="00A32D51" w:rsidRPr="0056772D">
          <w:rPr>
            <w:rStyle w:val="Hyperlink"/>
          </w:rPr>
          <w:t>6.1</w:t>
        </w:r>
        <w:r w:rsidR="00A32D51">
          <w:rPr>
            <w:rFonts w:asciiTheme="minorHAnsi" w:eastAsiaTheme="minorEastAsia" w:hAnsiTheme="minorHAnsi" w:cstheme="minorBidi"/>
            <w:lang w:val="de-AT"/>
          </w:rPr>
          <w:tab/>
        </w:r>
        <w:r w:rsidR="00A32D51" w:rsidRPr="0056772D">
          <w:rPr>
            <w:rStyle w:val="Hyperlink"/>
          </w:rPr>
          <w:t>SMP</w:t>
        </w:r>
        <w:r w:rsidR="00A32D51">
          <w:rPr>
            <w:webHidden/>
          </w:rPr>
          <w:tab/>
        </w:r>
        <w:r w:rsidR="00A32D51">
          <w:rPr>
            <w:webHidden/>
          </w:rPr>
          <w:fldChar w:fldCharType="begin"/>
        </w:r>
        <w:r w:rsidR="00A32D51">
          <w:rPr>
            <w:webHidden/>
          </w:rPr>
          <w:instrText xml:space="preserve"> PAGEREF _Toc512612318 \h </w:instrText>
        </w:r>
        <w:r w:rsidR="00A32D51">
          <w:rPr>
            <w:webHidden/>
          </w:rPr>
        </w:r>
        <w:r w:rsidR="00A32D51">
          <w:rPr>
            <w:webHidden/>
          </w:rPr>
          <w:fldChar w:fldCharType="separate"/>
        </w:r>
        <w:r w:rsidR="00A32D51">
          <w:rPr>
            <w:webHidden/>
          </w:rPr>
          <w:t>20</w:t>
        </w:r>
        <w:r w:rsidR="00A32D51">
          <w:rPr>
            <w:webHidden/>
          </w:rPr>
          <w:fldChar w:fldCharType="end"/>
        </w:r>
      </w:hyperlink>
    </w:p>
    <w:p w14:paraId="713CF460" w14:textId="77777777" w:rsidR="00A32D51" w:rsidRDefault="0013597B">
      <w:pPr>
        <w:pStyle w:val="TOC3"/>
        <w:rPr>
          <w:rFonts w:asciiTheme="minorHAnsi" w:eastAsiaTheme="minorEastAsia" w:hAnsiTheme="minorHAnsi" w:cstheme="minorBidi"/>
          <w:lang w:val="de-AT"/>
        </w:rPr>
      </w:pPr>
      <w:hyperlink w:anchor="_Toc512612319" w:history="1">
        <w:r w:rsidR="00A32D51" w:rsidRPr="0056772D">
          <w:rPr>
            <w:rStyle w:val="Hyperlink"/>
          </w:rPr>
          <w:t>POLICY 18</w:t>
        </w:r>
        <w:r w:rsidR="00A32D51">
          <w:rPr>
            <w:rFonts w:asciiTheme="minorHAnsi" w:eastAsiaTheme="minorEastAsia" w:hAnsiTheme="minorHAnsi" w:cstheme="minorBidi"/>
            <w:lang w:val="de-AT"/>
          </w:rPr>
          <w:tab/>
        </w:r>
        <w:r w:rsidR="00A32D51" w:rsidRPr="0056772D">
          <w:rPr>
            <w:rStyle w:val="Hyperlink"/>
          </w:rPr>
          <w:t>Specifying Transport Profiles in SMP documents</w:t>
        </w:r>
        <w:r w:rsidR="00A32D51">
          <w:rPr>
            <w:webHidden/>
          </w:rPr>
          <w:tab/>
        </w:r>
        <w:r w:rsidR="00A32D51">
          <w:rPr>
            <w:webHidden/>
          </w:rPr>
          <w:fldChar w:fldCharType="begin"/>
        </w:r>
        <w:r w:rsidR="00A32D51">
          <w:rPr>
            <w:webHidden/>
          </w:rPr>
          <w:instrText xml:space="preserve"> PAGEREF _Toc512612319 \h </w:instrText>
        </w:r>
        <w:r w:rsidR="00A32D51">
          <w:rPr>
            <w:webHidden/>
          </w:rPr>
        </w:r>
        <w:r w:rsidR="00A32D51">
          <w:rPr>
            <w:webHidden/>
          </w:rPr>
          <w:fldChar w:fldCharType="separate"/>
        </w:r>
        <w:r w:rsidR="00A32D51">
          <w:rPr>
            <w:webHidden/>
          </w:rPr>
          <w:t>20</w:t>
        </w:r>
        <w:r w:rsidR="00A32D51">
          <w:rPr>
            <w:webHidden/>
          </w:rPr>
          <w:fldChar w:fldCharType="end"/>
        </w:r>
      </w:hyperlink>
    </w:p>
    <w:p w14:paraId="4A77EAC1" w14:textId="77777777" w:rsidR="00A32D51" w:rsidRDefault="0013597B">
      <w:pPr>
        <w:pStyle w:val="TOC2"/>
        <w:rPr>
          <w:rFonts w:asciiTheme="minorHAnsi" w:eastAsiaTheme="minorEastAsia" w:hAnsiTheme="minorHAnsi" w:cstheme="minorBidi"/>
          <w:lang w:val="de-AT"/>
        </w:rPr>
      </w:pPr>
      <w:hyperlink w:anchor="_Toc512612320" w:history="1">
        <w:r w:rsidR="00A32D51" w:rsidRPr="0056772D">
          <w:rPr>
            <w:rStyle w:val="Hyperlink"/>
          </w:rPr>
          <w:t>6.2</w:t>
        </w:r>
        <w:r w:rsidR="00A32D51">
          <w:rPr>
            <w:rFonts w:asciiTheme="minorHAnsi" w:eastAsiaTheme="minorEastAsia" w:hAnsiTheme="minorHAnsi" w:cstheme="minorBidi"/>
            <w:lang w:val="de-AT"/>
          </w:rPr>
          <w:tab/>
        </w:r>
        <w:r w:rsidR="00A32D51" w:rsidRPr="0056772D">
          <w:rPr>
            <w:rStyle w:val="Hyperlink"/>
          </w:rPr>
          <w:t>Transport Profile values</w:t>
        </w:r>
        <w:r w:rsidR="00A32D51">
          <w:rPr>
            <w:webHidden/>
          </w:rPr>
          <w:tab/>
        </w:r>
        <w:r w:rsidR="00A32D51">
          <w:rPr>
            <w:webHidden/>
          </w:rPr>
          <w:fldChar w:fldCharType="begin"/>
        </w:r>
        <w:r w:rsidR="00A32D51">
          <w:rPr>
            <w:webHidden/>
          </w:rPr>
          <w:instrText xml:space="preserve"> PAGEREF _Toc512612320 \h </w:instrText>
        </w:r>
        <w:r w:rsidR="00A32D51">
          <w:rPr>
            <w:webHidden/>
          </w:rPr>
        </w:r>
        <w:r w:rsidR="00A32D51">
          <w:rPr>
            <w:webHidden/>
          </w:rPr>
          <w:fldChar w:fldCharType="separate"/>
        </w:r>
        <w:r w:rsidR="00A32D51">
          <w:rPr>
            <w:webHidden/>
          </w:rPr>
          <w:t>20</w:t>
        </w:r>
        <w:r w:rsidR="00A32D51">
          <w:rPr>
            <w:webHidden/>
          </w:rPr>
          <w:fldChar w:fldCharType="end"/>
        </w:r>
      </w:hyperlink>
    </w:p>
    <w:p w14:paraId="7575CCE5" w14:textId="77777777" w:rsidR="00A32D51" w:rsidRDefault="0013597B">
      <w:pPr>
        <w:pStyle w:val="TOC1"/>
        <w:rPr>
          <w:rFonts w:asciiTheme="minorHAnsi" w:eastAsiaTheme="minorEastAsia" w:hAnsiTheme="minorHAnsi" w:cstheme="minorBidi"/>
          <w:kern w:val="0"/>
          <w:sz w:val="22"/>
          <w:lang w:val="de-AT" w:eastAsia="de-AT"/>
        </w:rPr>
      </w:pPr>
      <w:hyperlink w:anchor="_Toc512612321" w:history="1">
        <w:r w:rsidR="00A32D51" w:rsidRPr="0056772D">
          <w:rPr>
            <w:rStyle w:val="Hyperlink"/>
          </w:rPr>
          <w:t>7</w:t>
        </w:r>
        <w:r w:rsidR="00A32D51">
          <w:rPr>
            <w:rFonts w:asciiTheme="minorHAnsi" w:eastAsiaTheme="minorEastAsia" w:hAnsiTheme="minorHAnsi" w:cstheme="minorBidi"/>
            <w:kern w:val="0"/>
            <w:sz w:val="22"/>
            <w:lang w:val="de-AT" w:eastAsia="de-AT"/>
          </w:rPr>
          <w:tab/>
        </w:r>
        <w:r w:rsidR="00A32D51" w:rsidRPr="0056772D">
          <w:rPr>
            <w:rStyle w:val="Hyperlink"/>
          </w:rPr>
          <w:t>Governance of this Policy</w:t>
        </w:r>
        <w:r w:rsidR="00A32D51">
          <w:rPr>
            <w:webHidden/>
          </w:rPr>
          <w:tab/>
        </w:r>
        <w:r w:rsidR="00A32D51">
          <w:rPr>
            <w:webHidden/>
          </w:rPr>
          <w:fldChar w:fldCharType="begin"/>
        </w:r>
        <w:r w:rsidR="00A32D51">
          <w:rPr>
            <w:webHidden/>
          </w:rPr>
          <w:instrText xml:space="preserve"> PAGEREF _Toc512612321 \h </w:instrText>
        </w:r>
        <w:r w:rsidR="00A32D51">
          <w:rPr>
            <w:webHidden/>
          </w:rPr>
        </w:r>
        <w:r w:rsidR="00A32D51">
          <w:rPr>
            <w:webHidden/>
          </w:rPr>
          <w:fldChar w:fldCharType="separate"/>
        </w:r>
        <w:r w:rsidR="00A32D51">
          <w:rPr>
            <w:webHidden/>
          </w:rPr>
          <w:t>21</w:t>
        </w:r>
        <w:r w:rsidR="00A32D51">
          <w:rPr>
            <w:webHidden/>
          </w:rPr>
          <w:fldChar w:fldCharType="end"/>
        </w:r>
      </w:hyperlink>
    </w:p>
    <w:p w14:paraId="434264C7" w14:textId="77777777" w:rsidR="00547C8C" w:rsidRDefault="008A38F5" w:rsidP="00C66CC9">
      <w:pPr>
        <w:sectPr w:rsidR="00547C8C" w:rsidSect="00547C8C">
          <w:headerReference w:type="default" r:id="rId14"/>
          <w:footerReference w:type="default" r:id="rId15"/>
          <w:footerReference w:type="first" r:id="rId16"/>
          <w:pgSz w:w="11906" w:h="16838"/>
          <w:pgMar w:top="1701" w:right="1133" w:bottom="1702" w:left="1134" w:header="709" w:footer="443" w:gutter="0"/>
          <w:cols w:space="708"/>
          <w:titlePg/>
          <w:docGrid w:linePitch="360"/>
        </w:sectPr>
      </w:pPr>
      <w:r w:rsidRPr="001F4312">
        <w:fldChar w:fldCharType="end"/>
      </w:r>
      <w:bookmarkStart w:id="22" w:name="_Toc316247562"/>
    </w:p>
    <w:p w14:paraId="6520FC3C" w14:textId="77777777" w:rsidR="00455E1E" w:rsidRPr="006132BB" w:rsidRDefault="00483A49" w:rsidP="006132BB">
      <w:pPr>
        <w:pStyle w:val="Heading1"/>
      </w:pPr>
      <w:r w:rsidRPr="006132BB">
        <w:lastRenderedPageBreak/>
        <w:t xml:space="preserve"> </w:t>
      </w:r>
      <w:bookmarkStart w:id="23" w:name="_Toc512612285"/>
      <w:r w:rsidRPr="006132BB">
        <w:t>Introduction</w:t>
      </w:r>
      <w:bookmarkEnd w:id="23"/>
    </w:p>
    <w:p w14:paraId="3D7970C0" w14:textId="77777777" w:rsidR="006B4C99" w:rsidRPr="006B4C99" w:rsidRDefault="00856B5F" w:rsidP="006B4C99">
      <w:pPr>
        <w:pStyle w:val="Heading2"/>
      </w:pPr>
      <w:bookmarkStart w:id="24" w:name="_Toc512612286"/>
      <w:r>
        <w:t>Audience</w:t>
      </w:r>
      <w:bookmarkEnd w:id="24"/>
      <w:r>
        <w:t xml:space="preserve"> </w:t>
      </w:r>
    </w:p>
    <w:p w14:paraId="76E73F40" w14:textId="77777777" w:rsidR="00EC186E" w:rsidRPr="00C95718" w:rsidRDefault="00483A49" w:rsidP="00EC186E">
      <w:pPr>
        <w:rPr>
          <w:lang w:bidi="ne-NP"/>
        </w:rPr>
      </w:pPr>
      <w:r>
        <w:rPr>
          <w:lang w:eastAsia="x-none"/>
        </w:rPr>
        <w:t xml:space="preserve">This document describes a PEPPOL policy and guidelines for use of identifiers within the PEPPOL network. </w:t>
      </w:r>
      <w:r w:rsidR="00264E53">
        <w:rPr>
          <w:lang w:eastAsia="x-none"/>
        </w:rPr>
        <w:t xml:space="preserve">The intended audience for this document are </w:t>
      </w:r>
      <w:r w:rsidR="00EC186E" w:rsidRPr="0071119E">
        <w:rPr>
          <w:lang w:bidi="ne-NP"/>
        </w:rPr>
        <w:t>is organizations wishing to be PEPPOL enabled for exchanging electronic invoices, and/or their ICT-suppliers</w:t>
      </w:r>
      <w:r w:rsidR="00EC186E">
        <w:rPr>
          <w:lang w:bidi="ne-NP"/>
        </w:rPr>
        <w:t xml:space="preserve">. </w:t>
      </w:r>
      <w:r w:rsidR="00EC186E" w:rsidRPr="0071119E">
        <w:rPr>
          <w:lang w:val="en-US" w:bidi="ne-NP"/>
        </w:rPr>
        <w:t>More specifically it is addressed towards the following roles:</w:t>
      </w:r>
    </w:p>
    <w:p w14:paraId="207281B9" w14:textId="77777777" w:rsidR="00EC186E" w:rsidRPr="0071119E" w:rsidRDefault="00EC186E" w:rsidP="00BF0A1A">
      <w:pPr>
        <w:numPr>
          <w:ilvl w:val="0"/>
          <w:numId w:val="13"/>
        </w:numPr>
      </w:pPr>
      <w:r w:rsidRPr="0071119E">
        <w:t>ICT Architects</w:t>
      </w:r>
    </w:p>
    <w:p w14:paraId="63E75944" w14:textId="77777777" w:rsidR="00EC186E" w:rsidRPr="0071119E" w:rsidRDefault="00EC186E" w:rsidP="00BF0A1A">
      <w:pPr>
        <w:numPr>
          <w:ilvl w:val="0"/>
          <w:numId w:val="13"/>
        </w:numPr>
      </w:pPr>
      <w:r w:rsidRPr="0071119E">
        <w:t>ICT Developers</w:t>
      </w:r>
    </w:p>
    <w:p w14:paraId="3D587559" w14:textId="77777777" w:rsidR="00EC186E" w:rsidRPr="00483A49" w:rsidRDefault="00EC186E" w:rsidP="00BF0A1A">
      <w:pPr>
        <w:numPr>
          <w:ilvl w:val="0"/>
          <w:numId w:val="13"/>
        </w:numPr>
      </w:pPr>
      <w:r w:rsidRPr="0071119E">
        <w:t>Business Experts</w:t>
      </w:r>
    </w:p>
    <w:p w14:paraId="059AA38A" w14:textId="77777777" w:rsidR="00264E53" w:rsidRPr="006B4C99" w:rsidRDefault="00264E53" w:rsidP="006B4C99">
      <w:pPr>
        <w:pStyle w:val="Heading2"/>
      </w:pPr>
      <w:bookmarkStart w:id="25" w:name="_Toc512612287"/>
      <w:r w:rsidRPr="006B4C99">
        <w:t>Implementation and support</w:t>
      </w:r>
      <w:bookmarkEnd w:id="25"/>
    </w:p>
    <w:p w14:paraId="18808E32" w14:textId="77777777" w:rsidR="00741CB9" w:rsidRPr="00F90122" w:rsidRDefault="00741CB9" w:rsidP="00741CB9">
      <w:r w:rsidRPr="00F90122">
        <w:t>PEPPOL has set up the PEPPOL Enterprise Interoperability Architecture (EIA) – that presents the PEPPOL artefacts in a repository. The EIA repository is a three dimensional matrix for organizing results of the project. The PEPPOL EIA is a 3 dimensional cube you can navigate by clicking a one of the blue cell in the frame.</w:t>
      </w:r>
      <w:r w:rsidR="00BB581A">
        <w:t xml:space="preserve"> </w:t>
      </w:r>
      <w:r w:rsidRPr="00F90122">
        <w:t xml:space="preserve">For more information about the PEPPOL EIA, see </w:t>
      </w:r>
      <w:r w:rsidR="0082373C">
        <w:rPr>
          <w:iCs/>
        </w:rPr>
        <w:t>[PEPPOL_EIA].</w:t>
      </w:r>
    </w:p>
    <w:p w14:paraId="16DBDC53" w14:textId="77777777" w:rsidR="00264E53" w:rsidRPr="00264E53" w:rsidRDefault="00741CB9" w:rsidP="00264E53">
      <w:r w:rsidRPr="00F90122">
        <w:rPr>
          <w:iCs/>
        </w:rPr>
        <w:t xml:space="preserve">The latest version of this document can be found </w:t>
      </w:r>
      <w:r>
        <w:rPr>
          <w:iCs/>
        </w:rPr>
        <w:t>at</w:t>
      </w:r>
      <w:r w:rsidRPr="00F90122">
        <w:rPr>
          <w:iCs/>
        </w:rPr>
        <w:t xml:space="preserve">: </w:t>
      </w:r>
      <w:r w:rsidR="000F21E1" w:rsidRPr="000F21E1">
        <w:rPr>
          <w:iCs/>
        </w:rPr>
        <w:t xml:space="preserve">Transport Infrastructure </w:t>
      </w:r>
      <w:r w:rsidR="0082373C">
        <w:rPr>
          <w:iCs/>
        </w:rPr>
        <w:t>/ ICT Architecture / Models.</w:t>
      </w:r>
    </w:p>
    <w:p w14:paraId="0BA00C8F" w14:textId="77777777" w:rsidR="00483A49" w:rsidRDefault="00483A49" w:rsidP="006B4C99">
      <w:pPr>
        <w:pStyle w:val="Heading2"/>
      </w:pPr>
      <w:bookmarkStart w:id="26" w:name="_Toc512612288"/>
      <w:r w:rsidRPr="006B4C99">
        <w:t>References</w:t>
      </w:r>
      <w:bookmarkEnd w:id="26"/>
    </w:p>
    <w:tbl>
      <w:tblPr>
        <w:tblW w:w="4874"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39"/>
        <w:gridCol w:w="6813"/>
      </w:tblGrid>
      <w:tr w:rsidR="0082373C" w:rsidRPr="007852AB" w14:paraId="02FD796F" w14:textId="77777777" w:rsidTr="00315B04">
        <w:tc>
          <w:tcPr>
            <w:tcW w:w="1237" w:type="pct"/>
            <w:shd w:val="clear" w:color="auto" w:fill="auto"/>
          </w:tcPr>
          <w:p w14:paraId="160E8A77" w14:textId="77777777" w:rsidR="0082373C" w:rsidRPr="007852AB" w:rsidRDefault="0082373C" w:rsidP="007852AB">
            <w:pPr>
              <w:ind w:right="-143"/>
              <w:rPr>
                <w:iCs/>
              </w:rPr>
            </w:pPr>
            <w:r w:rsidRPr="007852AB">
              <w:rPr>
                <w:iCs/>
              </w:rPr>
              <w:t>[PEPPOL]</w:t>
            </w:r>
          </w:p>
        </w:tc>
        <w:tc>
          <w:tcPr>
            <w:tcW w:w="3763" w:type="pct"/>
            <w:shd w:val="clear" w:color="auto" w:fill="auto"/>
          </w:tcPr>
          <w:p w14:paraId="46E2B9C4" w14:textId="77777777" w:rsidR="0082373C" w:rsidRPr="007852AB" w:rsidRDefault="0013597B" w:rsidP="007852AB">
            <w:pPr>
              <w:ind w:right="-143"/>
              <w:rPr>
                <w:iCs/>
              </w:rPr>
            </w:pPr>
            <w:hyperlink r:id="rId17" w:history="1">
              <w:r w:rsidR="0082373C" w:rsidRPr="007852AB">
                <w:rPr>
                  <w:rStyle w:val="Hyperlink"/>
                  <w:iCs/>
                </w:rPr>
                <w:t>http://www.peppol.eu/</w:t>
              </w:r>
            </w:hyperlink>
          </w:p>
        </w:tc>
      </w:tr>
      <w:tr w:rsidR="0082373C" w:rsidRPr="007852AB" w14:paraId="0F79AFA4" w14:textId="77777777" w:rsidTr="00315B04">
        <w:tc>
          <w:tcPr>
            <w:tcW w:w="1237" w:type="pct"/>
            <w:shd w:val="clear" w:color="auto" w:fill="auto"/>
          </w:tcPr>
          <w:p w14:paraId="51285A02" w14:textId="77777777" w:rsidR="0082373C" w:rsidRPr="007852AB" w:rsidRDefault="0082373C" w:rsidP="007852AB">
            <w:pPr>
              <w:ind w:right="-143"/>
              <w:rPr>
                <w:iCs/>
              </w:rPr>
            </w:pPr>
            <w:r w:rsidRPr="007852AB">
              <w:rPr>
                <w:iCs/>
              </w:rPr>
              <w:t>[PEPPOL_EIA]</w:t>
            </w:r>
          </w:p>
        </w:tc>
        <w:tc>
          <w:tcPr>
            <w:tcW w:w="3763" w:type="pct"/>
            <w:shd w:val="clear" w:color="auto" w:fill="auto"/>
          </w:tcPr>
          <w:p w14:paraId="1411F1E6" w14:textId="77777777" w:rsidR="0082373C" w:rsidRPr="007852AB" w:rsidRDefault="0013597B" w:rsidP="007852AB">
            <w:pPr>
              <w:ind w:right="-143"/>
              <w:rPr>
                <w:iCs/>
              </w:rPr>
            </w:pPr>
            <w:hyperlink r:id="rId18" w:history="1">
              <w:r w:rsidR="0082373C" w:rsidRPr="007852AB">
                <w:rPr>
                  <w:rStyle w:val="Hyperlink"/>
                  <w:iCs/>
                </w:rPr>
                <w:t>http://www.peppol.eu/peppol_components/peppol-eia/eia</w:t>
              </w:r>
            </w:hyperlink>
          </w:p>
        </w:tc>
      </w:tr>
      <w:tr w:rsidR="0082373C" w:rsidRPr="007852AB" w14:paraId="5888FD0C" w14:textId="77777777" w:rsidTr="00315B04">
        <w:tc>
          <w:tcPr>
            <w:tcW w:w="1237" w:type="pct"/>
            <w:shd w:val="clear" w:color="auto" w:fill="auto"/>
          </w:tcPr>
          <w:p w14:paraId="4A53EB10" w14:textId="77777777" w:rsidR="0082373C" w:rsidRPr="007852AB" w:rsidRDefault="0082373C" w:rsidP="007852AB">
            <w:pPr>
              <w:ind w:right="-143"/>
              <w:rPr>
                <w:bCs/>
                <w:lang w:val="en-US" w:bidi="ne-NP"/>
              </w:rPr>
            </w:pPr>
            <w:r w:rsidRPr="007852AB">
              <w:rPr>
                <w:bCs/>
                <w:lang w:val="en-US" w:bidi="ne-NP"/>
              </w:rPr>
              <w:t>[PEPPOL_PostAward]</w:t>
            </w:r>
          </w:p>
        </w:tc>
        <w:tc>
          <w:tcPr>
            <w:tcW w:w="3763" w:type="pct"/>
            <w:shd w:val="clear" w:color="auto" w:fill="auto"/>
          </w:tcPr>
          <w:p w14:paraId="106D9F67" w14:textId="77777777" w:rsidR="0082373C" w:rsidRPr="007852AB" w:rsidRDefault="0013597B" w:rsidP="007852AB">
            <w:pPr>
              <w:ind w:right="-143"/>
              <w:rPr>
                <w:bCs/>
                <w:lang w:val="en-US" w:bidi="ne-NP"/>
              </w:rPr>
            </w:pPr>
            <w:hyperlink r:id="rId19" w:anchor="ict-architecture/post-award-eprocurement/models" w:history="1">
              <w:r w:rsidR="0082373C" w:rsidRPr="007852AB">
                <w:rPr>
                  <w:rStyle w:val="Hyperlink"/>
                  <w:bCs/>
                  <w:lang w:val="en-US" w:bidi="ne-NP"/>
                </w:rPr>
                <w:t>http://www.peppol.eu/peppol_components/peppol-eia/eia#ict-architecture/post-award-eprocurement/models</w:t>
              </w:r>
            </w:hyperlink>
          </w:p>
        </w:tc>
      </w:tr>
      <w:tr w:rsidR="0082373C" w:rsidRPr="0082373C" w14:paraId="37506FBA" w14:textId="77777777" w:rsidTr="00315B04">
        <w:tc>
          <w:tcPr>
            <w:tcW w:w="1237" w:type="pct"/>
            <w:shd w:val="clear" w:color="auto" w:fill="auto"/>
          </w:tcPr>
          <w:p w14:paraId="1A608BE7" w14:textId="77777777" w:rsidR="0082373C" w:rsidRPr="007852AB" w:rsidRDefault="0082373C" w:rsidP="007852AB">
            <w:pPr>
              <w:ind w:right="-143"/>
              <w:rPr>
                <w:iCs/>
              </w:rPr>
            </w:pPr>
            <w:r w:rsidRPr="007852AB">
              <w:rPr>
                <w:iCs/>
              </w:rPr>
              <w:t>[</w:t>
            </w:r>
            <w:proofErr w:type="spellStart"/>
            <w:r w:rsidRPr="007852AB">
              <w:rPr>
                <w:iCs/>
              </w:rPr>
              <w:t>PEPPOL_Transp</w:t>
            </w:r>
            <w:proofErr w:type="spellEnd"/>
            <w:r w:rsidRPr="007852AB">
              <w:rPr>
                <w:iCs/>
              </w:rPr>
              <w:t>]</w:t>
            </w:r>
          </w:p>
        </w:tc>
        <w:tc>
          <w:tcPr>
            <w:tcW w:w="3763" w:type="pct"/>
            <w:shd w:val="clear" w:color="auto" w:fill="auto"/>
          </w:tcPr>
          <w:p w14:paraId="04E3EEE5" w14:textId="77777777" w:rsidR="0082373C" w:rsidRPr="0082373C" w:rsidRDefault="0013597B" w:rsidP="007852AB">
            <w:pPr>
              <w:ind w:right="-143"/>
            </w:pPr>
            <w:hyperlink r:id="rId20" w:anchor="ict-architecture/transport-infrastructure/models" w:history="1">
              <w:r w:rsidR="0082373C" w:rsidRPr="0082373C">
                <w:rPr>
                  <w:rStyle w:val="Hyperlink"/>
                </w:rPr>
                <w:t>http://www.peppol.eu/peppol_components/peppol-eia/eia#ict-architecture/transport-infrastructure/models</w:t>
              </w:r>
            </w:hyperlink>
          </w:p>
        </w:tc>
      </w:tr>
      <w:tr w:rsidR="00547C8C" w:rsidRPr="0082373C" w14:paraId="08007B57" w14:textId="77777777" w:rsidTr="00315B04">
        <w:tc>
          <w:tcPr>
            <w:tcW w:w="1237" w:type="pct"/>
            <w:shd w:val="clear" w:color="auto" w:fill="auto"/>
          </w:tcPr>
          <w:p w14:paraId="23DB16AD" w14:textId="77777777" w:rsidR="00547C8C" w:rsidRPr="007852AB" w:rsidRDefault="00547C8C" w:rsidP="007852AB">
            <w:pPr>
              <w:ind w:right="-143"/>
              <w:rPr>
                <w:iCs/>
              </w:rPr>
            </w:pPr>
            <w:r>
              <w:rPr>
                <w:iCs/>
              </w:rPr>
              <w:t>[</w:t>
            </w:r>
            <w:proofErr w:type="spellStart"/>
            <w:r>
              <w:rPr>
                <w:iCs/>
              </w:rPr>
              <w:t>PEPPOL_CodeList</w:t>
            </w:r>
            <w:proofErr w:type="spellEnd"/>
            <w:r>
              <w:rPr>
                <w:iCs/>
              </w:rPr>
              <w:t>]</w:t>
            </w:r>
          </w:p>
        </w:tc>
        <w:tc>
          <w:tcPr>
            <w:tcW w:w="3763" w:type="pct"/>
            <w:shd w:val="clear" w:color="auto" w:fill="auto"/>
          </w:tcPr>
          <w:p w14:paraId="2701B81A" w14:textId="77777777" w:rsidR="00547C8C" w:rsidRDefault="0013597B" w:rsidP="00547C8C">
            <w:pPr>
              <w:ind w:right="-143"/>
            </w:pPr>
            <w:hyperlink r:id="rId21" w:history="1">
              <w:r w:rsidR="00547C8C" w:rsidRPr="00D04824">
                <w:rPr>
                  <w:rStyle w:val="Hyperlink"/>
                </w:rPr>
                <w:t>https://github.com/OpenPEPPOL/documentation/tree/master/Code%20Lists</w:t>
              </w:r>
            </w:hyperlink>
          </w:p>
        </w:tc>
      </w:tr>
      <w:tr w:rsidR="0082373C" w:rsidRPr="0082373C" w14:paraId="435B5C65" w14:textId="77777777" w:rsidTr="00315B04">
        <w:tc>
          <w:tcPr>
            <w:tcW w:w="1237" w:type="pct"/>
            <w:shd w:val="clear" w:color="auto" w:fill="auto"/>
          </w:tcPr>
          <w:p w14:paraId="15886D6F" w14:textId="77777777" w:rsidR="0082373C" w:rsidRPr="007852AB" w:rsidRDefault="0082373C" w:rsidP="007852AB">
            <w:pPr>
              <w:ind w:right="-143"/>
              <w:rPr>
                <w:iCs/>
              </w:rPr>
            </w:pPr>
            <w:r w:rsidRPr="007852AB">
              <w:rPr>
                <w:iCs/>
              </w:rPr>
              <w:t>[CEN_BII]</w:t>
            </w:r>
          </w:p>
        </w:tc>
        <w:tc>
          <w:tcPr>
            <w:tcW w:w="3763" w:type="pct"/>
            <w:shd w:val="clear" w:color="auto" w:fill="auto"/>
          </w:tcPr>
          <w:p w14:paraId="2DDAF0F9" w14:textId="77777777" w:rsidR="0082373C" w:rsidRPr="0082373C" w:rsidRDefault="0013597B" w:rsidP="007852AB">
            <w:pPr>
              <w:ind w:right="-143"/>
            </w:pPr>
            <w:hyperlink r:id="rId22" w:history="1">
              <w:r w:rsidR="0082373C" w:rsidRPr="007852AB">
                <w:rPr>
                  <w:rStyle w:val="Hyperlink"/>
                  <w:iCs/>
                </w:rPr>
                <w:t>http://</w:t>
              </w:r>
              <w:r w:rsidR="0082373C" w:rsidRPr="0082373C">
                <w:rPr>
                  <w:rStyle w:val="Hyperlink"/>
                </w:rPr>
                <w:t>www.cen.eu/cwa/bii/specs</w:t>
              </w:r>
            </w:hyperlink>
          </w:p>
        </w:tc>
      </w:tr>
      <w:tr w:rsidR="0082373C" w:rsidRPr="007852AB" w14:paraId="5E7E24C3" w14:textId="77777777" w:rsidTr="00315B04">
        <w:tc>
          <w:tcPr>
            <w:tcW w:w="1237" w:type="pct"/>
            <w:shd w:val="clear" w:color="auto" w:fill="auto"/>
          </w:tcPr>
          <w:p w14:paraId="22F463AA" w14:textId="77777777" w:rsidR="0082373C" w:rsidRPr="007852AB" w:rsidRDefault="0082373C" w:rsidP="007852AB">
            <w:pPr>
              <w:ind w:right="-143"/>
              <w:rPr>
                <w:iCs/>
              </w:rPr>
            </w:pPr>
            <w:r w:rsidRPr="007852AB">
              <w:rPr>
                <w:iCs/>
              </w:rPr>
              <w:t>[CEN_BII2]</w:t>
            </w:r>
          </w:p>
        </w:tc>
        <w:tc>
          <w:tcPr>
            <w:tcW w:w="3763" w:type="pct"/>
            <w:shd w:val="clear" w:color="auto" w:fill="auto"/>
          </w:tcPr>
          <w:p w14:paraId="14A0237D" w14:textId="77777777" w:rsidR="0082373C" w:rsidRPr="007852AB" w:rsidRDefault="0013597B" w:rsidP="007852AB">
            <w:pPr>
              <w:ind w:right="-143"/>
              <w:rPr>
                <w:iCs/>
              </w:rPr>
            </w:pPr>
            <w:hyperlink r:id="rId23" w:history="1">
              <w:r w:rsidR="0082373C" w:rsidRPr="007852AB">
                <w:rPr>
                  <w:rStyle w:val="Hyperlink"/>
                  <w:iCs/>
                </w:rPr>
                <w:t>http://www.cenbii.eu</w:t>
              </w:r>
            </w:hyperlink>
          </w:p>
        </w:tc>
      </w:tr>
      <w:tr w:rsidR="003E3C6D" w:rsidRPr="0082373C" w14:paraId="68DD9DFD" w14:textId="77777777" w:rsidTr="00315B04">
        <w:tc>
          <w:tcPr>
            <w:tcW w:w="1237" w:type="pct"/>
            <w:shd w:val="clear" w:color="auto" w:fill="auto"/>
          </w:tcPr>
          <w:p w14:paraId="28552914" w14:textId="77777777" w:rsidR="003E3C6D" w:rsidRPr="0082373C" w:rsidRDefault="003E3C6D" w:rsidP="003E3C6D">
            <w:r>
              <w:t>[CEN_BII2_Guideline]</w:t>
            </w:r>
          </w:p>
        </w:tc>
        <w:tc>
          <w:tcPr>
            <w:tcW w:w="3763" w:type="pct"/>
            <w:shd w:val="clear" w:color="auto" w:fill="auto"/>
          </w:tcPr>
          <w:p w14:paraId="6615AEBE" w14:textId="77777777" w:rsidR="003E3C6D" w:rsidRPr="0082373C" w:rsidRDefault="0013597B" w:rsidP="00DA779F">
            <w:hyperlink r:id="rId24" w:history="1">
              <w:r w:rsidR="003E3C6D">
                <w:rPr>
                  <w:rStyle w:val="Hyperlink"/>
                </w:rPr>
                <w:t>ftp://ftp.cen.eu/public/CWAs/BII2/CWA16558/CWA16558-Annex-C-BII-Guideline-ConformanceAndCustomizations-V1_0_0.pdf</w:t>
              </w:r>
            </w:hyperlink>
          </w:p>
        </w:tc>
      </w:tr>
      <w:tr w:rsidR="0082373C" w:rsidRPr="0082373C" w14:paraId="6E8F342E" w14:textId="77777777" w:rsidTr="00315B04">
        <w:tc>
          <w:tcPr>
            <w:tcW w:w="1237" w:type="pct"/>
            <w:shd w:val="clear" w:color="auto" w:fill="auto"/>
          </w:tcPr>
          <w:p w14:paraId="1902F37D" w14:textId="77777777" w:rsidR="0082373C" w:rsidRPr="0082373C" w:rsidRDefault="0082373C" w:rsidP="00DA779F">
            <w:r w:rsidRPr="0082373C">
              <w:t>[ISO 15459]</w:t>
            </w:r>
          </w:p>
        </w:tc>
        <w:tc>
          <w:tcPr>
            <w:tcW w:w="3763" w:type="pct"/>
            <w:shd w:val="clear" w:color="auto" w:fill="auto"/>
          </w:tcPr>
          <w:p w14:paraId="2143D090" w14:textId="77777777" w:rsidR="0082373C" w:rsidRDefault="0013597B" w:rsidP="00DA779F">
            <w:hyperlink r:id="rId25" w:history="1">
              <w:r w:rsidR="0082373C" w:rsidRPr="0082373C">
                <w:rPr>
                  <w:rStyle w:val="Hyperlink"/>
                </w:rPr>
                <w:t>http://www.iso.org/iso/iso_catalogue/catalogue_tc/catalogue_detail.htm?csnumber=51284</w:t>
              </w:r>
            </w:hyperlink>
          </w:p>
          <w:p w14:paraId="41A4E919" w14:textId="77777777" w:rsidR="0082373C" w:rsidRPr="0082373C" w:rsidRDefault="0013597B" w:rsidP="00DA779F">
            <w:hyperlink r:id="rId26" w:history="1">
              <w:r w:rsidR="0082373C" w:rsidRPr="0082373C">
                <w:rPr>
                  <w:rStyle w:val="Hyperlink"/>
                </w:rPr>
                <w:t>http://www.iso.org/iso/iso_catalogue/catalogue_tc/catalogue_detail.htm?csnumber=43349</w:t>
              </w:r>
            </w:hyperlink>
          </w:p>
        </w:tc>
      </w:tr>
      <w:tr w:rsidR="0082373C" w:rsidRPr="007852AB" w14:paraId="541D16D9" w14:textId="77777777" w:rsidTr="00315B04">
        <w:tc>
          <w:tcPr>
            <w:tcW w:w="1237" w:type="pct"/>
            <w:shd w:val="clear" w:color="auto" w:fill="auto"/>
          </w:tcPr>
          <w:p w14:paraId="06D1A939" w14:textId="77777777" w:rsidR="0082373C" w:rsidRPr="007852AB" w:rsidRDefault="0082373C" w:rsidP="007852AB">
            <w:pPr>
              <w:ind w:right="-143"/>
              <w:rPr>
                <w:iCs/>
              </w:rPr>
            </w:pPr>
            <w:r w:rsidRPr="007852AB">
              <w:rPr>
                <w:iCs/>
              </w:rPr>
              <w:t>[ISO 9735 Service Code List (0007)]</w:t>
            </w:r>
          </w:p>
        </w:tc>
        <w:tc>
          <w:tcPr>
            <w:tcW w:w="3763" w:type="pct"/>
            <w:shd w:val="clear" w:color="auto" w:fill="auto"/>
          </w:tcPr>
          <w:p w14:paraId="3455A163" w14:textId="77777777" w:rsidR="0082373C" w:rsidRPr="007852AB" w:rsidRDefault="0013597B" w:rsidP="007852AB">
            <w:pPr>
              <w:ind w:right="-143"/>
              <w:rPr>
                <w:iCs/>
              </w:rPr>
            </w:pPr>
            <w:hyperlink r:id="rId27" w:history="1">
              <w:r w:rsidR="0082373C" w:rsidRPr="007852AB">
                <w:rPr>
                  <w:rStyle w:val="Hyperlink"/>
                  <w:iCs/>
                </w:rPr>
                <w:t>http://www.gefeg.com/jswg/cl/v41/40107/cl3.htm</w:t>
              </w:r>
            </w:hyperlink>
          </w:p>
        </w:tc>
      </w:tr>
      <w:tr w:rsidR="0082373C" w:rsidRPr="007852AB" w14:paraId="15324037" w14:textId="77777777" w:rsidTr="00315B04">
        <w:tc>
          <w:tcPr>
            <w:tcW w:w="1237" w:type="pct"/>
            <w:shd w:val="clear" w:color="auto" w:fill="auto"/>
          </w:tcPr>
          <w:p w14:paraId="7B027266" w14:textId="77777777" w:rsidR="0082373C" w:rsidRPr="007852AB" w:rsidRDefault="0082373C" w:rsidP="007852AB">
            <w:pPr>
              <w:ind w:right="-143"/>
              <w:rPr>
                <w:iCs/>
              </w:rPr>
            </w:pPr>
            <w:r w:rsidRPr="007852AB">
              <w:rPr>
                <w:iCs/>
              </w:rPr>
              <w:t>[ISO 6523]</w:t>
            </w:r>
          </w:p>
        </w:tc>
        <w:tc>
          <w:tcPr>
            <w:tcW w:w="3763" w:type="pct"/>
            <w:shd w:val="clear" w:color="auto" w:fill="auto"/>
          </w:tcPr>
          <w:p w14:paraId="27EB9EA7" w14:textId="77777777" w:rsidR="0082373C" w:rsidRPr="007852AB" w:rsidRDefault="0013597B" w:rsidP="007852AB">
            <w:pPr>
              <w:ind w:right="-143"/>
              <w:rPr>
                <w:iCs/>
              </w:rPr>
            </w:pPr>
            <w:hyperlink r:id="rId28" w:history="1">
              <w:r w:rsidR="0082373C" w:rsidRPr="007852AB">
                <w:rPr>
                  <w:rStyle w:val="Hyperlink"/>
                  <w:iCs/>
                </w:rPr>
                <w:t>http://www.iso.org/iso/catalogue_detail?csnumber=25773</w:t>
              </w:r>
            </w:hyperlink>
          </w:p>
        </w:tc>
      </w:tr>
      <w:tr w:rsidR="0082373C" w:rsidRPr="0082373C" w14:paraId="3D3781D6" w14:textId="77777777" w:rsidTr="00315B04">
        <w:tc>
          <w:tcPr>
            <w:tcW w:w="1237" w:type="pct"/>
            <w:shd w:val="clear" w:color="auto" w:fill="auto"/>
          </w:tcPr>
          <w:p w14:paraId="43D645C3" w14:textId="77777777" w:rsidR="0082373C" w:rsidRPr="007852AB" w:rsidRDefault="0082373C" w:rsidP="007852AB">
            <w:pPr>
              <w:ind w:right="-143"/>
              <w:rPr>
                <w:iCs/>
              </w:rPr>
            </w:pPr>
            <w:r w:rsidRPr="007852AB">
              <w:rPr>
                <w:iCs/>
              </w:rPr>
              <w:t>[OASIS UBL]</w:t>
            </w:r>
          </w:p>
        </w:tc>
        <w:tc>
          <w:tcPr>
            <w:tcW w:w="3763" w:type="pct"/>
            <w:shd w:val="clear" w:color="auto" w:fill="auto"/>
          </w:tcPr>
          <w:p w14:paraId="0E3F2422" w14:textId="77777777" w:rsidR="0082373C" w:rsidRDefault="0013597B" w:rsidP="007852AB">
            <w:pPr>
              <w:ind w:right="-143"/>
            </w:pPr>
            <w:hyperlink r:id="rId29" w:history="1">
              <w:r w:rsidR="0082373C" w:rsidRPr="007852AB">
                <w:rPr>
                  <w:rStyle w:val="Hyperlink"/>
                  <w:iCs/>
                </w:rPr>
                <w:t>http://docs.oasis-open.org/ubl/os-UBL-2.0/UBL-2.0.html</w:t>
              </w:r>
            </w:hyperlink>
          </w:p>
          <w:p w14:paraId="2759DB1C" w14:textId="77777777" w:rsidR="0082373C" w:rsidRPr="0082373C" w:rsidRDefault="0013597B" w:rsidP="007852AB">
            <w:pPr>
              <w:ind w:right="-143"/>
            </w:pPr>
            <w:hyperlink r:id="rId30" w:history="1">
              <w:r w:rsidR="0082373C" w:rsidRPr="007852AB">
                <w:rPr>
                  <w:rStyle w:val="Hyperlink"/>
                  <w:lang w:val="en-US"/>
                </w:rPr>
                <w:t>http://docs.oasis-open.org/ubl/os-UBL-2.0.zip</w:t>
              </w:r>
            </w:hyperlink>
          </w:p>
        </w:tc>
      </w:tr>
      <w:tr w:rsidR="0082373C" w:rsidRPr="007852AB" w14:paraId="0CAD5688" w14:textId="77777777" w:rsidTr="00315B04">
        <w:tc>
          <w:tcPr>
            <w:tcW w:w="1237" w:type="pct"/>
            <w:shd w:val="clear" w:color="auto" w:fill="auto"/>
          </w:tcPr>
          <w:p w14:paraId="157CBF38" w14:textId="77777777" w:rsidR="0082373C" w:rsidRPr="007852AB" w:rsidRDefault="0082373C" w:rsidP="007852AB">
            <w:pPr>
              <w:ind w:right="-143"/>
              <w:rPr>
                <w:iCs/>
              </w:rPr>
            </w:pPr>
            <w:r w:rsidRPr="007852AB">
              <w:rPr>
                <w:iCs/>
              </w:rPr>
              <w:lastRenderedPageBreak/>
              <w:t xml:space="preserve">[OASIS </w:t>
            </w:r>
            <w:proofErr w:type="spellStart"/>
            <w:r w:rsidRPr="007852AB">
              <w:rPr>
                <w:iCs/>
              </w:rPr>
              <w:t>ebCore</w:t>
            </w:r>
            <w:proofErr w:type="spellEnd"/>
            <w:r w:rsidRPr="007852AB">
              <w:rPr>
                <w:iCs/>
              </w:rPr>
              <w:t>]</w:t>
            </w:r>
          </w:p>
        </w:tc>
        <w:tc>
          <w:tcPr>
            <w:tcW w:w="3763" w:type="pct"/>
            <w:shd w:val="clear" w:color="auto" w:fill="auto"/>
          </w:tcPr>
          <w:p w14:paraId="6DC07DF7" w14:textId="77777777" w:rsidR="0082373C" w:rsidRPr="007852AB" w:rsidRDefault="0013597B" w:rsidP="007852AB">
            <w:pPr>
              <w:ind w:right="-143"/>
              <w:rPr>
                <w:iCs/>
              </w:rPr>
            </w:pPr>
            <w:hyperlink r:id="rId31" w:history="1">
              <w:r w:rsidR="0082373C" w:rsidRPr="007852AB">
                <w:rPr>
                  <w:rStyle w:val="Hyperlink"/>
                  <w:iCs/>
                </w:rPr>
                <w:t>http://docs.oasis-open.org/ebcore/PartyIdType/v1.0/CD03/PartyIdType-1.0.html</w:t>
              </w:r>
            </w:hyperlink>
          </w:p>
        </w:tc>
      </w:tr>
      <w:tr w:rsidR="0082373C" w:rsidRPr="007852AB" w14:paraId="358667CB" w14:textId="77777777" w:rsidTr="00315B04">
        <w:tc>
          <w:tcPr>
            <w:tcW w:w="1237" w:type="pct"/>
            <w:shd w:val="clear" w:color="auto" w:fill="auto"/>
          </w:tcPr>
          <w:p w14:paraId="70DD6529" w14:textId="77777777" w:rsidR="0082373C" w:rsidRPr="007852AB" w:rsidRDefault="0082373C" w:rsidP="007852AB">
            <w:pPr>
              <w:ind w:right="-143"/>
              <w:rPr>
                <w:iCs/>
              </w:rPr>
            </w:pPr>
            <w:r w:rsidRPr="007852AB">
              <w:rPr>
                <w:iCs/>
              </w:rPr>
              <w:t>[UN/CEFACT]</w:t>
            </w:r>
          </w:p>
        </w:tc>
        <w:tc>
          <w:tcPr>
            <w:tcW w:w="3763" w:type="pct"/>
            <w:shd w:val="clear" w:color="auto" w:fill="auto"/>
          </w:tcPr>
          <w:p w14:paraId="787EDA37" w14:textId="77777777" w:rsidR="0082373C" w:rsidRPr="007852AB" w:rsidRDefault="0013597B" w:rsidP="007852AB">
            <w:pPr>
              <w:ind w:right="-143"/>
              <w:rPr>
                <w:iCs/>
              </w:rPr>
            </w:pPr>
            <w:hyperlink r:id="rId32" w:history="1">
              <w:r w:rsidR="0082373C" w:rsidRPr="007852AB">
                <w:rPr>
                  <w:rStyle w:val="Hyperlink"/>
                  <w:iCs/>
                </w:rPr>
                <w:t>http://www.unece.org/cefact/</w:t>
              </w:r>
            </w:hyperlink>
          </w:p>
        </w:tc>
      </w:tr>
    </w:tbl>
    <w:p w14:paraId="00489B4F" w14:textId="77777777" w:rsidR="00F00D52" w:rsidRPr="006132BB" w:rsidRDefault="002279CE" w:rsidP="006132BB">
      <w:pPr>
        <w:pStyle w:val="Heading1"/>
      </w:pPr>
      <w:bookmarkStart w:id="27" w:name="_Toc512612289"/>
      <w:r w:rsidRPr="006132BB">
        <w:lastRenderedPageBreak/>
        <w:t>Introduction</w:t>
      </w:r>
      <w:bookmarkEnd w:id="22"/>
      <w:r w:rsidR="00483A49" w:rsidRPr="006132BB">
        <w:t xml:space="preserve"> to </w:t>
      </w:r>
      <w:r w:rsidR="00264E53" w:rsidRPr="006132BB">
        <w:t>identifiers</w:t>
      </w:r>
      <w:bookmarkEnd w:id="27"/>
    </w:p>
    <w:p w14:paraId="7C7AE0E4" w14:textId="77777777" w:rsidR="00A721BD" w:rsidRDefault="0054021D" w:rsidP="0044033D">
      <w:r w:rsidRPr="001F4312">
        <w:t>Identifiers are information elements that establish the identity of objects, such as organiz</w:t>
      </w:r>
      <w:r w:rsidR="004B2E35">
        <w:t xml:space="preserve">ations, products, places, etc. </w:t>
      </w:r>
      <w:r w:rsidR="00A721BD" w:rsidRPr="001F4312">
        <w:t xml:space="preserve">The PEPPOL project uses </w:t>
      </w:r>
      <w:r w:rsidR="005D0438" w:rsidRPr="001F4312">
        <w:t xml:space="preserve">many </w:t>
      </w:r>
      <w:r w:rsidR="00A721BD" w:rsidRPr="001F4312">
        <w:t xml:space="preserve">identifiers in both its transport infrastructure and </w:t>
      </w:r>
      <w:r w:rsidR="005D0438" w:rsidRPr="001F4312">
        <w:t xml:space="preserve">within </w:t>
      </w:r>
      <w:r w:rsidR="00A721BD" w:rsidRPr="001F4312">
        <w:t>the document</w:t>
      </w:r>
      <w:r w:rsidR="005D0438" w:rsidRPr="001F4312">
        <w:t>s</w:t>
      </w:r>
      <w:r w:rsidR="00A721BD" w:rsidRPr="001F4312">
        <w:t xml:space="preserve"> exchang</w:t>
      </w:r>
      <w:r w:rsidR="004B2E35">
        <w:t xml:space="preserve">ed across that infrastructure. </w:t>
      </w:r>
      <w:r w:rsidR="00A721BD" w:rsidRPr="001F4312">
        <w:t xml:space="preserve">Two </w:t>
      </w:r>
      <w:r w:rsidR="0053746D" w:rsidRPr="001F4312">
        <w:t xml:space="preserve">of </w:t>
      </w:r>
      <w:r w:rsidR="00A721BD" w:rsidRPr="001F4312">
        <w:t>the significant identifiers are those for Parties (organizations, persons, etc.) and Services (business profiles, document types, etc). These are the “who” and the “what” of PEPPOL business exchanges.</w:t>
      </w:r>
    </w:p>
    <w:p w14:paraId="111277B4" w14:textId="77777777" w:rsidR="00A721BD" w:rsidRPr="001F4312" w:rsidRDefault="00A721BD" w:rsidP="00A721BD">
      <w:r w:rsidRPr="001F4312">
        <w:t xml:space="preserve">This document outlines the policy for using the correct identifiers </w:t>
      </w:r>
      <w:r w:rsidR="0053746D" w:rsidRPr="001F4312">
        <w:t xml:space="preserve">specifically </w:t>
      </w:r>
      <w:r w:rsidRPr="001F4312">
        <w:t>for these two areas</w:t>
      </w:r>
      <w:r w:rsidR="0053746D" w:rsidRPr="001F4312">
        <w:t xml:space="preserve"> but it also introduces principles for any identifiers used in the PEPPOL environment. </w:t>
      </w:r>
      <w:r w:rsidR="00F3218D" w:rsidRPr="001F4312">
        <w:t xml:space="preserve">Implementers failing to adhere to these policies seriously jeopardize the interoperability of the information being </w:t>
      </w:r>
      <w:r w:rsidR="002D3B5B" w:rsidRPr="001F4312">
        <w:t>exchanged</w:t>
      </w:r>
      <w:r w:rsidR="00F3218D" w:rsidRPr="001F4312">
        <w:t>.</w:t>
      </w:r>
      <w:r w:rsidR="004B2E35">
        <w:t xml:space="preserve"> </w:t>
      </w:r>
      <w:r w:rsidR="002D3B5B" w:rsidRPr="001F4312">
        <w:t xml:space="preserve">This policy </w:t>
      </w:r>
      <w:r w:rsidR="00F15C7D" w:rsidRPr="001F4312">
        <w:t>s</w:t>
      </w:r>
      <w:r w:rsidR="002D3B5B" w:rsidRPr="001F4312">
        <w:t>hould form a requirement of any PEPPOL participation agreements.</w:t>
      </w:r>
    </w:p>
    <w:p w14:paraId="0C86F369" w14:textId="77777777" w:rsidR="009858FE" w:rsidRPr="001F4312" w:rsidRDefault="009858FE" w:rsidP="006B4C99">
      <w:pPr>
        <w:pStyle w:val="Heading2"/>
      </w:pPr>
      <w:bookmarkStart w:id="28" w:name="_Toc316247563"/>
      <w:bookmarkStart w:id="29" w:name="_Toc512612290"/>
      <w:r w:rsidRPr="001F4312">
        <w:t>Scope</w:t>
      </w:r>
      <w:bookmarkEnd w:id="28"/>
      <w:bookmarkEnd w:id="29"/>
    </w:p>
    <w:p w14:paraId="3034AD68" w14:textId="77777777" w:rsidR="00782E88" w:rsidRPr="001F4312" w:rsidRDefault="00F15C7D" w:rsidP="00BF0A1A">
      <w:pPr>
        <w:numPr>
          <w:ilvl w:val="0"/>
          <w:numId w:val="1"/>
        </w:numPr>
        <w:ind w:left="426"/>
      </w:pPr>
      <w:r w:rsidRPr="001F4312">
        <w:t>T</w:t>
      </w:r>
      <w:r w:rsidR="00A721BD" w:rsidRPr="001F4312">
        <w:t>he policy of a federated</w:t>
      </w:r>
      <w:r w:rsidRPr="001F4312">
        <w:rPr>
          <w:rStyle w:val="FootnoteReference"/>
        </w:rPr>
        <w:footnoteReference w:id="4"/>
      </w:r>
      <w:r w:rsidR="00A721BD" w:rsidRPr="001F4312">
        <w:t xml:space="preserve"> scheme for </w:t>
      </w:r>
      <w:r w:rsidR="005D0438" w:rsidRPr="001F4312">
        <w:t xml:space="preserve">identifying </w:t>
      </w:r>
      <w:r w:rsidR="00A721BD" w:rsidRPr="001F4312">
        <w:t>Parties.</w:t>
      </w:r>
      <w:r w:rsidR="004C05DE">
        <w:br/>
      </w:r>
      <w:r w:rsidR="00C729D2" w:rsidRPr="001F4312">
        <w:t xml:space="preserve">Parties in the BusDox infrastructure </w:t>
      </w:r>
      <w:r w:rsidR="005D0438" w:rsidRPr="001F4312">
        <w:t xml:space="preserve">play the role of </w:t>
      </w:r>
      <w:r w:rsidR="004B2E35">
        <w:t xml:space="preserve">Participants. </w:t>
      </w:r>
      <w:r w:rsidR="005D0438" w:rsidRPr="001F4312">
        <w:t xml:space="preserve">There are sender and receiver Participants in any exchange, but the BusDox Service Metadata only publishes services defined for the receiver Participant. </w:t>
      </w:r>
      <w:r w:rsidR="006D5DB3" w:rsidRPr="001F4312">
        <w:t xml:space="preserve">The technical name for this identifier in BusDox is the Participant Identifier (or </w:t>
      </w:r>
      <w:r w:rsidR="007926BA" w:rsidRPr="001F4312">
        <w:t>iso6523-</w:t>
      </w:r>
      <w:r w:rsidR="006D5DB3" w:rsidRPr="001F4312">
        <w:t>actorid</w:t>
      </w:r>
      <w:r w:rsidR="007926BA" w:rsidRPr="001F4312">
        <w:t>-upis</w:t>
      </w:r>
      <w:r w:rsidR="006D5DB3" w:rsidRPr="001F4312">
        <w:t>)</w:t>
      </w:r>
      <w:r w:rsidR="00E40F5A">
        <w:t xml:space="preserve">. </w:t>
      </w:r>
      <w:r w:rsidR="00295F34">
        <w:t xml:space="preserve"> </w:t>
      </w:r>
      <w:r w:rsidR="004C05DE">
        <w:br/>
      </w:r>
      <w:r w:rsidR="005D0438" w:rsidRPr="001F4312">
        <w:t>Within each business document the</w:t>
      </w:r>
      <w:r w:rsidRPr="001F4312">
        <w:t>r</w:t>
      </w:r>
      <w:r w:rsidR="005D0438" w:rsidRPr="001F4312">
        <w:t xml:space="preserve">e are also Parties taking on business roles such </w:t>
      </w:r>
      <w:r w:rsidR="004B2E35">
        <w:t xml:space="preserve">as customer and supplier, etc. </w:t>
      </w:r>
      <w:r w:rsidR="005D0438" w:rsidRPr="001F4312">
        <w:t>Clearly there may be relationships between these Parties</w:t>
      </w:r>
      <w:r w:rsidR="006D5DB3" w:rsidRPr="001F4312">
        <w:t xml:space="preserve"> and the Participant Identifier</w:t>
      </w:r>
      <w:r w:rsidR="004B2E35">
        <w:t xml:space="preserve">. </w:t>
      </w:r>
      <w:r w:rsidR="005D0438" w:rsidRPr="001F4312">
        <w:t xml:space="preserve">Sometimes the Supplier Party is the receiver Participant for an Order document. Another example is that an Invoice may contain an identifier for </w:t>
      </w:r>
      <w:proofErr w:type="spellStart"/>
      <w:r w:rsidR="005D0438" w:rsidRPr="001F4312">
        <w:t>EndpointID</w:t>
      </w:r>
      <w:proofErr w:type="spellEnd"/>
      <w:r w:rsidR="005D0438" w:rsidRPr="001F4312">
        <w:t xml:space="preserve"> </w:t>
      </w:r>
      <w:r w:rsidR="002B4F3B" w:rsidRPr="001F4312">
        <w:t>equates</w:t>
      </w:r>
      <w:r w:rsidR="005D0438" w:rsidRPr="001F4312">
        <w:t xml:space="preserve"> to the re</w:t>
      </w:r>
      <w:r w:rsidR="004B2E35">
        <w:t xml:space="preserve">ceiver Participant in the SMP. </w:t>
      </w:r>
      <w:r w:rsidR="006D5DB3" w:rsidRPr="001F4312">
        <w:t xml:space="preserve">But neither of these are a reliable rule. </w:t>
      </w:r>
      <w:r w:rsidR="002B4F3B" w:rsidRPr="001F4312">
        <w:t>BII profiles do not (deliberately) include any ‘envelope’ information linking the document content to the transport infrastructure.</w:t>
      </w:r>
      <w:r w:rsidR="006D5DB3" w:rsidRPr="001F4312">
        <w:t xml:space="preserve"> </w:t>
      </w:r>
      <w:r w:rsidRPr="001F4312">
        <w:t>The relationship between identifiers within Documents and identifiers used in the transport infrastructure is not defined in the specifications</w:t>
      </w:r>
      <w:r w:rsidR="00A33494">
        <w:t>.</w:t>
      </w:r>
      <w:r w:rsidR="004C05DE">
        <w:br/>
      </w:r>
      <w:r w:rsidR="002B4F3B" w:rsidRPr="001F4312">
        <w:t xml:space="preserve">So whilst </w:t>
      </w:r>
      <w:r w:rsidR="00C729D2" w:rsidRPr="001F4312">
        <w:t xml:space="preserve">there is a relationship between these various Parties, </w:t>
      </w:r>
      <w:r w:rsidR="00CB4039" w:rsidRPr="001F4312">
        <w:t xml:space="preserve">we have no </w:t>
      </w:r>
      <w:r w:rsidR="00C729D2" w:rsidRPr="001F4312">
        <w:t xml:space="preserve">policy </w:t>
      </w:r>
      <w:r w:rsidR="00CB4039" w:rsidRPr="001F4312">
        <w:t xml:space="preserve">on how this should be done. </w:t>
      </w:r>
      <w:r w:rsidR="00C729D2" w:rsidRPr="001F4312">
        <w:t>This policy relates to the common use of different identification schemes to identify the appropriate Party within the context required.</w:t>
      </w:r>
      <w:r w:rsidR="004B2E35">
        <w:t xml:space="preserve"> </w:t>
      </w:r>
      <w:r w:rsidR="006D5DB3" w:rsidRPr="001F4312">
        <w:t xml:space="preserve">In other words, </w:t>
      </w:r>
      <w:r w:rsidR="009B2E7E" w:rsidRPr="001F4312">
        <w:t xml:space="preserve">identifiers </w:t>
      </w:r>
      <w:r w:rsidR="006D5DB3" w:rsidRPr="001F4312">
        <w:t xml:space="preserve">may have different values but the </w:t>
      </w:r>
      <w:r w:rsidR="009B2E7E" w:rsidRPr="001F4312">
        <w:t>method by which they are defined</w:t>
      </w:r>
      <w:r w:rsidR="006D5DB3" w:rsidRPr="001F4312">
        <w:t xml:space="preserve"> should be consistent.</w:t>
      </w:r>
      <w:r w:rsidR="004C05DE">
        <w:br/>
      </w:r>
      <w:r w:rsidR="00782E88" w:rsidRPr="001F4312">
        <w:t xml:space="preserve">Many schemes already exist for identifying Parties. PEPPOL has no intention of developing </w:t>
      </w:r>
      <w:r w:rsidR="00EC09F0">
        <w:t xml:space="preserve">yet </w:t>
      </w:r>
      <w:r w:rsidR="00782E88" w:rsidRPr="001F4312">
        <w:t>another. Our strategy is to recognize a range of different identification schemes and provide a code list of those recognized schemes</w:t>
      </w:r>
      <w:r w:rsidR="006D5DB3" w:rsidRPr="001F4312">
        <w:t xml:space="preserve"> based on international standards</w:t>
      </w:r>
      <w:r w:rsidR="00782E88" w:rsidRPr="001F4312">
        <w:t>.</w:t>
      </w:r>
    </w:p>
    <w:p w14:paraId="6FED3357" w14:textId="77777777" w:rsidR="00160E2B" w:rsidRDefault="00F15C7D" w:rsidP="00160E2B">
      <w:pPr>
        <w:ind w:left="426"/>
      </w:pPr>
      <w:r w:rsidRPr="001F4312">
        <w:t>T</w:t>
      </w:r>
      <w:r w:rsidR="006D5DB3" w:rsidRPr="001F4312">
        <w:t xml:space="preserve">he policy for </w:t>
      </w:r>
      <w:r w:rsidR="00A721BD" w:rsidRPr="001F4312">
        <w:t xml:space="preserve">identifying </w:t>
      </w:r>
      <w:r w:rsidR="00CB4039" w:rsidRPr="001F4312">
        <w:t xml:space="preserve">Documents and </w:t>
      </w:r>
      <w:r w:rsidR="00A721BD" w:rsidRPr="001F4312">
        <w:t>Services</w:t>
      </w:r>
      <w:r w:rsidR="006D5DB3" w:rsidRPr="001F4312">
        <w:t xml:space="preserve"> used in PEPPOL </w:t>
      </w:r>
      <w:r w:rsidR="009B2E7E" w:rsidRPr="001F4312">
        <w:t>implementation of the BusDox messaging infrastructure</w:t>
      </w:r>
      <w:r w:rsidR="00A721BD" w:rsidRPr="001F4312">
        <w:t>.</w:t>
      </w:r>
      <w:r w:rsidR="004C05DE">
        <w:br/>
      </w:r>
      <w:r w:rsidR="00C729D2" w:rsidRPr="001F4312">
        <w:t>The BusDox infrastructure requires a</w:t>
      </w:r>
      <w:r w:rsidR="00CB4039" w:rsidRPr="001F4312">
        <w:t xml:space="preserve"> Participant </w:t>
      </w:r>
      <w:r w:rsidR="00C729D2" w:rsidRPr="001F4312">
        <w:t xml:space="preserve">sending a document </w:t>
      </w:r>
      <w:r w:rsidR="00A566BC" w:rsidRPr="001F4312">
        <w:t>to identify</w:t>
      </w:r>
      <w:r w:rsidR="00CB4039" w:rsidRPr="001F4312">
        <w:t xml:space="preserve"> </w:t>
      </w:r>
      <w:r w:rsidR="00A566BC" w:rsidRPr="001F4312">
        <w:t xml:space="preserve">both </w:t>
      </w:r>
      <w:r w:rsidR="00C729D2" w:rsidRPr="001F4312">
        <w:t xml:space="preserve">the </w:t>
      </w:r>
      <w:r w:rsidR="00CB4039" w:rsidRPr="001F4312">
        <w:t xml:space="preserve">receiving Participant and the </w:t>
      </w:r>
      <w:r w:rsidR="00C729D2" w:rsidRPr="001F4312">
        <w:t>service</w:t>
      </w:r>
      <w:r w:rsidR="00A566BC" w:rsidRPr="001F4312">
        <w:t xml:space="preserve"> </w:t>
      </w:r>
      <w:r w:rsidR="00C729D2" w:rsidRPr="001F4312">
        <w:t>that will receive the document. They (or their Access Point provider) achieve this by searching the Service Metadat</w:t>
      </w:r>
      <w:r w:rsidR="00F3218D" w:rsidRPr="001F4312">
        <w:t>a</w:t>
      </w:r>
      <w:r w:rsidR="00C729D2" w:rsidRPr="001F4312">
        <w:t xml:space="preserve"> Locator </w:t>
      </w:r>
      <w:r w:rsidR="00262880">
        <w:t xml:space="preserve">(SML) </w:t>
      </w:r>
      <w:r w:rsidR="00C729D2" w:rsidRPr="001F4312">
        <w:t xml:space="preserve">to find the relevant Service Metadata Publisher </w:t>
      </w:r>
      <w:r w:rsidR="00C77DBC">
        <w:t xml:space="preserve">(SMP) </w:t>
      </w:r>
      <w:r w:rsidR="00F3218D" w:rsidRPr="001F4312">
        <w:t xml:space="preserve">that </w:t>
      </w:r>
      <w:r w:rsidR="00C729D2" w:rsidRPr="001F4312">
        <w:t xml:space="preserve">can identify the endpoint address </w:t>
      </w:r>
      <w:r w:rsidR="006D5DB3" w:rsidRPr="001F4312">
        <w:t xml:space="preserve">(NB. not the same as the Endpoint ID in the business document) </w:t>
      </w:r>
      <w:r w:rsidR="00AC27B6" w:rsidRPr="001F4312">
        <w:t xml:space="preserve">within </w:t>
      </w:r>
      <w:r w:rsidR="00C729D2" w:rsidRPr="001F4312">
        <w:t xml:space="preserve">the </w:t>
      </w:r>
      <w:r w:rsidR="00BC44BB" w:rsidRPr="001F4312">
        <w:t>recipient</w:t>
      </w:r>
      <w:r w:rsidR="00AC27B6" w:rsidRPr="001F4312">
        <w:t>’s access point</w:t>
      </w:r>
      <w:r w:rsidR="00C729D2" w:rsidRPr="001F4312">
        <w:t>.</w:t>
      </w:r>
      <w:r w:rsidR="00F3218D" w:rsidRPr="001F4312">
        <w:t xml:space="preserve"> This endpoint address is the </w:t>
      </w:r>
      <w:r w:rsidR="006D5DB3" w:rsidRPr="001F4312">
        <w:t xml:space="preserve">service address where </w:t>
      </w:r>
      <w:r w:rsidR="00F3218D" w:rsidRPr="001F4312">
        <w:t xml:space="preserve">the document </w:t>
      </w:r>
      <w:r w:rsidR="00605A0C" w:rsidRPr="001F4312">
        <w:t>is accepted</w:t>
      </w:r>
      <w:r w:rsidR="00C77DBC">
        <w:t xml:space="preserve"> (AP)</w:t>
      </w:r>
      <w:r w:rsidR="00F3218D" w:rsidRPr="001F4312">
        <w:t>. The</w:t>
      </w:r>
      <w:r w:rsidR="006D5DB3" w:rsidRPr="001F4312">
        <w:t xml:space="preserve">refore it is important </w:t>
      </w:r>
      <w:r w:rsidR="00F3218D" w:rsidRPr="001F4312">
        <w:t xml:space="preserve">to </w:t>
      </w:r>
      <w:r w:rsidR="00BC397B" w:rsidRPr="001F4312">
        <w:t xml:space="preserve">define </w:t>
      </w:r>
      <w:r w:rsidR="00F3218D" w:rsidRPr="001F4312">
        <w:t xml:space="preserve">precisely what documents </w:t>
      </w:r>
      <w:r w:rsidR="006D5DB3" w:rsidRPr="001F4312">
        <w:t xml:space="preserve">and services </w:t>
      </w:r>
      <w:r w:rsidR="00F3218D" w:rsidRPr="001F4312">
        <w:t xml:space="preserve">can be </w:t>
      </w:r>
      <w:r w:rsidR="006D5DB3" w:rsidRPr="001F4312">
        <w:t xml:space="preserve">handled </w:t>
      </w:r>
      <w:r w:rsidR="00F3218D" w:rsidRPr="001F4312">
        <w:t xml:space="preserve">by the </w:t>
      </w:r>
      <w:r w:rsidR="00AC27B6" w:rsidRPr="001F4312">
        <w:t>receiving Participant</w:t>
      </w:r>
      <w:r w:rsidR="00F3218D" w:rsidRPr="001F4312">
        <w:t>.</w:t>
      </w:r>
      <w:r w:rsidR="004C05DE">
        <w:br/>
      </w:r>
      <w:r w:rsidR="00160E2B" w:rsidRPr="001F4312">
        <w:t xml:space="preserve">PEPPOL </w:t>
      </w:r>
      <w:r w:rsidR="00160E2B">
        <w:t xml:space="preserve">has set up </w:t>
      </w:r>
      <w:r w:rsidR="00160E2B" w:rsidRPr="001F4312">
        <w:t xml:space="preserve">Interoperability Specifications </w:t>
      </w:r>
      <w:r w:rsidR="00160E2B">
        <w:t xml:space="preserve">(BIS) </w:t>
      </w:r>
      <w:r w:rsidR="00160E2B" w:rsidRPr="001F4312">
        <w:t xml:space="preserve">based on the CEN BII </w:t>
      </w:r>
      <w:r w:rsidR="00160E2B">
        <w:t xml:space="preserve">specifications for business documents that can be exchanged. </w:t>
      </w:r>
      <w:r w:rsidR="00160E2B" w:rsidRPr="001F4312">
        <w:t xml:space="preserve">These can be identified by a combination of their document schema and type, BII transaction data model, and the </w:t>
      </w:r>
      <w:r w:rsidR="00160E2B">
        <w:t>BIS</w:t>
      </w:r>
      <w:r w:rsidR="00160E2B" w:rsidRPr="001F4312">
        <w:t xml:space="preserve"> (denoting business context </w:t>
      </w:r>
      <w:r w:rsidR="00160E2B" w:rsidRPr="001F4312">
        <w:lastRenderedPageBreak/>
        <w:t>of use).</w:t>
      </w:r>
      <w:r w:rsidR="00160E2B">
        <w:t xml:space="preserve"> </w:t>
      </w:r>
      <w:r w:rsidR="00160E2B" w:rsidRPr="00AD7BA9">
        <w:t xml:space="preserve">BII transaction model and PEPPOL BIS </w:t>
      </w:r>
      <w:r w:rsidR="00160E2B">
        <w:t xml:space="preserve">together form the process identifier to use. </w:t>
      </w:r>
      <w:r w:rsidR="00160E2B" w:rsidRPr="001F4312">
        <w:t xml:space="preserve">It is feasible that there may be further extensions of these for specific trading communities. </w:t>
      </w:r>
    </w:p>
    <w:p w14:paraId="79D77229" w14:textId="77777777" w:rsidR="008D548C" w:rsidRDefault="00AC27B6" w:rsidP="00E40F5A">
      <w:pPr>
        <w:ind w:left="426"/>
      </w:pPr>
      <w:r w:rsidRPr="001F4312">
        <w:t>The diagram below shows the relationship of these information elements.</w:t>
      </w:r>
    </w:p>
    <w:p w14:paraId="59437BEA" w14:textId="77777777" w:rsidR="008D548C" w:rsidRPr="006132BB" w:rsidRDefault="009C1AAC" w:rsidP="006132BB">
      <w:r>
        <w:rPr>
          <w:noProof/>
          <w:lang w:eastAsia="en-GB"/>
        </w:rPr>
        <w:drawing>
          <wp:inline distT="0" distB="0" distL="0" distR="0" wp14:anchorId="693EDA0B" wp14:editId="2B3FBD13">
            <wp:extent cx="6107430" cy="3968115"/>
            <wp:effectExtent l="19050" t="19050" r="26670" b="13335"/>
            <wp:docPr id="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107430" cy="3968115"/>
                    </a:xfrm>
                    <a:prstGeom prst="rect">
                      <a:avLst/>
                    </a:prstGeom>
                    <a:noFill/>
                    <a:ln w="6350" cmpd="sng">
                      <a:solidFill>
                        <a:srgbClr val="000000"/>
                      </a:solidFill>
                      <a:miter lim="800000"/>
                      <a:headEnd/>
                      <a:tailEnd/>
                    </a:ln>
                    <a:effectLst/>
                  </pic:spPr>
                </pic:pic>
              </a:graphicData>
            </a:graphic>
          </wp:inline>
        </w:drawing>
      </w:r>
    </w:p>
    <w:p w14:paraId="0CF5A4F1" w14:textId="77777777" w:rsidR="00FA528F" w:rsidRPr="006132BB" w:rsidRDefault="00D11EA7" w:rsidP="006132BB">
      <w:pPr>
        <w:pStyle w:val="Heading1"/>
      </w:pPr>
      <w:bookmarkStart w:id="30" w:name="_Toc316247564"/>
      <w:bookmarkStart w:id="31" w:name="_Toc512612291"/>
      <w:r w:rsidRPr="006132BB">
        <w:lastRenderedPageBreak/>
        <w:t>Policy</w:t>
      </w:r>
      <w:r w:rsidR="00FA528F" w:rsidRPr="006132BB">
        <w:t xml:space="preserve"> </w:t>
      </w:r>
      <w:r w:rsidR="00CF2499" w:rsidRPr="006132BB">
        <w:t>for</w:t>
      </w:r>
      <w:r w:rsidR="00FA528F" w:rsidRPr="006132BB">
        <w:t xml:space="preserve"> PEPPOL Party Identification</w:t>
      </w:r>
      <w:bookmarkEnd w:id="30"/>
      <w:bookmarkEnd w:id="31"/>
    </w:p>
    <w:p w14:paraId="46C5585D" w14:textId="77777777" w:rsidR="00FA1415" w:rsidRPr="001F4312" w:rsidRDefault="00EA5035" w:rsidP="00C61E07">
      <w:r w:rsidRPr="001F4312">
        <w:t xml:space="preserve">The following aspects are addressed in this policy: </w:t>
      </w:r>
    </w:p>
    <w:p w14:paraId="1BDBC513" w14:textId="77777777" w:rsidR="00FA1415" w:rsidRPr="001F4312" w:rsidRDefault="00EA5035" w:rsidP="00BF0A1A">
      <w:pPr>
        <w:numPr>
          <w:ilvl w:val="0"/>
          <w:numId w:val="2"/>
        </w:numPr>
        <w:ind w:left="708"/>
      </w:pPr>
      <w:r w:rsidRPr="001F4312">
        <w:t>The PEPPOL code list of Party Identification schemes used in BII documents.</w:t>
      </w:r>
      <w:r w:rsidR="00FA1415" w:rsidRPr="001F4312">
        <w:br/>
      </w:r>
      <w:r w:rsidR="00834A1D" w:rsidRPr="001F4312">
        <w:t>Note that the BII specifications (CWA 16073)</w:t>
      </w:r>
      <w:r w:rsidR="00834A1D" w:rsidRPr="001F4312">
        <w:rPr>
          <w:rStyle w:val="FootnoteReference"/>
        </w:rPr>
        <w:footnoteReference w:id="5"/>
      </w:r>
      <w:r w:rsidR="00834A1D" w:rsidRPr="001F4312">
        <w:t xml:space="preserve"> do not specify any Party Identification Schemes.</w:t>
      </w:r>
    </w:p>
    <w:p w14:paraId="592422D9" w14:textId="77777777" w:rsidR="00EA5035" w:rsidRDefault="00EA5035" w:rsidP="00BF0A1A">
      <w:pPr>
        <w:numPr>
          <w:ilvl w:val="0"/>
          <w:numId w:val="2"/>
        </w:numPr>
        <w:ind w:left="708"/>
      </w:pPr>
      <w:r w:rsidRPr="001F4312">
        <w:t>The PEPPOL code list of Participant Identification format schemes used in BusDox metadata.</w:t>
      </w:r>
      <w:r w:rsidR="00FA1415" w:rsidRPr="001F4312">
        <w:br/>
      </w:r>
      <w:r w:rsidRPr="001F4312">
        <w:t xml:space="preserve">The PEPPOL BusDox transport Infrastructure </w:t>
      </w:r>
      <w:r w:rsidR="00ED7717">
        <w:t xml:space="preserve">is </w:t>
      </w:r>
      <w:r w:rsidRPr="001F4312">
        <w:t>documented in</w:t>
      </w:r>
      <w:r w:rsidR="00364783">
        <w:t xml:space="preserve"> the PEPPOL EIA, more information can be found at </w:t>
      </w:r>
      <w:r w:rsidR="00364783" w:rsidRPr="005576B6">
        <w:rPr>
          <w:iCs/>
        </w:rPr>
        <w:t>[PEPPOL_Transp]</w:t>
      </w:r>
      <w:r w:rsidR="00364783">
        <w:rPr>
          <w:iCs/>
        </w:rPr>
        <w:t xml:space="preserve">. </w:t>
      </w:r>
    </w:p>
    <w:p w14:paraId="5A59BA78" w14:textId="77777777" w:rsidR="00EA5035" w:rsidRPr="001F4312" w:rsidRDefault="00EA5035" w:rsidP="00C61E07">
      <w:r w:rsidRPr="001F4312">
        <w:t xml:space="preserve">PEPPOL will not implement its own scheme for identifying Parties. Instead </w:t>
      </w:r>
      <w:r w:rsidR="00ED7717">
        <w:t xml:space="preserve">it </w:t>
      </w:r>
      <w:r w:rsidRPr="001F4312">
        <w:t>will support a federated system for uniquely identifying parties following the ISO 15459 format scheme</w:t>
      </w:r>
      <w:r w:rsidR="00605A0C" w:rsidRPr="001F4312">
        <w:rPr>
          <w:rStyle w:val="FootnoteReference"/>
        </w:rPr>
        <w:footnoteReference w:id="6"/>
      </w:r>
      <w:r w:rsidRPr="001F4312">
        <w:t xml:space="preserve"> for unique identifiers. This requires defining a controlled set of Issuing Agency Codes</w:t>
      </w:r>
      <w:r w:rsidRPr="001F4312">
        <w:rPr>
          <w:rStyle w:val="FootnoteReference"/>
        </w:rPr>
        <w:footnoteReference w:id="7"/>
      </w:r>
      <w:r w:rsidRPr="001F4312">
        <w:t xml:space="preserve"> </w:t>
      </w:r>
      <w:r w:rsidR="00FE711F" w:rsidRPr="001F4312">
        <w:t>(IACs)</w:t>
      </w:r>
      <w:r w:rsidR="00EC1070" w:rsidRPr="001F4312">
        <w:t xml:space="preserve"> </w:t>
      </w:r>
      <w:r w:rsidRPr="001F4312">
        <w:t>for identification schemes (also known as party identifier types</w:t>
      </w:r>
      <w:r w:rsidRPr="001F4312">
        <w:rPr>
          <w:rStyle w:val="FootnoteReference"/>
        </w:rPr>
        <w:footnoteReference w:id="8"/>
      </w:r>
      <w:r w:rsidRPr="001F4312">
        <w:t xml:space="preserve"> </w:t>
      </w:r>
      <w:r w:rsidR="00112E79" w:rsidRPr="001F4312">
        <w:t>or Identification code qualifier</w:t>
      </w:r>
      <w:r w:rsidR="00112E79" w:rsidRPr="001F4312">
        <w:rPr>
          <w:rStyle w:val="FootnoteReference"/>
        </w:rPr>
        <w:footnoteReference w:id="9"/>
      </w:r>
      <w:r w:rsidR="00112E79" w:rsidRPr="001F4312">
        <w:t xml:space="preserve"> </w:t>
      </w:r>
      <w:r w:rsidRPr="001F4312">
        <w:t>or International Code Designators</w:t>
      </w:r>
      <w:r w:rsidRPr="001F4312">
        <w:rPr>
          <w:rStyle w:val="FootnoteReference"/>
        </w:rPr>
        <w:footnoteReference w:id="10"/>
      </w:r>
      <w:r w:rsidR="00112E79" w:rsidRPr="001F4312">
        <w:t xml:space="preserve"> or Party ID Type</w:t>
      </w:r>
      <w:r w:rsidR="00112E79" w:rsidRPr="001F4312">
        <w:rPr>
          <w:rStyle w:val="FootnoteReference"/>
        </w:rPr>
        <w:footnoteReference w:id="11"/>
      </w:r>
      <w:r w:rsidRPr="001F4312">
        <w:t xml:space="preserve">) required by PEPPOL </w:t>
      </w:r>
      <w:r w:rsidR="00EC1070" w:rsidRPr="001F4312">
        <w:t>implementations</w:t>
      </w:r>
      <w:r w:rsidR="00FA1415" w:rsidRPr="001F4312">
        <w:t>.</w:t>
      </w:r>
    </w:p>
    <w:p w14:paraId="3F536D0E" w14:textId="77777777" w:rsidR="00BC44BB" w:rsidRPr="001F4312" w:rsidRDefault="00EA5035" w:rsidP="00C61E07">
      <w:r w:rsidRPr="001F4312">
        <w:t>Each PEPPOL Party identifier</w:t>
      </w:r>
      <w:r w:rsidR="005D23A0" w:rsidRPr="001F4312">
        <w:t xml:space="preserve"> to be used in the federated system</w:t>
      </w:r>
      <w:r w:rsidRPr="001F4312">
        <w:t xml:space="preserve"> is a combination of the Issuing Agency Code and the value given by the Issuing Agency.</w:t>
      </w:r>
    </w:p>
    <w:p w14:paraId="7E8B754B" w14:textId="77777777" w:rsidR="00BC44BB" w:rsidRPr="001923A4" w:rsidRDefault="00BC397B" w:rsidP="006132BB">
      <w:pPr>
        <w:numPr>
          <w:ilvl w:val="0"/>
          <w:numId w:val="12"/>
        </w:numPr>
        <w:rPr>
          <w:lang w:eastAsia="it-IT"/>
        </w:rPr>
      </w:pPr>
      <w:r w:rsidRPr="001923A4">
        <w:rPr>
          <w:lang w:eastAsia="it-IT"/>
        </w:rPr>
        <w:t xml:space="preserve">For BusDox, it will be part of the PEPPOL SMP Provider agreement that SMP Providers have </w:t>
      </w:r>
      <w:r w:rsidRPr="006132BB">
        <w:t>suitable</w:t>
      </w:r>
      <w:r w:rsidRPr="001923A4">
        <w:rPr>
          <w:lang w:eastAsia="it-IT"/>
        </w:rPr>
        <w:t xml:space="preserve"> governance of their identification schemes when they enter, update and delete information on their SMP.</w:t>
      </w:r>
    </w:p>
    <w:p w14:paraId="471FBBD3" w14:textId="77777777" w:rsidR="00F46B3F" w:rsidRDefault="00BC44BB" w:rsidP="006132BB">
      <w:pPr>
        <w:numPr>
          <w:ilvl w:val="0"/>
          <w:numId w:val="12"/>
        </w:numPr>
        <w:rPr>
          <w:lang w:eastAsia="it-IT"/>
        </w:rPr>
      </w:pPr>
      <w:r w:rsidRPr="001923A4">
        <w:rPr>
          <w:lang w:eastAsia="it-IT"/>
        </w:rPr>
        <w:t xml:space="preserve">Within the </w:t>
      </w:r>
      <w:r w:rsidRPr="006132BB">
        <w:t>content</w:t>
      </w:r>
      <w:r w:rsidRPr="001923A4">
        <w:rPr>
          <w:lang w:eastAsia="it-IT"/>
        </w:rPr>
        <w:t xml:space="preserve"> of business </w:t>
      </w:r>
      <w:r w:rsidR="00BC397B" w:rsidRPr="001923A4">
        <w:rPr>
          <w:lang w:eastAsia="it-IT"/>
        </w:rPr>
        <w:t>documents, each PEPPOL Participant will be responsible for using the appropriate PEPPOL Party Identifier.</w:t>
      </w:r>
    </w:p>
    <w:p w14:paraId="277577FA" w14:textId="77777777" w:rsidR="00BC44BB" w:rsidRPr="006132BB" w:rsidRDefault="00F45C87" w:rsidP="006132BB">
      <w:r w:rsidRPr="006132BB">
        <w:t>This</w:t>
      </w:r>
      <w:r w:rsidR="00F46B3F" w:rsidRPr="006132BB">
        <w:t xml:space="preserve"> section defines the policies for the formatting and </w:t>
      </w:r>
      <w:r w:rsidRPr="006132BB">
        <w:t xml:space="preserve">the population of </w:t>
      </w:r>
      <w:r w:rsidR="00F46B3F" w:rsidRPr="006132BB">
        <w:t>value</w:t>
      </w:r>
      <w:r w:rsidRPr="006132BB">
        <w:t>s</w:t>
      </w:r>
      <w:r w:rsidR="00F46B3F" w:rsidRPr="006132BB">
        <w:t xml:space="preserve"> for Party Identifiers in </w:t>
      </w:r>
      <w:r w:rsidR="005D23A0" w:rsidRPr="006132BB">
        <w:t xml:space="preserve">federation used by </w:t>
      </w:r>
      <w:r w:rsidR="00F46B3F" w:rsidRPr="006132BB">
        <w:t>PEPPOL.</w:t>
      </w:r>
    </w:p>
    <w:p w14:paraId="608881FE" w14:textId="77777777" w:rsidR="00F46B3F" w:rsidRPr="001F4312" w:rsidRDefault="00CC61F3" w:rsidP="00C61E07">
      <w:r>
        <w:t>It should be pointed out here that t</w:t>
      </w:r>
      <w:r w:rsidR="00CD5FEE" w:rsidRPr="001F4312">
        <w:t xml:space="preserve">his policy covers </w:t>
      </w:r>
      <w:r w:rsidRPr="001F4312">
        <w:t xml:space="preserve">only </w:t>
      </w:r>
      <w:r w:rsidR="00CD5FEE" w:rsidRPr="001F4312">
        <w:t xml:space="preserve">use of </w:t>
      </w:r>
      <w:r w:rsidR="00BC44BB" w:rsidRPr="001F4312">
        <w:t xml:space="preserve">document’s </w:t>
      </w:r>
      <w:r w:rsidR="001F4312" w:rsidRPr="001F4312">
        <w:t>Party/</w:t>
      </w:r>
      <w:proofErr w:type="spellStart"/>
      <w:r w:rsidR="001F4312" w:rsidRPr="001F4312">
        <w:t>IdentifierID</w:t>
      </w:r>
      <w:proofErr w:type="spellEnd"/>
      <w:r w:rsidR="001F4312" w:rsidRPr="001F4312">
        <w:t xml:space="preserve"> </w:t>
      </w:r>
      <w:r w:rsidR="00CD5FEE" w:rsidRPr="001F4312">
        <w:t>and Party/</w:t>
      </w:r>
      <w:proofErr w:type="spellStart"/>
      <w:r w:rsidR="00CD5FEE" w:rsidRPr="001F4312">
        <w:t>EndpointID</w:t>
      </w:r>
      <w:proofErr w:type="spellEnd"/>
      <w:r w:rsidR="00F475A3" w:rsidRPr="001F4312">
        <w:t xml:space="preserve">. </w:t>
      </w:r>
      <w:r>
        <w:t xml:space="preserve">Other identifiers within documents are out of scope. </w:t>
      </w:r>
    </w:p>
    <w:p w14:paraId="6FEFD4BF" w14:textId="77777777" w:rsidR="00112E79" w:rsidRPr="001F4312" w:rsidRDefault="009F57D9" w:rsidP="006B4C99">
      <w:pPr>
        <w:pStyle w:val="Heading2"/>
      </w:pPr>
      <w:bookmarkStart w:id="32" w:name="_Toc316247565"/>
      <w:bookmarkStart w:id="33" w:name="_Toc512612292"/>
      <w:r w:rsidRPr="001F4312">
        <w:t>Format</w:t>
      </w:r>
      <w:bookmarkEnd w:id="32"/>
      <w:bookmarkEnd w:id="33"/>
    </w:p>
    <w:p w14:paraId="5EC19DAB" w14:textId="77777777" w:rsidR="009F57D9" w:rsidRPr="001F4312" w:rsidRDefault="00335DC4" w:rsidP="001F4312">
      <w:pPr>
        <w:pStyle w:val="PolicyHeader"/>
      </w:pPr>
      <w:bookmarkStart w:id="34" w:name="_Toc512612293"/>
      <w:r w:rsidRPr="001F4312">
        <w:t xml:space="preserve">Use of </w:t>
      </w:r>
      <w:r w:rsidR="00F46B3F" w:rsidRPr="001F4312">
        <w:t>ISO15459</w:t>
      </w:r>
      <w:r w:rsidR="00D326D2" w:rsidRPr="001F4312">
        <w:t xml:space="preserve"> encoding</w:t>
      </w:r>
      <w:bookmarkEnd w:id="34"/>
    </w:p>
    <w:p w14:paraId="44CA93BE" w14:textId="77777777" w:rsidR="009F57D9" w:rsidRPr="001F4312" w:rsidRDefault="009F57D9" w:rsidP="001F4312">
      <w:pPr>
        <w:pStyle w:val="Policy"/>
      </w:pPr>
      <w:r w:rsidRPr="001F4312">
        <w:t>Participant and Party Identifiers should adhere to ISO 15459 constraints:</w:t>
      </w:r>
    </w:p>
    <w:p w14:paraId="2A92CC12" w14:textId="77777777" w:rsidR="00AE10F5" w:rsidRDefault="00AE10F5" w:rsidP="001F4312">
      <w:pPr>
        <w:pStyle w:val="Policy"/>
      </w:pPr>
      <w:r>
        <w:t>- MUST be at least 1 character long (excluding the identifier scheme)</w:t>
      </w:r>
    </w:p>
    <w:p w14:paraId="5CABA588" w14:textId="77777777" w:rsidR="009F57D9" w:rsidRPr="001F4312" w:rsidRDefault="001F4312" w:rsidP="001F4312">
      <w:pPr>
        <w:pStyle w:val="Policy"/>
      </w:pPr>
      <w:r w:rsidRPr="001F4312">
        <w:t xml:space="preserve">- </w:t>
      </w:r>
      <w:r w:rsidR="00AE10F5">
        <w:t xml:space="preserve">MUST NOT </w:t>
      </w:r>
      <w:r w:rsidR="00637E80">
        <w:t>be more than 50 characters long</w:t>
      </w:r>
      <w:r w:rsidR="00FE0D87">
        <w:t xml:space="preserve"> (excluding the identifier scheme)</w:t>
      </w:r>
    </w:p>
    <w:p w14:paraId="3FFA27D3" w14:textId="77777777" w:rsidR="009F57D9" w:rsidRDefault="001F4312" w:rsidP="001F4312">
      <w:pPr>
        <w:pStyle w:val="Policy"/>
      </w:pPr>
      <w:r w:rsidRPr="001F4312">
        <w:t xml:space="preserve">- </w:t>
      </w:r>
      <w:r w:rsidR="0097706D">
        <w:t>MUST</w:t>
      </w:r>
      <w:r w:rsidR="0097706D" w:rsidRPr="001F4312">
        <w:t xml:space="preserve"> </w:t>
      </w:r>
      <w:r w:rsidR="009F57D9" w:rsidRPr="001F4312">
        <w:t>only contain characters and numeric digits from the invariant character set of ISO/IEC 646</w:t>
      </w:r>
      <w:r w:rsidRPr="001F4312">
        <w:t xml:space="preserve"> (ISO 7-bit coded character set)</w:t>
      </w:r>
    </w:p>
    <w:p w14:paraId="7AD6A62F" w14:textId="77777777" w:rsidR="00FE0D87" w:rsidRPr="001F4312" w:rsidRDefault="00FE0D87" w:rsidP="00FE0D87">
      <w:pPr>
        <w:pStyle w:val="Policy"/>
      </w:pPr>
      <w:r>
        <w:t>Document Type</w:t>
      </w:r>
      <w:r w:rsidRPr="001F4312">
        <w:t xml:space="preserve"> Identifiers should adhere to </w:t>
      </w:r>
      <w:r>
        <w:t>the following</w:t>
      </w:r>
      <w:r w:rsidRPr="001F4312">
        <w:t xml:space="preserve"> constraints:</w:t>
      </w:r>
    </w:p>
    <w:p w14:paraId="17B265CB" w14:textId="77777777" w:rsidR="00AE10F5" w:rsidRDefault="00AE10F5" w:rsidP="00AE10F5">
      <w:pPr>
        <w:pStyle w:val="Policy"/>
      </w:pPr>
      <w:r>
        <w:t>- MUST be at least 1 character long (excluding the identifier scheme)</w:t>
      </w:r>
    </w:p>
    <w:p w14:paraId="31F7D505" w14:textId="77777777" w:rsidR="00FE0D87" w:rsidRPr="001F4312" w:rsidRDefault="00FE0D87" w:rsidP="00FE0D87">
      <w:pPr>
        <w:pStyle w:val="Policy"/>
      </w:pPr>
      <w:r w:rsidRPr="001F4312">
        <w:t xml:space="preserve">- </w:t>
      </w:r>
      <w:r w:rsidR="00AE10F5">
        <w:t>MUST NOT</w:t>
      </w:r>
      <w:r w:rsidRPr="001F4312">
        <w:t xml:space="preserve"> </w:t>
      </w:r>
      <w:r>
        <w:t>be more than 500 characters long (excluding the identifier scheme)</w:t>
      </w:r>
    </w:p>
    <w:p w14:paraId="0BB3E41B" w14:textId="77777777" w:rsidR="00FE0D87" w:rsidRDefault="00FE0D87" w:rsidP="00FE0D87">
      <w:pPr>
        <w:pStyle w:val="Policy"/>
      </w:pPr>
      <w:r w:rsidRPr="001F4312">
        <w:t xml:space="preserve">- </w:t>
      </w:r>
      <w:r w:rsidR="0097706D">
        <w:t>MUST</w:t>
      </w:r>
      <w:r w:rsidR="0097706D" w:rsidRPr="001F4312">
        <w:t xml:space="preserve"> </w:t>
      </w:r>
      <w:r w:rsidRPr="001F4312">
        <w:t xml:space="preserve">only contain characters and numeric digits from the invariant character set of </w:t>
      </w:r>
      <w:commentRangeStart w:id="35"/>
      <w:r w:rsidRPr="001F4312">
        <w:t>ISO</w:t>
      </w:r>
      <w:r>
        <w:t>-8859-1</w:t>
      </w:r>
      <w:commentRangeEnd w:id="35"/>
      <w:r w:rsidR="00E27F37">
        <w:rPr>
          <w:rStyle w:val="CommentReference"/>
          <w:lang w:val="x-none"/>
        </w:rPr>
        <w:commentReference w:id="35"/>
      </w:r>
    </w:p>
    <w:p w14:paraId="0F4297A2" w14:textId="77777777" w:rsidR="00FE0D87" w:rsidRPr="001F4312" w:rsidRDefault="00FE0D87" w:rsidP="00FE0D87">
      <w:pPr>
        <w:pStyle w:val="Policy"/>
      </w:pPr>
      <w:r>
        <w:t>Process</w:t>
      </w:r>
      <w:r w:rsidRPr="001F4312">
        <w:t xml:space="preserve"> Identifiers should adhere to </w:t>
      </w:r>
      <w:r>
        <w:t>the following</w:t>
      </w:r>
      <w:r w:rsidRPr="001F4312">
        <w:t xml:space="preserve"> constraints:</w:t>
      </w:r>
    </w:p>
    <w:p w14:paraId="08BFE1B2" w14:textId="77777777" w:rsidR="00AE10F5" w:rsidRDefault="00AE10F5" w:rsidP="00AE10F5">
      <w:pPr>
        <w:pStyle w:val="Policy"/>
      </w:pPr>
      <w:r>
        <w:lastRenderedPageBreak/>
        <w:t>- MUST be at least 1 character long (excluding the identifier scheme)</w:t>
      </w:r>
    </w:p>
    <w:p w14:paraId="444213D9" w14:textId="77777777" w:rsidR="00FE0D87" w:rsidRPr="001F4312" w:rsidRDefault="00FE0D87" w:rsidP="00FE0D87">
      <w:pPr>
        <w:pStyle w:val="Policy"/>
      </w:pPr>
      <w:r w:rsidRPr="001F4312">
        <w:t xml:space="preserve">- </w:t>
      </w:r>
      <w:r w:rsidR="00AE10F5">
        <w:t>MUST NOT</w:t>
      </w:r>
      <w:r w:rsidRPr="001F4312">
        <w:t xml:space="preserve"> </w:t>
      </w:r>
      <w:r>
        <w:t>be more than 200 characters long (excluding the identifier scheme)</w:t>
      </w:r>
    </w:p>
    <w:p w14:paraId="36004FCA" w14:textId="77777777" w:rsidR="00FE0D87" w:rsidRPr="001F4312" w:rsidRDefault="00FE0D87" w:rsidP="00FE0D87">
      <w:pPr>
        <w:pStyle w:val="Policy"/>
      </w:pPr>
      <w:r w:rsidRPr="001F4312">
        <w:t xml:space="preserve">- </w:t>
      </w:r>
      <w:r w:rsidR="0097706D">
        <w:t>MUST</w:t>
      </w:r>
      <w:r w:rsidR="0097706D" w:rsidRPr="001F4312">
        <w:t xml:space="preserve"> </w:t>
      </w:r>
      <w:r w:rsidRPr="001F4312">
        <w:t xml:space="preserve">only contain characters and numeric digits from the invariant character set of </w:t>
      </w:r>
      <w:commentRangeStart w:id="36"/>
      <w:r w:rsidRPr="001F4312">
        <w:t>ISO</w:t>
      </w:r>
      <w:r>
        <w:t>-8859-1</w:t>
      </w:r>
      <w:commentRangeEnd w:id="36"/>
      <w:r w:rsidR="00E27F37">
        <w:rPr>
          <w:rStyle w:val="CommentReference"/>
          <w:lang w:val="x-none"/>
        </w:rPr>
        <w:commentReference w:id="36"/>
      </w:r>
    </w:p>
    <w:p w14:paraId="4501B7B2" w14:textId="77777777" w:rsidR="00DA409B" w:rsidRPr="006132BB" w:rsidRDefault="006132BB" w:rsidP="006132BB">
      <w:r>
        <w:t>Applies to: all identifiers in all components</w:t>
      </w:r>
    </w:p>
    <w:p w14:paraId="6DF11428" w14:textId="77777777" w:rsidR="009858FE" w:rsidRPr="001F4312" w:rsidRDefault="00335DC4" w:rsidP="001F4312">
      <w:pPr>
        <w:pStyle w:val="PolicyHeader"/>
      </w:pPr>
      <w:bookmarkStart w:id="37" w:name="_Toc512612294"/>
      <w:r w:rsidRPr="001F4312">
        <w:t xml:space="preserve">Use of </w:t>
      </w:r>
      <w:r w:rsidR="00F46B3F" w:rsidRPr="001F4312">
        <w:t>ISO15459</w:t>
      </w:r>
      <w:r w:rsidR="00D326D2" w:rsidRPr="001F4312">
        <w:t xml:space="preserve"> structure</w:t>
      </w:r>
      <w:bookmarkEnd w:id="37"/>
    </w:p>
    <w:p w14:paraId="549F4355" w14:textId="77777777" w:rsidR="003F6A4B" w:rsidRPr="006132BB" w:rsidRDefault="003F6A4B" w:rsidP="006132BB">
      <w:pPr>
        <w:pStyle w:val="Policy"/>
      </w:pPr>
      <w:r w:rsidRPr="006132BB">
        <w:t xml:space="preserve">A Party identifier </w:t>
      </w:r>
      <w:r w:rsidR="003809D0" w:rsidRPr="006132BB">
        <w:t xml:space="preserve">used </w:t>
      </w:r>
      <w:r w:rsidRPr="006132BB">
        <w:t>in PEPPOL</w:t>
      </w:r>
      <w:r w:rsidR="00CB2B47" w:rsidRPr="006132BB">
        <w:t xml:space="preserve"> will comprise of</w:t>
      </w:r>
      <w:r w:rsidRPr="006132BB">
        <w:t>:</w:t>
      </w:r>
    </w:p>
    <w:p w14:paraId="7CE6F701" w14:textId="77777777" w:rsidR="003F6A4B" w:rsidRPr="006132BB" w:rsidRDefault="001F4312" w:rsidP="006132BB">
      <w:pPr>
        <w:pStyle w:val="Policy"/>
      </w:pPr>
      <w:r w:rsidRPr="006132BB">
        <w:t xml:space="preserve">- </w:t>
      </w:r>
      <w:r w:rsidR="003F6A4B" w:rsidRPr="006132BB">
        <w:t>An Issuing Agency Code</w:t>
      </w:r>
    </w:p>
    <w:p w14:paraId="439EED7B" w14:textId="77777777" w:rsidR="003F6A4B" w:rsidRPr="006132BB" w:rsidRDefault="001F4312" w:rsidP="006132BB">
      <w:pPr>
        <w:pStyle w:val="Policy"/>
      </w:pPr>
      <w:r w:rsidRPr="006132BB">
        <w:t xml:space="preserve">- </w:t>
      </w:r>
      <w:r w:rsidR="003F6A4B" w:rsidRPr="006132BB">
        <w:t xml:space="preserve">The </w:t>
      </w:r>
      <w:r w:rsidR="00282925" w:rsidRPr="006132BB">
        <w:t>v</w:t>
      </w:r>
      <w:r w:rsidR="003F6A4B" w:rsidRPr="006132BB">
        <w:t>alue</w:t>
      </w:r>
      <w:r w:rsidR="00637E80" w:rsidRPr="006132BB">
        <w:t xml:space="preserve"> provided by the Issuing Agency</w:t>
      </w:r>
    </w:p>
    <w:p w14:paraId="430954EF" w14:textId="77777777" w:rsidR="00DA409B" w:rsidRPr="006132BB" w:rsidRDefault="006132BB" w:rsidP="006132BB">
      <w:bookmarkStart w:id="38" w:name="_Ref282382537"/>
      <w:bookmarkStart w:id="39" w:name="_Ref288664968"/>
      <w:bookmarkStart w:id="40" w:name="_Ref288665016"/>
      <w:r>
        <w:t>Applies to: all participant/party identifiers in all components</w:t>
      </w:r>
    </w:p>
    <w:p w14:paraId="580C3914" w14:textId="77777777" w:rsidR="00987E82" w:rsidRDefault="00987E82" w:rsidP="00987E82">
      <w:pPr>
        <w:pStyle w:val="PolicyHeader"/>
      </w:pPr>
      <w:bookmarkStart w:id="41" w:name="_Ref317443390"/>
      <w:bookmarkStart w:id="42" w:name="_Ref317443546"/>
      <w:bookmarkStart w:id="43" w:name="_Ref317490234"/>
      <w:bookmarkStart w:id="44" w:name="_Toc512612295"/>
      <w:r>
        <w:t>PEPPOL identifier value</w:t>
      </w:r>
      <w:bookmarkEnd w:id="38"/>
      <w:r w:rsidR="00B7135A">
        <w:t xml:space="preserve"> casing</w:t>
      </w:r>
      <w:bookmarkEnd w:id="39"/>
      <w:bookmarkEnd w:id="40"/>
      <w:bookmarkEnd w:id="41"/>
      <w:bookmarkEnd w:id="42"/>
      <w:bookmarkEnd w:id="43"/>
      <w:bookmarkEnd w:id="44"/>
    </w:p>
    <w:p w14:paraId="67F68F74" w14:textId="77777777" w:rsidR="00987E82" w:rsidRDefault="00987E82" w:rsidP="00987E82">
      <w:pPr>
        <w:pStyle w:val="Policy"/>
      </w:pPr>
      <w:commentRangeStart w:id="45"/>
      <w:r>
        <w:t xml:space="preserve">All PEPPOL </w:t>
      </w:r>
      <w:r w:rsidR="006D1F48">
        <w:t xml:space="preserve">participant </w:t>
      </w:r>
      <w:r>
        <w:t xml:space="preserve">identifier values </w:t>
      </w:r>
      <w:proofErr w:type="gramStart"/>
      <w:r>
        <w:t>have to</w:t>
      </w:r>
      <w:proofErr w:type="gramEnd"/>
      <w:r>
        <w:t xml:space="preserve"> be treated case insensitive even if the underlying scheme requires a case sensitive value</w:t>
      </w:r>
      <w:commentRangeEnd w:id="45"/>
      <w:r w:rsidR="00E27F37">
        <w:rPr>
          <w:rStyle w:val="CommentReference"/>
          <w:lang w:val="x-none"/>
        </w:rPr>
        <w:commentReference w:id="45"/>
      </w:r>
      <w:r>
        <w:t>.</w:t>
      </w:r>
    </w:p>
    <w:p w14:paraId="78EA3126" w14:textId="77777777" w:rsidR="00282925" w:rsidRDefault="00282925" w:rsidP="00987E82">
      <w:pPr>
        <w:pStyle w:val="Policy"/>
      </w:pPr>
      <w:r>
        <w:t xml:space="preserve">All PEPPOL document </w:t>
      </w:r>
      <w:r w:rsidR="00235DA3">
        <w:t xml:space="preserve">type </w:t>
      </w:r>
      <w:r>
        <w:t>and process identifier values have to be treated case sensitive.</w:t>
      </w:r>
    </w:p>
    <w:p w14:paraId="4B6C811B" w14:textId="77777777" w:rsidR="00DA409B" w:rsidRPr="006132BB" w:rsidRDefault="00867E11" w:rsidP="006132BB">
      <w:r>
        <w:t>Applies to: all identifiers in all components</w:t>
      </w:r>
    </w:p>
    <w:p w14:paraId="1CA1BDDB" w14:textId="77777777" w:rsidR="00987E82" w:rsidRPr="003F6527" w:rsidRDefault="00987E82" w:rsidP="00987E82">
      <w:pPr>
        <w:rPr>
          <w:b/>
          <w:sz w:val="24"/>
        </w:rPr>
      </w:pPr>
      <w:r w:rsidRPr="003F6527">
        <w:rPr>
          <w:b/>
          <w:sz w:val="24"/>
        </w:rPr>
        <w:t>Example</w:t>
      </w:r>
      <w:r w:rsidR="0070575D" w:rsidRPr="003F6527">
        <w:rPr>
          <w:b/>
          <w:sz w:val="24"/>
        </w:rPr>
        <w:t>s</w:t>
      </w:r>
      <w:r w:rsidRPr="003F6527">
        <w:rPr>
          <w:b/>
          <w:sz w:val="24"/>
        </w:rPr>
        <w:t>:</w:t>
      </w:r>
    </w:p>
    <w:p w14:paraId="03FD3442" w14:textId="77777777" w:rsidR="00987E82" w:rsidRDefault="00987E82" w:rsidP="00987E82">
      <w:r>
        <w:t xml:space="preserve">Participant identifier </w:t>
      </w:r>
      <w:r w:rsidR="00C43D9B">
        <w:t xml:space="preserve">value </w:t>
      </w:r>
      <w:r w:rsidR="006F2DCD">
        <w:t>“</w:t>
      </w:r>
      <w:r>
        <w:t>0088:abc</w:t>
      </w:r>
      <w:r w:rsidR="006F2DCD">
        <w:t>”</w:t>
      </w:r>
      <w:r>
        <w:t xml:space="preserve"> is equal to </w:t>
      </w:r>
      <w:r w:rsidR="006F2DCD">
        <w:t>“</w:t>
      </w:r>
      <w:proofErr w:type="gramStart"/>
      <w:r>
        <w:t>0088:ABc</w:t>
      </w:r>
      <w:proofErr w:type="gramEnd"/>
      <w:r w:rsidR="006F2DCD">
        <w:t>”</w:t>
      </w:r>
    </w:p>
    <w:p w14:paraId="23CA7636" w14:textId="77777777" w:rsidR="001B41C1" w:rsidRDefault="001B41C1" w:rsidP="00987E82">
      <w:r>
        <w:t xml:space="preserve">Participant identifier </w:t>
      </w:r>
      <w:r w:rsidR="00C43D9B">
        <w:t xml:space="preserve">value </w:t>
      </w:r>
      <w:r w:rsidR="006F2DCD">
        <w:t>“</w:t>
      </w:r>
      <w:r>
        <w:t>0088:abc</w:t>
      </w:r>
      <w:r w:rsidR="006F2DCD">
        <w:t>”</w:t>
      </w:r>
      <w:r>
        <w:t xml:space="preserve"> is </w:t>
      </w:r>
      <w:r w:rsidR="00444DEE">
        <w:t>NOT equal to</w:t>
      </w:r>
      <w:r>
        <w:t xml:space="preserve"> </w:t>
      </w:r>
      <w:r w:rsidR="006F2DCD">
        <w:t>“</w:t>
      </w:r>
      <w:r>
        <w:t>0010:abc</w:t>
      </w:r>
      <w:r w:rsidR="006F2DCD">
        <w:t>”</w:t>
      </w:r>
    </w:p>
    <w:p w14:paraId="2925ABDE" w14:textId="77777777" w:rsidR="007A2F88" w:rsidRPr="006132BB" w:rsidRDefault="007A2F88" w:rsidP="006132BB"/>
    <w:p w14:paraId="253F2A9C" w14:textId="77777777" w:rsidR="007A2F88" w:rsidRDefault="0070575D" w:rsidP="00987E82">
      <w:r>
        <w:t xml:space="preserve">Document </w:t>
      </w:r>
      <w:r w:rsidR="00235DA3">
        <w:t xml:space="preserve">type </w:t>
      </w:r>
      <w:r>
        <w:t xml:space="preserve">identifier value </w:t>
      </w:r>
    </w:p>
    <w:p w14:paraId="035256AD" w14:textId="77777777" w:rsidR="007A2F88" w:rsidRPr="003F6527" w:rsidRDefault="0070575D" w:rsidP="003F6527">
      <w:pPr>
        <w:pStyle w:val="Code"/>
        <w:shd w:val="clear" w:color="auto" w:fill="FFFFFF"/>
        <w:ind w:left="567"/>
      </w:pPr>
      <w:r w:rsidRPr="003F6527">
        <w:t>“urn:oasis:names:specification:ubl:schema:xsd:Catalogue-2::Catalogue##urn:www.cenbii.eu:transaction:biicoretrdm019:ver1.0:#urn:www.pepp</w:t>
      </w:r>
      <w:r w:rsidR="00867E11">
        <w:t>ol.eu:bis:peppol1a:ver1.0::2.0”</w:t>
      </w:r>
    </w:p>
    <w:p w14:paraId="08D3E093" w14:textId="77777777" w:rsidR="007A2F88" w:rsidRDefault="0070575D" w:rsidP="00987E82">
      <w:r>
        <w:t xml:space="preserve">is </w:t>
      </w:r>
      <w:r w:rsidR="006D1F48">
        <w:t xml:space="preserve">NOT </w:t>
      </w:r>
      <w:r>
        <w:t xml:space="preserve">equal to </w:t>
      </w:r>
    </w:p>
    <w:p w14:paraId="435B23F2" w14:textId="77777777" w:rsidR="0070575D" w:rsidRDefault="0070575D" w:rsidP="003F6527">
      <w:pPr>
        <w:pStyle w:val="Code"/>
        <w:shd w:val="clear" w:color="auto" w:fill="FFFFFF"/>
        <w:ind w:left="567"/>
      </w:pPr>
      <w:r>
        <w:t>“</w:t>
      </w:r>
      <w:r w:rsidRPr="0070575D">
        <w:t>URN:OASIS:NAMES:SPECIFICATION:UBL:SCHEMA:XSD:CATALOGUE-2::CATALOGUE##URN:WWW.CENBII.EU:TRANSACTION:BIICORETRDM019:VER1.0:#URN:WWW.PEPPOL.EU:BIS:PEPPOL1A:VER1.0::2.0</w:t>
      </w:r>
      <w:r>
        <w:t>”</w:t>
      </w:r>
    </w:p>
    <w:p w14:paraId="1A7EE2C2" w14:textId="77777777" w:rsidR="007A2F88" w:rsidRDefault="007A2F88" w:rsidP="00987E82"/>
    <w:p w14:paraId="10CDED98" w14:textId="77777777" w:rsidR="007A2F88" w:rsidRDefault="0070575D" w:rsidP="00987E82">
      <w:r>
        <w:t xml:space="preserve">Process identifier value </w:t>
      </w:r>
    </w:p>
    <w:p w14:paraId="47208DC6" w14:textId="77777777" w:rsidR="007A2F88" w:rsidRDefault="0070575D" w:rsidP="003F6527">
      <w:pPr>
        <w:pStyle w:val="Code"/>
        <w:shd w:val="clear" w:color="auto" w:fill="FFFFFF"/>
        <w:ind w:left="567"/>
      </w:pPr>
      <w:r>
        <w:t>“</w:t>
      </w:r>
      <w:r w:rsidRPr="0070575D">
        <w:t>urn:www.cenbii.eu:profile:bii06:ver1.0</w:t>
      </w:r>
      <w:r>
        <w:t xml:space="preserve">” </w:t>
      </w:r>
    </w:p>
    <w:p w14:paraId="46EBCF8D" w14:textId="77777777" w:rsidR="007A2F88" w:rsidRDefault="0070575D" w:rsidP="00987E82">
      <w:r>
        <w:t xml:space="preserve">is </w:t>
      </w:r>
      <w:r w:rsidR="006D1F48">
        <w:t xml:space="preserve">NOT </w:t>
      </w:r>
      <w:r>
        <w:t xml:space="preserve">equal to </w:t>
      </w:r>
    </w:p>
    <w:p w14:paraId="5F864045" w14:textId="77777777" w:rsidR="0070575D" w:rsidRPr="006D1F48" w:rsidRDefault="0070575D" w:rsidP="003F6527">
      <w:pPr>
        <w:pStyle w:val="Code"/>
        <w:shd w:val="clear" w:color="auto" w:fill="FFFFFF"/>
        <w:ind w:left="567"/>
      </w:pPr>
      <w:r>
        <w:t>“</w:t>
      </w:r>
      <w:r w:rsidRPr="0070575D">
        <w:t>URN:WWW.CENBII.EU:PROFILE:BII06:VER1.0</w:t>
      </w:r>
      <w:r>
        <w:t>”</w:t>
      </w:r>
    </w:p>
    <w:p w14:paraId="3C5C6E0F" w14:textId="77777777" w:rsidR="00B61A2A" w:rsidRPr="001F4312" w:rsidRDefault="00335DC4" w:rsidP="001F4312">
      <w:pPr>
        <w:pStyle w:val="PolicyHeader"/>
      </w:pPr>
      <w:bookmarkStart w:id="46" w:name="_Toc512612296"/>
      <w:r w:rsidRPr="001F4312">
        <w:t xml:space="preserve">Coding of </w:t>
      </w:r>
      <w:r w:rsidR="00B61A2A" w:rsidRPr="001F4312">
        <w:t>Issuing Agenc</w:t>
      </w:r>
      <w:r w:rsidRPr="001F4312">
        <w:t>ies</w:t>
      </w:r>
      <w:bookmarkEnd w:id="46"/>
    </w:p>
    <w:p w14:paraId="40F70ADE" w14:textId="77777777" w:rsidR="001F4312" w:rsidRPr="001407A3" w:rsidRDefault="00B61A2A" w:rsidP="001407A3">
      <w:pPr>
        <w:pStyle w:val="Policy"/>
      </w:pPr>
      <w:r w:rsidRPr="001407A3">
        <w:t>All Issuing Agency Codes for Party Identifiers are to be taken from the normative version of the code list desc</w:t>
      </w:r>
      <w:r w:rsidR="001F4312" w:rsidRPr="001407A3">
        <w:t>ribed in the following section.</w:t>
      </w:r>
    </w:p>
    <w:p w14:paraId="6068C32F" w14:textId="77777777" w:rsidR="00B61A2A" w:rsidRPr="001407A3" w:rsidRDefault="00B61A2A" w:rsidP="001407A3">
      <w:pPr>
        <w:pStyle w:val="Policy"/>
      </w:pPr>
      <w:commentRangeStart w:id="47"/>
      <w:r w:rsidRPr="001407A3">
        <w:t>Currently this is maintained within PEPPOL but it is intended to transfer</w:t>
      </w:r>
      <w:r w:rsidR="00867E11">
        <w:t xml:space="preserve"> this responsibility to the CEN </w:t>
      </w:r>
      <w:r w:rsidRPr="001407A3">
        <w:t>BII2 works</w:t>
      </w:r>
      <w:r w:rsidR="00E371C2" w:rsidRPr="001407A3">
        <w:t xml:space="preserve">hop in the near </w:t>
      </w:r>
      <w:r w:rsidRPr="001407A3">
        <w:t>future, and for long term sustainability</w:t>
      </w:r>
      <w:r w:rsidR="00E371C2" w:rsidRPr="001407A3">
        <w:t>,</w:t>
      </w:r>
      <w:r w:rsidRPr="001407A3">
        <w:t xml:space="preserve"> to a permanent standards organization.</w:t>
      </w:r>
      <w:r w:rsidR="00E371C2" w:rsidRPr="001407A3">
        <w:t xml:space="preserve"> This maintenance is necessary because of the potential for growth of this code list.</w:t>
      </w:r>
      <w:commentRangeEnd w:id="47"/>
      <w:r w:rsidR="00D37E6D">
        <w:rPr>
          <w:rStyle w:val="CommentReference"/>
          <w:lang w:val="x-none"/>
        </w:rPr>
        <w:commentReference w:id="47"/>
      </w:r>
    </w:p>
    <w:p w14:paraId="2E14C86D" w14:textId="77777777" w:rsidR="00DA409B" w:rsidRPr="006132BB" w:rsidRDefault="00867E11" w:rsidP="006132BB">
      <w:bookmarkStart w:id="48" w:name="_Toc316247566"/>
      <w:r>
        <w:t>Applies to: all participant/party identifiers in all components</w:t>
      </w:r>
    </w:p>
    <w:p w14:paraId="6E59DC14" w14:textId="77777777" w:rsidR="00CB2B47" w:rsidRPr="001F4312" w:rsidRDefault="00963991" w:rsidP="006B4C99">
      <w:pPr>
        <w:pStyle w:val="Heading2"/>
      </w:pPr>
      <w:bookmarkStart w:id="49" w:name="_Toc512612297"/>
      <w:r w:rsidRPr="001F4312">
        <w:lastRenderedPageBreak/>
        <w:t xml:space="preserve">Issuing Agency Code </w:t>
      </w:r>
      <w:r w:rsidR="009F57D9" w:rsidRPr="001F4312">
        <w:t>Values</w:t>
      </w:r>
      <w:bookmarkEnd w:id="48"/>
      <w:bookmarkEnd w:id="49"/>
    </w:p>
    <w:p w14:paraId="085CED58" w14:textId="77777777" w:rsidR="00025260" w:rsidRPr="001F4312" w:rsidRDefault="00EA5035" w:rsidP="00031029">
      <w:r w:rsidRPr="001F4312">
        <w:t xml:space="preserve">The </w:t>
      </w:r>
      <w:r w:rsidR="007602B4" w:rsidRPr="001F4312">
        <w:t xml:space="preserve">values for the </w:t>
      </w:r>
      <w:r w:rsidR="003F6A4B" w:rsidRPr="001F4312">
        <w:t xml:space="preserve">initial </w:t>
      </w:r>
      <w:r w:rsidR="007602B4" w:rsidRPr="001F4312">
        <w:t xml:space="preserve">PEPPOL </w:t>
      </w:r>
      <w:r w:rsidR="003F6A4B" w:rsidRPr="001F4312">
        <w:t xml:space="preserve">Issuing Agency Code </w:t>
      </w:r>
      <w:r w:rsidR="003809D0" w:rsidRPr="001F4312">
        <w:t xml:space="preserve">list </w:t>
      </w:r>
      <w:r w:rsidR="00992AEB" w:rsidRPr="001F4312">
        <w:t xml:space="preserve">were taken from </w:t>
      </w:r>
      <w:r w:rsidR="003809D0" w:rsidRPr="001F4312">
        <w:t xml:space="preserve">the </w:t>
      </w:r>
      <w:r w:rsidR="003F6A4B" w:rsidRPr="001F4312">
        <w:t xml:space="preserve">NESUBL </w:t>
      </w:r>
      <w:proofErr w:type="spellStart"/>
      <w:r w:rsidR="003F6A4B" w:rsidRPr="001F4312">
        <w:t>PartyID</w:t>
      </w:r>
      <w:proofErr w:type="spellEnd"/>
      <w:r w:rsidR="003F6A4B" w:rsidRPr="001F4312">
        <w:t xml:space="preserve"> code list</w:t>
      </w:r>
      <w:r w:rsidR="00335DC4" w:rsidRPr="001F4312">
        <w:rPr>
          <w:rStyle w:val="FootnoteReference"/>
        </w:rPr>
        <w:footnoteReference w:id="12"/>
      </w:r>
      <w:r w:rsidR="003F6A4B" w:rsidRPr="001F4312">
        <w:t xml:space="preserve"> </w:t>
      </w:r>
      <w:r w:rsidR="007602B4" w:rsidRPr="001F4312">
        <w:t xml:space="preserve">but </w:t>
      </w:r>
      <w:r w:rsidR="00992AEB" w:rsidRPr="001F4312">
        <w:t xml:space="preserve">this </w:t>
      </w:r>
      <w:r w:rsidRPr="001F4312">
        <w:t xml:space="preserve">has been </w:t>
      </w:r>
      <w:r w:rsidR="003F6A4B" w:rsidRPr="001F4312">
        <w:t xml:space="preserve">extended to cover </w:t>
      </w:r>
      <w:r w:rsidR="00992AEB" w:rsidRPr="001F4312">
        <w:t xml:space="preserve">use by </w:t>
      </w:r>
      <w:r w:rsidR="003F6A4B" w:rsidRPr="001F4312">
        <w:t>all PEPPOL pilots</w:t>
      </w:r>
      <w:r w:rsidRPr="001F4312">
        <w:t xml:space="preserve"> and </w:t>
      </w:r>
      <w:r w:rsidR="00992AEB" w:rsidRPr="001F4312">
        <w:t xml:space="preserve">includes </w:t>
      </w:r>
      <w:r w:rsidRPr="001F4312">
        <w:t xml:space="preserve">other known Issuing Agencies (from </w:t>
      </w:r>
      <w:r w:rsidR="0064547B">
        <w:t xml:space="preserve">e.g. </w:t>
      </w:r>
      <w:r w:rsidRPr="001F4312">
        <w:t>ISO 6523</w:t>
      </w:r>
      <w:r w:rsidR="00265992">
        <w:rPr>
          <w:rStyle w:val="FootnoteReference"/>
        </w:rPr>
        <w:footnoteReference w:id="13"/>
      </w:r>
      <w:r w:rsidRPr="001F4312">
        <w:t>)</w:t>
      </w:r>
      <w:r w:rsidR="003F6A4B" w:rsidRPr="001F4312">
        <w:t>.</w:t>
      </w:r>
    </w:p>
    <w:p w14:paraId="700A0908" w14:textId="77777777" w:rsidR="00782E88" w:rsidRPr="001F4312" w:rsidRDefault="007602B4" w:rsidP="00031029">
      <w:r w:rsidRPr="001F4312">
        <w:t xml:space="preserve">It is </w:t>
      </w:r>
      <w:r w:rsidR="00335DC4" w:rsidRPr="001F4312">
        <w:t xml:space="preserve">significant </w:t>
      </w:r>
      <w:r w:rsidRPr="001F4312">
        <w:t xml:space="preserve">that this list will need ongoing </w:t>
      </w:r>
      <w:r w:rsidR="00992AEB" w:rsidRPr="001F4312">
        <w:t>extension</w:t>
      </w:r>
      <w:r w:rsidR="00FC7D27" w:rsidRPr="001F4312">
        <w:t xml:space="preserve"> under governance procedures currently being developed</w:t>
      </w:r>
      <w:r w:rsidR="00C712B9" w:rsidRPr="001F4312">
        <w:t xml:space="preserve"> (see section on Governance)</w:t>
      </w:r>
      <w:r w:rsidR="00FC7D27" w:rsidRPr="001F4312">
        <w:t xml:space="preserve">. </w:t>
      </w:r>
      <w:r w:rsidR="00E371C2" w:rsidRPr="001F4312">
        <w:t>To e</w:t>
      </w:r>
      <w:r w:rsidR="00782E88" w:rsidRPr="001F4312">
        <w:t>nsure sustainability and proper governance it is proposed to include only Issuing Agency Code</w:t>
      </w:r>
      <w:r w:rsidR="003F105F" w:rsidRPr="001F4312">
        <w:t>s</w:t>
      </w:r>
      <w:r w:rsidR="00E371C2" w:rsidRPr="001F4312">
        <w:t xml:space="preserve"> (IACs)</w:t>
      </w:r>
      <w:r w:rsidR="00782E88" w:rsidRPr="001F4312">
        <w:t xml:space="preserve"> in the </w:t>
      </w:r>
      <w:r w:rsidR="00E371C2" w:rsidRPr="001F4312">
        <w:t>following order of priority</w:t>
      </w:r>
      <w:r w:rsidR="00782E88" w:rsidRPr="001F4312">
        <w:t>:</w:t>
      </w:r>
    </w:p>
    <w:p w14:paraId="4C095D5C" w14:textId="77777777" w:rsidR="00782E88" w:rsidRPr="00031029" w:rsidRDefault="00782E88" w:rsidP="00BF0A1A">
      <w:pPr>
        <w:numPr>
          <w:ilvl w:val="0"/>
          <w:numId w:val="5"/>
        </w:numPr>
      </w:pPr>
      <w:r w:rsidRPr="00031029">
        <w:t>International recognized standard schemes</w:t>
      </w:r>
      <w:r w:rsidR="00E371C2" w:rsidRPr="00031029">
        <w:t>, then</w:t>
      </w:r>
    </w:p>
    <w:p w14:paraId="1E4F6A2A" w14:textId="77777777" w:rsidR="00782E88" w:rsidRPr="00031029" w:rsidRDefault="00782E88" w:rsidP="00BF0A1A">
      <w:pPr>
        <w:numPr>
          <w:ilvl w:val="0"/>
          <w:numId w:val="5"/>
        </w:numPr>
      </w:pPr>
      <w:r w:rsidRPr="00031029">
        <w:t>International de-facto accepted schemes</w:t>
      </w:r>
      <w:r w:rsidR="00E371C2" w:rsidRPr="00031029">
        <w:t>, then</w:t>
      </w:r>
    </w:p>
    <w:p w14:paraId="67A89BA1" w14:textId="77777777" w:rsidR="00782E88" w:rsidRPr="00031029" w:rsidRDefault="00782E88" w:rsidP="00BF0A1A">
      <w:pPr>
        <w:numPr>
          <w:ilvl w:val="0"/>
          <w:numId w:val="5"/>
        </w:numPr>
      </w:pPr>
      <w:r w:rsidRPr="00031029">
        <w:t>Nationally defined schemes</w:t>
      </w:r>
    </w:p>
    <w:p w14:paraId="4A676F8A" w14:textId="77777777" w:rsidR="00025260" w:rsidRPr="001F4312" w:rsidRDefault="00093E65" w:rsidP="00031029">
      <w:commentRangeStart w:id="50"/>
      <w:r w:rsidRPr="001F4312">
        <w:t xml:space="preserve">Note that BusDox uses a numeric code value for Issuing Agencies whereas </w:t>
      </w:r>
      <w:r w:rsidR="00867E11">
        <w:t xml:space="preserve">CEN </w:t>
      </w:r>
      <w:r w:rsidRPr="001F4312">
        <w:t xml:space="preserve">BII uses mnemonic values. </w:t>
      </w:r>
      <w:r w:rsidR="00025260" w:rsidRPr="001F4312">
        <w:t xml:space="preserve">To assist in aligning the mnemonic codes of </w:t>
      </w:r>
      <w:r w:rsidR="00867E11">
        <w:t xml:space="preserve">CEN </w:t>
      </w:r>
      <w:r w:rsidR="00025260" w:rsidRPr="001F4312">
        <w:t xml:space="preserve">BII with the numeric codes of BusDox, each </w:t>
      </w:r>
      <w:r w:rsidRPr="001F4312">
        <w:t xml:space="preserve">BII mnemonic </w:t>
      </w:r>
      <w:r w:rsidR="00025260" w:rsidRPr="001F4312">
        <w:t>code has been given a numeric equivalent based on the ISO 6523 set of International Code Designators. The actual values for numeric International Code Designators were based on the following allocation criteria</w:t>
      </w:r>
      <w:commentRangeEnd w:id="50"/>
      <w:r w:rsidR="007F60E9">
        <w:rPr>
          <w:rStyle w:val="CommentReference"/>
          <w:lang w:val="x-none" w:eastAsia="x-none"/>
        </w:rPr>
        <w:commentReference w:id="50"/>
      </w:r>
      <w:r w:rsidR="00025260" w:rsidRPr="001F4312">
        <w:t>:</w:t>
      </w:r>
    </w:p>
    <w:p w14:paraId="7D2EEB3A" w14:textId="77777777" w:rsidR="00025260" w:rsidRPr="00031029" w:rsidRDefault="00025260" w:rsidP="00BF0A1A">
      <w:pPr>
        <w:numPr>
          <w:ilvl w:val="0"/>
          <w:numId w:val="4"/>
        </w:numPr>
      </w:pPr>
      <w:r w:rsidRPr="00031029">
        <w:t>ISO 6523 International Code Designator (if known), or</w:t>
      </w:r>
    </w:p>
    <w:p w14:paraId="0C031812" w14:textId="77777777" w:rsidR="00025260" w:rsidRPr="00031029" w:rsidRDefault="00025260" w:rsidP="00BF0A1A">
      <w:pPr>
        <w:numPr>
          <w:ilvl w:val="0"/>
          <w:numId w:val="4"/>
        </w:numPr>
      </w:pPr>
      <w:r w:rsidRPr="00031029">
        <w:t>ISO 9735 Identification code qualifier (if known), or</w:t>
      </w:r>
    </w:p>
    <w:p w14:paraId="6DBF11B9" w14:textId="77777777" w:rsidR="00025260" w:rsidRPr="00031029" w:rsidRDefault="00025260" w:rsidP="00BF0A1A">
      <w:pPr>
        <w:numPr>
          <w:ilvl w:val="0"/>
          <w:numId w:val="4"/>
        </w:numPr>
      </w:pPr>
      <w:r w:rsidRPr="00031029">
        <w:t>An incremental number starting from 9900 (issued by PEPPOL/</w:t>
      </w:r>
      <w:r w:rsidR="00867E11">
        <w:t xml:space="preserve">CEN </w:t>
      </w:r>
      <w:r w:rsidRPr="00031029">
        <w:t>BII)</w:t>
      </w:r>
    </w:p>
    <w:p w14:paraId="5617E655" w14:textId="77777777" w:rsidR="009A7EAF" w:rsidRDefault="00CE0A58" w:rsidP="00031029">
      <w:r w:rsidRPr="00031029">
        <w:t>Even though</w:t>
      </w:r>
      <w:r w:rsidR="00093E65" w:rsidRPr="00031029">
        <w:t xml:space="preserve"> these </w:t>
      </w:r>
      <w:r w:rsidR="009A7EAF" w:rsidRPr="00031029">
        <w:t xml:space="preserve">numeric </w:t>
      </w:r>
      <w:r w:rsidR="00093E65" w:rsidRPr="00031029">
        <w:t xml:space="preserve">values are based on ISO code sets, they form a separate </w:t>
      </w:r>
      <w:r w:rsidR="00867E11">
        <w:t xml:space="preserve">CEN </w:t>
      </w:r>
      <w:r w:rsidR="00093E65" w:rsidRPr="00031029">
        <w:t xml:space="preserve">BII code set because they contain additional values. Therefore the Issuing Agency for all numeric codes </w:t>
      </w:r>
      <w:r w:rsidR="00A667A7" w:rsidRPr="00031029">
        <w:t xml:space="preserve">is </w:t>
      </w:r>
      <w:r w:rsidR="00867E11">
        <w:t xml:space="preserve">CEN </w:t>
      </w:r>
      <w:r w:rsidR="00093E65" w:rsidRPr="00031029">
        <w:t>BII</w:t>
      </w:r>
      <w:r w:rsidR="00A667A7" w:rsidRPr="00031029">
        <w:t xml:space="preserve"> </w:t>
      </w:r>
      <w:r w:rsidR="00867E11">
        <w:t xml:space="preserve">and </w:t>
      </w:r>
      <w:r w:rsidR="00A667A7" w:rsidRPr="00031029">
        <w:t>not ISO 6523</w:t>
      </w:r>
      <w:r w:rsidR="00093E65" w:rsidRPr="00031029">
        <w:t>.</w:t>
      </w:r>
    </w:p>
    <w:p w14:paraId="6DEC3C18" w14:textId="77777777" w:rsidR="00AD70DB" w:rsidRDefault="00AD70DB" w:rsidP="00AD70DB">
      <w:r w:rsidRPr="001F4312">
        <w:t xml:space="preserve">The normative </w:t>
      </w:r>
      <w:r>
        <w:t xml:space="preserve">version of the </w:t>
      </w:r>
      <w:r w:rsidRPr="001F4312">
        <w:t>code list is available at</w:t>
      </w:r>
      <w:r>
        <w:t xml:space="preserve"> </w:t>
      </w:r>
      <w:r w:rsidRPr="005576B6">
        <w:rPr>
          <w:iCs/>
        </w:rPr>
        <w:t>[</w:t>
      </w:r>
      <w:proofErr w:type="spellStart"/>
      <w:r w:rsidRPr="007852AB">
        <w:rPr>
          <w:bCs/>
          <w:lang w:val="en-US" w:bidi="ne-NP"/>
        </w:rPr>
        <w:t>PEPPOL_</w:t>
      </w:r>
      <w:r>
        <w:rPr>
          <w:bCs/>
          <w:lang w:val="en-US" w:bidi="ne-NP"/>
        </w:rPr>
        <w:t>CodeList</w:t>
      </w:r>
      <w:proofErr w:type="spellEnd"/>
      <w:r w:rsidRPr="005576B6">
        <w:rPr>
          <w:iCs/>
        </w:rPr>
        <w:t>]</w:t>
      </w:r>
      <w:r>
        <w:rPr>
          <w:iCs/>
        </w:rPr>
        <w:t>.</w:t>
      </w:r>
    </w:p>
    <w:p w14:paraId="1ACA502B" w14:textId="77777777" w:rsidR="00AD70DB" w:rsidRDefault="00AD70DB" w:rsidP="00AD70DB">
      <w:r>
        <w:t>Note: rows marked as deprecated should not be used for newly issued documents, as the respective identifier issuing agency is no longer active/valid. Deprecated scheme IDs may however not be reused for different agencies as existing exchanged documents may refer to them.</w:t>
      </w:r>
    </w:p>
    <w:p w14:paraId="5E724761" w14:textId="77777777" w:rsidR="00031029" w:rsidRDefault="00031029" w:rsidP="00031029">
      <w:pPr>
        <w:pStyle w:val="PolicyHeader"/>
      </w:pPr>
      <w:bookmarkStart w:id="51" w:name="_Ref282443957"/>
      <w:bookmarkStart w:id="52" w:name="_Toc512612298"/>
      <w:r>
        <w:t xml:space="preserve">PEPPOL </w:t>
      </w:r>
      <w:r w:rsidR="00987E82">
        <w:t xml:space="preserve">participant </w:t>
      </w:r>
      <w:r>
        <w:t>identifier scheme</w:t>
      </w:r>
      <w:bookmarkEnd w:id="51"/>
      <w:bookmarkEnd w:id="52"/>
    </w:p>
    <w:p w14:paraId="61293232" w14:textId="77777777" w:rsidR="00031029" w:rsidRDefault="00031029" w:rsidP="00031029">
      <w:pPr>
        <w:pStyle w:val="Policy"/>
      </w:pPr>
      <w:r>
        <w:t>The PEPPOL identifier scheme for using this list of issuing agenc</w:t>
      </w:r>
      <w:r w:rsidR="008D36FE">
        <w:t>ies</w:t>
      </w:r>
      <w:r>
        <w:t xml:space="preserve"> is:</w:t>
      </w:r>
    </w:p>
    <w:p w14:paraId="04779FD4" w14:textId="77777777" w:rsidR="00031029" w:rsidRPr="0064547B" w:rsidRDefault="001A1330" w:rsidP="00031029">
      <w:pPr>
        <w:pStyle w:val="Policy"/>
        <w:rPr>
          <w:rFonts w:ascii="Courier New" w:hAnsi="Courier New"/>
        </w:rPr>
      </w:pPr>
      <w:r w:rsidRPr="0064547B">
        <w:rPr>
          <w:rFonts w:ascii="Courier New" w:hAnsi="Courier New"/>
        </w:rPr>
        <w:t>i</w:t>
      </w:r>
      <w:r w:rsidR="00031029" w:rsidRPr="0064547B">
        <w:rPr>
          <w:rFonts w:ascii="Courier New" w:hAnsi="Courier New"/>
        </w:rPr>
        <w:t>so6</w:t>
      </w:r>
      <w:r w:rsidR="00FD51B0" w:rsidRPr="0064547B">
        <w:rPr>
          <w:rFonts w:ascii="Courier New" w:hAnsi="Courier New"/>
        </w:rPr>
        <w:t>5</w:t>
      </w:r>
      <w:r w:rsidR="00031029" w:rsidRPr="0064547B">
        <w:rPr>
          <w:rFonts w:ascii="Courier New" w:hAnsi="Courier New"/>
        </w:rPr>
        <w:t>23-actorid-upis</w:t>
      </w:r>
    </w:p>
    <w:p w14:paraId="7C3B3E8F" w14:textId="77777777" w:rsidR="00DA409B" w:rsidRDefault="00FB56E2" w:rsidP="00DA409B">
      <w:r>
        <w:t>Note: Participant identifier, party identifier and business identifier are used interchangeable in the different PEPPOL documents.</w:t>
      </w:r>
    </w:p>
    <w:p w14:paraId="07DBFD26" w14:textId="77777777" w:rsidR="00867E11" w:rsidRPr="006132BB" w:rsidRDefault="00867E11" w:rsidP="00DA409B">
      <w:r>
        <w:t xml:space="preserve">Applies to: all participant/party identifiers in all </w:t>
      </w:r>
      <w:r w:rsidR="009E44C9">
        <w:t xml:space="preserve">BusDox </w:t>
      </w:r>
      <w:r>
        <w:t>components</w:t>
      </w:r>
    </w:p>
    <w:p w14:paraId="1D8B3E66" w14:textId="77777777" w:rsidR="00C51725" w:rsidRPr="00031029" w:rsidRDefault="002142B2" w:rsidP="00031029">
      <w:pPr>
        <w:pStyle w:val="PolicyHeader"/>
      </w:pPr>
      <w:bookmarkStart w:id="53" w:name="_Toc512612299"/>
      <w:r w:rsidRPr="00031029">
        <w:t>Numeric Codes for Issu</w:t>
      </w:r>
      <w:r w:rsidR="00C51725" w:rsidRPr="00031029">
        <w:t>ing Agencies</w:t>
      </w:r>
      <w:bookmarkEnd w:id="53"/>
    </w:p>
    <w:p w14:paraId="01E58D40" w14:textId="77777777" w:rsidR="00C51725" w:rsidRPr="001F4312" w:rsidRDefault="00C51725" w:rsidP="00031029">
      <w:pPr>
        <w:pStyle w:val="Policy"/>
      </w:pPr>
      <w:r w:rsidRPr="001F4312">
        <w:t>The numeric</w:t>
      </w:r>
      <w:r w:rsidR="00F73185" w:rsidRPr="001F4312">
        <w:t xml:space="preserve"> ISO6523</w:t>
      </w:r>
      <w:r w:rsidR="002D79A5" w:rsidRPr="001F4312">
        <w:t xml:space="preserve"> </w:t>
      </w:r>
      <w:r w:rsidRPr="001F4312">
        <w:t xml:space="preserve">code set </w:t>
      </w:r>
      <w:r w:rsidR="002D79A5" w:rsidRPr="001F4312">
        <w:t xml:space="preserve">as used in </w:t>
      </w:r>
      <w:r w:rsidR="00867E11">
        <w:t>PEPPOL</w:t>
      </w:r>
      <w:r w:rsidR="002D79A5" w:rsidRPr="001F4312">
        <w:t xml:space="preserve"> </w:t>
      </w:r>
      <w:r w:rsidRPr="001F4312">
        <w:t xml:space="preserve">include </w:t>
      </w:r>
      <w:r w:rsidR="002D79A5" w:rsidRPr="001F4312">
        <w:t>additional code values not part of the official ISO 6523 code set</w:t>
      </w:r>
      <w:r w:rsidRPr="001F4312">
        <w:t xml:space="preserve"> and so cannot be referred to as the official ISO 6523 code set</w:t>
      </w:r>
      <w:r w:rsidR="00335DC4" w:rsidRPr="001F4312">
        <w:rPr>
          <w:rStyle w:val="FootnoteReference"/>
        </w:rPr>
        <w:footnoteReference w:id="14"/>
      </w:r>
      <w:r w:rsidR="00402E6A">
        <w:t xml:space="preserve">. The codes </w:t>
      </w:r>
      <w:r w:rsidR="00402E6A">
        <w:lastRenderedPageBreak/>
        <w:t xml:space="preserve">starting with “99” are extending this code set. </w:t>
      </w:r>
      <w:r w:rsidR="00402E6A" w:rsidRPr="00402E6A">
        <w:t>For convenience the term “ISO6523” is used for all codes and indicates the origin of many code values used.</w:t>
      </w:r>
    </w:p>
    <w:p w14:paraId="5E687A95" w14:textId="77777777" w:rsidR="00DA409B" w:rsidRPr="00DA409B" w:rsidRDefault="00867E11" w:rsidP="00DA409B">
      <w:r>
        <w:t xml:space="preserve">Applies to: all participant/party identifiers in all </w:t>
      </w:r>
      <w:r w:rsidR="009E44C9">
        <w:t xml:space="preserve">BusDox </w:t>
      </w:r>
      <w:r>
        <w:t>components</w:t>
      </w:r>
    </w:p>
    <w:p w14:paraId="69339805" w14:textId="77777777" w:rsidR="001356A9" w:rsidRPr="009846B9" w:rsidRDefault="001356A9" w:rsidP="009846B9">
      <w:pPr>
        <w:pStyle w:val="PolicyHeader"/>
      </w:pPr>
      <w:bookmarkStart w:id="54" w:name="_Toc512612300"/>
      <w:r w:rsidRPr="009846B9">
        <w:t>XML attributes for Participant Identifiers</w:t>
      </w:r>
      <w:r w:rsidR="00554639" w:rsidRPr="009846B9">
        <w:t xml:space="preserve"> in BusDox</w:t>
      </w:r>
      <w:bookmarkEnd w:id="54"/>
    </w:p>
    <w:p w14:paraId="7B5BEC40" w14:textId="3D72C1A5" w:rsidR="001407A3" w:rsidRDefault="00AD7BA9" w:rsidP="009846B9">
      <w:pPr>
        <w:pStyle w:val="Policy"/>
      </w:pPr>
      <w:r w:rsidRPr="00AD7BA9">
        <w:t xml:space="preserve">The “scheme” attribute must be populated with the value "iso6523-actorid-upis" </w:t>
      </w:r>
      <w:r>
        <w:t xml:space="preserve">(see </w:t>
      </w:r>
      <w:r>
        <w:fldChar w:fldCharType="begin"/>
      </w:r>
      <w:r>
        <w:instrText xml:space="preserve"> REF _Ref282443957 \r \h </w:instrText>
      </w:r>
      <w:r>
        <w:fldChar w:fldCharType="separate"/>
      </w:r>
      <w:r w:rsidR="00A32D51">
        <w:t>POLICY 5</w:t>
      </w:r>
      <w:r>
        <w:fldChar w:fldCharType="end"/>
      </w:r>
      <w:r>
        <w:t xml:space="preserve">) </w:t>
      </w:r>
      <w:r w:rsidRPr="00AD7BA9">
        <w:t>in all instances of the “</w:t>
      </w:r>
      <w:proofErr w:type="spellStart"/>
      <w:r w:rsidRPr="00AD7BA9">
        <w:t>ParticipantIdentifier</w:t>
      </w:r>
      <w:proofErr w:type="spellEnd"/>
      <w:r w:rsidRPr="00AD7BA9">
        <w:t>” element</w:t>
      </w:r>
      <w:ins w:id="55" w:author="Bård Langöy" w:date="2018-05-30T07:13:00Z">
        <w:r w:rsidR="00504334">
          <w:t xml:space="preserve"> in </w:t>
        </w:r>
        <w:proofErr w:type="spellStart"/>
        <w:r w:rsidR="00504334">
          <w:t>BusDox</w:t>
        </w:r>
      </w:ins>
      <w:proofErr w:type="spellEnd"/>
      <w:r w:rsidRPr="00AD7BA9">
        <w:t>.</w:t>
      </w:r>
    </w:p>
    <w:p w14:paraId="10835DCC" w14:textId="77777777" w:rsidR="007A2F88" w:rsidRDefault="00867E11" w:rsidP="001407A3">
      <w:r>
        <w:t>Applies to: XML documents used in the SMP</w:t>
      </w:r>
    </w:p>
    <w:p w14:paraId="1AB2090B" w14:textId="77777777" w:rsidR="001356A9" w:rsidRPr="003F6527" w:rsidRDefault="00900A19" w:rsidP="001407A3">
      <w:pPr>
        <w:rPr>
          <w:b/>
          <w:sz w:val="24"/>
        </w:rPr>
      </w:pPr>
      <w:r w:rsidRPr="003F6527">
        <w:rPr>
          <w:b/>
          <w:sz w:val="24"/>
        </w:rPr>
        <w:t>E</w:t>
      </w:r>
      <w:r w:rsidR="001356A9" w:rsidRPr="003F6527">
        <w:rPr>
          <w:b/>
          <w:sz w:val="24"/>
        </w:rPr>
        <w:t>xample:</w:t>
      </w:r>
    </w:p>
    <w:p w14:paraId="3B11ABBC" w14:textId="77777777" w:rsidR="001356A9" w:rsidRPr="001407A3" w:rsidRDefault="001356A9" w:rsidP="003F6527">
      <w:pPr>
        <w:pStyle w:val="Code"/>
        <w:shd w:val="clear" w:color="auto" w:fill="FFFFFF"/>
        <w:ind w:left="567"/>
      </w:pPr>
      <w:r w:rsidRPr="001407A3">
        <w:t>&lt;ParticipantIdentifier scheme=</w:t>
      </w:r>
      <w:r w:rsidR="00914147" w:rsidRPr="003F6527">
        <w:t>"</w:t>
      </w:r>
      <w:r w:rsidR="009846B9" w:rsidRPr="001407A3">
        <w:t>i</w:t>
      </w:r>
      <w:r w:rsidRPr="001407A3">
        <w:t>so6523</w:t>
      </w:r>
      <w:r w:rsidR="009846B9" w:rsidRPr="001407A3">
        <w:t>-actorid-upis</w:t>
      </w:r>
      <w:r w:rsidR="00914147" w:rsidRPr="003F6527">
        <w:t>"</w:t>
      </w:r>
      <w:r w:rsidRPr="001407A3">
        <w:t>&gt;0088:4035811991014&lt;/ParticipantIdentifier&gt;</w:t>
      </w:r>
    </w:p>
    <w:p w14:paraId="2FF622BD" w14:textId="202A3910" w:rsidR="001356A9" w:rsidRPr="002F4FC6" w:rsidRDefault="001356A9" w:rsidP="002F4FC6">
      <w:pPr>
        <w:pStyle w:val="PolicyHeader"/>
      </w:pPr>
      <w:bookmarkStart w:id="56" w:name="_Toc512612301"/>
      <w:r w:rsidRPr="002F4FC6">
        <w:t>XML attributes for Party Identifiers in UBL document</w:t>
      </w:r>
      <w:r w:rsidR="00A667A7" w:rsidRPr="002F4FC6">
        <w:t>s</w:t>
      </w:r>
      <w:bookmarkEnd w:id="56"/>
    </w:p>
    <w:p w14:paraId="109F8587" w14:textId="073663EE" w:rsidR="001356A9" w:rsidRPr="00AD7BA9" w:rsidRDefault="000B5606" w:rsidP="002F4FC6">
      <w:pPr>
        <w:pStyle w:val="Policy"/>
        <w:rPr>
          <w:lang w:val="en-US"/>
        </w:rPr>
      </w:pPr>
      <w:r w:rsidRPr="002F4FC6">
        <w:t>The “</w:t>
      </w:r>
      <w:proofErr w:type="spellStart"/>
      <w:r w:rsidRPr="002F4FC6">
        <w:t>schemeID</w:t>
      </w:r>
      <w:proofErr w:type="spellEnd"/>
      <w:r w:rsidR="001356A9" w:rsidRPr="002F4FC6">
        <w:t xml:space="preserve">” attribute must </w:t>
      </w:r>
      <w:r w:rsidRPr="002F4FC6">
        <w:t xml:space="preserve">be populated </w:t>
      </w:r>
      <w:r w:rsidR="001356A9" w:rsidRPr="002F4FC6">
        <w:t>in all instances of the “ID” element when used with</w:t>
      </w:r>
      <w:r w:rsidR="00E77265" w:rsidRPr="002F4FC6">
        <w:t>in</w:t>
      </w:r>
      <w:r w:rsidR="001356A9" w:rsidRPr="002F4FC6">
        <w:t xml:space="preserve"> a “</w:t>
      </w:r>
      <w:proofErr w:type="spellStart"/>
      <w:r w:rsidR="001356A9" w:rsidRPr="002F4FC6">
        <w:t>PartyIdentification</w:t>
      </w:r>
      <w:proofErr w:type="spellEnd"/>
      <w:r w:rsidR="001356A9" w:rsidRPr="002F4FC6">
        <w:t xml:space="preserve">” </w:t>
      </w:r>
      <w:del w:id="57" w:author="Bård Langöy" w:date="2018-05-30T07:19:00Z">
        <w:r w:rsidR="001356A9" w:rsidRPr="002F4FC6" w:rsidDel="00371671">
          <w:delText xml:space="preserve">container </w:delText>
        </w:r>
      </w:del>
      <w:ins w:id="58" w:author="Bård Langöy" w:date="2018-05-30T07:19:00Z">
        <w:r w:rsidR="00371671">
          <w:t>aggregate</w:t>
        </w:r>
        <w:r w:rsidR="00371671" w:rsidRPr="002F4FC6">
          <w:t xml:space="preserve"> </w:t>
        </w:r>
      </w:ins>
      <w:del w:id="59" w:author="Bård Langöy" w:date="2018-05-30T07:20:00Z">
        <w:r w:rsidR="001356A9" w:rsidRPr="002F4FC6" w:rsidDel="00371671">
          <w:delText xml:space="preserve">and in all instances of the “EndpointID” element </w:delText>
        </w:r>
      </w:del>
      <w:r w:rsidR="001356A9" w:rsidRPr="002F4FC6">
        <w:t>when used with</w:t>
      </w:r>
      <w:r w:rsidR="00E77265" w:rsidRPr="002F4FC6">
        <w:t>in</w:t>
      </w:r>
      <w:r w:rsidR="002F4FC6">
        <w:t xml:space="preserve"> a “Party” </w:t>
      </w:r>
      <w:del w:id="60" w:author="Bård Langöy" w:date="2018-05-30T07:20:00Z">
        <w:r w:rsidR="002F4FC6" w:rsidDel="00371671">
          <w:delText>container</w:delText>
        </w:r>
      </w:del>
      <w:ins w:id="61" w:author="Bård Langöy" w:date="2018-05-30T07:20:00Z">
        <w:r w:rsidR="00371671">
          <w:t>aggregate</w:t>
        </w:r>
      </w:ins>
      <w:r w:rsidR="002F4FC6">
        <w:t>.</w:t>
      </w:r>
      <w:r w:rsidR="00402E6A">
        <w:t xml:space="preserve"> </w:t>
      </w:r>
      <w:r w:rsidR="00402E6A" w:rsidRPr="00402E6A">
        <w:t>The valid values are defined in the</w:t>
      </w:r>
      <w:ins w:id="62" w:author="Bård Langöy" w:date="2018-05-30T07:22:00Z">
        <w:r w:rsidR="00E60B74">
          <w:t xml:space="preserve"> </w:t>
        </w:r>
      </w:ins>
      <w:ins w:id="63" w:author="Bård Langöy" w:date="2018-05-30T07:27:00Z">
        <w:r w:rsidR="00E60B74" w:rsidRPr="007852AB">
          <w:rPr>
            <w:iCs/>
          </w:rPr>
          <w:t>[ISO 6523]</w:t>
        </w:r>
      </w:ins>
      <w:r w:rsidR="00402E6A" w:rsidRPr="00402E6A">
        <w:t xml:space="preserve"> code list as </w:t>
      </w:r>
      <w:ins w:id="64" w:author="Bård Langöy" w:date="2018-05-30T07:22:00Z">
        <w:r w:rsidR="00E60B74">
          <w:t xml:space="preserve">the numeric </w:t>
        </w:r>
      </w:ins>
      <w:r w:rsidR="00402E6A" w:rsidRPr="00402E6A">
        <w:t>“</w:t>
      </w:r>
      <w:del w:id="65" w:author="Bård Langöy" w:date="2018-05-29T18:26:00Z">
        <w:r w:rsidR="00402E6A" w:rsidRPr="00402E6A" w:rsidDel="00E27F37">
          <w:delText>schemeID</w:delText>
        </w:r>
      </w:del>
      <w:ins w:id="66" w:author="Bård Langöy" w:date="2018-05-29T18:26:00Z">
        <w:r w:rsidR="00E27F37">
          <w:t>ICD</w:t>
        </w:r>
      </w:ins>
      <w:r w:rsidR="00402E6A" w:rsidRPr="00402E6A">
        <w:t>”</w:t>
      </w:r>
      <w:ins w:id="67" w:author="Bård Langöy" w:date="2018-05-30T07:22:00Z">
        <w:r w:rsidR="00E60B74">
          <w:t xml:space="preserve"> value</w:t>
        </w:r>
      </w:ins>
      <w:r w:rsidR="00402E6A" w:rsidRPr="00402E6A">
        <w:t>.</w:t>
      </w:r>
    </w:p>
    <w:p w14:paraId="52D24FDA" w14:textId="77777777" w:rsidR="00217273" w:rsidRDefault="00217273" w:rsidP="002F4FC6">
      <w:pPr>
        <w:pStyle w:val="Policy"/>
      </w:pPr>
      <w:r w:rsidRPr="001407A3">
        <w:t>Note</w:t>
      </w:r>
      <w:r>
        <w:t>:</w:t>
      </w:r>
      <w:r w:rsidRPr="001407A3">
        <w:t xml:space="preserve"> the optional attributes </w:t>
      </w:r>
      <w:proofErr w:type="spellStart"/>
      <w:r w:rsidRPr="001407A3">
        <w:t>schemeAgencyName</w:t>
      </w:r>
      <w:proofErr w:type="spellEnd"/>
      <w:r w:rsidRPr="001407A3">
        <w:t xml:space="preserve"> and </w:t>
      </w:r>
      <w:proofErr w:type="spellStart"/>
      <w:r w:rsidRPr="001407A3">
        <w:t>schemeURI</w:t>
      </w:r>
      <w:proofErr w:type="spellEnd"/>
      <w:r w:rsidRPr="001407A3">
        <w:t xml:space="preserve"> can be ignored.</w:t>
      </w:r>
    </w:p>
    <w:p w14:paraId="694E46CB" w14:textId="17D2110D" w:rsidR="00402E6A" w:rsidRPr="002F4FC6" w:rsidRDefault="00402E6A" w:rsidP="002F4FC6">
      <w:pPr>
        <w:pStyle w:val="Policy"/>
      </w:pPr>
      <w:r>
        <w:t>Note: the attribute “</w:t>
      </w:r>
      <w:proofErr w:type="spellStart"/>
      <w:r>
        <w:t>schemeID</w:t>
      </w:r>
      <w:proofErr w:type="spellEnd"/>
      <w:r>
        <w:t xml:space="preserve">” is mandatory for </w:t>
      </w:r>
      <w:proofErr w:type="spellStart"/>
      <w:r>
        <w:t>PartyIdentification</w:t>
      </w:r>
      <w:proofErr w:type="spellEnd"/>
      <w:r>
        <w:t xml:space="preserve"> </w:t>
      </w:r>
      <w:del w:id="68" w:author="Bård Langöy" w:date="2018-05-30T07:21:00Z">
        <w:r w:rsidDel="00E60B74">
          <w:delText xml:space="preserve">and EndpointID </w:delText>
        </w:r>
      </w:del>
      <w:r>
        <w:t>in CEN BII</w:t>
      </w:r>
    </w:p>
    <w:p w14:paraId="7AFEC976" w14:textId="77777777" w:rsidR="007A2F88" w:rsidRDefault="00867E11" w:rsidP="001407A3">
      <w:r>
        <w:t xml:space="preserve">Applies to: </w:t>
      </w:r>
      <w:r w:rsidR="00DB77B3">
        <w:t xml:space="preserve">Document </w:t>
      </w:r>
      <w:r>
        <w:t>used in a PEPPOL BIS</w:t>
      </w:r>
      <w:r w:rsidR="00DB77B3">
        <w:t xml:space="preserve"> with UBL syntax mapping</w:t>
      </w:r>
    </w:p>
    <w:p w14:paraId="1B83AD67" w14:textId="77777777" w:rsidR="001356A9" w:rsidRPr="003F6527" w:rsidRDefault="00900A19" w:rsidP="001407A3">
      <w:pPr>
        <w:rPr>
          <w:b/>
          <w:sz w:val="24"/>
        </w:rPr>
      </w:pPr>
      <w:r w:rsidRPr="003F6527">
        <w:rPr>
          <w:b/>
          <w:sz w:val="24"/>
        </w:rPr>
        <w:t>E</w:t>
      </w:r>
      <w:r w:rsidR="001356A9" w:rsidRPr="003F6527">
        <w:rPr>
          <w:b/>
          <w:sz w:val="24"/>
        </w:rPr>
        <w:t>xample:</w:t>
      </w:r>
    </w:p>
    <w:p w14:paraId="25A013DF" w14:textId="77777777" w:rsidR="001356A9" w:rsidRPr="001407A3" w:rsidRDefault="001356A9" w:rsidP="003F6527">
      <w:pPr>
        <w:pStyle w:val="Code"/>
        <w:shd w:val="clear" w:color="auto" w:fill="FFFFFF"/>
        <w:ind w:left="567"/>
      </w:pPr>
      <w:r w:rsidRPr="001407A3">
        <w:t>&lt;cac:PartyIdentification&gt;</w:t>
      </w:r>
    </w:p>
    <w:p w14:paraId="0927287C" w14:textId="747BFF03" w:rsidR="001356A9" w:rsidRPr="001407A3" w:rsidRDefault="002F4FC6" w:rsidP="003F6527">
      <w:pPr>
        <w:pStyle w:val="Code"/>
        <w:shd w:val="clear" w:color="auto" w:fill="FFFFFF"/>
        <w:ind w:left="567"/>
      </w:pPr>
      <w:r w:rsidRPr="001407A3">
        <w:t xml:space="preserve">  </w:t>
      </w:r>
      <w:r w:rsidR="001356A9" w:rsidRPr="001407A3">
        <w:t>&lt;cbc:ID schemeID=</w:t>
      </w:r>
      <w:r w:rsidR="00914147" w:rsidRPr="003F6527">
        <w:t>"</w:t>
      </w:r>
      <w:ins w:id="69" w:author="Bård Langöy" w:date="2018-05-30T07:28:00Z">
        <w:r w:rsidR="00E60B74" w:rsidRPr="000431FC">
          <w:t>0088</w:t>
        </w:r>
      </w:ins>
      <w:del w:id="70" w:author="Bård Langöy" w:date="2018-05-30T07:28:00Z">
        <w:r w:rsidR="001356A9" w:rsidRPr="001407A3" w:rsidDel="00E60B74">
          <w:delText>GLN</w:delText>
        </w:r>
      </w:del>
      <w:r w:rsidR="00914147" w:rsidRPr="003F6527">
        <w:t>"</w:t>
      </w:r>
      <w:r w:rsidRPr="001407A3">
        <w:t>&gt;</w:t>
      </w:r>
      <w:r w:rsidR="001356A9" w:rsidRPr="001407A3">
        <w:t>4035811991014&lt;/cbc:ID&gt;</w:t>
      </w:r>
    </w:p>
    <w:p w14:paraId="3E48C1B0" w14:textId="77777777" w:rsidR="001356A9" w:rsidRPr="001407A3" w:rsidRDefault="001356A9" w:rsidP="003F6527">
      <w:pPr>
        <w:pStyle w:val="Code"/>
        <w:shd w:val="clear" w:color="auto" w:fill="FFFFFF"/>
        <w:ind w:left="567"/>
      </w:pPr>
      <w:r w:rsidRPr="001407A3">
        <w:t>&lt;/cac:PartyIdentification&gt;</w:t>
      </w:r>
    </w:p>
    <w:p w14:paraId="3A9E119D" w14:textId="3EB49740" w:rsidR="00504334" w:rsidRPr="002F4FC6" w:rsidRDefault="00504334" w:rsidP="00504334">
      <w:pPr>
        <w:pStyle w:val="PolicyHeader"/>
        <w:rPr>
          <w:ins w:id="71" w:author="Bård Langöy" w:date="2018-05-30T07:14:00Z"/>
        </w:rPr>
      </w:pPr>
      <w:ins w:id="72" w:author="Bård Langöy" w:date="2018-05-30T07:14:00Z">
        <w:r w:rsidRPr="002F4FC6">
          <w:t xml:space="preserve">XML attributes for </w:t>
        </w:r>
      </w:ins>
      <w:proofErr w:type="spellStart"/>
      <w:ins w:id="73" w:author="Bård Langöy" w:date="2018-05-30T07:17:00Z">
        <w:r w:rsidR="007616E3">
          <w:t>EndpointIDs</w:t>
        </w:r>
      </w:ins>
      <w:proofErr w:type="spellEnd"/>
      <w:ins w:id="74" w:author="Bård Langöy" w:date="2018-05-30T07:14:00Z">
        <w:r w:rsidRPr="002F4FC6">
          <w:t xml:space="preserve"> in UBL documents</w:t>
        </w:r>
      </w:ins>
    </w:p>
    <w:p w14:paraId="5D1693DE" w14:textId="209E7AF3" w:rsidR="00504334" w:rsidRPr="00AD7BA9" w:rsidRDefault="00504334" w:rsidP="00504334">
      <w:pPr>
        <w:pStyle w:val="Policy"/>
        <w:rPr>
          <w:ins w:id="75" w:author="Bård Langöy" w:date="2018-05-30T07:14:00Z"/>
          <w:lang w:val="en-US"/>
        </w:rPr>
      </w:pPr>
      <w:ins w:id="76" w:author="Bård Langöy" w:date="2018-05-30T07:14:00Z">
        <w:r w:rsidRPr="002F4FC6">
          <w:t>The “</w:t>
        </w:r>
        <w:proofErr w:type="spellStart"/>
        <w:r w:rsidRPr="002F4FC6">
          <w:t>schemeID</w:t>
        </w:r>
        <w:proofErr w:type="spellEnd"/>
        <w:r w:rsidRPr="002F4FC6">
          <w:t>” attribute must be populated in all instances of the “</w:t>
        </w:r>
        <w:proofErr w:type="spellStart"/>
        <w:r w:rsidRPr="002F4FC6">
          <w:t>EndpointID</w:t>
        </w:r>
        <w:proofErr w:type="spellEnd"/>
        <w:r w:rsidRPr="002F4FC6">
          <w:t>” element when used within</w:t>
        </w:r>
        <w:r>
          <w:t xml:space="preserve"> a “Party” </w:t>
        </w:r>
      </w:ins>
      <w:ins w:id="77" w:author="Bård Langöy" w:date="2018-05-30T07:23:00Z">
        <w:r w:rsidR="00E60B74">
          <w:t>aggregate</w:t>
        </w:r>
      </w:ins>
      <w:ins w:id="78" w:author="Bård Langöy" w:date="2018-05-30T07:14:00Z">
        <w:r>
          <w:t xml:space="preserve">. </w:t>
        </w:r>
        <w:r w:rsidRPr="00402E6A">
          <w:t>The valid values are defined in the</w:t>
        </w:r>
      </w:ins>
      <w:ins w:id="79" w:author="Bård Langöy" w:date="2018-05-30T07:24:00Z">
        <w:r w:rsidR="00E60B74">
          <w:t xml:space="preserve"> [</w:t>
        </w:r>
        <w:proofErr w:type="spellStart"/>
        <w:r w:rsidR="00E60B74" w:rsidRPr="007852AB">
          <w:rPr>
            <w:bCs/>
            <w:lang w:val="en-US" w:bidi="ne-NP"/>
          </w:rPr>
          <w:t>PEPPOL_</w:t>
        </w:r>
        <w:r w:rsidR="00E60B74">
          <w:rPr>
            <w:bCs/>
            <w:lang w:val="en-US" w:bidi="ne-NP"/>
          </w:rPr>
          <w:t>CodeList</w:t>
        </w:r>
        <w:proofErr w:type="spellEnd"/>
        <w:r w:rsidR="00E60B74">
          <w:rPr>
            <w:bCs/>
            <w:lang w:val="en-US" w:bidi="ne-NP"/>
          </w:rPr>
          <w:t>]</w:t>
        </w:r>
      </w:ins>
      <w:ins w:id="80" w:author="Bård Langöy" w:date="2018-05-30T07:14:00Z">
        <w:r w:rsidRPr="00402E6A">
          <w:t xml:space="preserve"> as “</w:t>
        </w:r>
        <w:r>
          <w:t>ICD value</w:t>
        </w:r>
        <w:r w:rsidRPr="00402E6A">
          <w:t>”.</w:t>
        </w:r>
      </w:ins>
    </w:p>
    <w:p w14:paraId="463391B3" w14:textId="77777777" w:rsidR="00504334" w:rsidRDefault="00504334" w:rsidP="00504334">
      <w:pPr>
        <w:pStyle w:val="Policy"/>
        <w:rPr>
          <w:ins w:id="81" w:author="Bård Langöy" w:date="2018-05-30T07:14:00Z"/>
        </w:rPr>
      </w:pPr>
      <w:ins w:id="82" w:author="Bård Langöy" w:date="2018-05-30T07:14:00Z">
        <w:r w:rsidRPr="001407A3">
          <w:t>Note</w:t>
        </w:r>
        <w:r>
          <w:t>:</w:t>
        </w:r>
        <w:r w:rsidRPr="001407A3">
          <w:t xml:space="preserve"> the optional attributes </w:t>
        </w:r>
        <w:proofErr w:type="spellStart"/>
        <w:r w:rsidRPr="001407A3">
          <w:t>schemeAgencyName</w:t>
        </w:r>
        <w:proofErr w:type="spellEnd"/>
        <w:r w:rsidRPr="001407A3">
          <w:t xml:space="preserve"> and </w:t>
        </w:r>
        <w:proofErr w:type="spellStart"/>
        <w:r w:rsidRPr="001407A3">
          <w:t>schemeURI</w:t>
        </w:r>
        <w:proofErr w:type="spellEnd"/>
        <w:r w:rsidRPr="001407A3">
          <w:t xml:space="preserve"> can be ignored.</w:t>
        </w:r>
      </w:ins>
    </w:p>
    <w:p w14:paraId="43696901" w14:textId="0B90C54A" w:rsidR="00504334" w:rsidRPr="002F4FC6" w:rsidRDefault="00504334" w:rsidP="00504334">
      <w:pPr>
        <w:pStyle w:val="Policy"/>
        <w:rPr>
          <w:ins w:id="83" w:author="Bård Langöy" w:date="2018-05-30T07:14:00Z"/>
        </w:rPr>
      </w:pPr>
      <w:ins w:id="84" w:author="Bård Langöy" w:date="2018-05-30T07:14:00Z">
        <w:r>
          <w:t>Note: the attribute “</w:t>
        </w:r>
        <w:proofErr w:type="spellStart"/>
        <w:r>
          <w:t>schemeID</w:t>
        </w:r>
        <w:proofErr w:type="spellEnd"/>
        <w:r>
          <w:t xml:space="preserve">” is mandatory for </w:t>
        </w:r>
        <w:proofErr w:type="spellStart"/>
        <w:r>
          <w:t>EndpointID</w:t>
        </w:r>
        <w:proofErr w:type="spellEnd"/>
        <w:r>
          <w:t xml:space="preserve"> in CEN BII</w:t>
        </w:r>
      </w:ins>
    </w:p>
    <w:p w14:paraId="3DEE1132" w14:textId="77777777" w:rsidR="00504334" w:rsidRDefault="00504334" w:rsidP="00504334">
      <w:pPr>
        <w:rPr>
          <w:ins w:id="85" w:author="Bård Langöy" w:date="2018-05-30T07:14:00Z"/>
        </w:rPr>
      </w:pPr>
      <w:ins w:id="86" w:author="Bård Langöy" w:date="2018-05-30T07:14:00Z">
        <w:r>
          <w:t>Applies to: Document used in a PEPPOL BIS with UBL syntax mapping</w:t>
        </w:r>
      </w:ins>
    </w:p>
    <w:p w14:paraId="083B4FF6" w14:textId="77777777" w:rsidR="001356A9" w:rsidRPr="001407A3" w:rsidRDefault="00E77265" w:rsidP="001407A3">
      <w:del w:id="87" w:author="Bård Langöy" w:date="2018-05-30T07:14:00Z">
        <w:r w:rsidRPr="001407A3" w:rsidDel="00504334">
          <w:delText>and</w:delText>
        </w:r>
      </w:del>
    </w:p>
    <w:p w14:paraId="66774DBB" w14:textId="77777777" w:rsidR="00E77265" w:rsidRPr="001407A3" w:rsidRDefault="00E77265" w:rsidP="003F6527">
      <w:pPr>
        <w:pStyle w:val="Code"/>
        <w:shd w:val="clear" w:color="auto" w:fill="FFFFFF"/>
        <w:ind w:left="567"/>
      </w:pPr>
      <w:r w:rsidRPr="001407A3">
        <w:t>&lt;cac:Party&gt;</w:t>
      </w:r>
    </w:p>
    <w:p w14:paraId="09EDF613" w14:textId="69326175" w:rsidR="00E77265" w:rsidRPr="001407A3" w:rsidRDefault="002F4FC6" w:rsidP="003F6527">
      <w:pPr>
        <w:pStyle w:val="Code"/>
        <w:shd w:val="clear" w:color="auto" w:fill="FFFFFF"/>
        <w:ind w:left="567"/>
      </w:pPr>
      <w:r w:rsidRPr="001407A3">
        <w:t xml:space="preserve">  </w:t>
      </w:r>
      <w:r w:rsidR="00E77265" w:rsidRPr="001407A3">
        <w:t>&lt;cbc:</w:t>
      </w:r>
      <w:r w:rsidR="00A848C7" w:rsidRPr="001407A3">
        <w:t>Endpoint</w:t>
      </w:r>
      <w:r w:rsidR="00E77265" w:rsidRPr="001407A3">
        <w:t>ID schemeID=</w:t>
      </w:r>
      <w:r w:rsidR="00914147" w:rsidRPr="003F6527">
        <w:t>"</w:t>
      </w:r>
      <w:ins w:id="88" w:author="Bård Langöy" w:date="2018-05-30T07:28:00Z">
        <w:r w:rsidR="00E60B74" w:rsidRPr="000431FC">
          <w:t>0088</w:t>
        </w:r>
      </w:ins>
      <w:del w:id="89" w:author="Bård Langöy" w:date="2018-05-30T07:28:00Z">
        <w:r w:rsidR="00E77265" w:rsidRPr="001407A3" w:rsidDel="00E60B74">
          <w:delText>GLN</w:delText>
        </w:r>
      </w:del>
      <w:r w:rsidR="00914147" w:rsidRPr="003F6527">
        <w:t>"</w:t>
      </w:r>
      <w:r w:rsidR="00E77265" w:rsidRPr="001407A3">
        <w:t>&gt;4035811991014&lt;/cbc:EndpointID&gt;</w:t>
      </w:r>
    </w:p>
    <w:p w14:paraId="0905E30A" w14:textId="77777777" w:rsidR="00E77265" w:rsidRPr="001407A3" w:rsidRDefault="00E77265" w:rsidP="003F6527">
      <w:pPr>
        <w:pStyle w:val="Code"/>
        <w:shd w:val="clear" w:color="auto" w:fill="FFFFFF"/>
        <w:ind w:left="567"/>
      </w:pPr>
      <w:r w:rsidRPr="001407A3">
        <w:t>&lt;/cac:Party&gt;</w:t>
      </w:r>
    </w:p>
    <w:p w14:paraId="41E3A996" w14:textId="77777777" w:rsidR="0031786F" w:rsidRPr="003F6527" w:rsidRDefault="0031786F" w:rsidP="0031786F">
      <w:pPr>
        <w:rPr>
          <w:b/>
          <w:sz w:val="24"/>
        </w:rPr>
      </w:pPr>
      <w:r w:rsidRPr="003F6527">
        <w:rPr>
          <w:b/>
          <w:sz w:val="24"/>
        </w:rPr>
        <w:t>Example1</w:t>
      </w:r>
      <w:r w:rsidR="006D5DB3" w:rsidRPr="003F6527">
        <w:rPr>
          <w:b/>
          <w:sz w:val="24"/>
        </w:rPr>
        <w:t>:</w:t>
      </w:r>
      <w:r w:rsidRPr="003F6527">
        <w:rPr>
          <w:b/>
          <w:sz w:val="24"/>
        </w:rPr>
        <w:t xml:space="preserve"> </w:t>
      </w:r>
      <w:r w:rsidR="006D5DB3" w:rsidRPr="003F6527">
        <w:rPr>
          <w:b/>
          <w:sz w:val="24"/>
        </w:rPr>
        <w:t xml:space="preserve">Use in </w:t>
      </w:r>
      <w:r w:rsidR="0081733B" w:rsidRPr="003F6527">
        <w:rPr>
          <w:b/>
          <w:sz w:val="24"/>
        </w:rPr>
        <w:t xml:space="preserve">a </w:t>
      </w:r>
      <w:r w:rsidR="006D5DB3" w:rsidRPr="003F6527">
        <w:rPr>
          <w:b/>
          <w:sz w:val="24"/>
        </w:rPr>
        <w:t>BusDox SMP:</w:t>
      </w:r>
    </w:p>
    <w:p w14:paraId="55EDA6BF" w14:textId="77777777" w:rsidR="0031786F" w:rsidRPr="0031786F" w:rsidRDefault="009949E4" w:rsidP="0031786F">
      <w:pPr>
        <w:rPr>
          <w:rFonts w:ascii="Courier New" w:hAnsi="Courier New" w:cs="Courier New"/>
          <w:noProof/>
        </w:rPr>
      </w:pPr>
      <w:r w:rsidRPr="000431FC">
        <w:t>The following example</w:t>
      </w:r>
      <w:r w:rsidR="006D5DB3" w:rsidRPr="000431FC">
        <w:t xml:space="preserve"> </w:t>
      </w:r>
      <w:r w:rsidR="00867E11">
        <w:t xml:space="preserve">from an SMP exchange </w:t>
      </w:r>
      <w:r w:rsidR="006D5DB3" w:rsidRPr="000431FC">
        <w:t>denote</w:t>
      </w:r>
      <w:r w:rsidRPr="000431FC">
        <w:t>s</w:t>
      </w:r>
      <w:r w:rsidR="006D5DB3" w:rsidRPr="000431FC">
        <w:t xml:space="preserve"> that the </w:t>
      </w:r>
      <w:r w:rsidR="0035668A" w:rsidRPr="000431FC">
        <w:t xml:space="preserve">Participant is identified </w:t>
      </w:r>
      <w:r w:rsidRPr="000431FC">
        <w:t xml:space="preserve">using the </w:t>
      </w:r>
      <w:r w:rsidR="00C54FAC" w:rsidRPr="000431FC">
        <w:t xml:space="preserve">ISO 6523 </w:t>
      </w:r>
      <w:r w:rsidR="0035668A" w:rsidRPr="000431FC">
        <w:t>International Code Designator</w:t>
      </w:r>
      <w:r w:rsidR="00867E11">
        <w:t xml:space="preserve"> in the CEN </w:t>
      </w:r>
      <w:r w:rsidR="002D79A5" w:rsidRPr="000431FC">
        <w:t>BII set of Issuing Agency Codes</w:t>
      </w:r>
      <w:r w:rsidRPr="000431FC">
        <w:t xml:space="preserve">. This in turn has a numeric value of </w:t>
      </w:r>
      <w:r w:rsidR="006D5DB3" w:rsidRPr="000431FC">
        <w:t xml:space="preserve">0088 </w:t>
      </w:r>
      <w:r w:rsidR="0035668A" w:rsidRPr="000431FC">
        <w:t>meaning</w:t>
      </w:r>
      <w:r w:rsidR="006D5DB3" w:rsidRPr="000431FC">
        <w:t xml:space="preserve"> that the party has </w:t>
      </w:r>
      <w:r w:rsidR="001356A9" w:rsidRPr="000431FC">
        <w:t xml:space="preserve">a </w:t>
      </w:r>
      <w:r w:rsidR="00C54FAC" w:rsidRPr="000431FC">
        <w:t>0088</w:t>
      </w:r>
      <w:r w:rsidR="006D5DB3" w:rsidRPr="000431FC">
        <w:t xml:space="preserve"> </w:t>
      </w:r>
      <w:r w:rsidRPr="000431FC">
        <w:t>(</w:t>
      </w:r>
      <w:r w:rsidR="00C54FAC" w:rsidRPr="000431FC">
        <w:t>GLN</w:t>
      </w:r>
      <w:r w:rsidR="00867E11">
        <w:t xml:space="preserve"> - see above table</w:t>
      </w:r>
      <w:r w:rsidR="00C54FAC" w:rsidRPr="000431FC">
        <w:t>)</w:t>
      </w:r>
      <w:r w:rsidRPr="000431FC">
        <w:t xml:space="preserve"> </w:t>
      </w:r>
      <w:r w:rsidR="006D5DB3" w:rsidRPr="000431FC">
        <w:t xml:space="preserve">identifier </w:t>
      </w:r>
      <w:r w:rsidR="001356A9" w:rsidRPr="000431FC">
        <w:t xml:space="preserve">of </w:t>
      </w:r>
      <w:r w:rsidR="006D5DB3" w:rsidRPr="000431FC">
        <w:t>“4035811991014”.</w:t>
      </w:r>
    </w:p>
    <w:p w14:paraId="1922E3A0" w14:textId="77777777" w:rsidR="0031786F" w:rsidRDefault="006D5DB3" w:rsidP="00867E11">
      <w:pPr>
        <w:pStyle w:val="Code"/>
        <w:shd w:val="clear" w:color="auto" w:fill="FFFFFF"/>
        <w:ind w:left="567"/>
      </w:pPr>
      <w:r w:rsidRPr="003F6527">
        <w:t>&lt;ParticipantIdentifier scheme="</w:t>
      </w:r>
      <w:r w:rsidR="00745621" w:rsidRPr="003F6527">
        <w:t>iso6523-actorid-upis</w:t>
      </w:r>
      <w:r w:rsidR="00914147" w:rsidRPr="003F6527">
        <w:t>"</w:t>
      </w:r>
      <w:r w:rsidRPr="003F6527">
        <w:t>&gt;0088:4035811991014&lt;/ParticipantIdentifier&gt;</w:t>
      </w:r>
    </w:p>
    <w:p w14:paraId="6A833CBA" w14:textId="0B5DBD71" w:rsidR="0031786F" w:rsidRDefault="00BC3820" w:rsidP="0031786F">
      <w:r w:rsidRPr="000431FC">
        <w:t xml:space="preserve">The following example denotes that the Participant is identified using the ISO 6523 International Code Designator in the CEN/BII set of Issuing Agency Codes. </w:t>
      </w:r>
      <w:r w:rsidR="00970111" w:rsidRPr="000431FC">
        <w:t>This in turn has a numeric value of 9902 meaning that the party has the 9902 (</w:t>
      </w:r>
      <w:proofErr w:type="gramStart"/>
      <w:r w:rsidR="00970111" w:rsidRPr="000431FC">
        <w:t>DK:CVR</w:t>
      </w:r>
      <w:proofErr w:type="gramEnd"/>
      <w:r w:rsidR="00867E11">
        <w:t xml:space="preserve"> - see </w:t>
      </w:r>
      <w:del w:id="90" w:author="Bård Langöy" w:date="2018-05-30T07:31:00Z">
        <w:r w:rsidR="00867E11" w:rsidDel="00C82E78">
          <w:delText>above table</w:delText>
        </w:r>
      </w:del>
      <w:ins w:id="91" w:author="Bård Langöy" w:date="2018-05-30T07:31:00Z">
        <w:r w:rsidR="00C82E78">
          <w:t>[</w:t>
        </w:r>
        <w:proofErr w:type="spellStart"/>
        <w:r w:rsidR="00C82E78">
          <w:t>PEPPOL_CodeList</w:t>
        </w:r>
        <w:proofErr w:type="spellEnd"/>
        <w:r w:rsidR="00C82E78">
          <w:t>]</w:t>
        </w:r>
      </w:ins>
      <w:r w:rsidR="00970111" w:rsidRPr="000431FC">
        <w:t>) identifier “</w:t>
      </w:r>
      <w:r w:rsidR="00970111">
        <w:t>DK</w:t>
      </w:r>
      <w:r w:rsidR="00970111" w:rsidRPr="000431FC">
        <w:t>87654321”.</w:t>
      </w:r>
    </w:p>
    <w:p w14:paraId="47BD8FF9" w14:textId="77777777" w:rsidR="000431FC" w:rsidRPr="003F6527" w:rsidRDefault="00970111" w:rsidP="003F6527">
      <w:pPr>
        <w:pStyle w:val="Code"/>
        <w:shd w:val="clear" w:color="auto" w:fill="FFFFFF"/>
        <w:ind w:left="567"/>
      </w:pPr>
      <w:r w:rsidRPr="003F6527">
        <w:lastRenderedPageBreak/>
        <w:t>&lt;ParticipantIdentifier scheme="iso6523-actorid-upis"&gt;9902:DK87654321&lt;/ParticipantIdentifier&gt;</w:t>
      </w:r>
    </w:p>
    <w:p w14:paraId="4E492C95" w14:textId="48133907" w:rsidR="0031786F" w:rsidRDefault="0031786F" w:rsidP="0031786F">
      <w:r w:rsidRPr="003F6527">
        <w:rPr>
          <w:b/>
          <w:sz w:val="24"/>
        </w:rPr>
        <w:t xml:space="preserve">Example 2: </w:t>
      </w:r>
      <w:r w:rsidR="00970111" w:rsidRPr="003F6527">
        <w:rPr>
          <w:b/>
          <w:sz w:val="24"/>
        </w:rPr>
        <w:t xml:space="preserve">Use in a </w:t>
      </w:r>
      <w:r w:rsidRPr="003F6527">
        <w:rPr>
          <w:b/>
          <w:sz w:val="24"/>
        </w:rPr>
        <w:t>PEPPOL BIS</w:t>
      </w:r>
      <w:r w:rsidR="00970111" w:rsidRPr="003F6527">
        <w:rPr>
          <w:b/>
          <w:sz w:val="24"/>
        </w:rPr>
        <w:t xml:space="preserve"> document</w:t>
      </w:r>
      <w:r w:rsidR="00E704D5" w:rsidRPr="003F6527">
        <w:rPr>
          <w:b/>
          <w:sz w:val="24"/>
        </w:rPr>
        <w:t xml:space="preserve"> using UBL syntax mapping</w:t>
      </w:r>
      <w:r w:rsidR="00970111" w:rsidRPr="003F6527">
        <w:rPr>
          <w:b/>
          <w:sz w:val="24"/>
        </w:rPr>
        <w:t>:</w:t>
      </w:r>
      <w:r w:rsidR="00970111" w:rsidRPr="003F6527">
        <w:rPr>
          <w:b/>
          <w:sz w:val="24"/>
        </w:rPr>
        <w:br/>
      </w:r>
      <w:r w:rsidR="00970111" w:rsidRPr="000431FC">
        <w:t>The following example denotes that the Issuing Agency is “GS1” in the CEN/BII set of Issuing Agency Codes and the identifier is “</w:t>
      </w:r>
      <w:ins w:id="92" w:author="Bård Langöy" w:date="2018-05-30T07:32:00Z">
        <w:r w:rsidR="005B79AE">
          <w:t>0088</w:t>
        </w:r>
      </w:ins>
      <w:del w:id="93" w:author="Bård Langöy" w:date="2018-05-30T07:32:00Z">
        <w:r w:rsidR="00970111" w:rsidRPr="000431FC" w:rsidDel="005B79AE">
          <w:delText>GLN</w:delText>
        </w:r>
      </w:del>
      <w:r w:rsidR="00970111" w:rsidRPr="000431FC">
        <w:t>”</w:t>
      </w:r>
      <w:r w:rsidR="00867E11">
        <w:t xml:space="preserve"> (</w:t>
      </w:r>
      <w:ins w:id="94" w:author="Bård Langöy" w:date="2018-05-30T07:32:00Z">
        <w:r w:rsidR="005B79AE" w:rsidRPr="000431FC">
          <w:t>GLN</w:t>
        </w:r>
        <w:r w:rsidR="005B79AE" w:rsidDel="005B79AE">
          <w:t xml:space="preserve"> </w:t>
        </w:r>
      </w:ins>
      <w:del w:id="95" w:author="Bård Langöy" w:date="2018-05-30T07:32:00Z">
        <w:r w:rsidR="00867E11" w:rsidDel="005B79AE">
          <w:delText xml:space="preserve">0088 </w:delText>
        </w:r>
      </w:del>
      <w:r w:rsidR="00867E11">
        <w:t xml:space="preserve">- see </w:t>
      </w:r>
      <w:del w:id="96" w:author="Bård Langöy" w:date="2018-05-30T07:32:00Z">
        <w:r w:rsidR="00867E11" w:rsidDel="005B79AE">
          <w:delText>above table</w:delText>
        </w:r>
      </w:del>
      <w:ins w:id="97" w:author="Bård Langöy" w:date="2018-05-30T07:32:00Z">
        <w:r w:rsidR="005B79AE">
          <w:t>[</w:t>
        </w:r>
        <w:proofErr w:type="spellStart"/>
        <w:r w:rsidR="005B79AE">
          <w:t>PEPPOL_CodeList</w:t>
        </w:r>
        <w:proofErr w:type="spellEnd"/>
        <w:r w:rsidR="005B79AE">
          <w:t>]</w:t>
        </w:r>
      </w:ins>
      <w:r w:rsidR="00867E11">
        <w:t>)</w:t>
      </w:r>
      <w:r w:rsidR="00970111" w:rsidRPr="000431FC">
        <w:t>. This means that the party has the GLN identifier “4035811991014”.</w:t>
      </w:r>
    </w:p>
    <w:p w14:paraId="684023E6" w14:textId="3FF9EAF9" w:rsidR="0031786F" w:rsidRPr="003F6527" w:rsidRDefault="00970111" w:rsidP="003F6527">
      <w:pPr>
        <w:pStyle w:val="Code"/>
        <w:shd w:val="clear" w:color="auto" w:fill="FFFFFF"/>
        <w:ind w:left="567"/>
      </w:pPr>
      <w:r w:rsidRPr="003F6527">
        <w:t>&lt;cac:PartyIdentification&gt;</w:t>
      </w:r>
      <w:r w:rsidRPr="003F6527">
        <w:br/>
        <w:t xml:space="preserve">  &lt;cbc:ID schemeID="</w:t>
      </w:r>
      <w:del w:id="98" w:author="Bård Langöy" w:date="2018-05-30T07:32:00Z">
        <w:r w:rsidRPr="003F6527" w:rsidDel="005B79AE">
          <w:delText>GLN</w:delText>
        </w:r>
      </w:del>
      <w:ins w:id="99" w:author="Bård Langöy" w:date="2018-05-30T07:32:00Z">
        <w:r w:rsidR="005B79AE">
          <w:t>0088</w:t>
        </w:r>
      </w:ins>
      <w:r w:rsidRPr="003F6527">
        <w:t>"&gt;4035811991014&lt;/cbc:ID&gt;</w:t>
      </w:r>
      <w:r w:rsidRPr="003F6527">
        <w:br/>
        <w:t>&lt;/cac:PartyIdentification&gt;</w:t>
      </w:r>
    </w:p>
    <w:p w14:paraId="7FAE0B3D" w14:textId="0EC49BF4" w:rsidR="0031786F" w:rsidRDefault="00970111" w:rsidP="0031786F">
      <w:r w:rsidRPr="000431FC">
        <w:t>The following example</w:t>
      </w:r>
      <w:r>
        <w:t>s</w:t>
      </w:r>
      <w:r w:rsidRPr="000431FC">
        <w:t xml:space="preserve"> denotes that the Issuing Agency is </w:t>
      </w:r>
      <w:ins w:id="100" w:author="Bård Langöy" w:date="2018-05-30T07:33:00Z">
        <w:r w:rsidR="005B79AE">
          <w:t>9902</w:t>
        </w:r>
      </w:ins>
      <w:del w:id="101" w:author="Bård Langöy" w:date="2018-05-30T07:33:00Z">
        <w:r w:rsidRPr="000431FC" w:rsidDel="005B79AE">
          <w:delText>DK:CVR</w:delText>
        </w:r>
      </w:del>
      <w:r w:rsidRPr="000431FC">
        <w:t xml:space="preserve"> in the CEN/BII set of Issuing Agency Codes. This means that the party has the Danish CVR </w:t>
      </w:r>
      <w:r w:rsidR="00867E11">
        <w:t>(</w:t>
      </w:r>
      <w:proofErr w:type="gramStart"/>
      <w:ins w:id="102" w:author="Bård Langöy" w:date="2018-05-30T07:33:00Z">
        <w:r w:rsidR="005B79AE" w:rsidRPr="000431FC">
          <w:t>DK:CVR</w:t>
        </w:r>
        <w:proofErr w:type="gramEnd"/>
        <w:r w:rsidR="005B79AE">
          <w:t xml:space="preserve"> </w:t>
        </w:r>
      </w:ins>
      <w:del w:id="103" w:author="Bård Langöy" w:date="2018-05-30T07:33:00Z">
        <w:r w:rsidR="00867E11" w:rsidDel="005B79AE">
          <w:delText xml:space="preserve">9902 </w:delText>
        </w:r>
      </w:del>
      <w:r w:rsidR="00867E11">
        <w:t xml:space="preserve">- see </w:t>
      </w:r>
      <w:del w:id="104" w:author="Bård Langöy" w:date="2018-05-30T07:33:00Z">
        <w:r w:rsidR="00867E11" w:rsidDel="005B79AE">
          <w:delText>above table</w:delText>
        </w:r>
      </w:del>
      <w:ins w:id="105" w:author="Bård Langöy" w:date="2018-05-30T07:33:00Z">
        <w:r w:rsidR="005B79AE">
          <w:t>[</w:t>
        </w:r>
        <w:proofErr w:type="spellStart"/>
        <w:r w:rsidR="005B79AE">
          <w:t>PEPPOL_CodeList</w:t>
        </w:r>
        <w:proofErr w:type="spellEnd"/>
        <w:r w:rsidR="005B79AE">
          <w:t>]</w:t>
        </w:r>
      </w:ins>
      <w:r w:rsidR="00867E11">
        <w:t xml:space="preserve">) </w:t>
      </w:r>
      <w:r w:rsidRPr="000431FC">
        <w:t>identifier “</w:t>
      </w:r>
      <w:r>
        <w:t>DK</w:t>
      </w:r>
      <w:r w:rsidRPr="000431FC">
        <w:t>87654321”.</w:t>
      </w:r>
    </w:p>
    <w:p w14:paraId="52F21773" w14:textId="32A92B79" w:rsidR="0031786F" w:rsidRPr="003F6527" w:rsidRDefault="00970111" w:rsidP="003F6527">
      <w:pPr>
        <w:pStyle w:val="Code"/>
        <w:shd w:val="clear" w:color="auto" w:fill="FFFFFF"/>
        <w:ind w:left="567"/>
      </w:pPr>
      <w:r w:rsidRPr="003F6527">
        <w:t>&lt;cac:PartyIdentification&gt;</w:t>
      </w:r>
      <w:r w:rsidRPr="003F6527">
        <w:br/>
        <w:t xml:space="preserve">  &lt;cbc:ID schemeID="</w:t>
      </w:r>
      <w:del w:id="106" w:author="Bård Langöy" w:date="2018-05-30T07:34:00Z">
        <w:r w:rsidRPr="003F6527" w:rsidDel="005B79AE">
          <w:delText>DK:CVR</w:delText>
        </w:r>
      </w:del>
      <w:ins w:id="107" w:author="Bård Langöy" w:date="2018-05-30T07:34:00Z">
        <w:r w:rsidR="005B79AE">
          <w:t>9902</w:t>
        </w:r>
      </w:ins>
      <w:r w:rsidRPr="003F6527">
        <w:t>"&gt;DK87654321&lt;/cbc:ID&gt;</w:t>
      </w:r>
      <w:r w:rsidRPr="003F6527">
        <w:br/>
        <w:t>&lt;/cac:PartyIdentification&gt;</w:t>
      </w:r>
    </w:p>
    <w:p w14:paraId="2C7A6D05" w14:textId="77777777" w:rsidR="0031786F" w:rsidRDefault="00970111" w:rsidP="0031786F">
      <w:r w:rsidRPr="002E2EA1">
        <w:t>and</w:t>
      </w:r>
    </w:p>
    <w:p w14:paraId="6FB53546" w14:textId="0209CE82" w:rsidR="002E2EA1" w:rsidRPr="003F6527" w:rsidRDefault="00970111" w:rsidP="003F6527">
      <w:pPr>
        <w:pStyle w:val="Code"/>
        <w:shd w:val="clear" w:color="auto" w:fill="FFFFFF"/>
        <w:ind w:left="567"/>
      </w:pPr>
      <w:r w:rsidRPr="003F6527">
        <w:t>&lt;cac:PartyIdentification&gt;</w:t>
      </w:r>
      <w:r w:rsidRPr="003F6527">
        <w:br/>
        <w:t xml:space="preserve">  &lt;cbc:ID schemeID="</w:t>
      </w:r>
      <w:del w:id="108" w:author="Bård Langöy" w:date="2018-05-30T07:34:00Z">
        <w:r w:rsidRPr="003F6527" w:rsidDel="00883B28">
          <w:delText>DK:CVR</w:delText>
        </w:r>
      </w:del>
      <w:ins w:id="109" w:author="Bård Langöy" w:date="2018-05-30T07:34:00Z">
        <w:r w:rsidR="00883B28">
          <w:t>9902</w:t>
        </w:r>
      </w:ins>
      <w:r w:rsidRPr="003F6527">
        <w:t xml:space="preserve">" </w:t>
      </w:r>
      <w:r w:rsidRPr="003F6527">
        <w:br/>
        <w:t xml:space="preserve">  schemeAgencyName="The Danish Commerce an</w:t>
      </w:r>
      <w:r w:rsidR="0031786F" w:rsidRPr="003F6527">
        <w:t>d Companies Agency"</w:t>
      </w:r>
      <w:r w:rsidRPr="003F6527">
        <w:br/>
        <w:t xml:space="preserve">  schemeURI="urn:anyurn:dk:cvr"&gt;DK87654321&lt;/cbc:ID&gt;</w:t>
      </w:r>
      <w:r w:rsidRPr="003F6527">
        <w:br/>
        <w:t>&lt;/cac:PartyIdentification&gt;</w:t>
      </w:r>
    </w:p>
    <w:p w14:paraId="15C9C42E" w14:textId="77C6F6B7" w:rsidR="00F063AD" w:rsidRDefault="000770B8" w:rsidP="00DD11B2">
      <w:r w:rsidRPr="001F4312">
        <w:t>In cases where the BusDox Participant</w:t>
      </w:r>
      <w:r w:rsidR="00233A52" w:rsidRPr="001F4312">
        <w:t xml:space="preserve"> </w:t>
      </w:r>
      <w:r w:rsidRPr="001F4312">
        <w:t>Identif</w:t>
      </w:r>
      <w:r w:rsidR="00233A52" w:rsidRPr="001F4312">
        <w:t>i</w:t>
      </w:r>
      <w:r w:rsidRPr="001F4312">
        <w:t>er is extracted from the BII document (e.g. the</w:t>
      </w:r>
      <w:r w:rsidR="0060755B" w:rsidRPr="001F4312">
        <w:t xml:space="preserve"> UBL</w:t>
      </w:r>
      <w:r w:rsidRPr="001F4312">
        <w:t xml:space="preserve"> Party/</w:t>
      </w:r>
      <w:proofErr w:type="spellStart"/>
      <w:r w:rsidRPr="001F4312">
        <w:t>EndpointID</w:t>
      </w:r>
      <w:proofErr w:type="spellEnd"/>
      <w:r w:rsidRPr="001F4312">
        <w:t>)</w:t>
      </w:r>
      <w:r w:rsidR="00BB7D66" w:rsidRPr="001F4312">
        <w:t xml:space="preserve"> the </w:t>
      </w:r>
      <w:del w:id="110" w:author="Bård Langöy" w:date="2018-05-30T07:35:00Z">
        <w:r w:rsidRPr="001F4312" w:rsidDel="00966F59">
          <w:delText xml:space="preserve">mnemonic </w:delText>
        </w:r>
      </w:del>
      <w:ins w:id="111" w:author="Bård Langöy" w:date="2018-05-30T07:35:00Z">
        <w:r w:rsidR="00966F59">
          <w:t>numeric</w:t>
        </w:r>
        <w:r w:rsidR="00966F59" w:rsidRPr="001F4312">
          <w:t xml:space="preserve"> </w:t>
        </w:r>
      </w:ins>
      <w:r w:rsidR="00BB7D66" w:rsidRPr="001F4312">
        <w:t xml:space="preserve">PEPPOL Issuing Agency Code </w:t>
      </w:r>
      <w:r w:rsidR="000431FC">
        <w:t>(e.g. “</w:t>
      </w:r>
      <w:del w:id="112" w:author="Bård Langöy" w:date="2018-05-30T07:35:00Z">
        <w:r w:rsidR="000431FC" w:rsidDel="00966F59">
          <w:delText>GLN</w:delText>
        </w:r>
      </w:del>
      <w:ins w:id="113" w:author="Bård Langöy" w:date="2018-05-30T07:35:00Z">
        <w:r w:rsidR="00966F59">
          <w:t>0088</w:t>
        </w:r>
      </w:ins>
      <w:r w:rsidR="000431FC">
        <w:t>”)</w:t>
      </w:r>
      <w:r w:rsidR="00630F86">
        <w:t xml:space="preserve"> </w:t>
      </w:r>
      <w:proofErr w:type="gramStart"/>
      <w:r w:rsidR="00BB7D66" w:rsidRPr="001F4312">
        <w:t>has to</w:t>
      </w:r>
      <w:proofErr w:type="gramEnd"/>
      <w:r w:rsidR="00BB7D66" w:rsidRPr="001F4312">
        <w:t xml:space="preserve"> be replaced by the equivalent </w:t>
      </w:r>
      <w:del w:id="114" w:author="Bård Langöy" w:date="2018-05-30T07:35:00Z">
        <w:r w:rsidRPr="001F4312" w:rsidDel="00966F59">
          <w:delText xml:space="preserve">numeric </w:delText>
        </w:r>
      </w:del>
      <w:ins w:id="115" w:author="Bård Langöy" w:date="2018-05-30T07:35:00Z">
        <w:r w:rsidR="00966F59">
          <w:t>mnemonic</w:t>
        </w:r>
        <w:r w:rsidR="00966F59" w:rsidRPr="001F4312">
          <w:t xml:space="preserve"> </w:t>
        </w:r>
      </w:ins>
      <w:r w:rsidRPr="001F4312">
        <w:t>value</w:t>
      </w:r>
      <w:r w:rsidR="000431FC">
        <w:t xml:space="preserve"> (e.g. “</w:t>
      </w:r>
      <w:del w:id="116" w:author="Bård Langöy" w:date="2018-05-30T07:35:00Z">
        <w:r w:rsidR="000431FC" w:rsidDel="00966F59">
          <w:delText>0088</w:delText>
        </w:r>
      </w:del>
      <w:ins w:id="117" w:author="Bård Langöy" w:date="2018-05-30T07:35:00Z">
        <w:r w:rsidR="00966F59">
          <w:t>GLN</w:t>
        </w:r>
      </w:ins>
      <w:r w:rsidR="000431FC">
        <w:t>”)</w:t>
      </w:r>
      <w:r w:rsidR="00BB7D66" w:rsidRPr="001F4312">
        <w:t xml:space="preserve">. </w:t>
      </w:r>
    </w:p>
    <w:p w14:paraId="7877D506" w14:textId="77777777" w:rsidR="00BB7D66" w:rsidRPr="003F6527" w:rsidRDefault="00DB77B3" w:rsidP="00DD11B2">
      <w:pPr>
        <w:rPr>
          <w:b/>
          <w:sz w:val="24"/>
        </w:rPr>
      </w:pPr>
      <w:r>
        <w:rPr>
          <w:b/>
          <w:sz w:val="24"/>
        </w:rPr>
        <w:t>E</w:t>
      </w:r>
      <w:r w:rsidR="00BB7D66" w:rsidRPr="003F6527">
        <w:rPr>
          <w:b/>
          <w:sz w:val="24"/>
        </w:rPr>
        <w:t>xample</w:t>
      </w:r>
      <w:r>
        <w:rPr>
          <w:b/>
          <w:sz w:val="24"/>
        </w:rPr>
        <w:t xml:space="preserve"> 3</w:t>
      </w:r>
      <w:r w:rsidR="00BB7D66" w:rsidRPr="003F6527">
        <w:rPr>
          <w:b/>
          <w:sz w:val="24"/>
        </w:rPr>
        <w:t>:</w:t>
      </w:r>
      <w:r>
        <w:rPr>
          <w:b/>
          <w:sz w:val="24"/>
        </w:rPr>
        <w:t xml:space="preserve"> Mapping of identifiers between CEN BII and PEPPOL</w:t>
      </w:r>
    </w:p>
    <w:p w14:paraId="28344FDA" w14:textId="77777777" w:rsidR="000431FC" w:rsidRPr="000431FC" w:rsidRDefault="00F03E05" w:rsidP="000431FC">
      <w:r w:rsidRPr="000431FC">
        <w:t xml:space="preserve">This </w:t>
      </w:r>
      <w:r w:rsidR="0031786F">
        <w:t>PEPPOL BIS</w:t>
      </w:r>
      <w:r w:rsidR="00BB7D66" w:rsidRPr="000431FC">
        <w:t xml:space="preserve"> (UBL) document</w:t>
      </w:r>
      <w:r w:rsidRPr="000431FC">
        <w:t xml:space="preserve"> fragment identifies </w:t>
      </w:r>
      <w:r w:rsidR="00233A52" w:rsidRPr="000431FC">
        <w:t xml:space="preserve">a Party </w:t>
      </w:r>
      <w:r w:rsidR="00DB77B3">
        <w:t>as “4035811991014”using the GLN scheme</w:t>
      </w:r>
      <w:r w:rsidRPr="000431FC">
        <w:t>:</w:t>
      </w:r>
    </w:p>
    <w:p w14:paraId="79E81DA8" w14:textId="77777777" w:rsidR="000431FC" w:rsidRPr="003F6527" w:rsidRDefault="00BB7D66" w:rsidP="003F6527">
      <w:pPr>
        <w:pStyle w:val="Code"/>
        <w:shd w:val="clear" w:color="auto" w:fill="FFFFFF"/>
        <w:ind w:left="567"/>
      </w:pPr>
      <w:r w:rsidRPr="003F6527">
        <w:t>&lt;cac:</w:t>
      </w:r>
      <w:r w:rsidR="00F03E05" w:rsidRPr="003F6527">
        <w:t>Party</w:t>
      </w:r>
      <w:r w:rsidRPr="003F6527">
        <w:t>&gt;</w:t>
      </w:r>
    </w:p>
    <w:p w14:paraId="58C6B077" w14:textId="47FC5BB1" w:rsidR="000431FC" w:rsidRPr="003F6527" w:rsidRDefault="000431FC" w:rsidP="003F6527">
      <w:pPr>
        <w:pStyle w:val="Code"/>
        <w:shd w:val="clear" w:color="auto" w:fill="FFFFFF"/>
        <w:ind w:left="567"/>
      </w:pPr>
      <w:r w:rsidRPr="003F6527">
        <w:t xml:space="preserve">  </w:t>
      </w:r>
      <w:r w:rsidR="00233A52" w:rsidRPr="003F6527">
        <w:t>&lt;cbc:</w:t>
      </w:r>
      <w:r w:rsidR="000B5606" w:rsidRPr="003F6527">
        <w:t>Endpoint</w:t>
      </w:r>
      <w:r w:rsidR="00233A52" w:rsidRPr="003F6527">
        <w:t>ID schemeID=”</w:t>
      </w:r>
      <w:del w:id="118" w:author="Bård Langöy" w:date="2018-05-30T07:37:00Z">
        <w:r w:rsidR="00233A52" w:rsidRPr="003F6527" w:rsidDel="007C6EB4">
          <w:delText>GLN</w:delText>
        </w:r>
      </w:del>
      <w:ins w:id="119" w:author="Bård Langöy" w:date="2018-05-30T07:37:00Z">
        <w:r w:rsidR="007C6EB4">
          <w:t>0</w:t>
        </w:r>
      </w:ins>
      <w:ins w:id="120" w:author="Bård Langöy" w:date="2018-05-30T07:38:00Z">
        <w:r w:rsidR="007C6EB4">
          <w:t>0</w:t>
        </w:r>
      </w:ins>
      <w:ins w:id="121" w:author="Bård Langöy" w:date="2018-05-30T07:37:00Z">
        <w:r w:rsidR="007C6EB4">
          <w:t>88</w:t>
        </w:r>
      </w:ins>
      <w:r w:rsidR="00233A52" w:rsidRPr="003F6527">
        <w:t>”</w:t>
      </w:r>
      <w:r w:rsidRPr="003F6527">
        <w:t>&gt;</w:t>
      </w:r>
      <w:r w:rsidR="00BB7D66" w:rsidRPr="003F6527">
        <w:t>4035811991014&lt;/cbc:</w:t>
      </w:r>
      <w:r w:rsidR="00F03E05" w:rsidRPr="003F6527">
        <w:t>Endpoint</w:t>
      </w:r>
      <w:r w:rsidR="00BB7D66" w:rsidRPr="003F6527">
        <w:t>ID&gt;</w:t>
      </w:r>
    </w:p>
    <w:p w14:paraId="596C9793" w14:textId="77777777" w:rsidR="00D0195E" w:rsidRPr="003F6527" w:rsidRDefault="00BB7D66" w:rsidP="003F6527">
      <w:pPr>
        <w:pStyle w:val="Code"/>
        <w:shd w:val="clear" w:color="auto" w:fill="FFFFFF"/>
        <w:ind w:left="567"/>
      </w:pPr>
      <w:r w:rsidRPr="003F6527">
        <w:t>&lt;/cac:Party&gt;</w:t>
      </w:r>
    </w:p>
    <w:p w14:paraId="35FFD425" w14:textId="77777777" w:rsidR="00F03E05" w:rsidRPr="000431FC" w:rsidRDefault="00F03E05" w:rsidP="000431FC">
      <w:r w:rsidRPr="000431FC">
        <w:t xml:space="preserve">In BusDox </w:t>
      </w:r>
      <w:r w:rsidR="000770B8" w:rsidRPr="000431FC">
        <w:t>the equivalent Participant</w:t>
      </w:r>
      <w:r w:rsidR="00233A52" w:rsidRPr="000431FC">
        <w:t xml:space="preserve"> </w:t>
      </w:r>
      <w:r w:rsidRPr="000431FC">
        <w:t>I</w:t>
      </w:r>
      <w:r w:rsidR="000770B8" w:rsidRPr="000431FC">
        <w:t xml:space="preserve">dentifier </w:t>
      </w:r>
      <w:r w:rsidRPr="000431FC">
        <w:t>would be</w:t>
      </w:r>
      <w:r w:rsidR="00233A52" w:rsidRPr="000431FC">
        <w:t xml:space="preserve"> expressed as</w:t>
      </w:r>
      <w:r w:rsidRPr="000431FC">
        <w:t>:</w:t>
      </w:r>
    </w:p>
    <w:p w14:paraId="327A5EF1" w14:textId="77777777" w:rsidR="00F03E05" w:rsidRPr="000431FC" w:rsidRDefault="00F03E05" w:rsidP="003F6527">
      <w:pPr>
        <w:pStyle w:val="Code"/>
        <w:shd w:val="clear" w:color="auto" w:fill="FFFFFF"/>
        <w:ind w:left="567"/>
      </w:pPr>
      <w:r w:rsidRPr="000431FC">
        <w:t>&lt;ParticipantIdentifier scheme="</w:t>
      </w:r>
      <w:r w:rsidR="001D03EA" w:rsidRPr="000431FC">
        <w:t>iso6523-actorid-upis</w:t>
      </w:r>
      <w:r w:rsidR="000431FC">
        <w:t>”&gt;</w:t>
      </w:r>
      <w:r w:rsidRPr="000431FC">
        <w:t>0088:40358</w:t>
      </w:r>
      <w:r w:rsidR="00554639" w:rsidRPr="000431FC">
        <w:t>11991014&lt;/ParticipantIdentifier</w:t>
      </w:r>
      <w:r w:rsidRPr="000431FC">
        <w:t>&gt;</w:t>
      </w:r>
    </w:p>
    <w:p w14:paraId="1B9912AD" w14:textId="7FD58C69" w:rsidR="00F063AD" w:rsidRDefault="00F03E05" w:rsidP="000431FC">
      <w:r w:rsidRPr="000431FC">
        <w:t xml:space="preserve">This means </w:t>
      </w:r>
      <w:del w:id="122" w:author="Bård Langöy" w:date="2018-05-30T07:39:00Z">
        <w:r w:rsidR="000770B8" w:rsidRPr="000431FC" w:rsidDel="007C6EB4">
          <w:delText>mapping the</w:delText>
        </w:r>
      </w:del>
      <w:ins w:id="123" w:author="Bård Langöy" w:date="2018-05-30T07:39:00Z">
        <w:r w:rsidR="007C6EB4">
          <w:t>that</w:t>
        </w:r>
      </w:ins>
      <w:r w:rsidR="000770B8" w:rsidRPr="000431FC">
        <w:t xml:space="preserve"> </w:t>
      </w:r>
      <w:ins w:id="124" w:author="Bård Langöy" w:date="2018-05-30T07:39:00Z">
        <w:r w:rsidR="002F7D4B">
          <w:t xml:space="preserve">the </w:t>
        </w:r>
      </w:ins>
      <w:del w:id="125" w:author="Bård Langöy" w:date="2018-05-30T07:38:00Z">
        <w:r w:rsidR="000770B8" w:rsidRPr="000431FC" w:rsidDel="007C6EB4">
          <w:delText xml:space="preserve">BII </w:delText>
        </w:r>
      </w:del>
      <w:proofErr w:type="spellStart"/>
      <w:r w:rsidR="000770B8" w:rsidRPr="000431FC">
        <w:t>schemeName</w:t>
      </w:r>
      <w:proofErr w:type="spellEnd"/>
      <w:r w:rsidR="000770B8" w:rsidRPr="000431FC">
        <w:t xml:space="preserve"> </w:t>
      </w:r>
      <w:ins w:id="126" w:author="Bård Langöy" w:date="2018-05-30T07:39:00Z">
        <w:r w:rsidR="002F7D4B">
          <w:t xml:space="preserve">for </w:t>
        </w:r>
      </w:ins>
      <w:del w:id="127" w:author="Bård Langöy" w:date="2018-05-30T07:39:00Z">
        <w:r w:rsidR="000770B8" w:rsidRPr="000431FC" w:rsidDel="002F7D4B">
          <w:delText>of</w:delText>
        </w:r>
        <w:r w:rsidRPr="000431FC" w:rsidDel="002F7D4B">
          <w:delText xml:space="preserve"> “</w:delText>
        </w:r>
      </w:del>
      <w:r w:rsidRPr="000431FC">
        <w:t>GLN</w:t>
      </w:r>
      <w:ins w:id="128" w:author="Bård Langöy" w:date="2018-05-30T07:39:00Z">
        <w:r w:rsidR="002F7D4B">
          <w:t xml:space="preserve"> is the same</w:t>
        </w:r>
      </w:ins>
      <w:del w:id="129" w:author="Bård Langöy" w:date="2018-05-30T07:39:00Z">
        <w:r w:rsidRPr="000431FC" w:rsidDel="002F7D4B">
          <w:delText xml:space="preserve">” to </w:delText>
        </w:r>
        <w:r w:rsidR="000770B8" w:rsidRPr="000431FC" w:rsidDel="002F7D4B">
          <w:delText>the</w:delText>
        </w:r>
      </w:del>
      <w:r w:rsidR="000770B8" w:rsidRPr="000431FC">
        <w:t xml:space="preserve"> numeric value </w:t>
      </w:r>
      <w:r w:rsidRPr="000431FC">
        <w:t>of “0088”</w:t>
      </w:r>
      <w:ins w:id="130" w:author="Bård Langöy" w:date="2018-05-30T07:40:00Z">
        <w:r w:rsidR="002F7D4B">
          <w:t xml:space="preserve"> using the same [</w:t>
        </w:r>
        <w:proofErr w:type="spellStart"/>
        <w:r w:rsidR="002F7D4B">
          <w:t>OpenPEPPOL_CodeList</w:t>
        </w:r>
        <w:proofErr w:type="spellEnd"/>
        <w:r w:rsidR="002F7D4B">
          <w:t>]</w:t>
        </w:r>
      </w:ins>
      <w:r w:rsidR="000A134B" w:rsidRPr="000431FC">
        <w:t xml:space="preserve">. </w:t>
      </w:r>
      <w:del w:id="131" w:author="Bård Langöy" w:date="2018-05-30T07:41:00Z">
        <w:r w:rsidR="000770B8" w:rsidRPr="000431FC" w:rsidDel="002F7D4B">
          <w:delText>To then</w:delText>
        </w:r>
        <w:r w:rsidRPr="000431FC" w:rsidDel="002F7D4B">
          <w:delText xml:space="preserve"> transform an</w:delText>
        </w:r>
      </w:del>
      <w:ins w:id="132" w:author="Bård Langöy" w:date="2018-05-30T07:42:00Z">
        <w:r w:rsidR="002F7D4B">
          <w:t>But the</w:t>
        </w:r>
      </w:ins>
      <w:r w:rsidRPr="000431FC">
        <w:t xml:space="preserve"> </w:t>
      </w:r>
      <w:proofErr w:type="spellStart"/>
      <w:ins w:id="133" w:author="Bård Langöy" w:date="2018-05-30T07:42:00Z">
        <w:r w:rsidR="002F7D4B">
          <w:t>schemeID</w:t>
        </w:r>
        <w:proofErr w:type="spellEnd"/>
        <w:r w:rsidR="002F7D4B">
          <w:t xml:space="preserve"> attribute of </w:t>
        </w:r>
      </w:ins>
      <w:proofErr w:type="spellStart"/>
      <w:r w:rsidRPr="000431FC">
        <w:t>EndpointID</w:t>
      </w:r>
      <w:proofErr w:type="spellEnd"/>
      <w:r w:rsidRPr="000431FC">
        <w:t xml:space="preserve"> </w:t>
      </w:r>
      <w:ins w:id="134" w:author="Bård Langöy" w:date="2018-05-30T07:41:00Z">
        <w:r w:rsidR="002F7D4B">
          <w:t xml:space="preserve">is </w:t>
        </w:r>
      </w:ins>
      <w:ins w:id="135" w:author="Bård Langöy" w:date="2018-05-30T07:43:00Z">
        <w:r w:rsidR="002F7D4B">
          <w:t>prefixed to the id</w:t>
        </w:r>
      </w:ins>
      <w:ins w:id="136" w:author="Bård Langöy" w:date="2018-05-30T07:44:00Z">
        <w:r w:rsidR="002F7D4B">
          <w:t xml:space="preserve">entity string in the </w:t>
        </w:r>
      </w:ins>
      <w:del w:id="137" w:author="Bård Langöy" w:date="2018-05-30T07:44:00Z">
        <w:r w:rsidRPr="000431FC" w:rsidDel="002F7D4B">
          <w:delText xml:space="preserve">into the </w:delText>
        </w:r>
      </w:del>
      <w:r w:rsidRPr="000431FC">
        <w:t xml:space="preserve">equivalent </w:t>
      </w:r>
      <w:r w:rsidR="004C6BA5" w:rsidRPr="000431FC">
        <w:t>Participant I</w:t>
      </w:r>
      <w:r w:rsidRPr="000431FC">
        <w:t xml:space="preserve">dentifier </w:t>
      </w:r>
      <w:r w:rsidR="004C6BA5" w:rsidRPr="000431FC">
        <w:t xml:space="preserve">it is necessary to </w:t>
      </w:r>
      <w:r w:rsidRPr="000431FC">
        <w:t xml:space="preserve">create a </w:t>
      </w:r>
      <w:r w:rsidR="000770B8" w:rsidRPr="000431FC">
        <w:t xml:space="preserve">combined </w:t>
      </w:r>
      <w:r w:rsidRPr="000431FC">
        <w:t>string value</w:t>
      </w:r>
      <w:r w:rsidR="000A134B" w:rsidRPr="000431FC">
        <w:t>, e.g.</w:t>
      </w:r>
      <w:r w:rsidRPr="000431FC">
        <w:t xml:space="preserve"> “0088:4035811991014”.</w:t>
      </w:r>
    </w:p>
    <w:p w14:paraId="5A6E497E" w14:textId="77777777" w:rsidR="00B7135A" w:rsidRDefault="00B7135A" w:rsidP="00B7135A">
      <w:pPr>
        <w:pStyle w:val="PolicyHeader"/>
      </w:pPr>
      <w:bookmarkStart w:id="138" w:name="_Toc512612302"/>
      <w:r>
        <w:t>Participant Identifiers for DNS</w:t>
      </w:r>
      <w:bookmarkEnd w:id="138"/>
    </w:p>
    <w:p w14:paraId="54064E06" w14:textId="77777777" w:rsidR="00B7135A" w:rsidRDefault="00B7135A" w:rsidP="00B7135A">
      <w:pPr>
        <w:pStyle w:val="Policy"/>
      </w:pPr>
      <w:r>
        <w:t>Participant identifiers – consisting of scheme and value – are encoded as follows into a DNS name:</w:t>
      </w:r>
    </w:p>
    <w:p w14:paraId="10EC2190" w14:textId="77777777" w:rsidR="00B7135A" w:rsidRDefault="00B7135A" w:rsidP="006D1F48">
      <w:pPr>
        <w:pStyle w:val="Inlinecode"/>
      </w:pPr>
      <w:r>
        <w:t>B-&lt;hash-of-value&gt;.&lt;scheme&gt;.&lt;SML-zone-name&gt;</w:t>
      </w:r>
    </w:p>
    <w:p w14:paraId="4DD03B92" w14:textId="77777777" w:rsidR="00DA409B" w:rsidRDefault="00DB77B3" w:rsidP="00B7135A">
      <w:r>
        <w:t>Applies to: the resolution of PEPPOL participant identifier for SMP clients</w:t>
      </w:r>
    </w:p>
    <w:p w14:paraId="488A3AF6" w14:textId="77777777" w:rsidR="00B7135A" w:rsidRDefault="007A18C6" w:rsidP="00B7135A">
      <w:r>
        <w:t>Explanation: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68"/>
        <w:gridCol w:w="7618"/>
      </w:tblGrid>
      <w:tr w:rsidR="007A18C6" w:rsidRPr="00B7135A" w14:paraId="330462A3" w14:textId="77777777" w:rsidTr="0086227D">
        <w:tc>
          <w:tcPr>
            <w:tcW w:w="1668" w:type="dxa"/>
          </w:tcPr>
          <w:p w14:paraId="7A04D0EC" w14:textId="77777777" w:rsidR="00B7135A" w:rsidRPr="00B7135A" w:rsidRDefault="00B7135A" w:rsidP="0086227D">
            <w:r w:rsidRPr="00B7135A">
              <w:t>&lt;hash-of-value&gt;</w:t>
            </w:r>
          </w:p>
        </w:tc>
        <w:tc>
          <w:tcPr>
            <w:tcW w:w="7618" w:type="dxa"/>
          </w:tcPr>
          <w:p w14:paraId="25CFDA9B" w14:textId="77777777" w:rsidR="00B7135A" w:rsidRDefault="00E43D65" w:rsidP="0086227D">
            <w:r>
              <w:t>I</w:t>
            </w:r>
            <w:r w:rsidR="00B7135A" w:rsidRPr="00B7135A">
              <w:t xml:space="preserve">s the </w:t>
            </w:r>
            <w:r w:rsidR="007A18C6">
              <w:t xml:space="preserve">string representation of the </w:t>
            </w:r>
            <w:r w:rsidR="00B7135A" w:rsidRPr="00B7135A">
              <w:t xml:space="preserve">MD5 hash value, of the lowercased identifier </w:t>
            </w:r>
            <w:r w:rsidR="00B7135A" w:rsidRPr="00B7135A">
              <w:lastRenderedPageBreak/>
              <w:t>value (e.g. 0088:</w:t>
            </w:r>
            <w:proofErr w:type="gramStart"/>
            <w:r w:rsidR="00B7135A" w:rsidRPr="00B7135A">
              <w:t>abc).</w:t>
            </w:r>
            <w:proofErr w:type="gramEnd"/>
          </w:p>
          <w:p w14:paraId="3202434D" w14:textId="77777777" w:rsidR="006D52A0" w:rsidRDefault="006D52A0" w:rsidP="0086227D">
            <w:r>
              <w:t xml:space="preserve">The </w:t>
            </w:r>
            <w:r w:rsidR="00B265B7">
              <w:rPr>
                <w:b/>
              </w:rPr>
              <w:t>UTF-8</w:t>
            </w:r>
            <w:r>
              <w:t xml:space="preserve"> charset needs to be used for </w:t>
            </w:r>
            <w:r w:rsidR="00B265B7">
              <w:t xml:space="preserve">extracting bytes out of strings for </w:t>
            </w:r>
            <w:r>
              <w:t xml:space="preserve">MD5 </w:t>
            </w:r>
            <w:r w:rsidR="00B265B7">
              <w:t xml:space="preserve">hash value </w:t>
            </w:r>
            <w:r>
              <w:t>creation.</w:t>
            </w:r>
          </w:p>
          <w:p w14:paraId="1BDCB665" w14:textId="77777777" w:rsidR="006D52A0" w:rsidRDefault="006D52A0" w:rsidP="0086227D">
            <w:r>
              <w:t xml:space="preserve">Lowercasing must be performed according to the </w:t>
            </w:r>
            <w:proofErr w:type="spellStart"/>
            <w:r w:rsidRPr="00A0723C">
              <w:rPr>
                <w:b/>
              </w:rPr>
              <w:t>en_US</w:t>
            </w:r>
            <w:proofErr w:type="spellEnd"/>
            <w:r>
              <w:t xml:space="preserve"> locale rules (no special character handling).</w:t>
            </w:r>
          </w:p>
          <w:p w14:paraId="7D4DF6DC" w14:textId="77777777" w:rsidR="007A18C6" w:rsidRPr="00B7135A" w:rsidRDefault="00B7135A" w:rsidP="00DB77B3">
            <w:r>
              <w:t xml:space="preserve">Note: it is important, that the MD5 hash value is generated </w:t>
            </w:r>
            <w:r w:rsidRPr="0086227D">
              <w:rPr>
                <w:b/>
              </w:rPr>
              <w:t>after</w:t>
            </w:r>
            <w:r>
              <w:t xml:space="preserve"> the identifier value has been lowercased because </w:t>
            </w:r>
            <w:proofErr w:type="gramStart"/>
            <w:r>
              <w:t>according to</w:t>
            </w:r>
            <w:proofErr w:type="gramEnd"/>
            <w:r>
              <w:t xml:space="preserve"> </w:t>
            </w:r>
            <w:r w:rsidR="00DB77B3">
              <w:fldChar w:fldCharType="begin"/>
            </w:r>
            <w:r w:rsidR="00DB77B3">
              <w:instrText xml:space="preserve"> REF _Ref317443390 \r \h </w:instrText>
            </w:r>
            <w:r w:rsidR="00DB77B3">
              <w:fldChar w:fldCharType="separate"/>
            </w:r>
            <w:r w:rsidR="00A32D51">
              <w:t>POLICY 3</w:t>
            </w:r>
            <w:r w:rsidR="00DB77B3">
              <w:fldChar w:fldCharType="end"/>
            </w:r>
            <w:r w:rsidR="007A18C6">
              <w:t xml:space="preserve"> </w:t>
            </w:r>
            <w:r w:rsidR="006D1F48">
              <w:t xml:space="preserve">participant </w:t>
            </w:r>
            <w:r w:rsidR="007A18C6">
              <w:t>identifiers have to be treated case insensitive. “String representation” mean</w:t>
            </w:r>
            <w:r w:rsidR="00DB77B3">
              <w:t>s the encoding of each MD5 hash-</w:t>
            </w:r>
            <w:r w:rsidR="007A18C6">
              <w:t>byte into 2 characters in the range of [0-9a-f]</w:t>
            </w:r>
            <w:r w:rsidR="00E43D65">
              <w:t xml:space="preserve"> (e.g. byte value 255 becomes string representation “ff”)</w:t>
            </w:r>
            <w:r w:rsidR="007A18C6">
              <w:t>.</w:t>
            </w:r>
          </w:p>
        </w:tc>
      </w:tr>
      <w:tr w:rsidR="007A18C6" w:rsidRPr="00B7135A" w14:paraId="330A9DDA" w14:textId="77777777" w:rsidTr="0086227D">
        <w:tc>
          <w:tcPr>
            <w:tcW w:w="1668" w:type="dxa"/>
          </w:tcPr>
          <w:p w14:paraId="4A48E5D9" w14:textId="77777777" w:rsidR="00B7135A" w:rsidRPr="00B7135A" w:rsidRDefault="00B7135A" w:rsidP="0086227D">
            <w:r w:rsidRPr="00B7135A">
              <w:lastRenderedPageBreak/>
              <w:t>&lt;scheme&gt;</w:t>
            </w:r>
          </w:p>
        </w:tc>
        <w:tc>
          <w:tcPr>
            <w:tcW w:w="7618" w:type="dxa"/>
          </w:tcPr>
          <w:p w14:paraId="69A69F7B" w14:textId="77777777" w:rsidR="007A1D9B" w:rsidRDefault="00E43D65" w:rsidP="007A1D9B">
            <w:r>
              <w:t>I</w:t>
            </w:r>
            <w:r w:rsidR="00B7135A" w:rsidRPr="00B7135A">
              <w:t xml:space="preserve">s the identifier scheme </w:t>
            </w:r>
            <w:r>
              <w:t xml:space="preserve">value </w:t>
            </w:r>
            <w:r w:rsidR="00B7135A" w:rsidRPr="00B7135A">
              <w:t>(</w:t>
            </w:r>
            <w:r w:rsidR="000F11B1">
              <w:t>“</w:t>
            </w:r>
            <w:r w:rsidR="00B7135A" w:rsidRPr="00B7135A">
              <w:t>iso6523-actorid-upis</w:t>
            </w:r>
            <w:r w:rsidR="000F11B1">
              <w:t>”</w:t>
            </w:r>
            <w:r w:rsidR="00DB77B3">
              <w:t xml:space="preserve"> in PEPPOL</w:t>
            </w:r>
            <w:r w:rsidR="00B7135A" w:rsidRPr="00B7135A">
              <w:t>)</w:t>
            </w:r>
            <w:r w:rsidR="00AD7BA9">
              <w:t xml:space="preserve"> and</w:t>
            </w:r>
            <w:r w:rsidR="007A18C6">
              <w:t xml:space="preserve"> is added </w:t>
            </w:r>
            <w:r w:rsidR="000F11B1">
              <w:t>“as is”</w:t>
            </w:r>
            <w:r w:rsidR="007A18C6">
              <w:t xml:space="preserve"> into the DNS name</w:t>
            </w:r>
            <w:r w:rsidR="00B862AB">
              <w:rPr>
                <w:rStyle w:val="FootnoteReference"/>
              </w:rPr>
              <w:footnoteReference w:id="15"/>
            </w:r>
            <w:r w:rsidR="007A18C6">
              <w:t>.</w:t>
            </w:r>
          </w:p>
          <w:p w14:paraId="38410FDF" w14:textId="77777777" w:rsidR="00B7135A" w:rsidRPr="00B7135A" w:rsidRDefault="007A1D9B" w:rsidP="007A1D9B">
            <w:r>
              <w:t>Note: The Busdox specification ensures, that the participant identifier schemes are valid DNS name parts.</w:t>
            </w:r>
          </w:p>
        </w:tc>
      </w:tr>
      <w:tr w:rsidR="007A18C6" w:rsidRPr="00B7135A" w14:paraId="7D426C7F" w14:textId="77777777" w:rsidTr="0086227D">
        <w:tc>
          <w:tcPr>
            <w:tcW w:w="1668" w:type="dxa"/>
          </w:tcPr>
          <w:p w14:paraId="395684BE" w14:textId="77777777" w:rsidR="00B7135A" w:rsidRPr="00B7135A" w:rsidRDefault="00B7135A" w:rsidP="0086227D">
            <w:r w:rsidRPr="00B7135A">
              <w:t>&lt;SML-zone-name&gt;</w:t>
            </w:r>
          </w:p>
        </w:tc>
        <w:tc>
          <w:tcPr>
            <w:tcW w:w="7618" w:type="dxa"/>
          </w:tcPr>
          <w:p w14:paraId="472F50FA" w14:textId="77777777" w:rsidR="007A18C6" w:rsidRPr="00B7135A" w:rsidRDefault="00E43D65" w:rsidP="0086227D">
            <w:r>
              <w:t>I</w:t>
            </w:r>
            <w:r w:rsidR="00B7135A" w:rsidRPr="00B7135A">
              <w:t xml:space="preserve">s the DNS domain name of the SML zone (e.g. </w:t>
            </w:r>
            <w:r w:rsidR="000F11B1">
              <w:t>“</w:t>
            </w:r>
            <w:r w:rsidR="00B7135A" w:rsidRPr="00B7135A">
              <w:t>sml.peppolcentral.org.</w:t>
            </w:r>
            <w:r w:rsidR="000F11B1">
              <w:t>”</w:t>
            </w:r>
            <w:r>
              <w:t xml:space="preserve"> – mind the trailing dot</w:t>
            </w:r>
            <w:r w:rsidR="00B7135A" w:rsidRPr="00B7135A">
              <w:t>)</w:t>
            </w:r>
            <w:r w:rsidR="007A18C6">
              <w:t>.</w:t>
            </w:r>
          </w:p>
        </w:tc>
      </w:tr>
    </w:tbl>
    <w:p w14:paraId="784930A1" w14:textId="77777777" w:rsidR="00E43D65" w:rsidRPr="003F6527" w:rsidRDefault="00E43D65" w:rsidP="00E43D65">
      <w:pPr>
        <w:rPr>
          <w:b/>
          <w:sz w:val="24"/>
        </w:rPr>
      </w:pPr>
      <w:r w:rsidRPr="003F6527">
        <w:rPr>
          <w:b/>
          <w:sz w:val="24"/>
        </w:rPr>
        <w:t>Example:</w:t>
      </w:r>
    </w:p>
    <w:p w14:paraId="2ADB914B" w14:textId="77777777" w:rsidR="00E43D65" w:rsidRDefault="00606A36" w:rsidP="00E43D65">
      <w:r>
        <w:t xml:space="preserve">The </w:t>
      </w:r>
      <w:r w:rsidRPr="00606A36">
        <w:t>participant identifier “0088:123abc</w:t>
      </w:r>
      <w:r>
        <w:t>” with the scheme “iso6523-actorid-upis” in the SML DNS zone “sml.peppolcentral.org.” is encoded into the following identifier:</w:t>
      </w:r>
    </w:p>
    <w:p w14:paraId="4461A703" w14:textId="77777777" w:rsidR="00606A36" w:rsidRPr="003F6527" w:rsidRDefault="00606A36" w:rsidP="003F6527">
      <w:pPr>
        <w:pStyle w:val="Code"/>
        <w:shd w:val="clear" w:color="auto" w:fill="FFFFFF"/>
        <w:ind w:left="567"/>
      </w:pPr>
      <w:r w:rsidRPr="003F6527">
        <w:t>B-f5e78500450d37de5aabe6648ac3bb70.iso6523-actorid-upis.sml.peppolcentral.org.</w:t>
      </w:r>
    </w:p>
    <w:p w14:paraId="715103D7" w14:textId="77777777" w:rsidR="00606A36" w:rsidRPr="00606A36" w:rsidRDefault="00606A36" w:rsidP="00606A36">
      <w:r>
        <w:t>The result must be the same if the identifier “0088:123ABC” is used, as identifier values are treated case insensitive.</w:t>
      </w:r>
    </w:p>
    <w:p w14:paraId="4C0D4292" w14:textId="77777777" w:rsidR="00992AEB" w:rsidRPr="006132BB" w:rsidRDefault="00235DA3" w:rsidP="006132BB">
      <w:pPr>
        <w:pStyle w:val="Heading1"/>
      </w:pPr>
      <w:bookmarkStart w:id="139" w:name="_Toc316247567"/>
      <w:bookmarkStart w:id="140" w:name="_Toc512612303"/>
      <w:r>
        <w:lastRenderedPageBreak/>
        <w:t>Policies</w:t>
      </w:r>
      <w:r w:rsidR="00A933FB" w:rsidRPr="006132BB">
        <w:t xml:space="preserve"> on Identifying </w:t>
      </w:r>
      <w:r w:rsidR="009E196F" w:rsidRPr="006132BB">
        <w:t xml:space="preserve">Documents </w:t>
      </w:r>
      <w:r w:rsidR="00992AEB" w:rsidRPr="006132BB">
        <w:t>supported by PEPPOL</w:t>
      </w:r>
      <w:bookmarkEnd w:id="139"/>
      <w:bookmarkEnd w:id="140"/>
    </w:p>
    <w:p w14:paraId="33BFB16F" w14:textId="77777777" w:rsidR="00A56BD2" w:rsidRPr="001F4312" w:rsidRDefault="00A56BD2" w:rsidP="006B4C99">
      <w:pPr>
        <w:pStyle w:val="Heading2"/>
      </w:pPr>
      <w:bookmarkStart w:id="141" w:name="_Toc316247568"/>
      <w:bookmarkStart w:id="142" w:name="_Toc512612304"/>
      <w:r w:rsidRPr="001F4312">
        <w:t>Format</w:t>
      </w:r>
      <w:bookmarkEnd w:id="141"/>
      <w:bookmarkEnd w:id="142"/>
    </w:p>
    <w:p w14:paraId="5C06B35C" w14:textId="77777777" w:rsidR="00FD0153" w:rsidRPr="001F4312" w:rsidRDefault="006D1F48" w:rsidP="00FD0153">
      <w:r>
        <w:t>Document types</w:t>
      </w:r>
      <w:r w:rsidRPr="001F4312">
        <w:t xml:space="preserve"> </w:t>
      </w:r>
      <w:r w:rsidR="00FD0153" w:rsidRPr="001F4312">
        <w:t>used in PEPPOL are identified using the concepts defined in the PEPPOL Identifier Schemes Version 1.0.0</w:t>
      </w:r>
      <w:r w:rsidR="00F03CDF">
        <w:t xml:space="preserve"> (see </w:t>
      </w:r>
      <w:r w:rsidR="00F03CDF" w:rsidRPr="005576B6">
        <w:rPr>
          <w:iCs/>
        </w:rPr>
        <w:t>[</w:t>
      </w:r>
      <w:proofErr w:type="spellStart"/>
      <w:r w:rsidR="00F03CDF" w:rsidRPr="005576B6">
        <w:rPr>
          <w:iCs/>
        </w:rPr>
        <w:t>PEPPOL_Transp</w:t>
      </w:r>
      <w:proofErr w:type="spellEnd"/>
      <w:r w:rsidR="00F03CDF" w:rsidRPr="005576B6">
        <w:rPr>
          <w:iCs/>
        </w:rPr>
        <w:t>]</w:t>
      </w:r>
      <w:r w:rsidR="00F03CDF">
        <w:rPr>
          <w:iCs/>
        </w:rPr>
        <w:t>)</w:t>
      </w:r>
      <w:r>
        <w:t xml:space="preserve">. As outlined in </w:t>
      </w:r>
      <w:r w:rsidR="009C67BE">
        <w:fldChar w:fldCharType="begin"/>
      </w:r>
      <w:r w:rsidR="009C67BE">
        <w:instrText xml:space="preserve"> REF _Ref317443546 \r \h </w:instrText>
      </w:r>
      <w:r w:rsidR="009C67BE">
        <w:fldChar w:fldCharType="separate"/>
      </w:r>
      <w:r w:rsidR="00A32D51">
        <w:t>POLICY 3</w:t>
      </w:r>
      <w:r w:rsidR="009C67BE">
        <w:fldChar w:fldCharType="end"/>
      </w:r>
      <w:r>
        <w:t xml:space="preserve"> document </w:t>
      </w:r>
      <w:r w:rsidR="00235DA3">
        <w:t xml:space="preserve">type </w:t>
      </w:r>
      <w:r>
        <w:t xml:space="preserve">identifiers </w:t>
      </w:r>
      <w:proofErr w:type="gramStart"/>
      <w:r>
        <w:t>have to</w:t>
      </w:r>
      <w:proofErr w:type="gramEnd"/>
      <w:r>
        <w:t xml:space="preserve"> be treated case sensitive.</w:t>
      </w:r>
    </w:p>
    <w:p w14:paraId="081BA791" w14:textId="77777777" w:rsidR="00FD0153" w:rsidRPr="001F4312" w:rsidRDefault="00FD0153" w:rsidP="00FD0153">
      <w:r w:rsidRPr="001F4312">
        <w:t>The identifier format is an aggregated format that covers the following identifier concepts:</w:t>
      </w:r>
    </w:p>
    <w:p w14:paraId="27F822AB" w14:textId="77777777" w:rsidR="00FD0153" w:rsidRPr="00A45B69" w:rsidRDefault="00A45B69" w:rsidP="00BF0A1A">
      <w:pPr>
        <w:numPr>
          <w:ilvl w:val="0"/>
          <w:numId w:val="6"/>
        </w:numPr>
      </w:pPr>
      <w:r>
        <w:t>For</w:t>
      </w:r>
      <w:r w:rsidRPr="00A45B69">
        <w:t>mat Identifier:</w:t>
      </w:r>
      <w:r w:rsidR="00F063AD">
        <w:t xml:space="preserve"> </w:t>
      </w:r>
      <w:r w:rsidRPr="00A45B69">
        <w:br/>
      </w:r>
      <w:r w:rsidR="005E7875" w:rsidRPr="00A45B69">
        <w:t>This i</w:t>
      </w:r>
      <w:r w:rsidR="00FD0153" w:rsidRPr="00A45B69">
        <w:t>dentifies the specific syntax of the document that is being exchanged</w:t>
      </w:r>
      <w:r w:rsidR="0060776E" w:rsidRPr="00A45B69">
        <w:t xml:space="preserve"> in the service</w:t>
      </w:r>
      <w:r w:rsidR="00FD0153" w:rsidRPr="00A45B69">
        <w:t xml:space="preserve">. For XML documents, the root element namespace </w:t>
      </w:r>
      <w:r w:rsidR="00CE0A58" w:rsidRPr="00A45B69">
        <w:t xml:space="preserve">(the namespace of the schema defining the root element) </w:t>
      </w:r>
      <w:r w:rsidR="00FD0153" w:rsidRPr="00A45B69">
        <w:t xml:space="preserve">and document element local name </w:t>
      </w:r>
      <w:r w:rsidR="00FE711F" w:rsidRPr="00A45B69">
        <w:t xml:space="preserve">(the name of the root element) </w:t>
      </w:r>
      <w:r w:rsidR="00FD0153" w:rsidRPr="00A45B69">
        <w:t xml:space="preserve">are concatenated </w:t>
      </w:r>
      <w:r w:rsidR="00825112">
        <w:t xml:space="preserve">using the </w:t>
      </w:r>
      <w:proofErr w:type="gramStart"/>
      <w:r w:rsidR="00825112">
        <w:t>“::</w:t>
      </w:r>
      <w:proofErr w:type="gramEnd"/>
      <w:r w:rsidR="00825112">
        <w:t>” delimiter</w:t>
      </w:r>
      <w:r w:rsidR="00CE0A58" w:rsidRPr="00A45B69">
        <w:t xml:space="preserve"> </w:t>
      </w:r>
      <w:r w:rsidR="00FD0153" w:rsidRPr="00A45B69">
        <w:t xml:space="preserve">to </w:t>
      </w:r>
      <w:r w:rsidR="00CE0A58" w:rsidRPr="00A45B69">
        <w:t xml:space="preserve">define </w:t>
      </w:r>
      <w:r w:rsidR="00FD0153" w:rsidRPr="00A45B69">
        <w:t xml:space="preserve">the syntax of the </w:t>
      </w:r>
      <w:r w:rsidR="00CE0A58" w:rsidRPr="00A45B69">
        <w:t xml:space="preserve">XML </w:t>
      </w:r>
      <w:r w:rsidR="00FD0153" w:rsidRPr="00A45B69">
        <w:t>document.</w:t>
      </w:r>
    </w:p>
    <w:p w14:paraId="7556CE6A" w14:textId="77777777" w:rsidR="00C764EF" w:rsidRPr="00A45B69" w:rsidRDefault="00FD0153" w:rsidP="00BF0A1A">
      <w:pPr>
        <w:numPr>
          <w:ilvl w:val="0"/>
          <w:numId w:val="6"/>
        </w:numPr>
      </w:pPr>
      <w:r w:rsidRPr="00A45B69">
        <w:t xml:space="preserve">Customization Identifier: </w:t>
      </w:r>
      <w:r w:rsidR="00A45B69" w:rsidRPr="00A45B69">
        <w:br/>
      </w:r>
      <w:r w:rsidR="005E7875" w:rsidRPr="00A45B69">
        <w:t>This r</w:t>
      </w:r>
      <w:r w:rsidRPr="00A45B69">
        <w:t xml:space="preserve">epresents a customization of a </w:t>
      </w:r>
      <w:r w:rsidR="005E7875" w:rsidRPr="00A45B69">
        <w:t>service</w:t>
      </w:r>
      <w:r w:rsidRPr="00A45B69">
        <w:t xml:space="preserve">, </w:t>
      </w:r>
      <w:r w:rsidR="00F36032" w:rsidRPr="00A45B69">
        <w:t xml:space="preserve">such as </w:t>
      </w:r>
      <w:r w:rsidRPr="00A45B69">
        <w:t>a customization of the document format.</w:t>
      </w:r>
      <w:r w:rsidR="001D03EA" w:rsidRPr="00A45B69">
        <w:t xml:space="preserve"> </w:t>
      </w:r>
      <w:r w:rsidR="00F36032" w:rsidRPr="00A45B69">
        <w:t>For PEPPOL, r</w:t>
      </w:r>
      <w:r w:rsidR="001D03EA" w:rsidRPr="00A45B69">
        <w:t>efinements of CEN</w:t>
      </w:r>
      <w:r w:rsidR="00825112">
        <w:t xml:space="preserve"> </w:t>
      </w:r>
      <w:r w:rsidR="001D03EA" w:rsidRPr="00A45B69">
        <w:t xml:space="preserve">BII profiles are necessary to support the specific requirements for cross-border eProcurement. </w:t>
      </w:r>
      <w:r w:rsidR="005E7875" w:rsidRPr="00A45B69">
        <w:t xml:space="preserve">These are documented in PEPPOL </w:t>
      </w:r>
      <w:r w:rsidR="00825112">
        <w:t>BIS which</w:t>
      </w:r>
      <w:r w:rsidR="005E7875" w:rsidRPr="00A45B69">
        <w:t xml:space="preserve"> </w:t>
      </w:r>
      <w:r w:rsidR="001D03EA" w:rsidRPr="00A45B69">
        <w:t xml:space="preserve">also </w:t>
      </w:r>
      <w:r w:rsidR="0060776E" w:rsidRPr="00A45B69">
        <w:t xml:space="preserve">indicate </w:t>
      </w:r>
      <w:r w:rsidR="001D03EA" w:rsidRPr="00A45B69">
        <w:t>the implementation syntax of the BII Profile.</w:t>
      </w:r>
      <w:r w:rsidR="00F03CDF">
        <w:t xml:space="preserve"> See </w:t>
      </w:r>
      <w:r w:rsidR="00F03CDF">
        <w:rPr>
          <w:iCs/>
        </w:rPr>
        <w:t>[PEPPOL_PostAward</w:t>
      </w:r>
      <w:r w:rsidR="00F03CDF" w:rsidRPr="005576B6">
        <w:rPr>
          <w:iCs/>
        </w:rPr>
        <w:t>]</w:t>
      </w:r>
      <w:r w:rsidR="00F03CDF" w:rsidRPr="00A45B69">
        <w:t xml:space="preserve"> </w:t>
      </w:r>
      <w:r w:rsidR="00F03CDF">
        <w:t>for details.</w:t>
      </w:r>
    </w:p>
    <w:p w14:paraId="1E399F9D" w14:textId="77777777" w:rsidR="006D1F48" w:rsidRDefault="00A45B69" w:rsidP="00BF0A1A">
      <w:pPr>
        <w:numPr>
          <w:ilvl w:val="0"/>
          <w:numId w:val="6"/>
        </w:numPr>
      </w:pPr>
      <w:r w:rsidRPr="00A45B69">
        <w:t>Version Identifier:</w:t>
      </w:r>
      <w:r w:rsidR="00F063AD">
        <w:t xml:space="preserve"> </w:t>
      </w:r>
      <w:r w:rsidRPr="00A45B69">
        <w:br/>
      </w:r>
      <w:r w:rsidR="005E7875" w:rsidRPr="00A45B69">
        <w:t>This i</w:t>
      </w:r>
      <w:r w:rsidR="00443B90" w:rsidRPr="00A45B69">
        <w:t>dentifies the version of a document following the versioning conventions of that specific document syntax.</w:t>
      </w:r>
    </w:p>
    <w:p w14:paraId="23ACFB1E" w14:textId="77777777" w:rsidR="002905A7" w:rsidRDefault="002905A7" w:rsidP="002905A7">
      <w:pPr>
        <w:pStyle w:val="PolicyHeader"/>
      </w:pPr>
      <w:bookmarkStart w:id="143" w:name="_Ref282436422"/>
      <w:bookmarkStart w:id="144" w:name="_Toc512612305"/>
      <w:r>
        <w:t xml:space="preserve">PEPPOL Document </w:t>
      </w:r>
      <w:r w:rsidR="00235DA3">
        <w:t xml:space="preserve">Type </w:t>
      </w:r>
      <w:r>
        <w:t>Identifier scheme</w:t>
      </w:r>
      <w:bookmarkEnd w:id="143"/>
      <w:bookmarkEnd w:id="144"/>
    </w:p>
    <w:p w14:paraId="3E2A6067" w14:textId="77777777" w:rsidR="002905A7" w:rsidRDefault="002905A7" w:rsidP="002905A7">
      <w:pPr>
        <w:pStyle w:val="Policy"/>
      </w:pPr>
      <w:r>
        <w:t xml:space="preserve">The PEPPOL document </w:t>
      </w:r>
      <w:r w:rsidR="00235DA3">
        <w:t xml:space="preserve">type </w:t>
      </w:r>
      <w:r>
        <w:t>identifier scheme to be used is</w:t>
      </w:r>
      <w:r w:rsidR="00334AAB">
        <w:t>:</w:t>
      </w:r>
    </w:p>
    <w:p w14:paraId="7AC1133A" w14:textId="77777777" w:rsidR="002905A7" w:rsidRPr="002905A7" w:rsidRDefault="002905A7" w:rsidP="006D1F48">
      <w:pPr>
        <w:pStyle w:val="Inlinecode"/>
      </w:pPr>
      <w:r w:rsidRPr="002905A7">
        <w:t>busdox-docid-qns</w:t>
      </w:r>
    </w:p>
    <w:p w14:paraId="5C0B80AB" w14:textId="77777777" w:rsidR="00DA409B" w:rsidRDefault="00ED5962" w:rsidP="00DA409B">
      <w:bookmarkStart w:id="145" w:name="_Ref281927265"/>
      <w:r>
        <w:t xml:space="preserve">Applies to: all document </w:t>
      </w:r>
      <w:r w:rsidR="00235DA3">
        <w:t xml:space="preserve">type </w:t>
      </w:r>
      <w:r>
        <w:t>identifiers in all components</w:t>
      </w:r>
    </w:p>
    <w:p w14:paraId="40540FD7" w14:textId="77777777" w:rsidR="00C764EF" w:rsidRPr="001638EE" w:rsidRDefault="00C764EF" w:rsidP="001638EE">
      <w:pPr>
        <w:pStyle w:val="PolicyHeader"/>
      </w:pPr>
      <w:bookmarkStart w:id="146" w:name="_Ref317443814"/>
      <w:bookmarkStart w:id="147" w:name="_Toc512612306"/>
      <w:r w:rsidRPr="001638EE">
        <w:t>PEPPOL Customization Identifiers</w:t>
      </w:r>
      <w:bookmarkEnd w:id="145"/>
      <w:bookmarkEnd w:id="146"/>
      <w:r w:rsidR="00BD15DA">
        <w:rPr>
          <w:rStyle w:val="FootnoteReference"/>
        </w:rPr>
        <w:footnoteReference w:id="16"/>
      </w:r>
      <w:bookmarkEnd w:id="147"/>
    </w:p>
    <w:p w14:paraId="73F07E46" w14:textId="77777777" w:rsidR="003510EC" w:rsidRDefault="003510EC" w:rsidP="001638EE">
      <w:pPr>
        <w:pStyle w:val="Policy"/>
      </w:pPr>
      <w:r w:rsidRPr="003510EC">
        <w:t xml:space="preserve">The Customization Identifier is defined in the relevant PEPPOL BIS specification. </w:t>
      </w:r>
      <w:r w:rsidR="00EC738F">
        <w:t xml:space="preserve">A PEPPOL Access Point MUST </w:t>
      </w:r>
      <w:r w:rsidRPr="003510EC">
        <w:t>treat</w:t>
      </w:r>
      <w:r w:rsidR="00EC738F">
        <w:t xml:space="preserve"> </w:t>
      </w:r>
      <w:r w:rsidR="00EC738F" w:rsidRPr="003510EC">
        <w:t>the identifier</w:t>
      </w:r>
      <w:r w:rsidRPr="003510EC">
        <w:t xml:space="preserve"> as an atomic string. The definition of the customization identif</w:t>
      </w:r>
      <w:r>
        <w:t>ier</w:t>
      </w:r>
      <w:r w:rsidRPr="003510EC">
        <w:t xml:space="preserve"> within the BIS specifications should be defined according to the CEN BII rules.</w:t>
      </w:r>
    </w:p>
    <w:p w14:paraId="6C293518" w14:textId="77777777" w:rsidR="00DA409B" w:rsidRDefault="00ED5962" w:rsidP="00DA409B">
      <w:r>
        <w:t>Applies to: all docume</w:t>
      </w:r>
      <w:r w:rsidR="007C552D">
        <w:t xml:space="preserve">nt </w:t>
      </w:r>
      <w:r w:rsidR="00235DA3">
        <w:t xml:space="preserve">type </w:t>
      </w:r>
      <w:r w:rsidR="007C552D">
        <w:t>identifiers in all component</w:t>
      </w:r>
      <w:r w:rsidR="003979C1">
        <w:t>s</w:t>
      </w:r>
    </w:p>
    <w:p w14:paraId="03E6C8B1" w14:textId="59EFB9DE" w:rsidR="00307224" w:rsidRPr="003F6527" w:rsidRDefault="00307224" w:rsidP="00307224">
      <w:pPr>
        <w:rPr>
          <w:b/>
          <w:sz w:val="24"/>
        </w:rPr>
      </w:pPr>
      <w:r w:rsidRPr="003F6527">
        <w:rPr>
          <w:b/>
          <w:sz w:val="24"/>
        </w:rPr>
        <w:t>Example</w:t>
      </w:r>
      <w:r>
        <w:rPr>
          <w:b/>
          <w:sz w:val="24"/>
        </w:rPr>
        <w:t xml:space="preserve"> 1</w:t>
      </w:r>
      <w:r w:rsidRPr="003F6527">
        <w:rPr>
          <w:b/>
          <w:sz w:val="24"/>
        </w:rPr>
        <w:t>:</w:t>
      </w:r>
      <w:r>
        <w:rPr>
          <w:b/>
          <w:sz w:val="24"/>
        </w:rPr>
        <w:t xml:space="preserve"> (from Order BIS v </w:t>
      </w:r>
      <w:del w:id="148" w:author="Bård Langöy" w:date="2018-05-30T07:49:00Z">
        <w:r w:rsidDel="00164F7F">
          <w:rPr>
            <w:b/>
            <w:sz w:val="24"/>
          </w:rPr>
          <w:delText>1</w:delText>
        </w:r>
      </w:del>
      <w:ins w:id="149" w:author="Bård Langöy" w:date="2018-05-30T07:49:00Z">
        <w:r w:rsidR="00164F7F">
          <w:rPr>
            <w:b/>
            <w:sz w:val="24"/>
          </w:rPr>
          <w:t>2</w:t>
        </w:r>
      </w:ins>
      <w:r>
        <w:rPr>
          <w:b/>
          <w:sz w:val="24"/>
        </w:rPr>
        <w:t>)</w:t>
      </w:r>
    </w:p>
    <w:p w14:paraId="3BE238C8" w14:textId="77777777" w:rsidR="00164F7F" w:rsidRPr="003E3C6D" w:rsidRDefault="00164F7F" w:rsidP="00164F7F">
      <w:pPr>
        <w:pStyle w:val="Code"/>
        <w:shd w:val="clear" w:color="auto" w:fill="FFFFFF"/>
        <w:ind w:left="567"/>
        <w:rPr>
          <w:ins w:id="150" w:author="Bård Langöy" w:date="2018-05-30T07:49:00Z"/>
        </w:rPr>
      </w:pPr>
      <w:ins w:id="151" w:author="Bård Langöy" w:date="2018-05-30T07:49:00Z">
        <w:r w:rsidRPr="007D41BF">
          <w:t>urn:www.cenbii.eu:transaction:bii</w:t>
        </w:r>
        <w:r>
          <w:t>trns</w:t>
        </w:r>
        <w:r w:rsidRPr="007D41BF">
          <w:t>001:ver</w:t>
        </w:r>
        <w:r>
          <w:t>2</w:t>
        </w:r>
        <w:r w:rsidRPr="007D41BF">
          <w:t>.0:</w:t>
        </w:r>
        <w:r>
          <w:t>extended:</w:t>
        </w:r>
        <w:r w:rsidRPr="007D41BF">
          <w:t>urn:www.peppol.eu:bis:peppol3a:ver</w:t>
        </w:r>
        <w:r>
          <w:t>2</w:t>
        </w:r>
        <w:r w:rsidRPr="007D41BF">
          <w:t>.0</w:t>
        </w:r>
      </w:ins>
    </w:p>
    <w:p w14:paraId="47ADE23A" w14:textId="37F48D6C" w:rsidR="00307224" w:rsidRPr="003E3C6D" w:rsidDel="00164F7F" w:rsidRDefault="00F21AB3" w:rsidP="00F21AB3">
      <w:pPr>
        <w:pStyle w:val="Code"/>
        <w:shd w:val="clear" w:color="auto" w:fill="FFFFFF"/>
        <w:ind w:left="567"/>
        <w:rPr>
          <w:del w:id="152" w:author="Bård Langöy" w:date="2018-05-30T07:49:00Z"/>
        </w:rPr>
      </w:pPr>
      <w:del w:id="153" w:author="Bård Langöy" w:date="2018-05-30T07:49:00Z">
        <w:r w:rsidRPr="007D41BF" w:rsidDel="00164F7F">
          <w:delText>urn:www.cenbii.eu:transaction:biicoretrdm001:ver1.0:#urn:www.peppol.eu:bis:peppol3a:ver1.0</w:delText>
        </w:r>
      </w:del>
    </w:p>
    <w:p w14:paraId="74CCA030" w14:textId="7F350273" w:rsidR="00C764EF" w:rsidRPr="003F6527" w:rsidRDefault="00900A19" w:rsidP="00857A78">
      <w:pPr>
        <w:rPr>
          <w:b/>
          <w:sz w:val="24"/>
        </w:rPr>
      </w:pPr>
      <w:r w:rsidRPr="003F6527">
        <w:rPr>
          <w:b/>
          <w:sz w:val="24"/>
        </w:rPr>
        <w:t>E</w:t>
      </w:r>
      <w:r w:rsidR="00C764EF" w:rsidRPr="003F6527">
        <w:rPr>
          <w:b/>
          <w:sz w:val="24"/>
        </w:rPr>
        <w:t>xample</w:t>
      </w:r>
      <w:r w:rsidR="00307224">
        <w:rPr>
          <w:b/>
          <w:sz w:val="24"/>
        </w:rPr>
        <w:t xml:space="preserve"> 2</w:t>
      </w:r>
      <w:r w:rsidR="00C764EF" w:rsidRPr="003F6527">
        <w:rPr>
          <w:b/>
          <w:sz w:val="24"/>
        </w:rPr>
        <w:t>:</w:t>
      </w:r>
      <w:r w:rsidR="00307224" w:rsidRPr="00307224">
        <w:rPr>
          <w:b/>
          <w:sz w:val="24"/>
        </w:rPr>
        <w:t xml:space="preserve"> </w:t>
      </w:r>
      <w:r w:rsidR="00307224">
        <w:rPr>
          <w:b/>
          <w:sz w:val="24"/>
        </w:rPr>
        <w:t xml:space="preserve">(from </w:t>
      </w:r>
      <w:del w:id="154" w:author="Bård Langöy" w:date="2018-06-08T07:02:00Z">
        <w:r w:rsidR="00307224" w:rsidDel="00E85127">
          <w:rPr>
            <w:b/>
            <w:sz w:val="24"/>
          </w:rPr>
          <w:delText xml:space="preserve">Order </w:delText>
        </w:r>
      </w:del>
      <w:ins w:id="155" w:author="Bård Langöy" w:date="2018-06-08T07:02:00Z">
        <w:r w:rsidR="00E85127">
          <w:rPr>
            <w:b/>
            <w:sz w:val="24"/>
          </w:rPr>
          <w:t>Invoice</w:t>
        </w:r>
        <w:r w:rsidR="00E85127">
          <w:rPr>
            <w:b/>
            <w:sz w:val="24"/>
          </w:rPr>
          <w:t xml:space="preserve"> </w:t>
        </w:r>
      </w:ins>
      <w:r w:rsidR="00307224">
        <w:rPr>
          <w:b/>
          <w:sz w:val="24"/>
        </w:rPr>
        <w:t xml:space="preserve">BIS v </w:t>
      </w:r>
      <w:ins w:id="156" w:author="Bård Langöy" w:date="2018-05-30T07:49:00Z">
        <w:r w:rsidR="00164F7F">
          <w:rPr>
            <w:b/>
            <w:sz w:val="24"/>
          </w:rPr>
          <w:t>3</w:t>
        </w:r>
      </w:ins>
      <w:del w:id="157" w:author="Bård Langöy" w:date="2018-05-30T07:49:00Z">
        <w:r w:rsidR="00307224" w:rsidDel="00164F7F">
          <w:rPr>
            <w:b/>
            <w:sz w:val="24"/>
          </w:rPr>
          <w:delText>2</w:delText>
        </w:r>
      </w:del>
      <w:r w:rsidR="00307224">
        <w:rPr>
          <w:b/>
          <w:sz w:val="24"/>
        </w:rPr>
        <w:t>)</w:t>
      </w:r>
    </w:p>
    <w:p w14:paraId="692A3876" w14:textId="1D114E10" w:rsidR="003E3C6D" w:rsidRPr="003E3C6D" w:rsidRDefault="00AF719E" w:rsidP="003E3C6D">
      <w:pPr>
        <w:pStyle w:val="Code"/>
        <w:shd w:val="clear" w:color="auto" w:fill="FFFFFF"/>
        <w:ind w:left="567"/>
      </w:pPr>
      <w:ins w:id="158" w:author="Bård Langöy" w:date="2018-05-30T07:49:00Z">
        <w:r>
          <w:t>urn:cen.eu</w:t>
        </w:r>
      </w:ins>
      <w:ins w:id="159" w:author="Bård Langöy" w:date="2018-05-30T07:50:00Z">
        <w:r>
          <w:t>:en16931:2017#compliant#urn:fdc:peppol.eu:2017:poacc:billing:3.0</w:t>
        </w:r>
      </w:ins>
      <w:del w:id="160" w:author="Bård Langöy" w:date="2018-05-30T07:49:00Z">
        <w:r w:rsidR="00F21AB3" w:rsidRPr="007D41BF" w:rsidDel="00AF719E">
          <w:delText>urn:www.cenbii.eu:transaction:bii</w:delText>
        </w:r>
        <w:r w:rsidR="00F21AB3" w:rsidDel="00AF719E">
          <w:delText>trns</w:delText>
        </w:r>
        <w:r w:rsidR="00F21AB3" w:rsidRPr="007D41BF" w:rsidDel="00AF719E">
          <w:delText>001:ver</w:delText>
        </w:r>
        <w:r w:rsidR="00F21AB3" w:rsidDel="00AF719E">
          <w:delText>2</w:delText>
        </w:r>
        <w:r w:rsidR="00F21AB3" w:rsidRPr="007D41BF" w:rsidDel="00AF719E">
          <w:delText>.0:</w:delText>
        </w:r>
        <w:r w:rsidR="00F21AB3" w:rsidDel="00AF719E">
          <w:delText>extended:</w:delText>
        </w:r>
        <w:r w:rsidR="00F21AB3" w:rsidRPr="007D41BF" w:rsidDel="00AF719E">
          <w:delText>urn:www.peppol.eu:bis:peppol3a:ver</w:delText>
        </w:r>
        <w:r w:rsidR="00F21AB3" w:rsidDel="00AF719E">
          <w:delText>2</w:delText>
        </w:r>
        <w:r w:rsidR="00F21AB3" w:rsidRPr="007D41BF" w:rsidDel="00AF719E">
          <w:delText>.0</w:delText>
        </w:r>
      </w:del>
    </w:p>
    <w:p w14:paraId="13C4FDC8" w14:textId="77777777" w:rsidR="003831F2" w:rsidRPr="001407A3" w:rsidRDefault="003831F2" w:rsidP="001407A3">
      <w:pPr>
        <w:pStyle w:val="PolicyHeader"/>
      </w:pPr>
      <w:bookmarkStart w:id="161" w:name="_Ref281927294"/>
      <w:bookmarkStart w:id="162" w:name="_Toc512612307"/>
      <w:r w:rsidRPr="001407A3">
        <w:lastRenderedPageBreak/>
        <w:t>Specifying Customization Identifiers in UBL documents</w:t>
      </w:r>
      <w:bookmarkEnd w:id="161"/>
      <w:r w:rsidR="00003E13">
        <w:rPr>
          <w:rStyle w:val="FootnoteReference"/>
        </w:rPr>
        <w:footnoteReference w:id="17"/>
      </w:r>
      <w:bookmarkEnd w:id="162"/>
    </w:p>
    <w:p w14:paraId="07489F40" w14:textId="77777777" w:rsidR="003831F2" w:rsidRPr="001407A3" w:rsidRDefault="007E4E72" w:rsidP="001407A3">
      <w:pPr>
        <w:pStyle w:val="Policy"/>
      </w:pPr>
      <w:r w:rsidRPr="001407A3">
        <w:t xml:space="preserve">The value for </w:t>
      </w:r>
      <w:proofErr w:type="spellStart"/>
      <w:r w:rsidRPr="001407A3">
        <w:t>CustomizationID</w:t>
      </w:r>
      <w:proofErr w:type="spellEnd"/>
      <w:r w:rsidRPr="001407A3">
        <w:t xml:space="preserve"> element in the document instance </w:t>
      </w:r>
      <w:r w:rsidR="004D69F2" w:rsidRPr="001407A3">
        <w:t xml:space="preserve">must </w:t>
      </w:r>
      <w:r w:rsidRPr="001407A3">
        <w:t xml:space="preserve">correspond to the Customization ID of the </w:t>
      </w:r>
      <w:proofErr w:type="spellStart"/>
      <w:r w:rsidRPr="001407A3">
        <w:t>BusDox</w:t>
      </w:r>
      <w:proofErr w:type="spellEnd"/>
      <w:r w:rsidRPr="001407A3">
        <w:t xml:space="preserve"> Document </w:t>
      </w:r>
      <w:r w:rsidR="00235DA3">
        <w:t xml:space="preserve">Type </w:t>
      </w:r>
      <w:r w:rsidRPr="001407A3">
        <w:t>Identifier (see</w:t>
      </w:r>
      <w:r w:rsidR="00F03CDF">
        <w:t xml:space="preserve"> </w:t>
      </w:r>
      <w:r w:rsidR="00F03CDF">
        <w:rPr>
          <w:iCs/>
        </w:rPr>
        <w:t>[</w:t>
      </w:r>
      <w:proofErr w:type="spellStart"/>
      <w:r w:rsidR="00F03CDF">
        <w:rPr>
          <w:iCs/>
        </w:rPr>
        <w:t>PEPPOL_Transp</w:t>
      </w:r>
      <w:proofErr w:type="spellEnd"/>
      <w:r w:rsidR="00F03CDF" w:rsidRPr="005576B6">
        <w:rPr>
          <w:iCs/>
        </w:rPr>
        <w:t>]</w:t>
      </w:r>
      <w:r w:rsidRPr="001407A3">
        <w:t xml:space="preserve">). </w:t>
      </w:r>
    </w:p>
    <w:p w14:paraId="08121991" w14:textId="77777777" w:rsidR="00DA409B" w:rsidRDefault="00AF6AD2" w:rsidP="00DA409B">
      <w:r>
        <w:t>Applies to: Document used in a PEPPOL BIS with UBL syntax mapping</w:t>
      </w:r>
    </w:p>
    <w:p w14:paraId="396B95CF" w14:textId="77777777" w:rsidR="003831F2" w:rsidRPr="003F6527" w:rsidRDefault="00900A19" w:rsidP="00857A78">
      <w:pPr>
        <w:rPr>
          <w:b/>
          <w:sz w:val="24"/>
        </w:rPr>
      </w:pPr>
      <w:r w:rsidRPr="003F6527">
        <w:rPr>
          <w:b/>
          <w:sz w:val="24"/>
        </w:rPr>
        <w:t>E</w:t>
      </w:r>
      <w:r w:rsidR="003831F2" w:rsidRPr="003F6527">
        <w:rPr>
          <w:b/>
          <w:sz w:val="24"/>
        </w:rPr>
        <w:t>xample:</w:t>
      </w:r>
    </w:p>
    <w:p w14:paraId="6F5F00A3" w14:textId="77777777" w:rsidR="002362F2" w:rsidRPr="001407A3" w:rsidRDefault="002362F2" w:rsidP="002362F2">
      <w:pPr>
        <w:pStyle w:val="Code"/>
        <w:shd w:val="clear" w:color="auto" w:fill="FFFFFF"/>
        <w:ind w:left="567"/>
      </w:pPr>
      <w:r w:rsidRPr="001407A3">
        <w:t>&lt;cbc:CustomizationID</w:t>
      </w:r>
      <w:r>
        <w:t>&gt;</w:t>
      </w:r>
    </w:p>
    <w:p w14:paraId="67CE9837" w14:textId="77777777" w:rsidR="00C03619" w:rsidRPr="003E3C6D" w:rsidRDefault="00C03619" w:rsidP="00C03619">
      <w:pPr>
        <w:pStyle w:val="Code"/>
        <w:shd w:val="clear" w:color="auto" w:fill="FFFFFF"/>
        <w:ind w:left="567"/>
        <w:rPr>
          <w:ins w:id="163" w:author="Bård Langöy" w:date="2018-05-30T07:52:00Z"/>
        </w:rPr>
      </w:pPr>
      <w:ins w:id="164" w:author="Bård Langöy" w:date="2018-05-30T07:52:00Z">
        <w:r>
          <w:t>urn:cen.eu:en16931:2017#compliant#urn:fdc:peppol.eu:2017:poacc:billing:3.0</w:t>
        </w:r>
      </w:ins>
    </w:p>
    <w:p w14:paraId="2AA85046" w14:textId="48F4863C" w:rsidR="002362F2" w:rsidDel="00C03619" w:rsidRDefault="002362F2" w:rsidP="002362F2">
      <w:pPr>
        <w:pStyle w:val="Code"/>
        <w:shd w:val="clear" w:color="auto" w:fill="FFFFFF"/>
        <w:ind w:left="567"/>
        <w:rPr>
          <w:del w:id="165" w:author="Bård Langöy" w:date="2018-05-30T07:52:00Z"/>
        </w:rPr>
      </w:pPr>
      <w:del w:id="166" w:author="Bård Langöy" w:date="2018-05-30T07:52:00Z">
        <w:r w:rsidRPr="00F063AD" w:rsidDel="00C03619">
          <w:delText>urn:www.cenbii.eu:transaction:bii</w:delText>
        </w:r>
        <w:r w:rsidDel="00C03619">
          <w:delText>trns</w:delText>
        </w:r>
        <w:r w:rsidRPr="00F063AD" w:rsidDel="00C03619">
          <w:delText>001:ver</w:delText>
        </w:r>
        <w:r w:rsidDel="00C03619">
          <w:delText>2</w:delText>
        </w:r>
        <w:r w:rsidRPr="00F063AD" w:rsidDel="00C03619">
          <w:delText>.0:</w:delText>
        </w:r>
        <w:r w:rsidDel="00C03619">
          <w:delText>extended:</w:delText>
        </w:r>
        <w:r w:rsidRPr="00F063AD" w:rsidDel="00C03619">
          <w:delText>urn:www.peppol.eu:bis:peppol3a:ver</w:delText>
        </w:r>
        <w:r w:rsidDel="00C03619">
          <w:delText>2</w:delText>
        </w:r>
        <w:r w:rsidRPr="00F063AD" w:rsidDel="00C03619">
          <w:delText>.0</w:delText>
        </w:r>
      </w:del>
    </w:p>
    <w:p w14:paraId="161C4601" w14:textId="77777777" w:rsidR="002362F2" w:rsidRPr="001407A3" w:rsidRDefault="002362F2" w:rsidP="003F6527">
      <w:pPr>
        <w:pStyle w:val="Code"/>
        <w:shd w:val="clear" w:color="auto" w:fill="FFFFFF"/>
        <w:ind w:left="567"/>
      </w:pPr>
      <w:r w:rsidRPr="001407A3">
        <w:t>&lt;/cbc:CustomizationID&gt;</w:t>
      </w:r>
    </w:p>
    <w:p w14:paraId="55B64D28" w14:textId="77777777" w:rsidR="00FD0153" w:rsidRPr="001407A3" w:rsidRDefault="00315942" w:rsidP="001407A3">
      <w:pPr>
        <w:pStyle w:val="PolicyHeader"/>
      </w:pPr>
      <w:bookmarkStart w:id="167" w:name="_Toc512612308"/>
      <w:r>
        <w:t>PEPPOL</w:t>
      </w:r>
      <w:r w:rsidR="00D326D2" w:rsidRPr="001407A3">
        <w:t xml:space="preserve"> Document </w:t>
      </w:r>
      <w:r w:rsidR="00235DA3">
        <w:t xml:space="preserve">Type </w:t>
      </w:r>
      <w:r w:rsidR="00D326D2" w:rsidRPr="001407A3">
        <w:t>Identifiers</w:t>
      </w:r>
      <w:bookmarkEnd w:id="167"/>
    </w:p>
    <w:p w14:paraId="4DBAEB98" w14:textId="77777777" w:rsidR="00FD0153" w:rsidRPr="001407A3" w:rsidRDefault="00FD0153" w:rsidP="001407A3">
      <w:pPr>
        <w:pStyle w:val="Policy"/>
      </w:pPr>
      <w:r w:rsidRPr="001407A3">
        <w:t xml:space="preserve">The format of the </w:t>
      </w:r>
      <w:r w:rsidR="00547A34" w:rsidRPr="001407A3">
        <w:t>D</w:t>
      </w:r>
      <w:r w:rsidRPr="001407A3">
        <w:t xml:space="preserve">ocument </w:t>
      </w:r>
      <w:r w:rsidR="00235DA3">
        <w:t xml:space="preserve">Type </w:t>
      </w:r>
      <w:r w:rsidR="00547A34" w:rsidRPr="001407A3">
        <w:t>I</w:t>
      </w:r>
      <w:r w:rsidRPr="001407A3">
        <w:t>dentifier is:</w:t>
      </w:r>
    </w:p>
    <w:p w14:paraId="16ED0DEC" w14:textId="77777777" w:rsidR="00FD0153" w:rsidRPr="006D1F48" w:rsidRDefault="00FD0153" w:rsidP="006D1F48">
      <w:pPr>
        <w:pStyle w:val="Inlinecode"/>
      </w:pPr>
      <w:r w:rsidRPr="006D1F48">
        <w:t>&lt;root NS</w:t>
      </w:r>
      <w:proofErr w:type="gramStart"/>
      <w:r w:rsidRPr="006D1F48">
        <w:t>&gt;::</w:t>
      </w:r>
      <w:r w:rsidR="00315942" w:rsidRPr="006D1F48">
        <w:t>&lt;</w:t>
      </w:r>
      <w:proofErr w:type="gramEnd"/>
      <w:r w:rsidR="00315942" w:rsidRPr="006D1F48">
        <w:t>document element local name&gt;##</w:t>
      </w:r>
      <w:r w:rsidRPr="006D1F48">
        <w:t>&lt;customization id&gt;</w:t>
      </w:r>
      <w:r w:rsidR="00315942" w:rsidRPr="006D1F48">
        <w:t>::&lt;version&gt;</w:t>
      </w:r>
    </w:p>
    <w:p w14:paraId="1F3BD933" w14:textId="77777777" w:rsidR="001D03EA" w:rsidRDefault="001D03EA" w:rsidP="001407A3">
      <w:pPr>
        <w:pStyle w:val="Policy"/>
      </w:pPr>
      <w:r w:rsidRPr="001407A3">
        <w:t xml:space="preserve">The value for Customization ID component in the Document </w:t>
      </w:r>
      <w:r w:rsidR="00235DA3">
        <w:t xml:space="preserve">Type </w:t>
      </w:r>
      <w:r w:rsidRPr="001407A3">
        <w:t xml:space="preserve">Identifier should correspond to the </w:t>
      </w:r>
      <w:proofErr w:type="spellStart"/>
      <w:r w:rsidRPr="001407A3">
        <w:t>CustomizationID</w:t>
      </w:r>
      <w:proofErr w:type="spellEnd"/>
      <w:r w:rsidRPr="001407A3">
        <w:t xml:space="preserve"> in the document instance.</w:t>
      </w:r>
      <w:r w:rsidR="00951054">
        <w:t xml:space="preserve"> The combination of customization ID and version is denoted as “</w:t>
      </w:r>
      <w:r w:rsidR="00951054" w:rsidRPr="00951054">
        <w:t>Subtype identifier</w:t>
      </w:r>
      <w:r w:rsidR="00951054">
        <w:t xml:space="preserve">” in the </w:t>
      </w:r>
      <w:r w:rsidR="002D7D35">
        <w:t xml:space="preserve">BusDox Common Definitions 1.0 specification </w:t>
      </w:r>
      <w:r w:rsidR="00951054">
        <w:t>document.</w:t>
      </w:r>
      <w:r w:rsidR="002D7D35">
        <w:t xml:space="preserve"> Therefore the URL encoding of these elements has to be done as stated in the specification document.</w:t>
      </w:r>
    </w:p>
    <w:p w14:paraId="5608316C" w14:textId="77777777" w:rsidR="000F04D8" w:rsidRPr="001407A3" w:rsidRDefault="000F04D8" w:rsidP="001407A3">
      <w:pPr>
        <w:pStyle w:val="Policy"/>
      </w:pPr>
      <w:r w:rsidRPr="006D1F48">
        <w:rPr>
          <w:rStyle w:val="InlinecodeZchn"/>
        </w:rPr>
        <w:t>&lt;version&gt;</w:t>
      </w:r>
      <w:r>
        <w:t xml:space="preserve"> is used to reflect the version of the underlying syntax standard.</w:t>
      </w:r>
    </w:p>
    <w:p w14:paraId="135CE968" w14:textId="77777777" w:rsidR="00DA409B" w:rsidRDefault="00B26C62" w:rsidP="00DA409B">
      <w:r>
        <w:t xml:space="preserve">Applies to: all document </w:t>
      </w:r>
      <w:r w:rsidR="00235DA3">
        <w:t xml:space="preserve">type </w:t>
      </w:r>
      <w:r>
        <w:t>identifiers in all component</w:t>
      </w:r>
      <w:r w:rsidR="003979C1">
        <w:t>s</w:t>
      </w:r>
    </w:p>
    <w:p w14:paraId="6E730735" w14:textId="77777777" w:rsidR="00547A34" w:rsidRPr="003F6527" w:rsidRDefault="00547A34" w:rsidP="001407A3">
      <w:pPr>
        <w:rPr>
          <w:b/>
          <w:sz w:val="24"/>
        </w:rPr>
      </w:pPr>
      <w:r w:rsidRPr="003F6527">
        <w:rPr>
          <w:b/>
          <w:sz w:val="24"/>
        </w:rPr>
        <w:t>Example:</w:t>
      </w:r>
    </w:p>
    <w:p w14:paraId="4DE86095" w14:textId="1C8DB689" w:rsidR="00A933FB" w:rsidRPr="001407A3" w:rsidRDefault="00547A34" w:rsidP="001407A3">
      <w:r w:rsidRPr="001407A3">
        <w:t xml:space="preserve">The following example denotes that the document type capable of being received is a UBL </w:t>
      </w:r>
      <w:r w:rsidR="00E832FB">
        <w:t>2.1</w:t>
      </w:r>
      <w:r w:rsidRPr="001407A3">
        <w:t xml:space="preserve"> </w:t>
      </w:r>
      <w:del w:id="168" w:author="Bård Langöy" w:date="2018-06-08T07:03:00Z">
        <w:r w:rsidRPr="001407A3" w:rsidDel="00E85127">
          <w:delText xml:space="preserve">Order </w:delText>
        </w:r>
      </w:del>
      <w:ins w:id="169" w:author="Bård Langöy" w:date="2018-06-08T07:03:00Z">
        <w:r w:rsidR="00E85127">
          <w:t>Invoice</w:t>
        </w:r>
        <w:r w:rsidR="00E85127" w:rsidRPr="001407A3">
          <w:t xml:space="preserve"> </w:t>
        </w:r>
      </w:ins>
      <w:r w:rsidRPr="001407A3">
        <w:t xml:space="preserve">conforming to the </w:t>
      </w:r>
      <w:r w:rsidR="00A13D74" w:rsidRPr="001407A3">
        <w:t>PEPPOL P</w:t>
      </w:r>
      <w:r w:rsidRPr="001407A3">
        <w:t>rofile</w:t>
      </w:r>
      <w:r w:rsidR="00A13D74" w:rsidRPr="001407A3">
        <w:t xml:space="preserve"> </w:t>
      </w:r>
      <w:ins w:id="170" w:author="Bård Langöy" w:date="2018-06-08T07:03:00Z">
        <w:r w:rsidR="00E85127">
          <w:t>4</w:t>
        </w:r>
      </w:ins>
      <w:del w:id="171" w:author="Bård Langöy" w:date="2018-06-08T07:03:00Z">
        <w:r w:rsidR="00A13D74" w:rsidRPr="001407A3" w:rsidDel="00E85127">
          <w:delText>3</w:delText>
        </w:r>
      </w:del>
      <w:r w:rsidR="00A13D74" w:rsidRPr="001407A3">
        <w:t>a</w:t>
      </w:r>
      <w:r w:rsidRPr="001407A3">
        <w:t>).</w:t>
      </w:r>
    </w:p>
    <w:p w14:paraId="66CE165C" w14:textId="466535BA" w:rsidR="002362F2" w:rsidRPr="003F6527" w:rsidRDefault="002362F2" w:rsidP="006C4862">
      <w:pPr>
        <w:pStyle w:val="Code"/>
        <w:shd w:val="clear" w:color="auto" w:fill="FFFFFF"/>
        <w:ind w:left="567"/>
      </w:pPr>
      <w:r w:rsidRPr="003F6527">
        <w:t>urn:oasis:names:specification:ubl:schema:xsd:</w:t>
      </w:r>
      <w:del w:id="172" w:author="Bård Langöy" w:date="2018-06-08T07:02:00Z">
        <w:r w:rsidRPr="003F6527" w:rsidDel="00E85127">
          <w:delText>Order</w:delText>
        </w:r>
      </w:del>
      <w:ins w:id="173" w:author="Bård Langöy" w:date="2018-06-08T07:02:00Z">
        <w:r w:rsidR="00E85127">
          <w:t>Invoice</w:t>
        </w:r>
      </w:ins>
      <w:r w:rsidRPr="003F6527">
        <w:t>-2::</w:t>
      </w:r>
      <w:del w:id="174" w:author="Bård Langöy" w:date="2018-06-08T07:03:00Z">
        <w:r w:rsidRPr="003F6527" w:rsidDel="00E85127">
          <w:delText>Order</w:delText>
        </w:r>
      </w:del>
      <w:ins w:id="175" w:author="Bård Langöy" w:date="2018-06-08T07:03:00Z">
        <w:r w:rsidR="00E85127">
          <w:t>Invoice</w:t>
        </w:r>
      </w:ins>
      <w:r w:rsidRPr="003F6527">
        <w:t>##</w:t>
      </w:r>
      <w:del w:id="176" w:author="Bård Langöy" w:date="2018-05-30T07:52:00Z">
        <w:r w:rsidRPr="002362F2" w:rsidDel="00C070A5">
          <w:delText xml:space="preserve"> </w:delText>
        </w:r>
      </w:del>
      <w:ins w:id="177" w:author="Bård Langöy" w:date="2018-05-30T07:52:00Z">
        <w:r w:rsidR="006C4862">
          <w:t>urn:cen.eu:en16931:2017#compliant#urn:fdc:peppol.eu:2017:poacc:billing:3.0</w:t>
        </w:r>
      </w:ins>
      <w:del w:id="178" w:author="Bård Langöy" w:date="2018-05-30T07:52:00Z">
        <w:r w:rsidRPr="00F063AD" w:rsidDel="006C4862">
          <w:delText>urn:www.cenbii.eu:transaction:bii</w:delText>
        </w:r>
        <w:r w:rsidDel="006C4862">
          <w:delText>trns</w:delText>
        </w:r>
        <w:r w:rsidRPr="00F063AD" w:rsidDel="006C4862">
          <w:delText>001:ver</w:delText>
        </w:r>
        <w:r w:rsidDel="006C4862">
          <w:delText>2</w:delText>
        </w:r>
        <w:r w:rsidRPr="00F063AD" w:rsidDel="006C4862">
          <w:delText>.0:</w:delText>
        </w:r>
        <w:r w:rsidDel="006C4862">
          <w:delText>extended:</w:delText>
        </w:r>
        <w:r w:rsidRPr="00F063AD" w:rsidDel="006C4862">
          <w:delText>urn:www.peppol.eu:bis:peppol3a:ver</w:delText>
        </w:r>
        <w:r w:rsidDel="006C4862">
          <w:delText>2</w:delText>
        </w:r>
        <w:r w:rsidRPr="00F063AD" w:rsidDel="006C4862">
          <w:delText>.0</w:delText>
        </w:r>
      </w:del>
      <w:r w:rsidRPr="003F6527">
        <w:t>::2.</w:t>
      </w:r>
      <w:r>
        <w:t>1</w:t>
      </w:r>
    </w:p>
    <w:p w14:paraId="0B3CA649" w14:textId="77777777" w:rsidR="00272B17" w:rsidRPr="00272B17" w:rsidRDefault="00272B17" w:rsidP="001407A3"/>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80" w:firstRow="0" w:lastRow="0" w:firstColumn="1" w:lastColumn="0" w:noHBand="0" w:noVBand="1"/>
      </w:tblPr>
      <w:tblGrid>
        <w:gridCol w:w="3085"/>
        <w:gridCol w:w="6201"/>
      </w:tblGrid>
      <w:tr w:rsidR="001407A3" w:rsidRPr="002F08C0" w14:paraId="578AB77E" w14:textId="77777777" w:rsidTr="002F08C0">
        <w:tc>
          <w:tcPr>
            <w:tcW w:w="3085" w:type="dxa"/>
            <w:shd w:val="clear" w:color="auto" w:fill="auto"/>
          </w:tcPr>
          <w:p w14:paraId="30C3F059" w14:textId="77777777" w:rsidR="001407A3" w:rsidRPr="002F08C0" w:rsidRDefault="001407A3" w:rsidP="002F08C0">
            <w:pPr>
              <w:rPr>
                <w:b/>
              </w:rPr>
            </w:pPr>
            <w:r w:rsidRPr="002F08C0">
              <w:rPr>
                <w:b/>
              </w:rPr>
              <w:t>Root namespace</w:t>
            </w:r>
          </w:p>
        </w:tc>
        <w:tc>
          <w:tcPr>
            <w:tcW w:w="6201" w:type="dxa"/>
            <w:shd w:val="clear" w:color="auto" w:fill="auto"/>
          </w:tcPr>
          <w:p w14:paraId="67E85827" w14:textId="00D5B8FE" w:rsidR="001407A3" w:rsidRPr="002F08C0" w:rsidRDefault="001407A3" w:rsidP="00E85127">
            <w:proofErr w:type="gramStart"/>
            <w:r w:rsidRPr="002F08C0">
              <w:t>urn:oasis</w:t>
            </w:r>
            <w:proofErr w:type="gramEnd"/>
            <w:r w:rsidRPr="002F08C0">
              <w:t>:names:specification:ubl:schema:xsd:</w:t>
            </w:r>
            <w:del w:id="179" w:author="Bård Langöy" w:date="2018-06-08T07:03:00Z">
              <w:r w:rsidRPr="002F08C0" w:rsidDel="00E85127">
                <w:delText>Order</w:delText>
              </w:r>
            </w:del>
            <w:ins w:id="180" w:author="Bård Langöy" w:date="2018-06-08T07:03:00Z">
              <w:r w:rsidR="00E85127">
                <w:t>Invoice</w:t>
              </w:r>
            </w:ins>
            <w:r w:rsidRPr="002F08C0">
              <w:t>-2</w:t>
            </w:r>
          </w:p>
        </w:tc>
      </w:tr>
      <w:tr w:rsidR="001407A3" w:rsidRPr="002F08C0" w14:paraId="6A028236" w14:textId="77777777" w:rsidTr="002F08C0">
        <w:tc>
          <w:tcPr>
            <w:tcW w:w="3085" w:type="dxa"/>
            <w:shd w:val="clear" w:color="auto" w:fill="auto"/>
          </w:tcPr>
          <w:p w14:paraId="7FAE491E" w14:textId="77777777" w:rsidR="001407A3" w:rsidRPr="002F08C0" w:rsidRDefault="001407A3" w:rsidP="002F08C0">
            <w:pPr>
              <w:rPr>
                <w:b/>
              </w:rPr>
            </w:pPr>
            <w:r w:rsidRPr="002F08C0">
              <w:rPr>
                <w:b/>
              </w:rPr>
              <w:t>Document element local name</w:t>
            </w:r>
          </w:p>
        </w:tc>
        <w:tc>
          <w:tcPr>
            <w:tcW w:w="6201" w:type="dxa"/>
            <w:shd w:val="clear" w:color="auto" w:fill="auto"/>
          </w:tcPr>
          <w:p w14:paraId="5C37F6C3" w14:textId="5655FC98" w:rsidR="001407A3" w:rsidRPr="002F08C0" w:rsidRDefault="001407A3" w:rsidP="002F08C0">
            <w:del w:id="181" w:author="Bård Langöy" w:date="2018-06-08T07:03:00Z">
              <w:r w:rsidRPr="002F08C0" w:rsidDel="00E85127">
                <w:delText>Order</w:delText>
              </w:r>
            </w:del>
            <w:ins w:id="182" w:author="Bård Langöy" w:date="2018-06-08T07:03:00Z">
              <w:r w:rsidR="00E85127">
                <w:t>Invoice</w:t>
              </w:r>
            </w:ins>
          </w:p>
        </w:tc>
      </w:tr>
      <w:tr w:rsidR="001407A3" w:rsidRPr="002F08C0" w14:paraId="5B6CAE85" w14:textId="77777777" w:rsidTr="002F08C0">
        <w:tc>
          <w:tcPr>
            <w:tcW w:w="3085" w:type="dxa"/>
            <w:shd w:val="clear" w:color="auto" w:fill="auto"/>
          </w:tcPr>
          <w:p w14:paraId="7D4A369E" w14:textId="77777777" w:rsidR="001407A3" w:rsidRPr="002F08C0" w:rsidRDefault="001407A3" w:rsidP="002F08C0">
            <w:pPr>
              <w:rPr>
                <w:b/>
              </w:rPr>
            </w:pPr>
            <w:r w:rsidRPr="002F08C0">
              <w:rPr>
                <w:b/>
              </w:rPr>
              <w:t>Customization ID (see above)</w:t>
            </w:r>
          </w:p>
        </w:tc>
        <w:tc>
          <w:tcPr>
            <w:tcW w:w="6201" w:type="dxa"/>
            <w:shd w:val="clear" w:color="auto" w:fill="auto"/>
          </w:tcPr>
          <w:p w14:paraId="231E45E9" w14:textId="4DEEF462" w:rsidR="002362F2" w:rsidRPr="002F08C0" w:rsidRDefault="00E85127" w:rsidP="002F08C0">
            <w:proofErr w:type="gramStart"/>
            <w:ins w:id="183" w:author="Bård Langöy" w:date="2018-06-08T07:04:00Z">
              <w:r>
                <w:t>urn:cen.eu</w:t>
              </w:r>
              <w:proofErr w:type="gramEnd"/>
              <w:r>
                <w:t>:en16931:2017#compliant#urn:fdc:peppol.eu:2017:poacc:billing:3.0</w:t>
              </w:r>
            </w:ins>
            <w:del w:id="184" w:author="Bård Langöy" w:date="2018-06-08T07:04:00Z">
              <w:r w:rsidR="002362F2" w:rsidRPr="00F063AD" w:rsidDel="00E85127">
                <w:delText>urn:www.cenbii.eu:transaction:bii</w:delText>
              </w:r>
              <w:r w:rsidR="002362F2" w:rsidDel="00E85127">
                <w:delText>trns</w:delText>
              </w:r>
              <w:r w:rsidR="002362F2" w:rsidRPr="00F063AD" w:rsidDel="00E85127">
                <w:delText>001:ver</w:delText>
              </w:r>
              <w:r w:rsidR="002362F2" w:rsidDel="00E85127">
                <w:delText>2</w:delText>
              </w:r>
              <w:r w:rsidR="002362F2" w:rsidRPr="00F063AD" w:rsidDel="00E85127">
                <w:delText>.0:</w:delText>
              </w:r>
              <w:r w:rsidR="002362F2" w:rsidDel="00E85127">
                <w:delText>extended:</w:delText>
              </w:r>
              <w:r w:rsidR="002362F2" w:rsidRPr="00F063AD" w:rsidDel="00E85127">
                <w:delText>urn:www.peppol.eu:bis:peppol3a:ver</w:delText>
              </w:r>
              <w:r w:rsidR="002362F2" w:rsidDel="00E85127">
                <w:delText>2</w:delText>
              </w:r>
              <w:r w:rsidR="002362F2" w:rsidRPr="00F063AD" w:rsidDel="00E85127">
                <w:delText>.0</w:delText>
              </w:r>
            </w:del>
          </w:p>
        </w:tc>
      </w:tr>
      <w:tr w:rsidR="001407A3" w:rsidRPr="002F08C0" w14:paraId="38475DA9" w14:textId="77777777" w:rsidTr="002F08C0">
        <w:tc>
          <w:tcPr>
            <w:tcW w:w="3085" w:type="dxa"/>
            <w:shd w:val="clear" w:color="auto" w:fill="auto"/>
          </w:tcPr>
          <w:p w14:paraId="73700AF7" w14:textId="77777777" w:rsidR="001407A3" w:rsidRPr="002F08C0" w:rsidRDefault="001407A3" w:rsidP="002F08C0">
            <w:pPr>
              <w:rPr>
                <w:b/>
              </w:rPr>
            </w:pPr>
            <w:r w:rsidRPr="002F08C0">
              <w:rPr>
                <w:b/>
              </w:rPr>
              <w:t>Version</w:t>
            </w:r>
          </w:p>
        </w:tc>
        <w:tc>
          <w:tcPr>
            <w:tcW w:w="6201" w:type="dxa"/>
            <w:shd w:val="clear" w:color="auto" w:fill="auto"/>
          </w:tcPr>
          <w:p w14:paraId="2C61A017" w14:textId="77777777" w:rsidR="001407A3" w:rsidRPr="002F08C0" w:rsidRDefault="00D60C76" w:rsidP="002362F2">
            <w:r>
              <w:t>2.1</w:t>
            </w:r>
          </w:p>
        </w:tc>
      </w:tr>
    </w:tbl>
    <w:p w14:paraId="24E0E4ED" w14:textId="77777777" w:rsidR="003D64C4" w:rsidRPr="001407A3" w:rsidRDefault="003D64C4" w:rsidP="003D64C4">
      <w:pPr>
        <w:pStyle w:val="PolicyHeader"/>
      </w:pPr>
      <w:bookmarkStart w:id="185" w:name="_Toc512612309"/>
      <w:r w:rsidRPr="001407A3">
        <w:t xml:space="preserve">Specifying </w:t>
      </w:r>
      <w:r>
        <w:t>Document</w:t>
      </w:r>
      <w:r w:rsidRPr="001407A3">
        <w:t xml:space="preserve"> </w:t>
      </w:r>
      <w:r w:rsidR="00235DA3">
        <w:t xml:space="preserve">Type </w:t>
      </w:r>
      <w:r w:rsidRPr="001407A3">
        <w:t xml:space="preserve">Identifiers in </w:t>
      </w:r>
      <w:r>
        <w:t>SMP documents</w:t>
      </w:r>
      <w:bookmarkEnd w:id="185"/>
    </w:p>
    <w:p w14:paraId="62BB2B57" w14:textId="77777777" w:rsidR="003D64C4" w:rsidRPr="001407A3" w:rsidRDefault="003D64C4" w:rsidP="003D64C4">
      <w:pPr>
        <w:pStyle w:val="Policy"/>
      </w:pPr>
      <w:r w:rsidRPr="001407A3">
        <w:t xml:space="preserve">The value for </w:t>
      </w:r>
      <w:r>
        <w:t>the scheme attribute must be “</w:t>
      </w:r>
      <w:proofErr w:type="spellStart"/>
      <w:r w:rsidR="0094310A">
        <w:t>busdox</w:t>
      </w:r>
      <w:r>
        <w:t>-</w:t>
      </w:r>
      <w:r w:rsidR="0094310A">
        <w:t>doc</w:t>
      </w:r>
      <w:r>
        <w:t>id-</w:t>
      </w:r>
      <w:r w:rsidR="0094310A">
        <w:t>qns</w:t>
      </w:r>
      <w:proofErr w:type="spellEnd"/>
      <w:r>
        <w:t>” (see</w:t>
      </w:r>
      <w:r w:rsidR="0094310A">
        <w:t xml:space="preserve"> </w:t>
      </w:r>
      <w:r w:rsidR="0094310A">
        <w:fldChar w:fldCharType="begin"/>
      </w:r>
      <w:r w:rsidR="0094310A">
        <w:instrText xml:space="preserve"> REF _Ref282436422 \r \h </w:instrText>
      </w:r>
      <w:r w:rsidR="0094310A">
        <w:fldChar w:fldCharType="separate"/>
      </w:r>
      <w:r w:rsidR="00A32D51">
        <w:t>POLICY 10</w:t>
      </w:r>
      <w:r w:rsidR="0094310A">
        <w:fldChar w:fldCharType="end"/>
      </w:r>
      <w:r>
        <w:t xml:space="preserve">) and the element value must be the </w:t>
      </w:r>
      <w:r w:rsidR="0094310A">
        <w:t>document</w:t>
      </w:r>
      <w:r>
        <w:t xml:space="preserve"> </w:t>
      </w:r>
      <w:r w:rsidR="00235DA3">
        <w:t xml:space="preserve">type </w:t>
      </w:r>
      <w:r>
        <w:t>identifier itself.</w:t>
      </w:r>
    </w:p>
    <w:p w14:paraId="417AA13E" w14:textId="77777777" w:rsidR="00DA409B" w:rsidRDefault="00B26C62" w:rsidP="00DA409B">
      <w:r>
        <w:t>Applies to: XML documents used in the SMP</w:t>
      </w:r>
    </w:p>
    <w:p w14:paraId="18888BF0" w14:textId="77777777" w:rsidR="003D64C4" w:rsidRPr="003F6527" w:rsidRDefault="00B748CA" w:rsidP="003D64C4">
      <w:pPr>
        <w:rPr>
          <w:b/>
          <w:sz w:val="24"/>
        </w:rPr>
      </w:pPr>
      <w:r>
        <w:rPr>
          <w:b/>
          <w:sz w:val="24"/>
        </w:rPr>
        <w:br w:type="page"/>
      </w:r>
      <w:r w:rsidR="003D64C4" w:rsidRPr="003F6527">
        <w:rPr>
          <w:b/>
          <w:sz w:val="24"/>
        </w:rPr>
        <w:lastRenderedPageBreak/>
        <w:t>Example usage in the SMP:</w:t>
      </w:r>
    </w:p>
    <w:p w14:paraId="496D2372" w14:textId="77777777" w:rsidR="0094310A" w:rsidRDefault="006C61E2" w:rsidP="003F6527">
      <w:pPr>
        <w:pStyle w:val="Code"/>
        <w:shd w:val="clear" w:color="auto" w:fill="FFFFFF"/>
        <w:ind w:left="567"/>
      </w:pPr>
      <w:r w:rsidRPr="00667607">
        <w:t>&lt;</w:t>
      </w:r>
      <w:r>
        <w:t>Document</w:t>
      </w:r>
      <w:r w:rsidRPr="00667607">
        <w:t>Identifier scheme="</w:t>
      </w:r>
      <w:r>
        <w:t>busdox</w:t>
      </w:r>
      <w:r w:rsidRPr="00667607">
        <w:t>-</w:t>
      </w:r>
      <w:r>
        <w:t>doc</w:t>
      </w:r>
      <w:r w:rsidRPr="00667607">
        <w:t>id-</w:t>
      </w:r>
      <w:r>
        <w:t>qns</w:t>
      </w:r>
      <w:r w:rsidRPr="00667607">
        <w:t>"&gt;</w:t>
      </w:r>
      <w:r w:rsidRPr="003D64C4">
        <w:t xml:space="preserve"> urn:oasis:names:specification:ubl:schema:xsd:Order-2::Order##</w:t>
      </w:r>
      <w:r w:rsidRPr="006C61E2">
        <w:t xml:space="preserve"> </w:t>
      </w:r>
      <w:r w:rsidRPr="00F063AD">
        <w:t>urn:www.cenbii.eu:transaction:bii</w:t>
      </w:r>
      <w:r>
        <w:t>trns</w:t>
      </w:r>
      <w:r w:rsidRPr="00F063AD">
        <w:t>001:ver</w:t>
      </w:r>
      <w:r>
        <w:t>2</w:t>
      </w:r>
      <w:r w:rsidRPr="00F063AD">
        <w:t>.0:</w:t>
      </w:r>
      <w:r>
        <w:t>extended:</w:t>
      </w:r>
      <w:r w:rsidRPr="00F063AD">
        <w:t>urn:www.peppol.eu:bis:peppol3a:ver</w:t>
      </w:r>
      <w:r>
        <w:t>2</w:t>
      </w:r>
      <w:r w:rsidRPr="00F063AD">
        <w:t>.0</w:t>
      </w:r>
      <w:r w:rsidRPr="003D64C4">
        <w:t>::2.</w:t>
      </w:r>
      <w:r>
        <w:t>1</w:t>
      </w:r>
      <w:r w:rsidRPr="00667607">
        <w:t>&lt;/</w:t>
      </w:r>
      <w:r>
        <w:t>Document</w:t>
      </w:r>
      <w:r w:rsidRPr="00667607">
        <w:t>Identifier&gt;</w:t>
      </w:r>
    </w:p>
    <w:p w14:paraId="7AF59B29" w14:textId="77777777" w:rsidR="00A56BD2" w:rsidRPr="001F4312" w:rsidRDefault="006C4743" w:rsidP="00A71CFB">
      <w:pPr>
        <w:pStyle w:val="Heading2"/>
      </w:pPr>
      <w:bookmarkStart w:id="186" w:name="_Document_Type_Identifier"/>
      <w:bookmarkStart w:id="187" w:name="_Toc316247569"/>
      <w:bookmarkStart w:id="188" w:name="_Toc512612310"/>
      <w:bookmarkEnd w:id="186"/>
      <w:r w:rsidRPr="001F4312">
        <w:t xml:space="preserve">Document </w:t>
      </w:r>
      <w:r w:rsidR="00235DA3">
        <w:t xml:space="preserve">Type </w:t>
      </w:r>
      <w:r w:rsidR="00235DA3" w:rsidRPr="00A71CFB">
        <w:t>Identifier</w:t>
      </w:r>
      <w:r w:rsidRPr="001F4312">
        <w:t xml:space="preserve"> </w:t>
      </w:r>
      <w:r w:rsidR="00A56BD2" w:rsidRPr="001F4312">
        <w:t>Values</w:t>
      </w:r>
      <w:bookmarkEnd w:id="187"/>
      <w:bookmarkEnd w:id="188"/>
    </w:p>
    <w:p w14:paraId="3B4E706D" w14:textId="77777777" w:rsidR="00A71CFB" w:rsidRDefault="00A71CFB" w:rsidP="00EB7DC6">
      <w:r w:rsidRPr="001F4312">
        <w:t xml:space="preserve">The normative </w:t>
      </w:r>
      <w:r>
        <w:t xml:space="preserve">version of the </w:t>
      </w:r>
      <w:r w:rsidRPr="001F4312">
        <w:t>code list is available at</w:t>
      </w:r>
      <w:r>
        <w:t xml:space="preserve"> </w:t>
      </w:r>
      <w:r w:rsidRPr="005576B6">
        <w:rPr>
          <w:iCs/>
        </w:rPr>
        <w:t>[</w:t>
      </w:r>
      <w:proofErr w:type="spellStart"/>
      <w:r w:rsidRPr="007852AB">
        <w:rPr>
          <w:bCs/>
          <w:lang w:val="en-US" w:bidi="ne-NP"/>
        </w:rPr>
        <w:t>PEPPOL_</w:t>
      </w:r>
      <w:r>
        <w:rPr>
          <w:bCs/>
          <w:lang w:val="en-US" w:bidi="ne-NP"/>
        </w:rPr>
        <w:t>CodeList</w:t>
      </w:r>
      <w:proofErr w:type="spellEnd"/>
      <w:r w:rsidRPr="005576B6">
        <w:rPr>
          <w:iCs/>
        </w:rPr>
        <w:t>]</w:t>
      </w:r>
      <w:r>
        <w:rPr>
          <w:iCs/>
        </w:rPr>
        <w:t>.</w:t>
      </w:r>
    </w:p>
    <w:p w14:paraId="4B3BDB3E" w14:textId="77777777" w:rsidR="00A71CFB" w:rsidRDefault="00A71CFB" w:rsidP="00EB7DC6">
      <w:r w:rsidRPr="00A71CFB">
        <w:t>Rows marked as "deprecated" should not be used for newly issued documents.</w:t>
      </w:r>
    </w:p>
    <w:p w14:paraId="5256A49A" w14:textId="77777777" w:rsidR="00B95BB4" w:rsidRDefault="008A7128" w:rsidP="00C53EC4">
      <w:r w:rsidRPr="001F4312">
        <w:t>It is important to note that this is a dynamic list. Over time new services will be added. Developers should take this into account when designing and implementing solutions for PEPPOL services.</w:t>
      </w:r>
    </w:p>
    <w:p w14:paraId="60F581EF" w14:textId="77777777" w:rsidR="004225A4" w:rsidRPr="006132BB" w:rsidRDefault="004225A4" w:rsidP="006132BB">
      <w:pPr>
        <w:pStyle w:val="Heading1"/>
      </w:pPr>
      <w:bookmarkStart w:id="189" w:name="_Toc316247570"/>
      <w:bookmarkStart w:id="190" w:name="_Toc512612311"/>
      <w:r w:rsidRPr="006132BB">
        <w:lastRenderedPageBreak/>
        <w:t>Policy on Identifying Processes supported by PEPPOL</w:t>
      </w:r>
      <w:bookmarkEnd w:id="189"/>
      <w:bookmarkEnd w:id="190"/>
    </w:p>
    <w:p w14:paraId="45868D6F" w14:textId="77777777" w:rsidR="008272F2" w:rsidRDefault="008272F2" w:rsidP="006B4C99">
      <w:pPr>
        <w:pStyle w:val="Heading2"/>
      </w:pPr>
      <w:bookmarkStart w:id="191" w:name="_Toc316247571"/>
      <w:bookmarkStart w:id="192" w:name="_Toc512612312"/>
      <w:r>
        <w:t>Format</w:t>
      </w:r>
      <w:bookmarkEnd w:id="191"/>
      <w:bookmarkEnd w:id="192"/>
    </w:p>
    <w:p w14:paraId="55ECAC78" w14:textId="77777777" w:rsidR="006D1F48" w:rsidRPr="006D1F48" w:rsidRDefault="006D1F48" w:rsidP="006D1F48">
      <w:pPr>
        <w:rPr>
          <w:lang w:eastAsia="x-none"/>
        </w:rPr>
      </w:pPr>
      <w:r>
        <w:rPr>
          <w:lang w:eastAsia="x-none"/>
        </w:rPr>
        <w:t xml:space="preserve">As outlined in </w:t>
      </w:r>
      <w:r w:rsidR="00B26C62">
        <w:rPr>
          <w:lang w:eastAsia="x-none"/>
        </w:rPr>
        <w:fldChar w:fldCharType="begin"/>
      </w:r>
      <w:r w:rsidR="00B26C62">
        <w:rPr>
          <w:lang w:eastAsia="x-none"/>
        </w:rPr>
        <w:instrText xml:space="preserve"> REF _Ref317490234 \r \h </w:instrText>
      </w:r>
      <w:r w:rsidR="00B26C62">
        <w:rPr>
          <w:lang w:eastAsia="x-none"/>
        </w:rPr>
      </w:r>
      <w:r w:rsidR="00B26C62">
        <w:rPr>
          <w:lang w:eastAsia="x-none"/>
        </w:rPr>
        <w:fldChar w:fldCharType="separate"/>
      </w:r>
      <w:r w:rsidR="00A32D51">
        <w:rPr>
          <w:lang w:eastAsia="x-none"/>
        </w:rPr>
        <w:t>POLICY 3</w:t>
      </w:r>
      <w:r w:rsidR="00B26C62">
        <w:rPr>
          <w:lang w:eastAsia="x-none"/>
        </w:rPr>
        <w:fldChar w:fldCharType="end"/>
      </w:r>
      <w:r>
        <w:rPr>
          <w:lang w:eastAsia="x-none"/>
        </w:rPr>
        <w:t xml:space="preserve"> PEPPOL process identifiers </w:t>
      </w:r>
      <w:proofErr w:type="gramStart"/>
      <w:r>
        <w:rPr>
          <w:lang w:eastAsia="x-none"/>
        </w:rPr>
        <w:t>have to</w:t>
      </w:r>
      <w:proofErr w:type="gramEnd"/>
      <w:r>
        <w:rPr>
          <w:lang w:eastAsia="x-none"/>
        </w:rPr>
        <w:t xml:space="preserve"> be treated case sensitive.</w:t>
      </w:r>
    </w:p>
    <w:p w14:paraId="73A16CEE" w14:textId="77777777" w:rsidR="004225A4" w:rsidRPr="001407A3" w:rsidRDefault="004225A4" w:rsidP="004225A4">
      <w:pPr>
        <w:pStyle w:val="PolicyHeader"/>
      </w:pPr>
      <w:bookmarkStart w:id="193" w:name="_Ref281927369"/>
      <w:bookmarkStart w:id="194" w:name="_Toc512612313"/>
      <w:r>
        <w:t>PEPPOL</w:t>
      </w:r>
      <w:r w:rsidRPr="001407A3">
        <w:t xml:space="preserve"> </w:t>
      </w:r>
      <w:r w:rsidR="00AE2638">
        <w:t xml:space="preserve">BusDox </w:t>
      </w:r>
      <w:r>
        <w:t>Process Identifier scheme</w:t>
      </w:r>
      <w:bookmarkEnd w:id="193"/>
      <w:bookmarkEnd w:id="194"/>
    </w:p>
    <w:p w14:paraId="12DCD189" w14:textId="77777777" w:rsidR="004225A4" w:rsidRDefault="004225A4" w:rsidP="004225A4">
      <w:pPr>
        <w:pStyle w:val="Policy"/>
      </w:pPr>
      <w:r>
        <w:t xml:space="preserve">The PEPPOL </w:t>
      </w:r>
      <w:r w:rsidR="00AE2638">
        <w:t xml:space="preserve">BusDox </w:t>
      </w:r>
      <w:r>
        <w:t xml:space="preserve">process identifier scheme to be used </w:t>
      </w:r>
      <w:r w:rsidR="00407B2D">
        <w:t>should be</w:t>
      </w:r>
      <w:r w:rsidR="002816AA">
        <w:t>:</w:t>
      </w:r>
    </w:p>
    <w:p w14:paraId="3C5F3DFA" w14:textId="77777777" w:rsidR="004225A4" w:rsidRPr="001407A3" w:rsidRDefault="004225A4" w:rsidP="006D1F48">
      <w:pPr>
        <w:pStyle w:val="Inlinecode"/>
      </w:pPr>
      <w:r>
        <w:t>cenbii-procid-ubl</w:t>
      </w:r>
    </w:p>
    <w:p w14:paraId="2CD9650E" w14:textId="77777777" w:rsidR="00DA409B" w:rsidRDefault="00B26C62" w:rsidP="00DA409B">
      <w:r>
        <w:t>Applies to: all process identifiers in all component</w:t>
      </w:r>
    </w:p>
    <w:p w14:paraId="2B069DA2" w14:textId="77777777" w:rsidR="004225A4" w:rsidRDefault="004225A4" w:rsidP="004225A4">
      <w:pPr>
        <w:pStyle w:val="PolicyHeader"/>
      </w:pPr>
      <w:bookmarkStart w:id="195" w:name="_Toc512612314"/>
      <w:r>
        <w:t>PEPPOL Process Identifiers</w:t>
      </w:r>
      <w:bookmarkEnd w:id="195"/>
    </w:p>
    <w:p w14:paraId="37DA17A2" w14:textId="77777777" w:rsidR="00EC738F" w:rsidRDefault="00EC738F" w:rsidP="004225A4">
      <w:pPr>
        <w:pStyle w:val="Policy"/>
      </w:pPr>
      <w:r w:rsidRPr="00EC738F">
        <w:t xml:space="preserve">The </w:t>
      </w:r>
      <w:r>
        <w:t>Process</w:t>
      </w:r>
      <w:r w:rsidRPr="00EC738F">
        <w:t xml:space="preserve"> Identifier is defined in the relevant PEPPOL BIS specification. A PEPPOL Access Point MUST treat the identifier as an atomic string. The definition of the </w:t>
      </w:r>
      <w:r>
        <w:t xml:space="preserve">process </w:t>
      </w:r>
      <w:r w:rsidRPr="00EC738F">
        <w:t>identifier within the BIS specifications should be defined according to the CEN BII rules.</w:t>
      </w:r>
    </w:p>
    <w:p w14:paraId="44C97C24" w14:textId="77777777" w:rsidR="004225A4" w:rsidRDefault="004225A4" w:rsidP="004225A4">
      <w:pPr>
        <w:pStyle w:val="Policy"/>
      </w:pPr>
    </w:p>
    <w:p w14:paraId="00AC4633" w14:textId="77777777" w:rsidR="003F6527" w:rsidRPr="003F6527" w:rsidRDefault="00B26C62" w:rsidP="004225A4">
      <w:r>
        <w:t>Applies to: all process identifiers in all component</w:t>
      </w:r>
    </w:p>
    <w:p w14:paraId="6C0DD330" w14:textId="77777777" w:rsidR="004225A4" w:rsidRPr="003F6527" w:rsidRDefault="004225A4" w:rsidP="004225A4">
      <w:pPr>
        <w:rPr>
          <w:b/>
          <w:sz w:val="24"/>
        </w:rPr>
      </w:pPr>
      <w:r w:rsidRPr="003F6527">
        <w:rPr>
          <w:b/>
          <w:sz w:val="24"/>
        </w:rPr>
        <w:t>Example:</w:t>
      </w:r>
    </w:p>
    <w:p w14:paraId="696BCF46" w14:textId="77777777" w:rsidR="004225A4" w:rsidRDefault="004225A4" w:rsidP="004225A4">
      <w:r>
        <w:t>The following process identifier is used for “</w:t>
      </w:r>
      <w:r w:rsidRPr="004225A4">
        <w:t>BII04 - Invoice only</w:t>
      </w:r>
      <w:r>
        <w:t>”:</w:t>
      </w:r>
    </w:p>
    <w:p w14:paraId="67FB98F4" w14:textId="77777777" w:rsidR="00DA409B" w:rsidRDefault="004225A4" w:rsidP="00B26C62">
      <w:pPr>
        <w:pStyle w:val="Code"/>
        <w:shd w:val="clear" w:color="auto" w:fill="FFFFFF"/>
        <w:ind w:left="567"/>
      </w:pPr>
      <w:r w:rsidRPr="004225A4">
        <w:t>urn:www.cenbii.eu:profile:bii04:ver1.0</w:t>
      </w:r>
    </w:p>
    <w:p w14:paraId="3A27B164" w14:textId="77777777" w:rsidR="0030114D" w:rsidRPr="003F6527" w:rsidRDefault="0030114D" w:rsidP="0030114D">
      <w:pPr>
        <w:rPr>
          <w:b/>
          <w:sz w:val="24"/>
        </w:rPr>
      </w:pPr>
      <w:r w:rsidRPr="003F6527">
        <w:rPr>
          <w:b/>
          <w:sz w:val="24"/>
        </w:rPr>
        <w:t>Example</w:t>
      </w:r>
      <w:r>
        <w:rPr>
          <w:b/>
          <w:sz w:val="24"/>
        </w:rPr>
        <w:t xml:space="preserve"> 2</w:t>
      </w:r>
      <w:r w:rsidRPr="003F6527">
        <w:rPr>
          <w:b/>
          <w:sz w:val="24"/>
        </w:rPr>
        <w:t>:</w:t>
      </w:r>
    </w:p>
    <w:p w14:paraId="1FCD209F" w14:textId="77777777" w:rsidR="009934E8" w:rsidRDefault="0030114D" w:rsidP="00B26C62">
      <w:pPr>
        <w:pStyle w:val="Code"/>
        <w:shd w:val="clear" w:color="auto" w:fill="FFFFFF"/>
        <w:ind w:left="567"/>
      </w:pPr>
      <w:r w:rsidRPr="004225A4">
        <w:t>urn:www.cenbii.eu:profile:bii04:ver</w:t>
      </w:r>
      <w:r>
        <w:t>2</w:t>
      </w:r>
      <w:r w:rsidRPr="004225A4">
        <w:t>.0</w:t>
      </w:r>
    </w:p>
    <w:p w14:paraId="1B693EB1" w14:textId="77777777" w:rsidR="00667607" w:rsidRPr="001407A3" w:rsidRDefault="00667607" w:rsidP="00667607">
      <w:pPr>
        <w:pStyle w:val="PolicyHeader"/>
      </w:pPr>
      <w:bookmarkStart w:id="196" w:name="_Toc512612315"/>
      <w:r w:rsidRPr="001407A3">
        <w:t xml:space="preserve">Specifying </w:t>
      </w:r>
      <w:r>
        <w:t>Process</w:t>
      </w:r>
      <w:r w:rsidRPr="001407A3">
        <w:t xml:space="preserve"> Identifiers in </w:t>
      </w:r>
      <w:r>
        <w:t>SMP</w:t>
      </w:r>
      <w:r w:rsidR="00E61519">
        <w:t xml:space="preserve"> documents</w:t>
      </w:r>
      <w:bookmarkEnd w:id="196"/>
    </w:p>
    <w:p w14:paraId="2F96D85B" w14:textId="58AEA464" w:rsidR="00667607" w:rsidRPr="001407A3" w:rsidRDefault="00667607" w:rsidP="00667607">
      <w:pPr>
        <w:pStyle w:val="Policy"/>
      </w:pPr>
      <w:r w:rsidRPr="001407A3">
        <w:t xml:space="preserve">The value for </w:t>
      </w:r>
      <w:r w:rsidR="00E61519">
        <w:t xml:space="preserve">the scheme attribute </w:t>
      </w:r>
      <w:r w:rsidR="0075723F">
        <w:t xml:space="preserve">should be </w:t>
      </w:r>
      <w:del w:id="197" w:author="Bård Langöy" w:date="2018-06-08T07:05:00Z">
        <w:r w:rsidR="00E61519" w:rsidDel="00ED7D98">
          <w:delText xml:space="preserve">be </w:delText>
        </w:r>
      </w:del>
      <w:r w:rsidR="00E61519">
        <w:t>“</w:t>
      </w:r>
      <w:proofErr w:type="spellStart"/>
      <w:r w:rsidR="00E61519">
        <w:t>cenbii-procid-ubl</w:t>
      </w:r>
      <w:proofErr w:type="spellEnd"/>
      <w:r w:rsidR="00E61519">
        <w:t xml:space="preserve">” (see </w:t>
      </w:r>
      <w:r w:rsidR="00E61519">
        <w:fldChar w:fldCharType="begin"/>
      </w:r>
      <w:r w:rsidR="00E61519">
        <w:instrText xml:space="preserve"> REF _Ref281927369 \r \h </w:instrText>
      </w:r>
      <w:r w:rsidR="00E61519">
        <w:fldChar w:fldCharType="separate"/>
      </w:r>
      <w:r w:rsidR="00A32D51">
        <w:t>POLICY 15</w:t>
      </w:r>
      <w:r w:rsidR="00E61519">
        <w:fldChar w:fldCharType="end"/>
      </w:r>
      <w:r w:rsidR="00E61519">
        <w:t>) and the element value must be the process identifier itself.</w:t>
      </w:r>
    </w:p>
    <w:p w14:paraId="48F6DC8C" w14:textId="77777777" w:rsidR="003F6527" w:rsidRDefault="00B26C62" w:rsidP="00667607">
      <w:r>
        <w:t>Applies to: XML documents used in the SMP</w:t>
      </w:r>
    </w:p>
    <w:p w14:paraId="4177B742" w14:textId="77777777" w:rsidR="00667607" w:rsidRPr="003F6527" w:rsidRDefault="00900A19" w:rsidP="00667607">
      <w:pPr>
        <w:rPr>
          <w:b/>
          <w:sz w:val="24"/>
        </w:rPr>
      </w:pPr>
      <w:r w:rsidRPr="003F6527">
        <w:rPr>
          <w:b/>
          <w:sz w:val="24"/>
        </w:rPr>
        <w:t>E</w:t>
      </w:r>
      <w:r w:rsidR="00667607" w:rsidRPr="003F6527">
        <w:rPr>
          <w:b/>
          <w:sz w:val="24"/>
        </w:rPr>
        <w:t>xample</w:t>
      </w:r>
      <w:r w:rsidRPr="003F6527">
        <w:rPr>
          <w:b/>
          <w:sz w:val="24"/>
        </w:rPr>
        <w:t>:</w:t>
      </w:r>
    </w:p>
    <w:p w14:paraId="28BE34FF" w14:textId="77777777" w:rsidR="009934E8" w:rsidRDefault="009934E8" w:rsidP="003F6527">
      <w:pPr>
        <w:pStyle w:val="Code"/>
        <w:shd w:val="clear" w:color="auto" w:fill="FFFFFF"/>
        <w:ind w:left="567"/>
      </w:pPr>
      <w:r>
        <w:t>CEN/BII:</w:t>
      </w:r>
    </w:p>
    <w:p w14:paraId="2403E232" w14:textId="77777777" w:rsidR="00667607" w:rsidRDefault="00667607" w:rsidP="003F6527">
      <w:pPr>
        <w:pStyle w:val="Code"/>
        <w:shd w:val="clear" w:color="auto" w:fill="FFFFFF"/>
        <w:ind w:left="567"/>
      </w:pPr>
      <w:r w:rsidRPr="00667607">
        <w:t>&lt;ProcessIdentifier scheme="cenbii-procid-ubl"&gt;urn:www.cenbii.eu:profile:bii03:ver1.0&lt;/ProcessIdentifier&gt;</w:t>
      </w:r>
    </w:p>
    <w:p w14:paraId="44095D8C" w14:textId="77777777" w:rsidR="009934E8" w:rsidRDefault="009934E8" w:rsidP="003F6527">
      <w:pPr>
        <w:pStyle w:val="Code"/>
        <w:shd w:val="clear" w:color="auto" w:fill="FFFFFF"/>
        <w:ind w:left="567"/>
      </w:pPr>
      <w:r>
        <w:t>CEN/BII2:</w:t>
      </w:r>
    </w:p>
    <w:p w14:paraId="3656A558" w14:textId="77777777" w:rsidR="009934E8" w:rsidRPr="001407A3" w:rsidRDefault="009934E8" w:rsidP="003F6527">
      <w:pPr>
        <w:pStyle w:val="Code"/>
        <w:shd w:val="clear" w:color="auto" w:fill="FFFFFF"/>
        <w:ind w:left="567"/>
      </w:pPr>
      <w:r w:rsidRPr="00667607">
        <w:t>&lt;ProcessIdentifier scheme="cenbii-procid-ubl"&gt;urn:www.cenbii.eu:profile:bii03:ver</w:t>
      </w:r>
      <w:r>
        <w:t>2</w:t>
      </w:r>
      <w:r w:rsidRPr="00667607">
        <w:t>.0&lt;/ProcessIdentifier&gt;</w:t>
      </w:r>
    </w:p>
    <w:p w14:paraId="3511E082" w14:textId="77777777" w:rsidR="004225A4" w:rsidRDefault="004225A4" w:rsidP="006B4C99">
      <w:pPr>
        <w:pStyle w:val="Heading2"/>
      </w:pPr>
      <w:bookmarkStart w:id="198" w:name="_Toc316247572"/>
      <w:bookmarkStart w:id="199" w:name="_Toc512612316"/>
      <w:r>
        <w:t>Process ID values</w:t>
      </w:r>
      <w:bookmarkEnd w:id="198"/>
      <w:bookmarkEnd w:id="199"/>
    </w:p>
    <w:p w14:paraId="09DEB645" w14:textId="77777777" w:rsidR="00092B54" w:rsidRPr="00092B54" w:rsidRDefault="00092B54" w:rsidP="00092B54">
      <w:r w:rsidRPr="001F4312">
        <w:t xml:space="preserve">The normative </w:t>
      </w:r>
      <w:r>
        <w:t xml:space="preserve">version of the </w:t>
      </w:r>
      <w:r w:rsidRPr="001F4312">
        <w:t>code list is available at</w:t>
      </w:r>
      <w:r>
        <w:t xml:space="preserve"> </w:t>
      </w:r>
      <w:r w:rsidRPr="005576B6">
        <w:rPr>
          <w:iCs/>
        </w:rPr>
        <w:t>[</w:t>
      </w:r>
      <w:proofErr w:type="spellStart"/>
      <w:r w:rsidRPr="007852AB">
        <w:rPr>
          <w:bCs/>
          <w:lang w:val="en-US" w:bidi="ne-NP"/>
        </w:rPr>
        <w:t>PEPPOL_</w:t>
      </w:r>
      <w:r>
        <w:rPr>
          <w:bCs/>
          <w:lang w:val="en-US" w:bidi="ne-NP"/>
        </w:rPr>
        <w:t>CodeList</w:t>
      </w:r>
      <w:proofErr w:type="spellEnd"/>
      <w:r w:rsidRPr="005576B6">
        <w:rPr>
          <w:iCs/>
        </w:rPr>
        <w:t>]</w:t>
      </w:r>
      <w:r>
        <w:rPr>
          <w:iCs/>
        </w:rPr>
        <w:t>.</w:t>
      </w:r>
    </w:p>
    <w:p w14:paraId="40031CC7" w14:textId="77777777" w:rsidR="008D4811" w:rsidRPr="006132BB" w:rsidRDefault="008D4811" w:rsidP="008D4811">
      <w:pPr>
        <w:pStyle w:val="Heading1"/>
      </w:pPr>
      <w:bookmarkStart w:id="200" w:name="_Toc512612317"/>
      <w:r w:rsidRPr="006132BB">
        <w:lastRenderedPageBreak/>
        <w:t xml:space="preserve">Policy on Identifying </w:t>
      </w:r>
      <w:r>
        <w:t>Transport Profiles in PEPPOL</w:t>
      </w:r>
      <w:bookmarkEnd w:id="200"/>
    </w:p>
    <w:p w14:paraId="5273E279" w14:textId="77777777" w:rsidR="008D4811" w:rsidRDefault="008D4811" w:rsidP="008D4811">
      <w:pPr>
        <w:pStyle w:val="Heading2"/>
      </w:pPr>
      <w:bookmarkStart w:id="201" w:name="_Toc512612318"/>
      <w:r>
        <w:t>SMP</w:t>
      </w:r>
      <w:bookmarkEnd w:id="201"/>
    </w:p>
    <w:p w14:paraId="42C4102D" w14:textId="77777777" w:rsidR="008D4811" w:rsidRDefault="008D4811" w:rsidP="008D4811">
      <w:pPr>
        <w:rPr>
          <w:lang w:eastAsia="x-none"/>
        </w:rPr>
      </w:pPr>
      <w:r>
        <w:rPr>
          <w:lang w:eastAsia="x-none"/>
        </w:rPr>
        <w:t xml:space="preserve">BUSDOX supports different transport protocols. </w:t>
      </w:r>
      <w:r w:rsidR="00135E61">
        <w:rPr>
          <w:lang w:eastAsia="x-none"/>
        </w:rPr>
        <w:t xml:space="preserve">Each </w:t>
      </w:r>
      <w:r>
        <w:rPr>
          <w:lang w:eastAsia="x-none"/>
        </w:rPr>
        <w:t xml:space="preserve">endpoint </w:t>
      </w:r>
      <w:r w:rsidR="00135E61">
        <w:rPr>
          <w:lang w:eastAsia="x-none"/>
        </w:rPr>
        <w:t xml:space="preserve">registered </w:t>
      </w:r>
      <w:r>
        <w:rPr>
          <w:lang w:eastAsia="x-none"/>
        </w:rPr>
        <w:t>in an SMP is required to provide a transport profile</w:t>
      </w:r>
      <w:r w:rsidR="00135E61">
        <w:rPr>
          <w:lang w:eastAsia="x-none"/>
        </w:rPr>
        <w:t xml:space="preserve"> identifying the used transport</w:t>
      </w:r>
      <w:r>
        <w:rPr>
          <w:lang w:eastAsia="x-none"/>
        </w:rPr>
        <w:t>.</w:t>
      </w:r>
    </w:p>
    <w:p w14:paraId="76AD6E7A" w14:textId="77777777" w:rsidR="008D4811" w:rsidRPr="001407A3" w:rsidRDefault="008D4811" w:rsidP="008D4811">
      <w:pPr>
        <w:pStyle w:val="PolicyHeader"/>
      </w:pPr>
      <w:bookmarkStart w:id="202" w:name="_Toc512612319"/>
      <w:r w:rsidRPr="001407A3">
        <w:t xml:space="preserve">Specifying </w:t>
      </w:r>
      <w:r>
        <w:t xml:space="preserve">Transport Profiles </w:t>
      </w:r>
      <w:r w:rsidRPr="001407A3">
        <w:t xml:space="preserve">in </w:t>
      </w:r>
      <w:r>
        <w:t>SMP documents</w:t>
      </w:r>
      <w:bookmarkEnd w:id="202"/>
    </w:p>
    <w:p w14:paraId="7674403E" w14:textId="77777777" w:rsidR="008D4811" w:rsidRPr="001407A3" w:rsidRDefault="008D4811" w:rsidP="008D4811">
      <w:pPr>
        <w:pStyle w:val="Policy"/>
      </w:pPr>
      <w:r w:rsidRPr="001407A3">
        <w:t xml:space="preserve">The value for </w:t>
      </w:r>
      <w:r>
        <w:t xml:space="preserve">the </w:t>
      </w:r>
      <w:proofErr w:type="spellStart"/>
      <w:r w:rsidR="00DA7411">
        <w:t>transportProfile</w:t>
      </w:r>
      <w:proofErr w:type="spellEnd"/>
      <w:r>
        <w:t xml:space="preserve"> attribute must be </w:t>
      </w:r>
      <w:r w:rsidR="00DA7411">
        <w:t xml:space="preserve">one of the </w:t>
      </w:r>
      <w:r w:rsidR="00560435">
        <w:t xml:space="preserve">Profile IDs in the </w:t>
      </w:r>
      <w:r w:rsidR="00DA7411">
        <w:t>list below</w:t>
      </w:r>
      <w:r w:rsidR="00560435">
        <w:t xml:space="preserve"> if one of the predefined transport profiles is chosen.</w:t>
      </w:r>
      <w:r w:rsidR="00AC28C2">
        <w:t xml:space="preserve"> The value of the </w:t>
      </w:r>
      <w:proofErr w:type="spellStart"/>
      <w:r w:rsidR="00AC28C2">
        <w:t>transportProfile</w:t>
      </w:r>
      <w:proofErr w:type="spellEnd"/>
      <w:r w:rsidR="00AC28C2">
        <w:t xml:space="preserve"> attribute is case sensitive.</w:t>
      </w:r>
    </w:p>
    <w:p w14:paraId="64D18986" w14:textId="77777777" w:rsidR="008D4811" w:rsidRDefault="008D4811" w:rsidP="008D4811">
      <w:pPr>
        <w:rPr>
          <w:b/>
          <w:sz w:val="24"/>
        </w:rPr>
      </w:pPr>
      <w:r>
        <w:t>Applies to: XML documents used in the SMP</w:t>
      </w:r>
    </w:p>
    <w:p w14:paraId="5595D563" w14:textId="77777777" w:rsidR="005C6AB6" w:rsidRPr="003F6527" w:rsidRDefault="005C6AB6" w:rsidP="005C6AB6">
      <w:pPr>
        <w:rPr>
          <w:b/>
          <w:sz w:val="24"/>
        </w:rPr>
      </w:pPr>
      <w:r w:rsidRPr="003F6527">
        <w:rPr>
          <w:b/>
          <w:sz w:val="24"/>
        </w:rPr>
        <w:t>Example</w:t>
      </w:r>
      <w:r>
        <w:rPr>
          <w:b/>
          <w:sz w:val="24"/>
        </w:rPr>
        <w:t xml:space="preserve"> 1</w:t>
      </w:r>
      <w:r w:rsidRPr="003F6527">
        <w:rPr>
          <w:b/>
          <w:sz w:val="24"/>
        </w:rPr>
        <w:t>:</w:t>
      </w:r>
    </w:p>
    <w:p w14:paraId="70280C88" w14:textId="77777777" w:rsidR="005C6AB6" w:rsidRDefault="005C6AB6" w:rsidP="005C6AB6">
      <w:pPr>
        <w:pStyle w:val="Code"/>
        <w:shd w:val="clear" w:color="auto" w:fill="FFFFFF"/>
        <w:ind w:left="567"/>
      </w:pPr>
      <w:r w:rsidRPr="00667607">
        <w:t>&lt;</w:t>
      </w:r>
      <w:r>
        <w:t>Endpoint</w:t>
      </w:r>
      <w:r w:rsidRPr="00667607">
        <w:t xml:space="preserve"> </w:t>
      </w:r>
      <w:r w:rsidRPr="008D4811">
        <w:t>transportProfile</w:t>
      </w:r>
      <w:r w:rsidRPr="00667607">
        <w:t>="</w:t>
      </w:r>
      <w:r w:rsidRPr="008D4811">
        <w:t>busdox-transport-start</w:t>
      </w:r>
      <w:r w:rsidRPr="00667607">
        <w:t>"&gt;</w:t>
      </w:r>
    </w:p>
    <w:p w14:paraId="4B75A7E1" w14:textId="77777777" w:rsidR="005C6AB6" w:rsidRDefault="005C6AB6" w:rsidP="005C6AB6">
      <w:pPr>
        <w:pStyle w:val="Code"/>
        <w:shd w:val="clear" w:color="auto" w:fill="FFFFFF"/>
        <w:ind w:left="567"/>
      </w:pPr>
      <w:r>
        <w:t xml:space="preserve">  ...</w:t>
      </w:r>
    </w:p>
    <w:p w14:paraId="7BB640EB" w14:textId="77777777" w:rsidR="005C6AB6" w:rsidRPr="001407A3" w:rsidRDefault="005C6AB6" w:rsidP="005C6AB6">
      <w:pPr>
        <w:pStyle w:val="Code"/>
        <w:shd w:val="clear" w:color="auto" w:fill="FFFFFF"/>
        <w:ind w:left="567"/>
      </w:pPr>
      <w:r w:rsidRPr="00667607">
        <w:t>&lt;/</w:t>
      </w:r>
      <w:r>
        <w:t>Endpoint</w:t>
      </w:r>
      <w:r w:rsidRPr="00667607">
        <w:t>&gt;</w:t>
      </w:r>
    </w:p>
    <w:p w14:paraId="19E583F0" w14:textId="77777777" w:rsidR="005C6AB6" w:rsidRPr="003F6527" w:rsidRDefault="005C6AB6" w:rsidP="005C6AB6">
      <w:pPr>
        <w:rPr>
          <w:b/>
          <w:sz w:val="24"/>
        </w:rPr>
      </w:pPr>
      <w:r w:rsidRPr="003F6527">
        <w:rPr>
          <w:b/>
          <w:sz w:val="24"/>
        </w:rPr>
        <w:t>Example</w:t>
      </w:r>
      <w:r>
        <w:rPr>
          <w:b/>
          <w:sz w:val="24"/>
        </w:rPr>
        <w:t xml:space="preserve"> 2</w:t>
      </w:r>
      <w:r w:rsidRPr="003F6527">
        <w:rPr>
          <w:b/>
          <w:sz w:val="24"/>
        </w:rPr>
        <w:t>:</w:t>
      </w:r>
    </w:p>
    <w:p w14:paraId="15035EBD" w14:textId="77777777" w:rsidR="005C6AB6" w:rsidRDefault="005C6AB6" w:rsidP="005C6AB6">
      <w:pPr>
        <w:pStyle w:val="Code"/>
        <w:shd w:val="clear" w:color="auto" w:fill="FFFFFF"/>
        <w:ind w:left="567"/>
      </w:pPr>
      <w:r w:rsidRPr="00667607">
        <w:t>&lt;</w:t>
      </w:r>
      <w:r>
        <w:t>Endpoint</w:t>
      </w:r>
      <w:r w:rsidRPr="00667607">
        <w:t xml:space="preserve"> </w:t>
      </w:r>
      <w:r w:rsidRPr="008D4811">
        <w:t>transportProfile</w:t>
      </w:r>
      <w:r w:rsidRPr="00667607">
        <w:t>="</w:t>
      </w:r>
      <w:r w:rsidRPr="008D4811">
        <w:t>busdox-transport-as2-ver1p0</w:t>
      </w:r>
      <w:r w:rsidRPr="00667607">
        <w:t>"&gt;</w:t>
      </w:r>
    </w:p>
    <w:p w14:paraId="3D563640" w14:textId="77777777" w:rsidR="005C6AB6" w:rsidRDefault="005C6AB6" w:rsidP="005C6AB6">
      <w:pPr>
        <w:pStyle w:val="Code"/>
        <w:shd w:val="clear" w:color="auto" w:fill="FFFFFF"/>
        <w:ind w:left="567"/>
      </w:pPr>
      <w:r>
        <w:t xml:space="preserve">  ...</w:t>
      </w:r>
    </w:p>
    <w:p w14:paraId="2F6C1AEE" w14:textId="77777777" w:rsidR="005C6AB6" w:rsidRPr="001407A3" w:rsidRDefault="005C6AB6" w:rsidP="005C6AB6">
      <w:pPr>
        <w:pStyle w:val="Code"/>
        <w:shd w:val="clear" w:color="auto" w:fill="FFFFFF"/>
        <w:ind w:left="567"/>
      </w:pPr>
      <w:r w:rsidRPr="00667607">
        <w:t>&lt;/</w:t>
      </w:r>
      <w:r>
        <w:t>Endpoint</w:t>
      </w:r>
      <w:r w:rsidRPr="00667607">
        <w:t>&gt;</w:t>
      </w:r>
    </w:p>
    <w:p w14:paraId="6151E298" w14:textId="77777777" w:rsidR="00B6483D" w:rsidRDefault="00B6483D" w:rsidP="00B6483D">
      <w:pPr>
        <w:pStyle w:val="Heading2"/>
      </w:pPr>
      <w:bookmarkStart w:id="203" w:name="_Toc512612320"/>
      <w:r>
        <w:t>Transport Profile values</w:t>
      </w:r>
      <w:bookmarkEnd w:id="203"/>
    </w:p>
    <w:p w14:paraId="1D6EBBA9" w14:textId="77777777" w:rsidR="003828F0" w:rsidRPr="004225A4" w:rsidRDefault="00B6483D" w:rsidP="008D4811">
      <w:r w:rsidRPr="001F4312">
        <w:t xml:space="preserve">The normative </w:t>
      </w:r>
      <w:r>
        <w:t xml:space="preserve">version of the </w:t>
      </w:r>
      <w:r w:rsidRPr="001F4312">
        <w:t>code list is available at</w:t>
      </w:r>
      <w:r>
        <w:t xml:space="preserve"> </w:t>
      </w:r>
      <w:r w:rsidRPr="005576B6">
        <w:rPr>
          <w:iCs/>
        </w:rPr>
        <w:t>[</w:t>
      </w:r>
      <w:proofErr w:type="spellStart"/>
      <w:r w:rsidRPr="007852AB">
        <w:rPr>
          <w:bCs/>
          <w:lang w:val="en-US" w:bidi="ne-NP"/>
        </w:rPr>
        <w:t>PEPPOL_</w:t>
      </w:r>
      <w:r>
        <w:rPr>
          <w:bCs/>
          <w:lang w:val="en-US" w:bidi="ne-NP"/>
        </w:rPr>
        <w:t>CodeList</w:t>
      </w:r>
      <w:proofErr w:type="spellEnd"/>
      <w:r w:rsidRPr="005576B6">
        <w:rPr>
          <w:iCs/>
        </w:rPr>
        <w:t>]</w:t>
      </w:r>
      <w:r>
        <w:rPr>
          <w:iCs/>
        </w:rPr>
        <w:t>.</w:t>
      </w:r>
    </w:p>
    <w:p w14:paraId="3C21FF16" w14:textId="77777777" w:rsidR="003809D0" w:rsidRPr="006132BB" w:rsidRDefault="003809D0" w:rsidP="006132BB">
      <w:pPr>
        <w:pStyle w:val="Heading1"/>
      </w:pPr>
      <w:bookmarkStart w:id="204" w:name="_Toc316247573"/>
      <w:bookmarkStart w:id="205" w:name="_Toc512612321"/>
      <w:r w:rsidRPr="006132BB">
        <w:lastRenderedPageBreak/>
        <w:t>Governance</w:t>
      </w:r>
      <w:r w:rsidR="00CB3950" w:rsidRPr="006132BB">
        <w:t xml:space="preserve"> of this Policy</w:t>
      </w:r>
      <w:bookmarkEnd w:id="204"/>
      <w:bookmarkEnd w:id="205"/>
    </w:p>
    <w:p w14:paraId="7F43CDC6" w14:textId="77777777" w:rsidR="00554639" w:rsidRPr="001F4312" w:rsidRDefault="008F6A20" w:rsidP="00546B07">
      <w:r w:rsidRPr="001F4312">
        <w:t xml:space="preserve">This policy needs maintenance to ensure it supports new versions of the standards, extensions to other identification schemes, </w:t>
      </w:r>
      <w:r w:rsidR="00554639" w:rsidRPr="001F4312">
        <w:t xml:space="preserve">new services, </w:t>
      </w:r>
      <w:r w:rsidRPr="001F4312">
        <w:t>etc.</w:t>
      </w:r>
    </w:p>
    <w:p w14:paraId="673A1C83" w14:textId="77777777" w:rsidR="00C712B9" w:rsidRPr="001F4312" w:rsidRDefault="00C712B9" w:rsidP="00546B07">
      <w:r w:rsidRPr="006132BB">
        <w:t xml:space="preserve">Currently the CEN BII2 has </w:t>
      </w:r>
      <w:bookmarkStart w:id="206" w:name="_GoBack"/>
      <w:r w:rsidRPr="006132BB">
        <w:t xml:space="preserve">a </w:t>
      </w:r>
      <w:bookmarkEnd w:id="206"/>
      <w:r w:rsidR="00CB3950" w:rsidRPr="006132BB">
        <w:t xml:space="preserve">several work </w:t>
      </w:r>
      <w:r w:rsidRPr="006132BB">
        <w:t>item</w:t>
      </w:r>
      <w:r w:rsidR="00CB3950" w:rsidRPr="006132BB">
        <w:t>s</w:t>
      </w:r>
      <w:r w:rsidRPr="006132BB">
        <w:t xml:space="preserve"> for updating the current CEN BII CWA in order to create a more complete version for CEN BII2.</w:t>
      </w:r>
      <w:r w:rsidR="00DA3317" w:rsidRPr="006132BB">
        <w:t xml:space="preserve"> </w:t>
      </w:r>
      <w:r w:rsidR="00CB3950" w:rsidRPr="006132BB">
        <w:t xml:space="preserve">This includes revising code lists and adding new profiles. </w:t>
      </w:r>
      <w:r w:rsidR="00DA3317" w:rsidRPr="006132BB">
        <w:t xml:space="preserve">PEPPOL needs to ensure </w:t>
      </w:r>
      <w:r w:rsidR="00681355" w:rsidRPr="006132BB">
        <w:t>on-going</w:t>
      </w:r>
      <w:r w:rsidR="00CB3950" w:rsidRPr="006132BB">
        <w:t xml:space="preserve"> </w:t>
      </w:r>
      <w:r w:rsidR="00DA3317" w:rsidRPr="006132BB">
        <w:t xml:space="preserve">participation </w:t>
      </w:r>
      <w:r w:rsidR="00CB3950" w:rsidRPr="006132BB">
        <w:t>and support of</w:t>
      </w:r>
      <w:r w:rsidR="00DA3317" w:rsidRPr="006132BB">
        <w:t xml:space="preserve"> this work.</w:t>
      </w:r>
    </w:p>
    <w:p w14:paraId="3B64C9E5" w14:textId="77777777" w:rsidR="003F105F" w:rsidRPr="001F4312" w:rsidRDefault="00554639" w:rsidP="00546B07">
      <w:r w:rsidRPr="001F4312">
        <w:t xml:space="preserve">To ensure sustainability and proper governance of Party Identifier schemes </w:t>
      </w:r>
      <w:r w:rsidR="003F105F" w:rsidRPr="001F4312">
        <w:t>it is proposed to include only Issuing Agency Codes in the scope of:</w:t>
      </w:r>
    </w:p>
    <w:p w14:paraId="24A23D25" w14:textId="77777777" w:rsidR="003F105F" w:rsidRPr="001F4312" w:rsidRDefault="003F105F" w:rsidP="00BF0A1A">
      <w:pPr>
        <w:numPr>
          <w:ilvl w:val="0"/>
          <w:numId w:val="7"/>
        </w:numPr>
      </w:pPr>
      <w:r w:rsidRPr="001F4312">
        <w:t>International recognized standard schemes</w:t>
      </w:r>
      <w:r w:rsidR="006410A8" w:rsidRPr="001F4312">
        <w:t xml:space="preserve"> (CEN, ISO, UN/ECE)</w:t>
      </w:r>
    </w:p>
    <w:p w14:paraId="7F107DF1" w14:textId="77777777" w:rsidR="003F105F" w:rsidRPr="001F4312" w:rsidRDefault="003F105F" w:rsidP="00BF0A1A">
      <w:pPr>
        <w:numPr>
          <w:ilvl w:val="0"/>
          <w:numId w:val="7"/>
        </w:numPr>
      </w:pPr>
      <w:r w:rsidRPr="001F4312">
        <w:t>International de-facto accepted schemes</w:t>
      </w:r>
      <w:r w:rsidR="006410A8" w:rsidRPr="001F4312">
        <w:t xml:space="preserve"> (OASIS)</w:t>
      </w:r>
    </w:p>
    <w:p w14:paraId="36BC8E06" w14:textId="77777777" w:rsidR="003F105F" w:rsidRPr="001F4312" w:rsidRDefault="003F105F" w:rsidP="00BF0A1A">
      <w:pPr>
        <w:numPr>
          <w:ilvl w:val="0"/>
          <w:numId w:val="7"/>
        </w:numPr>
      </w:pPr>
      <w:r w:rsidRPr="001F4312">
        <w:t>Nationally defined schemes</w:t>
      </w:r>
    </w:p>
    <w:p w14:paraId="7AA13F3D" w14:textId="77777777" w:rsidR="003809D0" w:rsidRPr="00546B07" w:rsidRDefault="004D69F2" w:rsidP="00546B07">
      <w:r w:rsidRPr="00546B07">
        <w:t xml:space="preserve">The </w:t>
      </w:r>
      <w:r w:rsidR="003809D0" w:rsidRPr="00546B07">
        <w:t xml:space="preserve">PEPPOL </w:t>
      </w:r>
      <w:r w:rsidRPr="00546B07">
        <w:t xml:space="preserve">Governing Board </w:t>
      </w:r>
      <w:r w:rsidR="003809D0" w:rsidRPr="00546B07">
        <w:t xml:space="preserve">shall ensure </w:t>
      </w:r>
      <w:r w:rsidR="00C21085" w:rsidRPr="00546B07">
        <w:t xml:space="preserve">that </w:t>
      </w:r>
      <w:r w:rsidR="003809D0" w:rsidRPr="00546B07">
        <w:t>each Issuing Agency</w:t>
      </w:r>
      <w:r w:rsidR="00C21085" w:rsidRPr="00546B07">
        <w:t>...</w:t>
      </w:r>
    </w:p>
    <w:p w14:paraId="1703F6CE" w14:textId="77777777" w:rsidR="003809D0" w:rsidRPr="00546B07" w:rsidRDefault="004D69F2" w:rsidP="00BF0A1A">
      <w:pPr>
        <w:numPr>
          <w:ilvl w:val="0"/>
          <w:numId w:val="8"/>
        </w:numPr>
      </w:pPr>
      <w:r w:rsidRPr="00546B07">
        <w:t xml:space="preserve">Recognizes </w:t>
      </w:r>
      <w:r w:rsidR="003809D0" w:rsidRPr="00546B07">
        <w:t>any organisation wishing to allocate unique Party identifiers as part of a PEPPOL Pilot. An individual organisation or company wishing to issue unique identifiers shall do so through umbrella organisations such as their trade associations, network provider or a public or state agency;</w:t>
      </w:r>
    </w:p>
    <w:p w14:paraId="0E200931" w14:textId="77777777" w:rsidR="003809D0" w:rsidRPr="00546B07" w:rsidRDefault="003809D0" w:rsidP="00BF0A1A">
      <w:pPr>
        <w:numPr>
          <w:ilvl w:val="0"/>
          <w:numId w:val="8"/>
        </w:numPr>
      </w:pPr>
      <w:r w:rsidRPr="00546B07">
        <w:t xml:space="preserve">Has defined rules which ensure that every unique identifier issued with their authority shall begin with their </w:t>
      </w:r>
      <w:r w:rsidR="00A23FDD" w:rsidRPr="00546B07">
        <w:t>Issuing Agency Code</w:t>
      </w:r>
      <w:r w:rsidR="00FE711F" w:rsidRPr="00546B07">
        <w:t xml:space="preserve"> (</w:t>
      </w:r>
      <w:r w:rsidRPr="00546B07">
        <w:t>IAC</w:t>
      </w:r>
      <w:r w:rsidR="00FE711F" w:rsidRPr="00546B07">
        <w:t>)</w:t>
      </w:r>
      <w:r w:rsidRPr="00546B07">
        <w:t>;</w:t>
      </w:r>
      <w:r w:rsidR="00546B07">
        <w:br/>
      </w:r>
      <w:r w:rsidRPr="00546B07">
        <w:t xml:space="preserve">NOTE: The purpose of this is to ensure that the same unique Party identifier </w:t>
      </w:r>
      <w:r w:rsidR="00A23FDD" w:rsidRPr="00546B07">
        <w:t xml:space="preserve">(including the IAC) </w:t>
      </w:r>
      <w:r w:rsidRPr="00546B07">
        <w:t>can never be issued by another issuer, no matter which agency is used to ensure unambiguity in the total marketplace.</w:t>
      </w:r>
    </w:p>
    <w:p w14:paraId="7E0D53CB" w14:textId="77777777" w:rsidR="003809D0" w:rsidRPr="00546B07" w:rsidRDefault="003809D0" w:rsidP="00BF0A1A">
      <w:pPr>
        <w:numPr>
          <w:ilvl w:val="0"/>
          <w:numId w:val="8"/>
        </w:numPr>
      </w:pPr>
      <w:r w:rsidRPr="00546B07">
        <w:t>Has defined rules so that a unique party identifier is only re-issued after the previously issued unique identifier has ceased to be of significant to any user. The length of such period should be dependent upon the environment in which the unique identifier will be used.</w:t>
      </w:r>
    </w:p>
    <w:p w14:paraId="60549F63" w14:textId="77777777" w:rsidR="00557DFE" w:rsidRPr="006132BB" w:rsidRDefault="003809D0">
      <w:r w:rsidRPr="006132BB">
        <w:t xml:space="preserve">These rules mirror those of the ISO 15459 registration Authority (NEN) and will support the option to transfer the responsibility that authority as part of the PEPPOL sustainability programme. In effect PEPPOL </w:t>
      </w:r>
      <w:r w:rsidR="00C21085" w:rsidRPr="006132BB">
        <w:t xml:space="preserve">(and then BII2) </w:t>
      </w:r>
      <w:r w:rsidRPr="006132BB">
        <w:t xml:space="preserve">is taking the role of </w:t>
      </w:r>
      <w:r w:rsidR="00595276" w:rsidRPr="006132BB">
        <w:t xml:space="preserve">a governance agency (like </w:t>
      </w:r>
      <w:r w:rsidRPr="006132BB">
        <w:t>NEN</w:t>
      </w:r>
      <w:r w:rsidR="00595276" w:rsidRPr="006132BB">
        <w:t>)</w:t>
      </w:r>
      <w:r w:rsidRPr="006132BB">
        <w:t xml:space="preserve"> for the </w:t>
      </w:r>
      <w:r w:rsidR="00C21085" w:rsidRPr="006132BB">
        <w:t xml:space="preserve">PEPPOL pilot </w:t>
      </w:r>
      <w:r w:rsidRPr="006132BB">
        <w:t>period.</w:t>
      </w:r>
    </w:p>
    <w:sectPr w:rsidR="00557DFE" w:rsidRPr="006132BB" w:rsidSect="00377EF6">
      <w:pgSz w:w="11906" w:h="16838"/>
      <w:pgMar w:top="1418" w:right="1418" w:bottom="1418" w:left="1418" w:header="709" w:footer="709" w:gutter="0"/>
      <w:lnNumType w:countBy="1" w:restart="continuous"/>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5" w:author="Bård Langöy" w:date="2018-05-29T18:30:00Z" w:initials="BL">
    <w:p w14:paraId="4B0E377F" w14:textId="77777777" w:rsidR="00E27F37" w:rsidRDefault="00E27F37">
      <w:pPr>
        <w:pStyle w:val="CommentText"/>
      </w:pPr>
      <w:r>
        <w:rPr>
          <w:rStyle w:val="CommentReference"/>
        </w:rPr>
        <w:annotationRef/>
      </w:r>
      <w:r>
        <w:t>Why not utf-8?</w:t>
      </w:r>
    </w:p>
  </w:comment>
  <w:comment w:id="36" w:author="Bård Langöy" w:date="2018-05-29T18:30:00Z" w:initials="BL">
    <w:p w14:paraId="7B73E331" w14:textId="77777777" w:rsidR="00E27F37" w:rsidRDefault="00E27F37">
      <w:pPr>
        <w:pStyle w:val="CommentText"/>
      </w:pPr>
      <w:r>
        <w:rPr>
          <w:rStyle w:val="CommentReference"/>
        </w:rPr>
        <w:annotationRef/>
      </w:r>
      <w:r>
        <w:t>Why not utf-8</w:t>
      </w:r>
    </w:p>
  </w:comment>
  <w:comment w:id="45" w:author="Bård Langöy" w:date="2018-05-29T18:31:00Z" w:initials="BL">
    <w:p w14:paraId="27DFC9C3" w14:textId="77777777" w:rsidR="00E27F37" w:rsidRDefault="00E27F37">
      <w:pPr>
        <w:pStyle w:val="CommentText"/>
      </w:pPr>
      <w:r>
        <w:rPr>
          <w:rStyle w:val="CommentReference"/>
        </w:rPr>
        <w:annotationRef/>
      </w:r>
      <w:r>
        <w:t>Is this possible in SMP lookup? Otherwise would it make sense to dictate either the use of lowercase or uppercase?</w:t>
      </w:r>
    </w:p>
  </w:comment>
  <w:comment w:id="47" w:author="Bård Langöy" w:date="2018-05-30T07:07:00Z" w:initials="BL">
    <w:p w14:paraId="42F5DCAB" w14:textId="7315830B" w:rsidR="00D37E6D" w:rsidRDefault="00D37E6D">
      <w:pPr>
        <w:pStyle w:val="CommentText"/>
      </w:pPr>
      <w:r>
        <w:rPr>
          <w:rStyle w:val="CommentReference"/>
        </w:rPr>
        <w:annotationRef/>
      </w:r>
      <w:r>
        <w:t xml:space="preserve">This </w:t>
      </w:r>
      <w:r w:rsidR="00B512E0">
        <w:t>is not the case anymore right?</w:t>
      </w:r>
    </w:p>
  </w:comment>
  <w:comment w:id="50" w:author="Bård Langöy" w:date="2018-05-29T18:34:00Z" w:initials="BL">
    <w:p w14:paraId="1ABA7944" w14:textId="080936D4" w:rsidR="007F60E9" w:rsidRDefault="007F60E9">
      <w:pPr>
        <w:pStyle w:val="CommentText"/>
      </w:pPr>
      <w:r>
        <w:rPr>
          <w:rStyle w:val="CommentReference"/>
        </w:rPr>
        <w:annotationRef/>
      </w:r>
      <w:r>
        <w:t>OpenPEPPOL is leaving the mnemonic style.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B0E377F" w15:done="0"/>
  <w15:commentEx w15:paraId="7B73E331" w15:done="0"/>
  <w15:commentEx w15:paraId="27DFC9C3" w15:done="0"/>
  <w15:commentEx w15:paraId="42F5DCAB" w15:done="0"/>
  <w15:commentEx w15:paraId="1ABA7944"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ADA4A3" w14:textId="77777777" w:rsidR="0013597B" w:rsidRDefault="0013597B" w:rsidP="009858FE">
      <w:r>
        <w:separator/>
      </w:r>
    </w:p>
  </w:endnote>
  <w:endnote w:type="continuationSeparator" w:id="0">
    <w:p w14:paraId="53923483" w14:textId="77777777" w:rsidR="0013597B" w:rsidRDefault="0013597B" w:rsidP="009858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Trebuchet MS">
    <w:panose1 w:val="020B0603020202020204"/>
    <w:charset w:val="00"/>
    <w:family w:val="auto"/>
    <w:pitch w:val="variable"/>
    <w:sig w:usb0="00000287" w:usb1="00000000"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61EDAB" w14:textId="77777777" w:rsidR="00995681" w:rsidRDefault="00995681" w:rsidP="00ED5962">
    <w:pPr>
      <w:pStyle w:val="Footer"/>
      <w:pBdr>
        <w:top w:val="single" w:sz="4" w:space="1" w:color="auto"/>
      </w:pBdr>
      <w:tabs>
        <w:tab w:val="clear" w:pos="4536"/>
        <w:tab w:val="clear" w:pos="9072"/>
        <w:tab w:val="center" w:pos="4820"/>
        <w:tab w:val="right" w:pos="9639"/>
      </w:tabs>
      <w:rPr>
        <w:rFonts w:cs="Arial"/>
        <w:noProof/>
        <w:lang w:val="en-GB" w:eastAsia="en-GB"/>
      </w:rPr>
    </w:pPr>
  </w:p>
  <w:p w14:paraId="5AE794AF" w14:textId="77777777" w:rsidR="00995681" w:rsidRPr="00A929BA" w:rsidRDefault="00995681" w:rsidP="004047D9">
    <w:pPr>
      <w:pStyle w:val="Footer"/>
      <w:pBdr>
        <w:top w:val="single" w:sz="4" w:space="1" w:color="auto"/>
      </w:pBdr>
      <w:tabs>
        <w:tab w:val="clear" w:pos="4536"/>
        <w:tab w:val="clear" w:pos="9072"/>
        <w:tab w:val="center" w:pos="4820"/>
        <w:tab w:val="right" w:pos="9639"/>
      </w:tabs>
      <w:jc w:val="center"/>
    </w:pPr>
    <w:r>
      <w:rPr>
        <w:rFonts w:cs="Arial"/>
        <w:noProof/>
        <w:lang w:val="en-GB" w:eastAsia="en-GB"/>
      </w:rPr>
      <w:tab/>
    </w:r>
    <w:r>
      <w:rPr>
        <w:noProof/>
        <w:lang w:val="en-GB" w:eastAsia="en-GB"/>
      </w:rPr>
      <w:drawing>
        <wp:inline distT="0" distB="0" distL="0" distR="0" wp14:anchorId="5616FAE3" wp14:editId="4AA3B1BA">
          <wp:extent cx="784860" cy="276225"/>
          <wp:effectExtent l="0" t="0" r="0" b="9525"/>
          <wp:docPr id="13" name="Billed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2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4860" cy="276225"/>
                  </a:xfrm>
                  <a:prstGeom prst="rect">
                    <a:avLst/>
                  </a:prstGeom>
                  <a:noFill/>
                  <a:ln>
                    <a:noFill/>
                  </a:ln>
                </pic:spPr>
              </pic:pic>
            </a:graphicData>
          </a:graphic>
        </wp:inline>
      </w:drawing>
    </w:r>
    <w:r>
      <w:rPr>
        <w:rFonts w:cs="Arial"/>
      </w:rPr>
      <w:tab/>
    </w:r>
    <w:r>
      <w:fldChar w:fldCharType="begin"/>
    </w:r>
    <w:r>
      <w:instrText xml:space="preserve"> PAGE   \* MERGEFORMAT </w:instrText>
    </w:r>
    <w:r>
      <w:fldChar w:fldCharType="separate"/>
    </w:r>
    <w:r w:rsidR="00ED7D98">
      <w:rPr>
        <w:noProof/>
      </w:rPr>
      <w:t>2</w:t>
    </w:r>
    <w:r>
      <w:rPr>
        <w:noProof/>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041183" w14:textId="77777777" w:rsidR="00995681" w:rsidRDefault="00995681" w:rsidP="00230577">
    <w:pPr>
      <w:pStyle w:val="Footer"/>
      <w:jc w:val="center"/>
    </w:pPr>
    <w:r>
      <w:rPr>
        <w:noProof/>
        <w:lang w:val="en-GB" w:eastAsia="en-GB"/>
      </w:rPr>
      <w:drawing>
        <wp:anchor distT="0" distB="0" distL="114300" distR="114300" simplePos="0" relativeHeight="251658240" behindDoc="0" locked="0" layoutInCell="1" allowOverlap="1" wp14:anchorId="04E60F8E" wp14:editId="08EF6C0B">
          <wp:simplePos x="0" y="0"/>
          <wp:positionH relativeFrom="column">
            <wp:posOffset>2514600</wp:posOffset>
          </wp:positionH>
          <wp:positionV relativeFrom="paragraph">
            <wp:posOffset>4445</wp:posOffset>
          </wp:positionV>
          <wp:extent cx="787400" cy="276860"/>
          <wp:effectExtent l="0" t="0" r="0" b="8890"/>
          <wp:wrapSquare wrapText="bothSides"/>
          <wp:docPr id="14" name="Billed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2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27686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5D1C2D" w14:textId="77777777" w:rsidR="0013597B" w:rsidRDefault="0013597B" w:rsidP="009858FE">
      <w:r>
        <w:separator/>
      </w:r>
    </w:p>
  </w:footnote>
  <w:footnote w:type="continuationSeparator" w:id="0">
    <w:p w14:paraId="24A547DA" w14:textId="77777777" w:rsidR="0013597B" w:rsidRDefault="0013597B" w:rsidP="009858FE">
      <w:r>
        <w:continuationSeparator/>
      </w:r>
    </w:p>
  </w:footnote>
  <w:footnote w:id="1">
    <w:p w14:paraId="641090F9" w14:textId="77777777" w:rsidR="00995681" w:rsidRDefault="00995681" w:rsidP="00E91975">
      <w:pPr>
        <w:pStyle w:val="FootnoteText"/>
      </w:pPr>
      <w:r>
        <w:rPr>
          <w:rStyle w:val="FootnoteReference"/>
        </w:rPr>
        <w:footnoteRef/>
      </w:r>
      <w:r>
        <w:t xml:space="preserve"> </w:t>
      </w:r>
      <w:r w:rsidRPr="00BB581A">
        <w:rPr>
          <w:lang w:val="en-US"/>
        </w:rPr>
        <w:t xml:space="preserve">English: </w:t>
      </w:r>
      <w:r>
        <w:t>Agency for Public Management and eGovernment</w:t>
      </w:r>
    </w:p>
  </w:footnote>
  <w:footnote w:id="2">
    <w:p w14:paraId="6A969C63" w14:textId="77777777" w:rsidR="00995681" w:rsidRDefault="00995681" w:rsidP="00E91975">
      <w:pPr>
        <w:pStyle w:val="FootnoteText"/>
      </w:pPr>
      <w:r>
        <w:rPr>
          <w:rStyle w:val="FootnoteReference"/>
        </w:rPr>
        <w:footnoteRef/>
      </w:r>
      <w:r>
        <w:t xml:space="preserve"> </w:t>
      </w:r>
      <w:r>
        <w:rPr>
          <w:lang w:val="en-US"/>
        </w:rPr>
        <w:t>English: National IT- and Telecom Agency</w:t>
      </w:r>
    </w:p>
  </w:footnote>
  <w:footnote w:id="3">
    <w:p w14:paraId="2EFA6C70" w14:textId="77777777" w:rsidR="00995681" w:rsidRDefault="00995681" w:rsidP="00E91975">
      <w:pPr>
        <w:pStyle w:val="FootnoteText"/>
      </w:pPr>
      <w:r>
        <w:rPr>
          <w:rStyle w:val="FootnoteReference"/>
        </w:rPr>
        <w:footnoteRef/>
      </w:r>
      <w:r w:rsidRPr="00543A39">
        <w:rPr>
          <w:rFonts w:cs="Arial"/>
          <w:lang w:val="en-US"/>
        </w:rPr>
        <w:t xml:space="preserve"> English: Austrian Federal Computing Centre </w:t>
      </w:r>
    </w:p>
  </w:footnote>
  <w:footnote w:id="4">
    <w:p w14:paraId="581EE2CC" w14:textId="77777777" w:rsidR="00995681" w:rsidRPr="00B862AB" w:rsidRDefault="00995681">
      <w:pPr>
        <w:pStyle w:val="FootnoteText"/>
        <w:rPr>
          <w:lang w:val="en-GB"/>
        </w:rPr>
      </w:pPr>
      <w:r w:rsidRPr="00B862AB">
        <w:rPr>
          <w:rStyle w:val="FootnoteReference"/>
          <w:lang w:val="en-GB"/>
        </w:rPr>
        <w:footnoteRef/>
      </w:r>
      <w:r w:rsidRPr="00B862AB">
        <w:rPr>
          <w:lang w:val="en-GB"/>
        </w:rPr>
        <w:t xml:space="preserve"> By federation we mean that each agency maintains their own identification schemes. Our policy recognizes and identifies these schemes and does not attempt to replicate them.</w:t>
      </w:r>
    </w:p>
  </w:footnote>
  <w:footnote w:id="5">
    <w:p w14:paraId="33EF8B58" w14:textId="77777777" w:rsidR="00995681" w:rsidRPr="00B862AB" w:rsidRDefault="00995681">
      <w:pPr>
        <w:pStyle w:val="FootnoteText"/>
        <w:rPr>
          <w:lang w:val="en-GB"/>
        </w:rPr>
      </w:pPr>
      <w:r w:rsidRPr="00B862AB">
        <w:rPr>
          <w:rStyle w:val="FootnoteReference"/>
          <w:lang w:val="en-GB"/>
        </w:rPr>
        <w:footnoteRef/>
      </w:r>
      <w:r w:rsidRPr="00B862AB">
        <w:rPr>
          <w:lang w:val="en-GB"/>
        </w:rPr>
        <w:t xml:space="preserve"> See: </w:t>
      </w:r>
      <w:hyperlink r:id="rId1" w:history="1">
        <w:r w:rsidRPr="00B862AB">
          <w:rPr>
            <w:rStyle w:val="Hyperlink"/>
            <w:lang w:val="en-GB"/>
          </w:rPr>
          <w:t>http://www.cen.eu/cwa/bii/specs/Profiles/Guidelines/BII_CodeLists-v1.00.xls</w:t>
        </w:r>
      </w:hyperlink>
      <w:r>
        <w:rPr>
          <w:lang w:val="en-GB"/>
        </w:rPr>
        <w:t xml:space="preserve"> or </w:t>
      </w:r>
      <w:r>
        <w:rPr>
          <w:iCs/>
        </w:rPr>
        <w:t>[CEN_BII]</w:t>
      </w:r>
    </w:p>
  </w:footnote>
  <w:footnote w:id="6">
    <w:p w14:paraId="07C183A4" w14:textId="77777777" w:rsidR="00995681" w:rsidRPr="00B862AB" w:rsidRDefault="00995681">
      <w:pPr>
        <w:pStyle w:val="FootnoteText"/>
        <w:rPr>
          <w:lang w:val="en-GB"/>
        </w:rPr>
      </w:pPr>
      <w:r w:rsidRPr="00B862AB">
        <w:rPr>
          <w:rStyle w:val="FootnoteReference"/>
          <w:lang w:val="en-GB"/>
        </w:rPr>
        <w:footnoteRef/>
      </w:r>
      <w:r w:rsidRPr="00B862AB">
        <w:rPr>
          <w:lang w:val="en-GB"/>
        </w:rPr>
        <w:t xml:space="preserve"> ISO 15459-4 Individual items</w:t>
      </w:r>
      <w:r>
        <w:rPr>
          <w:lang w:val="en-GB"/>
        </w:rPr>
        <w:t xml:space="preserve">, see </w:t>
      </w:r>
      <w:r>
        <w:rPr>
          <w:iCs/>
        </w:rPr>
        <w:t>[</w:t>
      </w:r>
      <w:r w:rsidRPr="004228BE">
        <w:rPr>
          <w:iCs/>
        </w:rPr>
        <w:t>ISO 15459</w:t>
      </w:r>
      <w:r>
        <w:rPr>
          <w:iCs/>
        </w:rPr>
        <w:t>]</w:t>
      </w:r>
      <w:r w:rsidRPr="00B862AB">
        <w:rPr>
          <w:lang w:val="en-GB"/>
        </w:rPr>
        <w:t xml:space="preserve"> </w:t>
      </w:r>
    </w:p>
  </w:footnote>
  <w:footnote w:id="7">
    <w:p w14:paraId="25E3E7CC" w14:textId="77777777" w:rsidR="00995681" w:rsidRPr="00B862AB" w:rsidRDefault="00995681" w:rsidP="00EA5035">
      <w:pPr>
        <w:pStyle w:val="FootnoteText"/>
        <w:rPr>
          <w:lang w:val="en-GB"/>
        </w:rPr>
      </w:pPr>
      <w:r w:rsidRPr="00B862AB">
        <w:rPr>
          <w:rStyle w:val="FootnoteReference"/>
          <w:lang w:val="en-GB"/>
        </w:rPr>
        <w:footnoteRef/>
      </w:r>
      <w:r w:rsidRPr="00B862AB">
        <w:rPr>
          <w:lang w:val="en-GB"/>
        </w:rPr>
        <w:t xml:space="preserve"> ISO 15459 terminology</w:t>
      </w:r>
      <w:r>
        <w:rPr>
          <w:lang w:val="en-GB"/>
        </w:rPr>
        <w:t xml:space="preserve">, see </w:t>
      </w:r>
      <w:r>
        <w:rPr>
          <w:iCs/>
        </w:rPr>
        <w:t>[</w:t>
      </w:r>
      <w:r w:rsidRPr="004228BE">
        <w:rPr>
          <w:iCs/>
        </w:rPr>
        <w:t>ISO 15459</w:t>
      </w:r>
      <w:r>
        <w:rPr>
          <w:iCs/>
        </w:rPr>
        <w:t>]</w:t>
      </w:r>
    </w:p>
  </w:footnote>
  <w:footnote w:id="8">
    <w:p w14:paraId="33403FF2" w14:textId="77777777" w:rsidR="00995681" w:rsidRPr="00B862AB" w:rsidRDefault="00995681" w:rsidP="00EA5035">
      <w:pPr>
        <w:pStyle w:val="FootnoteText"/>
        <w:rPr>
          <w:lang w:val="en-GB"/>
        </w:rPr>
      </w:pPr>
      <w:r w:rsidRPr="00B862AB">
        <w:rPr>
          <w:rStyle w:val="FootnoteReference"/>
          <w:lang w:val="en-GB"/>
        </w:rPr>
        <w:footnoteRef/>
      </w:r>
      <w:r w:rsidRPr="00B862AB">
        <w:rPr>
          <w:lang w:val="en-GB"/>
        </w:rPr>
        <w:t xml:space="preserve"> CEN/BII terminology</w:t>
      </w:r>
    </w:p>
  </w:footnote>
  <w:footnote w:id="9">
    <w:p w14:paraId="42E201A7" w14:textId="77777777" w:rsidR="00995681" w:rsidRPr="00B862AB" w:rsidRDefault="00995681">
      <w:pPr>
        <w:pStyle w:val="FootnoteText"/>
        <w:rPr>
          <w:lang w:val="en-GB"/>
        </w:rPr>
      </w:pPr>
      <w:r w:rsidRPr="00B862AB">
        <w:rPr>
          <w:rStyle w:val="FootnoteReference"/>
          <w:lang w:val="en-GB"/>
        </w:rPr>
        <w:footnoteRef/>
      </w:r>
      <w:r w:rsidRPr="00B862AB">
        <w:rPr>
          <w:lang w:val="en-GB"/>
        </w:rPr>
        <w:t xml:space="preserve"> ISO 9735 Service Code List (0007) terminology</w:t>
      </w:r>
    </w:p>
  </w:footnote>
  <w:footnote w:id="10">
    <w:p w14:paraId="73663C3B" w14:textId="77777777" w:rsidR="00995681" w:rsidRPr="00B862AB" w:rsidRDefault="00995681" w:rsidP="00EA5035">
      <w:pPr>
        <w:pStyle w:val="FootnoteText"/>
        <w:rPr>
          <w:lang w:val="en-GB"/>
        </w:rPr>
      </w:pPr>
      <w:r w:rsidRPr="00B862AB">
        <w:rPr>
          <w:rStyle w:val="FootnoteReference"/>
          <w:lang w:val="en-GB"/>
        </w:rPr>
        <w:footnoteRef/>
      </w:r>
      <w:r w:rsidRPr="00B862AB">
        <w:rPr>
          <w:lang w:val="en-GB"/>
        </w:rPr>
        <w:t xml:space="preserve"> ISO 6523 terminology</w:t>
      </w:r>
    </w:p>
  </w:footnote>
  <w:footnote w:id="11">
    <w:p w14:paraId="34219819" w14:textId="77777777" w:rsidR="00995681" w:rsidRPr="00B862AB" w:rsidRDefault="00995681">
      <w:pPr>
        <w:pStyle w:val="FootnoteText"/>
        <w:rPr>
          <w:lang w:val="en-GB"/>
        </w:rPr>
      </w:pPr>
      <w:r w:rsidRPr="00B862AB">
        <w:rPr>
          <w:rStyle w:val="FootnoteReference"/>
          <w:lang w:val="en-GB"/>
        </w:rPr>
        <w:footnoteRef/>
      </w:r>
      <w:r w:rsidRPr="00B862AB">
        <w:rPr>
          <w:lang w:val="en-GB"/>
        </w:rPr>
        <w:t xml:space="preserve"> OASIS </w:t>
      </w:r>
      <w:proofErr w:type="spellStart"/>
      <w:r w:rsidRPr="00B862AB">
        <w:rPr>
          <w:lang w:val="en-GB"/>
        </w:rPr>
        <w:t>ebCore</w:t>
      </w:r>
      <w:proofErr w:type="spellEnd"/>
      <w:r w:rsidRPr="00B862AB">
        <w:rPr>
          <w:lang w:val="en-GB"/>
        </w:rPr>
        <w:t xml:space="preserve"> terminology</w:t>
      </w:r>
    </w:p>
  </w:footnote>
  <w:footnote w:id="12">
    <w:p w14:paraId="07D4C9E2" w14:textId="77777777" w:rsidR="00995681" w:rsidRPr="00B862AB" w:rsidRDefault="00995681" w:rsidP="00834A1D">
      <w:pPr>
        <w:pStyle w:val="FootnoteText"/>
        <w:rPr>
          <w:lang w:val="en-GB"/>
        </w:rPr>
      </w:pPr>
      <w:r w:rsidRPr="00B862AB">
        <w:rPr>
          <w:rStyle w:val="FootnoteReference"/>
          <w:lang w:val="en-GB"/>
        </w:rPr>
        <w:footnoteRef/>
      </w:r>
      <w:r w:rsidRPr="00B862AB">
        <w:rPr>
          <w:lang w:val="en-GB"/>
        </w:rPr>
        <w:t xml:space="preserve"> See chapter 2.23: </w:t>
      </w:r>
      <w:hyperlink r:id="rId2" w:history="1">
        <w:r w:rsidRPr="00B862AB">
          <w:rPr>
            <w:rStyle w:val="Hyperlink"/>
            <w:lang w:val="en-GB"/>
          </w:rPr>
          <w:t>http://www.nesubl.eu/download/18.6dae77a0113497f158680002577/NES+Code+Lists+and+Identification+Schemes+-+Version+2.pdf</w:t>
        </w:r>
      </w:hyperlink>
    </w:p>
  </w:footnote>
  <w:footnote w:id="13">
    <w:p w14:paraId="09518B91" w14:textId="77777777" w:rsidR="00995681" w:rsidRPr="00B862AB" w:rsidRDefault="00995681">
      <w:pPr>
        <w:pStyle w:val="FootnoteText"/>
        <w:rPr>
          <w:lang w:val="en-GB"/>
        </w:rPr>
      </w:pPr>
      <w:r w:rsidRPr="00B862AB">
        <w:rPr>
          <w:rStyle w:val="FootnoteReference"/>
          <w:lang w:val="en-GB"/>
        </w:rPr>
        <w:footnoteRef/>
      </w:r>
      <w:r w:rsidRPr="00B862AB">
        <w:rPr>
          <w:lang w:val="en-GB"/>
        </w:rPr>
        <w:t xml:space="preserve"> See </w:t>
      </w:r>
      <w:hyperlink r:id="rId3" w:history="1">
        <w:r w:rsidRPr="00B862AB">
          <w:rPr>
            <w:rStyle w:val="Hyperlink"/>
            <w:lang w:val="en-GB"/>
          </w:rPr>
          <w:t>http://en.wikipedia.org/wiki/ISO_6523</w:t>
        </w:r>
      </w:hyperlink>
    </w:p>
  </w:footnote>
  <w:footnote w:id="14">
    <w:p w14:paraId="1863F073" w14:textId="77777777" w:rsidR="00995681" w:rsidRPr="00B862AB" w:rsidRDefault="00995681">
      <w:pPr>
        <w:pStyle w:val="FootnoteText"/>
        <w:rPr>
          <w:lang w:val="en-GB"/>
        </w:rPr>
      </w:pPr>
      <w:r w:rsidRPr="00B862AB">
        <w:rPr>
          <w:rStyle w:val="FootnoteReference"/>
          <w:lang w:val="en-GB"/>
        </w:rPr>
        <w:footnoteRef/>
      </w:r>
      <w:r w:rsidRPr="00B862AB">
        <w:rPr>
          <w:lang w:val="en-GB"/>
        </w:rPr>
        <w:t xml:space="preserve"> ISO 6523 is currently under revision after a 25 year working period; the new version will meet requirements imposed by technological development.</w:t>
      </w:r>
    </w:p>
  </w:footnote>
  <w:footnote w:id="15">
    <w:p w14:paraId="4D0C3D26" w14:textId="77777777" w:rsidR="00995681" w:rsidRPr="00B862AB" w:rsidRDefault="00995681">
      <w:pPr>
        <w:pStyle w:val="FootnoteText"/>
        <w:rPr>
          <w:lang w:val="en-GB"/>
        </w:rPr>
      </w:pPr>
      <w:r w:rsidRPr="00B862AB">
        <w:rPr>
          <w:rStyle w:val="FootnoteReference"/>
          <w:lang w:val="en-GB"/>
        </w:rPr>
        <w:footnoteRef/>
      </w:r>
      <w:r w:rsidRPr="00B862AB">
        <w:rPr>
          <w:lang w:val="en-GB"/>
        </w:rPr>
        <w:t xml:space="preserve"> </w:t>
      </w:r>
      <w:r>
        <w:rPr>
          <w:lang w:val="en-GB"/>
        </w:rPr>
        <w:t xml:space="preserve">Case changes may be done but are not required, as the underlying DNS system is case insensitive. </w:t>
      </w:r>
    </w:p>
  </w:footnote>
  <w:footnote w:id="16">
    <w:p w14:paraId="6992BEAF" w14:textId="77777777" w:rsidR="00995681" w:rsidRPr="00AF719E" w:rsidRDefault="00995681">
      <w:pPr>
        <w:pStyle w:val="FootnoteText"/>
        <w:rPr>
          <w:lang w:val="en-US"/>
        </w:rPr>
      </w:pPr>
      <w:r>
        <w:rPr>
          <w:rStyle w:val="FootnoteReference"/>
        </w:rPr>
        <w:footnoteRef/>
      </w:r>
      <w:r>
        <w:t xml:space="preserve"> </w:t>
      </w:r>
    </w:p>
  </w:footnote>
  <w:footnote w:id="17">
    <w:p w14:paraId="3DAA1E49" w14:textId="77777777" w:rsidR="00995681" w:rsidRPr="00003E13" w:rsidRDefault="00995681">
      <w:pPr>
        <w:pStyle w:val="FootnoteText"/>
        <w:rPr>
          <w:lang w:val="en-US"/>
        </w:rPr>
      </w:pPr>
      <w:r>
        <w:rPr>
          <w:rStyle w:val="FootnoteReference"/>
        </w:rPr>
        <w:footnoteRef/>
      </w:r>
      <w:r>
        <w:t xml:space="preserve"> </w:t>
      </w:r>
      <w:r w:rsidRPr="00947BA9">
        <w:rPr>
          <w:lang w:val="en-US"/>
        </w:rPr>
        <w:t>Use of attribute</w:t>
      </w:r>
      <w:r w:rsidRPr="00003E13">
        <w:rPr>
          <w:lang w:val="en-US"/>
        </w:rPr>
        <w:t xml:space="preserve"> </w:t>
      </w:r>
      <w:proofErr w:type="spellStart"/>
      <w:r w:rsidRPr="00003E13">
        <w:rPr>
          <w:lang w:val="en-US"/>
        </w:rPr>
        <w:t>schemeID</w:t>
      </w:r>
      <w:proofErr w:type="spellEnd"/>
      <w:r w:rsidRPr="00003E13">
        <w:rPr>
          <w:lang w:val="en-US"/>
        </w:rPr>
        <w:t xml:space="preserve"> has been removed compared to previous version of the policy </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569B4B" w14:textId="77777777" w:rsidR="00995681" w:rsidRPr="00543A39" w:rsidRDefault="00995681" w:rsidP="001923A4">
    <w:pPr>
      <w:pStyle w:val="Header"/>
      <w:rPr>
        <w:rFonts w:ascii="Arial" w:hAnsi="Arial" w:cs="Arial"/>
        <w:sz w:val="20"/>
        <w:szCs w:val="20"/>
        <w:lang w:val="en-US"/>
      </w:rPr>
    </w:pPr>
    <w:r>
      <w:rPr>
        <w:rFonts w:ascii="Arial" w:hAnsi="Arial" w:cs="Arial"/>
        <w:noProof/>
        <w:sz w:val="20"/>
        <w:szCs w:val="20"/>
        <w:lang w:val="en-GB" w:eastAsia="en-GB"/>
      </w:rPr>
      <w:drawing>
        <wp:anchor distT="0" distB="0" distL="114300" distR="114300" simplePos="0" relativeHeight="251657216" behindDoc="1" locked="0" layoutInCell="1" allowOverlap="1" wp14:anchorId="71C8E9C7" wp14:editId="43BD73F9">
          <wp:simplePos x="0" y="0"/>
          <wp:positionH relativeFrom="page">
            <wp:posOffset>-1620520</wp:posOffset>
          </wp:positionH>
          <wp:positionV relativeFrom="page">
            <wp:posOffset>-137795</wp:posOffset>
          </wp:positionV>
          <wp:extent cx="1552575" cy="504825"/>
          <wp:effectExtent l="0" t="0" r="9525" b="9525"/>
          <wp:wrapNone/>
          <wp:docPr id="12" name="Billede 1" descr="PEPPOL_Log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1" descr="PEPPOL_Logo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52575" cy="5048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43A39">
      <w:rPr>
        <w:rFonts w:ascii="Arial" w:hAnsi="Arial" w:cs="Arial"/>
        <w:sz w:val="20"/>
        <w:szCs w:val="20"/>
        <w:lang w:val="en-US"/>
      </w:rPr>
      <w:t>PEPPOL Implementation Specification</w:t>
    </w:r>
  </w:p>
  <w:p w14:paraId="79905E4A" w14:textId="77777777" w:rsidR="00995681" w:rsidRPr="00543A39" w:rsidRDefault="00995681" w:rsidP="00ED5962">
    <w:pPr>
      <w:pStyle w:val="Header"/>
      <w:pBdr>
        <w:bottom w:val="single" w:sz="4" w:space="1" w:color="auto"/>
      </w:pBdr>
      <w:rPr>
        <w:rFonts w:ascii="Arial" w:hAnsi="Arial" w:cs="Arial"/>
        <w:sz w:val="20"/>
        <w:szCs w:val="20"/>
        <w:lang w:val="en-US"/>
      </w:rPr>
    </w:pPr>
    <w:r w:rsidRPr="00543A39">
      <w:rPr>
        <w:rFonts w:ascii="Arial" w:hAnsi="Arial" w:cs="Arial"/>
        <w:sz w:val="20"/>
        <w:szCs w:val="20"/>
        <w:lang w:val="en-US"/>
      </w:rPr>
      <w:t>PEPPOL Policy for use of Identifiers v</w:t>
    </w:r>
    <w:r>
      <w:rPr>
        <w:rFonts w:ascii="Arial" w:hAnsi="Arial" w:cs="Arial"/>
        <w:sz w:val="20"/>
        <w:szCs w:val="20"/>
        <w:lang w:val="en-US"/>
      </w:rPr>
      <w:t>3.1</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57.65pt;height:276.15pt" o:bullet="t">
        <v:imagedata r:id="rId1" o:title=""/>
      </v:shape>
    </w:pict>
  </w:numPicBullet>
  <w:numPicBullet w:numPicBulletId="1">
    <w:pict>
      <v:shape id="_x0000_i1031" type="#_x0000_t75" style="width:310.8pt;height:276.15pt" o:bullet="t">
        <v:imagedata r:id="rId2" o:title=""/>
      </v:shape>
    </w:pict>
  </w:numPicBullet>
  <w:abstractNum w:abstractNumId="0">
    <w:nsid w:val="FFFFFF1D"/>
    <w:multiLevelType w:val="multilevel"/>
    <w:tmpl w:val="774657C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C7859E0"/>
    <w:multiLevelType w:val="hybridMultilevel"/>
    <w:tmpl w:val="CB806CA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1570CFF"/>
    <w:multiLevelType w:val="hybridMultilevel"/>
    <w:tmpl w:val="A67C68B6"/>
    <w:lvl w:ilvl="0" w:tplc="B39886B0">
      <w:start w:val="1"/>
      <w:numFmt w:val="bullet"/>
      <w:lvlText w:val=""/>
      <w:lvlPicBulletId w:val="0"/>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32895D50"/>
    <w:multiLevelType w:val="hybridMultilevel"/>
    <w:tmpl w:val="6D6AEC8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3318637A"/>
    <w:multiLevelType w:val="hybridMultilevel"/>
    <w:tmpl w:val="185E2C7E"/>
    <w:lvl w:ilvl="0" w:tplc="BDC6DBCA">
      <w:start w:val="1"/>
      <w:numFmt w:val="decimal"/>
      <w:pStyle w:val="PolicyHeader"/>
      <w:lvlText w:val="POLICY %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5">
    <w:nsid w:val="3CB078A3"/>
    <w:multiLevelType w:val="hybridMultilevel"/>
    <w:tmpl w:val="C14C087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6">
    <w:nsid w:val="47FE13A3"/>
    <w:multiLevelType w:val="hybridMultilevel"/>
    <w:tmpl w:val="03EA604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7">
    <w:nsid w:val="4DEF16DD"/>
    <w:multiLevelType w:val="hybridMultilevel"/>
    <w:tmpl w:val="24A07118"/>
    <w:lvl w:ilvl="0" w:tplc="53F43ABE">
      <w:start w:val="504"/>
      <w:numFmt w:val="bullet"/>
      <w:lvlText w:val=""/>
      <w:lvlPicBulletId w:val="0"/>
      <w:lvlJc w:val="left"/>
      <w:pPr>
        <w:tabs>
          <w:tab w:val="num" w:pos="720"/>
        </w:tabs>
        <w:ind w:left="720" w:hanging="360"/>
      </w:pPr>
      <w:rPr>
        <w:rFonts w:ascii="Symbol" w:hAnsi="Symbol" w:hint="default"/>
      </w:rPr>
    </w:lvl>
    <w:lvl w:ilvl="1" w:tplc="53F43ABE">
      <w:start w:val="504"/>
      <w:numFmt w:val="bullet"/>
      <w:lvlText w:val=""/>
      <w:lvlPicBulletId w:val="1"/>
      <w:lvlJc w:val="left"/>
      <w:pPr>
        <w:tabs>
          <w:tab w:val="num" w:pos="1440"/>
        </w:tabs>
        <w:ind w:left="1440" w:hanging="360"/>
      </w:pPr>
      <w:rPr>
        <w:rFonts w:ascii="Symbol" w:hAnsi="Symbol" w:hint="default"/>
      </w:rPr>
    </w:lvl>
    <w:lvl w:ilvl="2" w:tplc="E61C7512">
      <w:start w:val="1"/>
      <w:numFmt w:val="bullet"/>
      <w:lvlText w:val=""/>
      <w:lvlJc w:val="left"/>
      <w:pPr>
        <w:tabs>
          <w:tab w:val="num" w:pos="2160"/>
        </w:tabs>
        <w:ind w:left="2160" w:hanging="360"/>
      </w:pPr>
      <w:rPr>
        <w:rFonts w:ascii="Symbol" w:hAnsi="Symbol" w:hint="default"/>
      </w:rPr>
    </w:lvl>
    <w:lvl w:ilvl="3" w:tplc="D1ECE6B8" w:tentative="1">
      <w:start w:val="1"/>
      <w:numFmt w:val="bullet"/>
      <w:lvlText w:val=""/>
      <w:lvlJc w:val="left"/>
      <w:pPr>
        <w:tabs>
          <w:tab w:val="num" w:pos="2880"/>
        </w:tabs>
        <w:ind w:left="2880" w:hanging="360"/>
      </w:pPr>
      <w:rPr>
        <w:rFonts w:ascii="Symbol" w:hAnsi="Symbol" w:hint="default"/>
      </w:rPr>
    </w:lvl>
    <w:lvl w:ilvl="4" w:tplc="B5B8CF0E" w:tentative="1">
      <w:start w:val="1"/>
      <w:numFmt w:val="bullet"/>
      <w:lvlText w:val=""/>
      <w:lvlJc w:val="left"/>
      <w:pPr>
        <w:tabs>
          <w:tab w:val="num" w:pos="3600"/>
        </w:tabs>
        <w:ind w:left="3600" w:hanging="360"/>
      </w:pPr>
      <w:rPr>
        <w:rFonts w:ascii="Symbol" w:hAnsi="Symbol" w:hint="default"/>
      </w:rPr>
    </w:lvl>
    <w:lvl w:ilvl="5" w:tplc="E2CAE4E4" w:tentative="1">
      <w:start w:val="1"/>
      <w:numFmt w:val="bullet"/>
      <w:lvlText w:val=""/>
      <w:lvlJc w:val="left"/>
      <w:pPr>
        <w:tabs>
          <w:tab w:val="num" w:pos="4320"/>
        </w:tabs>
        <w:ind w:left="4320" w:hanging="360"/>
      </w:pPr>
      <w:rPr>
        <w:rFonts w:ascii="Symbol" w:hAnsi="Symbol" w:hint="default"/>
      </w:rPr>
    </w:lvl>
    <w:lvl w:ilvl="6" w:tplc="9650F6AA" w:tentative="1">
      <w:start w:val="1"/>
      <w:numFmt w:val="bullet"/>
      <w:lvlText w:val=""/>
      <w:lvlJc w:val="left"/>
      <w:pPr>
        <w:tabs>
          <w:tab w:val="num" w:pos="5040"/>
        </w:tabs>
        <w:ind w:left="5040" w:hanging="360"/>
      </w:pPr>
      <w:rPr>
        <w:rFonts w:ascii="Symbol" w:hAnsi="Symbol" w:hint="default"/>
      </w:rPr>
    </w:lvl>
    <w:lvl w:ilvl="7" w:tplc="8250BCDA" w:tentative="1">
      <w:start w:val="1"/>
      <w:numFmt w:val="bullet"/>
      <w:lvlText w:val=""/>
      <w:lvlJc w:val="left"/>
      <w:pPr>
        <w:tabs>
          <w:tab w:val="num" w:pos="5760"/>
        </w:tabs>
        <w:ind w:left="5760" w:hanging="360"/>
      </w:pPr>
      <w:rPr>
        <w:rFonts w:ascii="Symbol" w:hAnsi="Symbol" w:hint="default"/>
      </w:rPr>
    </w:lvl>
    <w:lvl w:ilvl="8" w:tplc="8DEC2F90" w:tentative="1">
      <w:start w:val="1"/>
      <w:numFmt w:val="bullet"/>
      <w:lvlText w:val=""/>
      <w:lvlJc w:val="left"/>
      <w:pPr>
        <w:tabs>
          <w:tab w:val="num" w:pos="6480"/>
        </w:tabs>
        <w:ind w:left="6480" w:hanging="360"/>
      </w:pPr>
      <w:rPr>
        <w:rFonts w:ascii="Symbol" w:hAnsi="Symbol" w:hint="default"/>
      </w:rPr>
    </w:lvl>
  </w:abstractNum>
  <w:abstractNum w:abstractNumId="8">
    <w:nsid w:val="4F5B204F"/>
    <w:multiLevelType w:val="hybridMultilevel"/>
    <w:tmpl w:val="529A4BCE"/>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9">
    <w:nsid w:val="68B662D2"/>
    <w:multiLevelType w:val="hybridMultilevel"/>
    <w:tmpl w:val="4788BC1C"/>
    <w:lvl w:ilvl="0" w:tplc="0C07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0">
    <w:nsid w:val="6CB77D98"/>
    <w:multiLevelType w:val="multilevel"/>
    <w:tmpl w:val="F7622B48"/>
    <w:lvl w:ilvl="0">
      <w:start w:val="1"/>
      <w:numFmt w:val="decimal"/>
      <w:pStyle w:val="Heading1"/>
      <w:lvlText w:val="%1"/>
      <w:lvlJc w:val="left"/>
      <w:pPr>
        <w:ind w:left="432" w:hanging="432"/>
      </w:pPr>
      <w:rPr>
        <w:rFonts w:cs="Times New Roman"/>
      </w:rPr>
    </w:lvl>
    <w:lvl w:ilvl="1">
      <w:start w:val="1"/>
      <w:numFmt w:val="decimal"/>
      <w:pStyle w:val="Heading2"/>
      <w:lvlText w:val="%1.%2"/>
      <w:lvlJc w:val="left"/>
      <w:pPr>
        <w:ind w:left="576" w:hanging="576"/>
      </w:pPr>
      <w:rPr>
        <w:rFonts w:cs="Times New Roman"/>
      </w:rPr>
    </w:lvl>
    <w:lvl w:ilvl="2">
      <w:start w:val="1"/>
      <w:numFmt w:val="decimal"/>
      <w:lvlText w:val="%1.%2.%3"/>
      <w:lvlJc w:val="left"/>
      <w:pPr>
        <w:ind w:left="720" w:hanging="720"/>
      </w:pPr>
      <w:rPr>
        <w:rFonts w:cs="Times New Roman"/>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11">
    <w:nsid w:val="709B3F20"/>
    <w:multiLevelType w:val="hybridMultilevel"/>
    <w:tmpl w:val="D5F2258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2">
    <w:nsid w:val="72323587"/>
    <w:multiLevelType w:val="hybridMultilevel"/>
    <w:tmpl w:val="130AB162"/>
    <w:lvl w:ilvl="0" w:tplc="B39886B0">
      <w:start w:val="1"/>
      <w:numFmt w:val="bullet"/>
      <w:lvlText w:val=""/>
      <w:lvlPicBulletId w:val="0"/>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73C34269"/>
    <w:multiLevelType w:val="multilevel"/>
    <w:tmpl w:val="0C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nsid w:val="77A966A3"/>
    <w:multiLevelType w:val="hybridMultilevel"/>
    <w:tmpl w:val="A9CA599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5">
    <w:nsid w:val="77D87DF9"/>
    <w:multiLevelType w:val="hybridMultilevel"/>
    <w:tmpl w:val="FCA4B18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nsid w:val="7AD92CFE"/>
    <w:multiLevelType w:val="hybridMultilevel"/>
    <w:tmpl w:val="04906028"/>
    <w:lvl w:ilvl="0" w:tplc="0C07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1"/>
  </w:num>
  <w:num w:numId="2">
    <w:abstractNumId w:val="11"/>
  </w:num>
  <w:num w:numId="3">
    <w:abstractNumId w:val="13"/>
  </w:num>
  <w:num w:numId="4">
    <w:abstractNumId w:val="14"/>
  </w:num>
  <w:num w:numId="5">
    <w:abstractNumId w:val="5"/>
  </w:num>
  <w:num w:numId="6">
    <w:abstractNumId w:val="2"/>
    <w:lvlOverride w:ilvl="0">
      <w:startOverride w:val="1"/>
    </w:lvlOverride>
  </w:num>
  <w:num w:numId="7">
    <w:abstractNumId w:val="8"/>
  </w:num>
  <w:num w:numId="8">
    <w:abstractNumId w:val="6"/>
  </w:num>
  <w:num w:numId="9">
    <w:abstractNumId w:val="4"/>
  </w:num>
  <w:num w:numId="10">
    <w:abstractNumId w:val="3"/>
  </w:num>
  <w:num w:numId="11">
    <w:abstractNumId w:val="15"/>
  </w:num>
  <w:num w:numId="12">
    <w:abstractNumId w:val="12"/>
  </w:num>
  <w:num w:numId="13">
    <w:abstractNumId w:val="7"/>
  </w:num>
  <w:num w:numId="14">
    <w:abstractNumId w:val="10"/>
  </w:num>
  <w:num w:numId="15">
    <w:abstractNumId w:val="2"/>
  </w:num>
  <w:num w:numId="16">
    <w:abstractNumId w:val="0"/>
  </w:num>
  <w:num w:numId="17">
    <w:abstractNumId w:val="9"/>
  </w:num>
  <w:num w:numId="18">
    <w:abstractNumId w:val="16"/>
  </w:num>
  <w:numIdMacAtCleanup w:val="14"/>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ård Langöy">
    <w15:presenceInfo w15:providerId="None" w15:userId="Bård Langö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trackRevisions/>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03CE"/>
    <w:rsid w:val="00003E13"/>
    <w:rsid w:val="00004D82"/>
    <w:rsid w:val="00005CB9"/>
    <w:rsid w:val="00006B7E"/>
    <w:rsid w:val="00022C65"/>
    <w:rsid w:val="00025260"/>
    <w:rsid w:val="00026CE5"/>
    <w:rsid w:val="00031029"/>
    <w:rsid w:val="0003131C"/>
    <w:rsid w:val="000331DD"/>
    <w:rsid w:val="000362DD"/>
    <w:rsid w:val="0004051B"/>
    <w:rsid w:val="00042025"/>
    <w:rsid w:val="000427D7"/>
    <w:rsid w:val="000431FC"/>
    <w:rsid w:val="00045822"/>
    <w:rsid w:val="000476CB"/>
    <w:rsid w:val="00050DD7"/>
    <w:rsid w:val="00053967"/>
    <w:rsid w:val="00056998"/>
    <w:rsid w:val="000617CD"/>
    <w:rsid w:val="00075742"/>
    <w:rsid w:val="000770B8"/>
    <w:rsid w:val="00080786"/>
    <w:rsid w:val="00083B3E"/>
    <w:rsid w:val="000867A6"/>
    <w:rsid w:val="00092B54"/>
    <w:rsid w:val="0009323E"/>
    <w:rsid w:val="00093E65"/>
    <w:rsid w:val="000A0369"/>
    <w:rsid w:val="000A134B"/>
    <w:rsid w:val="000B5606"/>
    <w:rsid w:val="000C388E"/>
    <w:rsid w:val="000D03AE"/>
    <w:rsid w:val="000D226E"/>
    <w:rsid w:val="000E7F16"/>
    <w:rsid w:val="000F04D8"/>
    <w:rsid w:val="000F11B1"/>
    <w:rsid w:val="000F21E1"/>
    <w:rsid w:val="000F2DA9"/>
    <w:rsid w:val="000F653A"/>
    <w:rsid w:val="000F78F2"/>
    <w:rsid w:val="00107744"/>
    <w:rsid w:val="00112E79"/>
    <w:rsid w:val="001147C8"/>
    <w:rsid w:val="00127DA8"/>
    <w:rsid w:val="00127E28"/>
    <w:rsid w:val="001356A9"/>
    <w:rsid w:val="0013597B"/>
    <w:rsid w:val="00135E61"/>
    <w:rsid w:val="001400D2"/>
    <w:rsid w:val="001407A3"/>
    <w:rsid w:val="00143FBE"/>
    <w:rsid w:val="001443F6"/>
    <w:rsid w:val="00144841"/>
    <w:rsid w:val="00145C7C"/>
    <w:rsid w:val="00153D26"/>
    <w:rsid w:val="00157C28"/>
    <w:rsid w:val="00160E2B"/>
    <w:rsid w:val="001638B4"/>
    <w:rsid w:val="001638EE"/>
    <w:rsid w:val="00164F7F"/>
    <w:rsid w:val="00167486"/>
    <w:rsid w:val="00170A6E"/>
    <w:rsid w:val="001764ED"/>
    <w:rsid w:val="00180663"/>
    <w:rsid w:val="001822E3"/>
    <w:rsid w:val="001900FB"/>
    <w:rsid w:val="001923A4"/>
    <w:rsid w:val="001A1330"/>
    <w:rsid w:val="001B41C1"/>
    <w:rsid w:val="001C0259"/>
    <w:rsid w:val="001C12AB"/>
    <w:rsid w:val="001C1FDB"/>
    <w:rsid w:val="001D03EA"/>
    <w:rsid w:val="001D1ABE"/>
    <w:rsid w:val="001D7B12"/>
    <w:rsid w:val="001F4312"/>
    <w:rsid w:val="001F721C"/>
    <w:rsid w:val="00203AF2"/>
    <w:rsid w:val="00206EC0"/>
    <w:rsid w:val="002106F1"/>
    <w:rsid w:val="002134FE"/>
    <w:rsid w:val="002142B2"/>
    <w:rsid w:val="00215244"/>
    <w:rsid w:val="00217273"/>
    <w:rsid w:val="00222BA8"/>
    <w:rsid w:val="002279CE"/>
    <w:rsid w:val="00230577"/>
    <w:rsid w:val="00233A52"/>
    <w:rsid w:val="002346D1"/>
    <w:rsid w:val="00235DA3"/>
    <w:rsid w:val="002362F2"/>
    <w:rsid w:val="00251E80"/>
    <w:rsid w:val="00257FB1"/>
    <w:rsid w:val="00260D95"/>
    <w:rsid w:val="00261271"/>
    <w:rsid w:val="00261760"/>
    <w:rsid w:val="00262880"/>
    <w:rsid w:val="00263B85"/>
    <w:rsid w:val="00264BA0"/>
    <w:rsid w:val="00264E53"/>
    <w:rsid w:val="00265992"/>
    <w:rsid w:val="00272B17"/>
    <w:rsid w:val="00273344"/>
    <w:rsid w:val="00275CF5"/>
    <w:rsid w:val="002816AA"/>
    <w:rsid w:val="00282925"/>
    <w:rsid w:val="00282B10"/>
    <w:rsid w:val="002905A7"/>
    <w:rsid w:val="00295F34"/>
    <w:rsid w:val="002961BB"/>
    <w:rsid w:val="00297E46"/>
    <w:rsid w:val="002A2124"/>
    <w:rsid w:val="002A3762"/>
    <w:rsid w:val="002B14DE"/>
    <w:rsid w:val="002B189C"/>
    <w:rsid w:val="002B4F3B"/>
    <w:rsid w:val="002C1922"/>
    <w:rsid w:val="002C6660"/>
    <w:rsid w:val="002D3B5B"/>
    <w:rsid w:val="002D3FCA"/>
    <w:rsid w:val="002D460B"/>
    <w:rsid w:val="002D79A5"/>
    <w:rsid w:val="002D7D35"/>
    <w:rsid w:val="002E2EA1"/>
    <w:rsid w:val="002E3E4D"/>
    <w:rsid w:val="002F08C0"/>
    <w:rsid w:val="002F4FC6"/>
    <w:rsid w:val="002F6B4D"/>
    <w:rsid w:val="002F7D4B"/>
    <w:rsid w:val="0030114D"/>
    <w:rsid w:val="00301D86"/>
    <w:rsid w:val="0030213E"/>
    <w:rsid w:val="0030381F"/>
    <w:rsid w:val="003042D4"/>
    <w:rsid w:val="00307224"/>
    <w:rsid w:val="00315074"/>
    <w:rsid w:val="00315942"/>
    <w:rsid w:val="00315B04"/>
    <w:rsid w:val="0031786F"/>
    <w:rsid w:val="00334AAB"/>
    <w:rsid w:val="00334D72"/>
    <w:rsid w:val="003350A0"/>
    <w:rsid w:val="00335DC4"/>
    <w:rsid w:val="003438F9"/>
    <w:rsid w:val="003443CB"/>
    <w:rsid w:val="00346764"/>
    <w:rsid w:val="00346F1E"/>
    <w:rsid w:val="003510EC"/>
    <w:rsid w:val="00353F03"/>
    <w:rsid w:val="0035668A"/>
    <w:rsid w:val="003619A1"/>
    <w:rsid w:val="00364783"/>
    <w:rsid w:val="00366C25"/>
    <w:rsid w:val="003670AE"/>
    <w:rsid w:val="00370BDB"/>
    <w:rsid w:val="00371671"/>
    <w:rsid w:val="00373671"/>
    <w:rsid w:val="00374A6E"/>
    <w:rsid w:val="00376070"/>
    <w:rsid w:val="00377EF6"/>
    <w:rsid w:val="003809D0"/>
    <w:rsid w:val="00381588"/>
    <w:rsid w:val="003828F0"/>
    <w:rsid w:val="003831F2"/>
    <w:rsid w:val="003865EC"/>
    <w:rsid w:val="00386C51"/>
    <w:rsid w:val="003870F0"/>
    <w:rsid w:val="003979C1"/>
    <w:rsid w:val="003A2EC7"/>
    <w:rsid w:val="003B2BC4"/>
    <w:rsid w:val="003C2AC5"/>
    <w:rsid w:val="003C2C23"/>
    <w:rsid w:val="003C3C25"/>
    <w:rsid w:val="003C702A"/>
    <w:rsid w:val="003D58BF"/>
    <w:rsid w:val="003D64C4"/>
    <w:rsid w:val="003E3C6D"/>
    <w:rsid w:val="003E3DD3"/>
    <w:rsid w:val="003F105F"/>
    <w:rsid w:val="003F35AC"/>
    <w:rsid w:val="003F6527"/>
    <w:rsid w:val="003F6A4B"/>
    <w:rsid w:val="004022A4"/>
    <w:rsid w:val="00402CCC"/>
    <w:rsid w:val="00402E6A"/>
    <w:rsid w:val="004047D9"/>
    <w:rsid w:val="004054AC"/>
    <w:rsid w:val="00407B2D"/>
    <w:rsid w:val="00410456"/>
    <w:rsid w:val="00411D44"/>
    <w:rsid w:val="00412637"/>
    <w:rsid w:val="00416A51"/>
    <w:rsid w:val="004178B2"/>
    <w:rsid w:val="00421413"/>
    <w:rsid w:val="004222F1"/>
    <w:rsid w:val="004225A4"/>
    <w:rsid w:val="004228BE"/>
    <w:rsid w:val="00422D86"/>
    <w:rsid w:val="00427E69"/>
    <w:rsid w:val="0044033D"/>
    <w:rsid w:val="00443B90"/>
    <w:rsid w:val="00444DEE"/>
    <w:rsid w:val="0045244E"/>
    <w:rsid w:val="00455E1E"/>
    <w:rsid w:val="0045662D"/>
    <w:rsid w:val="004713CB"/>
    <w:rsid w:val="00471800"/>
    <w:rsid w:val="004739C1"/>
    <w:rsid w:val="0047482D"/>
    <w:rsid w:val="0047614E"/>
    <w:rsid w:val="00483A49"/>
    <w:rsid w:val="00484A65"/>
    <w:rsid w:val="00493021"/>
    <w:rsid w:val="004A6153"/>
    <w:rsid w:val="004B2E35"/>
    <w:rsid w:val="004B405B"/>
    <w:rsid w:val="004B5237"/>
    <w:rsid w:val="004B6B69"/>
    <w:rsid w:val="004C05DE"/>
    <w:rsid w:val="004C16AB"/>
    <w:rsid w:val="004C6BA5"/>
    <w:rsid w:val="004C77E2"/>
    <w:rsid w:val="004D07ED"/>
    <w:rsid w:val="004D1349"/>
    <w:rsid w:val="004D20F8"/>
    <w:rsid w:val="004D551E"/>
    <w:rsid w:val="004D69F2"/>
    <w:rsid w:val="004D7D1E"/>
    <w:rsid w:val="004E6E9C"/>
    <w:rsid w:val="004F2F88"/>
    <w:rsid w:val="004F5403"/>
    <w:rsid w:val="0050020C"/>
    <w:rsid w:val="0050134F"/>
    <w:rsid w:val="00504334"/>
    <w:rsid w:val="00514984"/>
    <w:rsid w:val="00521B64"/>
    <w:rsid w:val="0053746D"/>
    <w:rsid w:val="0054021D"/>
    <w:rsid w:val="005425A8"/>
    <w:rsid w:val="00543A39"/>
    <w:rsid w:val="005452D0"/>
    <w:rsid w:val="00546B07"/>
    <w:rsid w:val="00547A34"/>
    <w:rsid w:val="00547C8C"/>
    <w:rsid w:val="00550152"/>
    <w:rsid w:val="00554639"/>
    <w:rsid w:val="00556DC5"/>
    <w:rsid w:val="00557441"/>
    <w:rsid w:val="00557DFE"/>
    <w:rsid w:val="00560435"/>
    <w:rsid w:val="00564799"/>
    <w:rsid w:val="00565CDF"/>
    <w:rsid w:val="00573FC7"/>
    <w:rsid w:val="00577E57"/>
    <w:rsid w:val="00593673"/>
    <w:rsid w:val="00595276"/>
    <w:rsid w:val="005B5E49"/>
    <w:rsid w:val="005B79AE"/>
    <w:rsid w:val="005C1035"/>
    <w:rsid w:val="005C6A17"/>
    <w:rsid w:val="005C6AB6"/>
    <w:rsid w:val="005D0438"/>
    <w:rsid w:val="005D23A0"/>
    <w:rsid w:val="005D2496"/>
    <w:rsid w:val="005D24ED"/>
    <w:rsid w:val="005E1D0F"/>
    <w:rsid w:val="005E7875"/>
    <w:rsid w:val="005E7C7F"/>
    <w:rsid w:val="005F0923"/>
    <w:rsid w:val="005F1CA1"/>
    <w:rsid w:val="005F3129"/>
    <w:rsid w:val="005F3400"/>
    <w:rsid w:val="005F57EB"/>
    <w:rsid w:val="00605A0C"/>
    <w:rsid w:val="00606A36"/>
    <w:rsid w:val="0060755B"/>
    <w:rsid w:val="0060776E"/>
    <w:rsid w:val="00610C97"/>
    <w:rsid w:val="00611FE8"/>
    <w:rsid w:val="00612100"/>
    <w:rsid w:val="006132BB"/>
    <w:rsid w:val="006172B2"/>
    <w:rsid w:val="006175AB"/>
    <w:rsid w:val="00621109"/>
    <w:rsid w:val="0062539B"/>
    <w:rsid w:val="00630F86"/>
    <w:rsid w:val="00631A8C"/>
    <w:rsid w:val="00637E80"/>
    <w:rsid w:val="00637F30"/>
    <w:rsid w:val="006406D4"/>
    <w:rsid w:val="006410A8"/>
    <w:rsid w:val="006451C0"/>
    <w:rsid w:val="0064547B"/>
    <w:rsid w:val="0066128E"/>
    <w:rsid w:val="00662584"/>
    <w:rsid w:val="00665A22"/>
    <w:rsid w:val="00665DC3"/>
    <w:rsid w:val="00667607"/>
    <w:rsid w:val="006758BD"/>
    <w:rsid w:val="006804C3"/>
    <w:rsid w:val="00681355"/>
    <w:rsid w:val="00684EE9"/>
    <w:rsid w:val="00696D63"/>
    <w:rsid w:val="006A1D65"/>
    <w:rsid w:val="006A2356"/>
    <w:rsid w:val="006B4C99"/>
    <w:rsid w:val="006B61DC"/>
    <w:rsid w:val="006C332B"/>
    <w:rsid w:val="006C4743"/>
    <w:rsid w:val="006C4862"/>
    <w:rsid w:val="006C61E2"/>
    <w:rsid w:val="006D03C8"/>
    <w:rsid w:val="006D1F48"/>
    <w:rsid w:val="006D52A0"/>
    <w:rsid w:val="006D5DB3"/>
    <w:rsid w:val="006E0D85"/>
    <w:rsid w:val="006E0E51"/>
    <w:rsid w:val="006E6823"/>
    <w:rsid w:val="006F2DCD"/>
    <w:rsid w:val="0070096E"/>
    <w:rsid w:val="0070575D"/>
    <w:rsid w:val="007061C5"/>
    <w:rsid w:val="00711CF3"/>
    <w:rsid w:val="007233B8"/>
    <w:rsid w:val="00741CB9"/>
    <w:rsid w:val="00745621"/>
    <w:rsid w:val="0075723F"/>
    <w:rsid w:val="007602B4"/>
    <w:rsid w:val="00761304"/>
    <w:rsid w:val="007616E3"/>
    <w:rsid w:val="00763295"/>
    <w:rsid w:val="007675BB"/>
    <w:rsid w:val="0076778E"/>
    <w:rsid w:val="00767FF7"/>
    <w:rsid w:val="007713E6"/>
    <w:rsid w:val="00772BA1"/>
    <w:rsid w:val="0077699D"/>
    <w:rsid w:val="00780F76"/>
    <w:rsid w:val="007815BE"/>
    <w:rsid w:val="00782E88"/>
    <w:rsid w:val="007852AB"/>
    <w:rsid w:val="00790777"/>
    <w:rsid w:val="00791371"/>
    <w:rsid w:val="007926BA"/>
    <w:rsid w:val="0079779C"/>
    <w:rsid w:val="007A18C6"/>
    <w:rsid w:val="007A1D9B"/>
    <w:rsid w:val="007A2F88"/>
    <w:rsid w:val="007A5A0A"/>
    <w:rsid w:val="007A7165"/>
    <w:rsid w:val="007B1920"/>
    <w:rsid w:val="007C552D"/>
    <w:rsid w:val="007C6EB4"/>
    <w:rsid w:val="007D41BF"/>
    <w:rsid w:val="007E0F71"/>
    <w:rsid w:val="007E3BEE"/>
    <w:rsid w:val="007E4E20"/>
    <w:rsid w:val="007E4E72"/>
    <w:rsid w:val="007E7C6A"/>
    <w:rsid w:val="007F0C9E"/>
    <w:rsid w:val="007F13D0"/>
    <w:rsid w:val="007F227B"/>
    <w:rsid w:val="007F39E3"/>
    <w:rsid w:val="007F4C4A"/>
    <w:rsid w:val="007F60E9"/>
    <w:rsid w:val="008067EE"/>
    <w:rsid w:val="00811AD9"/>
    <w:rsid w:val="0081733B"/>
    <w:rsid w:val="0082373C"/>
    <w:rsid w:val="00825112"/>
    <w:rsid w:val="008272F2"/>
    <w:rsid w:val="00834A1D"/>
    <w:rsid w:val="00834AC0"/>
    <w:rsid w:val="00840301"/>
    <w:rsid w:val="008475A5"/>
    <w:rsid w:val="00854E08"/>
    <w:rsid w:val="00856B5F"/>
    <w:rsid w:val="00857A78"/>
    <w:rsid w:val="0086227D"/>
    <w:rsid w:val="00867E11"/>
    <w:rsid w:val="0087409E"/>
    <w:rsid w:val="0087449C"/>
    <w:rsid w:val="0087597A"/>
    <w:rsid w:val="00876548"/>
    <w:rsid w:val="008823CD"/>
    <w:rsid w:val="00882F46"/>
    <w:rsid w:val="00883B28"/>
    <w:rsid w:val="00885538"/>
    <w:rsid w:val="00891C5C"/>
    <w:rsid w:val="00892C4B"/>
    <w:rsid w:val="00897E71"/>
    <w:rsid w:val="008A23F5"/>
    <w:rsid w:val="008A38F5"/>
    <w:rsid w:val="008A6E2B"/>
    <w:rsid w:val="008A7128"/>
    <w:rsid w:val="008B230B"/>
    <w:rsid w:val="008B5D1C"/>
    <w:rsid w:val="008C21AA"/>
    <w:rsid w:val="008C2AA0"/>
    <w:rsid w:val="008C3084"/>
    <w:rsid w:val="008C3157"/>
    <w:rsid w:val="008C54B9"/>
    <w:rsid w:val="008D027E"/>
    <w:rsid w:val="008D36FE"/>
    <w:rsid w:val="008D4811"/>
    <w:rsid w:val="008D548C"/>
    <w:rsid w:val="008E17C9"/>
    <w:rsid w:val="008F0645"/>
    <w:rsid w:val="008F082C"/>
    <w:rsid w:val="008F23B6"/>
    <w:rsid w:val="008F2A00"/>
    <w:rsid w:val="008F6A20"/>
    <w:rsid w:val="00900A19"/>
    <w:rsid w:val="00901D44"/>
    <w:rsid w:val="00914147"/>
    <w:rsid w:val="00914720"/>
    <w:rsid w:val="0091678B"/>
    <w:rsid w:val="0092275E"/>
    <w:rsid w:val="009230D3"/>
    <w:rsid w:val="009332DE"/>
    <w:rsid w:val="00934F61"/>
    <w:rsid w:val="009413DB"/>
    <w:rsid w:val="0094237D"/>
    <w:rsid w:val="0094257E"/>
    <w:rsid w:val="0094310A"/>
    <w:rsid w:val="00943BE0"/>
    <w:rsid w:val="00944080"/>
    <w:rsid w:val="00947BA9"/>
    <w:rsid w:val="00951054"/>
    <w:rsid w:val="0095138B"/>
    <w:rsid w:val="00954176"/>
    <w:rsid w:val="00960CEF"/>
    <w:rsid w:val="00963991"/>
    <w:rsid w:val="00964704"/>
    <w:rsid w:val="00964BB8"/>
    <w:rsid w:val="00965D1A"/>
    <w:rsid w:val="00966F59"/>
    <w:rsid w:val="00970111"/>
    <w:rsid w:val="009728A4"/>
    <w:rsid w:val="0097343D"/>
    <w:rsid w:val="00974B89"/>
    <w:rsid w:val="009766D5"/>
    <w:rsid w:val="0097706D"/>
    <w:rsid w:val="009804B9"/>
    <w:rsid w:val="009846B9"/>
    <w:rsid w:val="00984C72"/>
    <w:rsid w:val="009858FE"/>
    <w:rsid w:val="00986581"/>
    <w:rsid w:val="00987187"/>
    <w:rsid w:val="0098768F"/>
    <w:rsid w:val="00987E82"/>
    <w:rsid w:val="009913D6"/>
    <w:rsid w:val="00992732"/>
    <w:rsid w:val="00992AEB"/>
    <w:rsid w:val="009934E8"/>
    <w:rsid w:val="009949E4"/>
    <w:rsid w:val="00995681"/>
    <w:rsid w:val="009A55FF"/>
    <w:rsid w:val="009A5FB2"/>
    <w:rsid w:val="009A7EAF"/>
    <w:rsid w:val="009B2E7E"/>
    <w:rsid w:val="009C15B7"/>
    <w:rsid w:val="009C16BF"/>
    <w:rsid w:val="009C1AAC"/>
    <w:rsid w:val="009C26A5"/>
    <w:rsid w:val="009C2B70"/>
    <w:rsid w:val="009C67BE"/>
    <w:rsid w:val="009D3C8E"/>
    <w:rsid w:val="009E03CE"/>
    <w:rsid w:val="009E0B1F"/>
    <w:rsid w:val="009E196F"/>
    <w:rsid w:val="009E2766"/>
    <w:rsid w:val="009E44C9"/>
    <w:rsid w:val="009E49E1"/>
    <w:rsid w:val="009F57D9"/>
    <w:rsid w:val="009F780E"/>
    <w:rsid w:val="00A021B4"/>
    <w:rsid w:val="00A0460D"/>
    <w:rsid w:val="00A0723C"/>
    <w:rsid w:val="00A10240"/>
    <w:rsid w:val="00A109AD"/>
    <w:rsid w:val="00A13D74"/>
    <w:rsid w:val="00A20E93"/>
    <w:rsid w:val="00A23FDD"/>
    <w:rsid w:val="00A32D51"/>
    <w:rsid w:val="00A33494"/>
    <w:rsid w:val="00A40396"/>
    <w:rsid w:val="00A45B69"/>
    <w:rsid w:val="00A46A0E"/>
    <w:rsid w:val="00A566BC"/>
    <w:rsid w:val="00A56A9B"/>
    <w:rsid w:val="00A56BD2"/>
    <w:rsid w:val="00A623CB"/>
    <w:rsid w:val="00A667A7"/>
    <w:rsid w:val="00A71CFB"/>
    <w:rsid w:val="00A7218D"/>
    <w:rsid w:val="00A721BD"/>
    <w:rsid w:val="00A848C7"/>
    <w:rsid w:val="00A85174"/>
    <w:rsid w:val="00A87C85"/>
    <w:rsid w:val="00A929BA"/>
    <w:rsid w:val="00A933FB"/>
    <w:rsid w:val="00A9515F"/>
    <w:rsid w:val="00A9704A"/>
    <w:rsid w:val="00AA2704"/>
    <w:rsid w:val="00AB24F5"/>
    <w:rsid w:val="00AB6906"/>
    <w:rsid w:val="00AC11EB"/>
    <w:rsid w:val="00AC27B6"/>
    <w:rsid w:val="00AC28C2"/>
    <w:rsid w:val="00AC2CAA"/>
    <w:rsid w:val="00AC32EC"/>
    <w:rsid w:val="00AC3F6B"/>
    <w:rsid w:val="00AC5DA8"/>
    <w:rsid w:val="00AD27CA"/>
    <w:rsid w:val="00AD70DB"/>
    <w:rsid w:val="00AD7772"/>
    <w:rsid w:val="00AD7BA9"/>
    <w:rsid w:val="00AE040E"/>
    <w:rsid w:val="00AE10F5"/>
    <w:rsid w:val="00AE2638"/>
    <w:rsid w:val="00AE5B4F"/>
    <w:rsid w:val="00AE6B08"/>
    <w:rsid w:val="00AF6AD2"/>
    <w:rsid w:val="00AF6C96"/>
    <w:rsid w:val="00AF719E"/>
    <w:rsid w:val="00B10582"/>
    <w:rsid w:val="00B10EE8"/>
    <w:rsid w:val="00B25639"/>
    <w:rsid w:val="00B25B0A"/>
    <w:rsid w:val="00B265B7"/>
    <w:rsid w:val="00B26C62"/>
    <w:rsid w:val="00B27DE4"/>
    <w:rsid w:val="00B326B9"/>
    <w:rsid w:val="00B33306"/>
    <w:rsid w:val="00B34190"/>
    <w:rsid w:val="00B415AC"/>
    <w:rsid w:val="00B444C5"/>
    <w:rsid w:val="00B50D62"/>
    <w:rsid w:val="00B512E0"/>
    <w:rsid w:val="00B57515"/>
    <w:rsid w:val="00B617CC"/>
    <w:rsid w:val="00B61A2A"/>
    <w:rsid w:val="00B6483D"/>
    <w:rsid w:val="00B7135A"/>
    <w:rsid w:val="00B748CA"/>
    <w:rsid w:val="00B74D20"/>
    <w:rsid w:val="00B75439"/>
    <w:rsid w:val="00B75E38"/>
    <w:rsid w:val="00B80E12"/>
    <w:rsid w:val="00B837B6"/>
    <w:rsid w:val="00B862AB"/>
    <w:rsid w:val="00B86EB1"/>
    <w:rsid w:val="00B90C0E"/>
    <w:rsid w:val="00B95BB4"/>
    <w:rsid w:val="00B9736D"/>
    <w:rsid w:val="00BB581A"/>
    <w:rsid w:val="00BB7D66"/>
    <w:rsid w:val="00BC3820"/>
    <w:rsid w:val="00BC397B"/>
    <w:rsid w:val="00BC44BB"/>
    <w:rsid w:val="00BD15DA"/>
    <w:rsid w:val="00BE2AE1"/>
    <w:rsid w:val="00BE721F"/>
    <w:rsid w:val="00BF0A1A"/>
    <w:rsid w:val="00C0047C"/>
    <w:rsid w:val="00C03619"/>
    <w:rsid w:val="00C06447"/>
    <w:rsid w:val="00C070A5"/>
    <w:rsid w:val="00C11B1F"/>
    <w:rsid w:val="00C146F0"/>
    <w:rsid w:val="00C21085"/>
    <w:rsid w:val="00C21136"/>
    <w:rsid w:val="00C22C34"/>
    <w:rsid w:val="00C267D7"/>
    <w:rsid w:val="00C32D43"/>
    <w:rsid w:val="00C3596C"/>
    <w:rsid w:val="00C42414"/>
    <w:rsid w:val="00C42B76"/>
    <w:rsid w:val="00C4356C"/>
    <w:rsid w:val="00C43D9B"/>
    <w:rsid w:val="00C47740"/>
    <w:rsid w:val="00C508BF"/>
    <w:rsid w:val="00C51725"/>
    <w:rsid w:val="00C53694"/>
    <w:rsid w:val="00C53EC4"/>
    <w:rsid w:val="00C549C6"/>
    <w:rsid w:val="00C54A10"/>
    <w:rsid w:val="00C54FAC"/>
    <w:rsid w:val="00C6156C"/>
    <w:rsid w:val="00C61E07"/>
    <w:rsid w:val="00C6476F"/>
    <w:rsid w:val="00C66CC9"/>
    <w:rsid w:val="00C70D90"/>
    <w:rsid w:val="00C712B9"/>
    <w:rsid w:val="00C729D2"/>
    <w:rsid w:val="00C74154"/>
    <w:rsid w:val="00C75102"/>
    <w:rsid w:val="00C764EF"/>
    <w:rsid w:val="00C766B4"/>
    <w:rsid w:val="00C77DBC"/>
    <w:rsid w:val="00C82E78"/>
    <w:rsid w:val="00C95718"/>
    <w:rsid w:val="00CB2B47"/>
    <w:rsid w:val="00CB3950"/>
    <w:rsid w:val="00CB4039"/>
    <w:rsid w:val="00CC61F3"/>
    <w:rsid w:val="00CD1457"/>
    <w:rsid w:val="00CD3A7E"/>
    <w:rsid w:val="00CD5FEE"/>
    <w:rsid w:val="00CD7F78"/>
    <w:rsid w:val="00CE0A58"/>
    <w:rsid w:val="00CE0C52"/>
    <w:rsid w:val="00CE3963"/>
    <w:rsid w:val="00CF2499"/>
    <w:rsid w:val="00D00216"/>
    <w:rsid w:val="00D0195E"/>
    <w:rsid w:val="00D03408"/>
    <w:rsid w:val="00D03AFC"/>
    <w:rsid w:val="00D11EA7"/>
    <w:rsid w:val="00D14439"/>
    <w:rsid w:val="00D17582"/>
    <w:rsid w:val="00D2204B"/>
    <w:rsid w:val="00D256B4"/>
    <w:rsid w:val="00D326D2"/>
    <w:rsid w:val="00D37E6D"/>
    <w:rsid w:val="00D41FC4"/>
    <w:rsid w:val="00D42D47"/>
    <w:rsid w:val="00D463ED"/>
    <w:rsid w:val="00D46A11"/>
    <w:rsid w:val="00D52771"/>
    <w:rsid w:val="00D54B6B"/>
    <w:rsid w:val="00D56631"/>
    <w:rsid w:val="00D60C76"/>
    <w:rsid w:val="00D60CE6"/>
    <w:rsid w:val="00D63192"/>
    <w:rsid w:val="00D66FFA"/>
    <w:rsid w:val="00D7038C"/>
    <w:rsid w:val="00D762B6"/>
    <w:rsid w:val="00D83E00"/>
    <w:rsid w:val="00D87A29"/>
    <w:rsid w:val="00D91A2E"/>
    <w:rsid w:val="00DA0ABB"/>
    <w:rsid w:val="00DA3317"/>
    <w:rsid w:val="00DA409B"/>
    <w:rsid w:val="00DA7411"/>
    <w:rsid w:val="00DA779F"/>
    <w:rsid w:val="00DB77B3"/>
    <w:rsid w:val="00DC3CC2"/>
    <w:rsid w:val="00DC49A7"/>
    <w:rsid w:val="00DD11B2"/>
    <w:rsid w:val="00DD1A91"/>
    <w:rsid w:val="00DD4574"/>
    <w:rsid w:val="00DD69F3"/>
    <w:rsid w:val="00DD6AD5"/>
    <w:rsid w:val="00DE04EF"/>
    <w:rsid w:val="00DE2025"/>
    <w:rsid w:val="00DE2B4B"/>
    <w:rsid w:val="00DE5560"/>
    <w:rsid w:val="00DF149A"/>
    <w:rsid w:val="00DF2BD1"/>
    <w:rsid w:val="00DF585E"/>
    <w:rsid w:val="00DF6245"/>
    <w:rsid w:val="00E00E20"/>
    <w:rsid w:val="00E0121F"/>
    <w:rsid w:val="00E04BE3"/>
    <w:rsid w:val="00E16293"/>
    <w:rsid w:val="00E2253A"/>
    <w:rsid w:val="00E243B0"/>
    <w:rsid w:val="00E27F37"/>
    <w:rsid w:val="00E30062"/>
    <w:rsid w:val="00E347BD"/>
    <w:rsid w:val="00E34D15"/>
    <w:rsid w:val="00E371C2"/>
    <w:rsid w:val="00E40F5A"/>
    <w:rsid w:val="00E4149F"/>
    <w:rsid w:val="00E43920"/>
    <w:rsid w:val="00E43D65"/>
    <w:rsid w:val="00E43DC0"/>
    <w:rsid w:val="00E51ABF"/>
    <w:rsid w:val="00E52C91"/>
    <w:rsid w:val="00E53DBD"/>
    <w:rsid w:val="00E57ABF"/>
    <w:rsid w:val="00E60B74"/>
    <w:rsid w:val="00E61519"/>
    <w:rsid w:val="00E64FB4"/>
    <w:rsid w:val="00E704D2"/>
    <w:rsid w:val="00E704D5"/>
    <w:rsid w:val="00E734A2"/>
    <w:rsid w:val="00E76128"/>
    <w:rsid w:val="00E77265"/>
    <w:rsid w:val="00E8328D"/>
    <w:rsid w:val="00E832FB"/>
    <w:rsid w:val="00E835EE"/>
    <w:rsid w:val="00E85127"/>
    <w:rsid w:val="00E8648B"/>
    <w:rsid w:val="00E904C8"/>
    <w:rsid w:val="00E91975"/>
    <w:rsid w:val="00EA22B4"/>
    <w:rsid w:val="00EA4AC3"/>
    <w:rsid w:val="00EA5035"/>
    <w:rsid w:val="00EA7479"/>
    <w:rsid w:val="00EB0BF1"/>
    <w:rsid w:val="00EB1F2B"/>
    <w:rsid w:val="00EB7DC6"/>
    <w:rsid w:val="00EC09F0"/>
    <w:rsid w:val="00EC1070"/>
    <w:rsid w:val="00EC186E"/>
    <w:rsid w:val="00EC59AA"/>
    <w:rsid w:val="00EC68E0"/>
    <w:rsid w:val="00EC738F"/>
    <w:rsid w:val="00EC7B87"/>
    <w:rsid w:val="00ED0BE4"/>
    <w:rsid w:val="00ED5962"/>
    <w:rsid w:val="00ED7147"/>
    <w:rsid w:val="00ED7717"/>
    <w:rsid w:val="00ED7D98"/>
    <w:rsid w:val="00ED7EC3"/>
    <w:rsid w:val="00EE1993"/>
    <w:rsid w:val="00EE5B97"/>
    <w:rsid w:val="00F00D52"/>
    <w:rsid w:val="00F03CDF"/>
    <w:rsid w:val="00F03E05"/>
    <w:rsid w:val="00F063AD"/>
    <w:rsid w:val="00F13ECF"/>
    <w:rsid w:val="00F15C7D"/>
    <w:rsid w:val="00F21AB3"/>
    <w:rsid w:val="00F3129D"/>
    <w:rsid w:val="00F3218D"/>
    <w:rsid w:val="00F33D28"/>
    <w:rsid w:val="00F3453F"/>
    <w:rsid w:val="00F36032"/>
    <w:rsid w:val="00F43F29"/>
    <w:rsid w:val="00F45C87"/>
    <w:rsid w:val="00F46B3F"/>
    <w:rsid w:val="00F475A3"/>
    <w:rsid w:val="00F540F4"/>
    <w:rsid w:val="00F55E2C"/>
    <w:rsid w:val="00F56FF1"/>
    <w:rsid w:val="00F60414"/>
    <w:rsid w:val="00F621AD"/>
    <w:rsid w:val="00F70EE9"/>
    <w:rsid w:val="00F71403"/>
    <w:rsid w:val="00F73185"/>
    <w:rsid w:val="00F7402A"/>
    <w:rsid w:val="00F7576D"/>
    <w:rsid w:val="00F805E2"/>
    <w:rsid w:val="00F80E32"/>
    <w:rsid w:val="00F84121"/>
    <w:rsid w:val="00F92D42"/>
    <w:rsid w:val="00F9337D"/>
    <w:rsid w:val="00FA1415"/>
    <w:rsid w:val="00FA1420"/>
    <w:rsid w:val="00FA528F"/>
    <w:rsid w:val="00FA579D"/>
    <w:rsid w:val="00FB4A72"/>
    <w:rsid w:val="00FB56E2"/>
    <w:rsid w:val="00FC7D27"/>
    <w:rsid w:val="00FD00DF"/>
    <w:rsid w:val="00FD0153"/>
    <w:rsid w:val="00FD17E8"/>
    <w:rsid w:val="00FD51B0"/>
    <w:rsid w:val="00FE0D87"/>
    <w:rsid w:val="00FE241E"/>
    <w:rsid w:val="00FE35EA"/>
    <w:rsid w:val="00FE6673"/>
    <w:rsid w:val="00FE711F"/>
    <w:rsid w:val="00FF5963"/>
  </w:rsids>
  <m:mathPr>
    <m:mathFont m:val="Cambria Math"/>
    <m:brkBin m:val="before"/>
    <m:brkBinSub m:val="--"/>
    <m:smallFrac m:val="0"/>
    <m:dispDef/>
    <m:lMargin m:val="0"/>
    <m:rMargin m:val="0"/>
    <m:defJc m:val="centerGroup"/>
    <m:wrapIndent m:val="1440"/>
    <m:intLim m:val="subSup"/>
    <m:naryLim m:val="undOvr"/>
  </m:mathPr>
  <w:themeFontLang w:val="de-AT"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18E7D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de-AT" w:eastAsia="de-AT" w:bidi="ar-SA"/>
      </w:rPr>
    </w:rPrDefault>
    <w:pPrDefault/>
  </w:docDefaults>
  <w:latentStyles w:defLockedState="0" w:defUIPriority="99" w:defSemiHidden="0" w:defUnhideWhenUsed="0" w:defQFormat="0" w:count="382">
    <w:lsdException w:name="Normal" w:uiPriority="0" w:qFormat="1"/>
    <w:lsdException w:name="heading 1"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67FF7"/>
    <w:pPr>
      <w:spacing w:after="120"/>
    </w:pPr>
    <w:rPr>
      <w:sz w:val="22"/>
      <w:szCs w:val="22"/>
      <w:lang w:val="en-GB"/>
    </w:rPr>
  </w:style>
  <w:style w:type="paragraph" w:styleId="Heading1">
    <w:name w:val="heading 1"/>
    <w:aliases w:val="h1"/>
    <w:basedOn w:val="Normal"/>
    <w:next w:val="Normal"/>
    <w:link w:val="Heading1Char"/>
    <w:uiPriority w:val="9"/>
    <w:qFormat/>
    <w:rsid w:val="00772BA1"/>
    <w:pPr>
      <w:keepNext/>
      <w:pageBreakBefore/>
      <w:numPr>
        <w:numId w:val="14"/>
      </w:numPr>
      <w:spacing w:before="240" w:after="60"/>
      <w:ind w:left="431" w:hanging="431"/>
      <w:outlineLvl w:val="0"/>
    </w:pPr>
    <w:rPr>
      <w:rFonts w:ascii="Arial" w:hAnsi="Arial"/>
      <w:b/>
      <w:bCs/>
      <w:kern w:val="32"/>
      <w:sz w:val="32"/>
      <w:szCs w:val="32"/>
      <w:lang w:eastAsia="it-IT"/>
    </w:rPr>
  </w:style>
  <w:style w:type="paragraph" w:styleId="Heading2">
    <w:name w:val="heading 2"/>
    <w:aliases w:val="h2"/>
    <w:basedOn w:val="Heading3"/>
    <w:next w:val="Normal"/>
    <w:link w:val="Heading2Char"/>
    <w:uiPriority w:val="99"/>
    <w:qFormat/>
    <w:rsid w:val="006B4C99"/>
    <w:pPr>
      <w:keepLines w:val="0"/>
      <w:numPr>
        <w:ilvl w:val="1"/>
        <w:numId w:val="14"/>
      </w:numPr>
      <w:spacing w:before="240" w:after="60"/>
      <w:outlineLvl w:val="1"/>
    </w:pPr>
    <w:rPr>
      <w:rFonts w:ascii="Arial" w:hAnsi="Arial"/>
      <w:color w:val="auto"/>
      <w:kern w:val="32"/>
      <w:sz w:val="24"/>
      <w:szCs w:val="24"/>
      <w:lang w:eastAsia="it-IT"/>
    </w:rPr>
  </w:style>
  <w:style w:type="paragraph" w:styleId="Heading3">
    <w:name w:val="heading 3"/>
    <w:basedOn w:val="Normal"/>
    <w:next w:val="Normal"/>
    <w:link w:val="Heading3Char"/>
    <w:uiPriority w:val="9"/>
    <w:qFormat/>
    <w:rsid w:val="001F4312"/>
    <w:pPr>
      <w:keepNext/>
      <w:keepLines/>
      <w:numPr>
        <w:ilvl w:val="2"/>
        <w:numId w:val="3"/>
      </w:numPr>
      <w:spacing w:before="200"/>
      <w:outlineLvl w:val="2"/>
    </w:pPr>
    <w:rPr>
      <w:rFonts w:ascii="Cambria" w:hAnsi="Cambria"/>
      <w:b/>
      <w:bCs/>
      <w:color w:val="2DA2BF"/>
      <w:sz w:val="20"/>
      <w:szCs w:val="20"/>
      <w:lang w:eastAsia="x-none"/>
    </w:rPr>
  </w:style>
  <w:style w:type="paragraph" w:styleId="Heading4">
    <w:name w:val="heading 4"/>
    <w:basedOn w:val="Normal"/>
    <w:next w:val="Normal"/>
    <w:link w:val="Heading4Char"/>
    <w:uiPriority w:val="9"/>
    <w:qFormat/>
    <w:rsid w:val="001F4312"/>
    <w:pPr>
      <w:keepNext/>
      <w:keepLines/>
      <w:numPr>
        <w:ilvl w:val="3"/>
        <w:numId w:val="3"/>
      </w:numPr>
      <w:spacing w:before="200"/>
      <w:outlineLvl w:val="3"/>
    </w:pPr>
    <w:rPr>
      <w:rFonts w:ascii="Cambria" w:hAnsi="Cambria"/>
      <w:b/>
      <w:bCs/>
      <w:i/>
      <w:iCs/>
      <w:color w:val="2DA2BF"/>
      <w:sz w:val="20"/>
      <w:szCs w:val="20"/>
      <w:lang w:eastAsia="x-none"/>
    </w:rPr>
  </w:style>
  <w:style w:type="paragraph" w:styleId="Heading5">
    <w:name w:val="heading 5"/>
    <w:basedOn w:val="Normal"/>
    <w:next w:val="Normal"/>
    <w:link w:val="Heading5Char"/>
    <w:uiPriority w:val="9"/>
    <w:qFormat/>
    <w:rsid w:val="001F4312"/>
    <w:pPr>
      <w:keepNext/>
      <w:keepLines/>
      <w:numPr>
        <w:ilvl w:val="4"/>
        <w:numId w:val="3"/>
      </w:numPr>
      <w:spacing w:before="200"/>
      <w:outlineLvl w:val="4"/>
    </w:pPr>
    <w:rPr>
      <w:rFonts w:ascii="Cambria" w:hAnsi="Cambria"/>
      <w:color w:val="16505E"/>
      <w:sz w:val="20"/>
      <w:szCs w:val="20"/>
      <w:lang w:eastAsia="x-none"/>
    </w:rPr>
  </w:style>
  <w:style w:type="paragraph" w:styleId="Heading6">
    <w:name w:val="heading 6"/>
    <w:basedOn w:val="Normal"/>
    <w:next w:val="Normal"/>
    <w:link w:val="Heading6Char"/>
    <w:uiPriority w:val="9"/>
    <w:qFormat/>
    <w:rsid w:val="001F4312"/>
    <w:pPr>
      <w:keepNext/>
      <w:keepLines/>
      <w:numPr>
        <w:ilvl w:val="5"/>
        <w:numId w:val="3"/>
      </w:numPr>
      <w:spacing w:before="200"/>
      <w:outlineLvl w:val="5"/>
    </w:pPr>
    <w:rPr>
      <w:rFonts w:ascii="Cambria" w:hAnsi="Cambria"/>
      <w:i/>
      <w:iCs/>
      <w:color w:val="16505E"/>
      <w:sz w:val="20"/>
      <w:szCs w:val="20"/>
      <w:lang w:eastAsia="x-none"/>
    </w:rPr>
  </w:style>
  <w:style w:type="paragraph" w:styleId="Heading7">
    <w:name w:val="heading 7"/>
    <w:basedOn w:val="Normal"/>
    <w:next w:val="Normal"/>
    <w:link w:val="Heading7Char"/>
    <w:uiPriority w:val="9"/>
    <w:qFormat/>
    <w:rsid w:val="001F4312"/>
    <w:pPr>
      <w:keepNext/>
      <w:keepLines/>
      <w:numPr>
        <w:ilvl w:val="6"/>
        <w:numId w:val="3"/>
      </w:numPr>
      <w:spacing w:before="200"/>
      <w:outlineLvl w:val="6"/>
    </w:pPr>
    <w:rPr>
      <w:rFonts w:ascii="Cambria" w:hAnsi="Cambria"/>
      <w:i/>
      <w:iCs/>
      <w:color w:val="404040"/>
      <w:sz w:val="20"/>
      <w:szCs w:val="20"/>
      <w:lang w:eastAsia="x-none"/>
    </w:rPr>
  </w:style>
  <w:style w:type="paragraph" w:styleId="Heading8">
    <w:name w:val="heading 8"/>
    <w:basedOn w:val="Normal"/>
    <w:next w:val="Normal"/>
    <w:link w:val="Heading8Char"/>
    <w:uiPriority w:val="9"/>
    <w:qFormat/>
    <w:rsid w:val="001F4312"/>
    <w:pPr>
      <w:keepNext/>
      <w:keepLines/>
      <w:numPr>
        <w:ilvl w:val="7"/>
        <w:numId w:val="3"/>
      </w:numPr>
      <w:spacing w:before="200"/>
      <w:outlineLvl w:val="7"/>
    </w:pPr>
    <w:rPr>
      <w:rFonts w:ascii="Cambria" w:hAnsi="Cambria"/>
      <w:color w:val="2DA2BF"/>
      <w:sz w:val="20"/>
      <w:szCs w:val="20"/>
      <w:lang w:eastAsia="x-none"/>
    </w:rPr>
  </w:style>
  <w:style w:type="paragraph" w:styleId="Heading9">
    <w:name w:val="heading 9"/>
    <w:basedOn w:val="Normal"/>
    <w:next w:val="Normal"/>
    <w:link w:val="Heading9Char"/>
    <w:uiPriority w:val="9"/>
    <w:qFormat/>
    <w:rsid w:val="001F4312"/>
    <w:pPr>
      <w:keepNext/>
      <w:keepLines/>
      <w:numPr>
        <w:ilvl w:val="8"/>
        <w:numId w:val="3"/>
      </w:numPr>
      <w:spacing w:before="200"/>
      <w:outlineLvl w:val="8"/>
    </w:pPr>
    <w:rPr>
      <w:rFonts w:ascii="Cambria" w:hAnsi="Cambria"/>
      <w:i/>
      <w:iCs/>
      <w:color w:val="404040"/>
      <w:sz w:val="20"/>
      <w:szCs w:val="20"/>
      <w:lang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346F1E"/>
    <w:rPr>
      <w:color w:val="0000FF"/>
      <w:u w:val="single"/>
    </w:rPr>
  </w:style>
  <w:style w:type="paragraph" w:customStyle="1" w:styleId="ListParagraph1">
    <w:name w:val="List Paragraph1"/>
    <w:basedOn w:val="Normal"/>
    <w:uiPriority w:val="34"/>
    <w:rsid w:val="00FA528F"/>
    <w:pPr>
      <w:ind w:left="720"/>
      <w:contextualSpacing/>
    </w:pPr>
  </w:style>
  <w:style w:type="character" w:styleId="FollowedHyperlink">
    <w:name w:val="FollowedHyperlink"/>
    <w:uiPriority w:val="99"/>
    <w:semiHidden/>
    <w:unhideWhenUsed/>
    <w:rsid w:val="0091678B"/>
    <w:rPr>
      <w:color w:val="800080"/>
      <w:u w:val="single"/>
    </w:rPr>
  </w:style>
  <w:style w:type="character" w:customStyle="1" w:styleId="Heading1Char">
    <w:name w:val="Heading 1 Char"/>
    <w:aliases w:val="h1 Char"/>
    <w:link w:val="Heading1"/>
    <w:uiPriority w:val="9"/>
    <w:rsid w:val="00772BA1"/>
    <w:rPr>
      <w:rFonts w:ascii="Arial" w:hAnsi="Arial"/>
      <w:b/>
      <w:bCs/>
      <w:kern w:val="32"/>
      <w:sz w:val="32"/>
      <w:szCs w:val="32"/>
      <w:lang w:val="en-GB" w:eastAsia="it-IT"/>
    </w:rPr>
  </w:style>
  <w:style w:type="table" w:styleId="TableGrid">
    <w:name w:val="Table Grid"/>
    <w:basedOn w:val="TableNormal"/>
    <w:uiPriority w:val="59"/>
    <w:rsid w:val="0030213E"/>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Heading2Char">
    <w:name w:val="Heading 2 Char"/>
    <w:aliases w:val="h2 Char"/>
    <w:link w:val="Heading2"/>
    <w:uiPriority w:val="99"/>
    <w:rsid w:val="006B4C99"/>
    <w:rPr>
      <w:rFonts w:ascii="Arial" w:hAnsi="Arial"/>
      <w:b/>
      <w:bCs/>
      <w:kern w:val="32"/>
      <w:sz w:val="24"/>
      <w:szCs w:val="24"/>
      <w:lang w:val="en-GB" w:eastAsia="it-IT"/>
    </w:rPr>
  </w:style>
  <w:style w:type="paragraph" w:styleId="FootnoteText">
    <w:name w:val="footnote text"/>
    <w:basedOn w:val="Normal"/>
    <w:link w:val="FootnoteTextChar"/>
    <w:uiPriority w:val="99"/>
    <w:unhideWhenUsed/>
    <w:rsid w:val="009858FE"/>
    <w:pPr>
      <w:spacing w:after="0"/>
    </w:pPr>
    <w:rPr>
      <w:sz w:val="20"/>
      <w:szCs w:val="20"/>
      <w:lang w:val="x-none" w:eastAsia="x-none"/>
    </w:rPr>
  </w:style>
  <w:style w:type="character" w:customStyle="1" w:styleId="FootnoteTextChar">
    <w:name w:val="Footnote Text Char"/>
    <w:link w:val="FootnoteText"/>
    <w:uiPriority w:val="99"/>
    <w:rsid w:val="009858FE"/>
    <w:rPr>
      <w:sz w:val="20"/>
      <w:szCs w:val="20"/>
    </w:rPr>
  </w:style>
  <w:style w:type="character" w:styleId="FootnoteReference">
    <w:name w:val="footnote reference"/>
    <w:unhideWhenUsed/>
    <w:rsid w:val="009858FE"/>
    <w:rPr>
      <w:vertAlign w:val="superscript"/>
    </w:rPr>
  </w:style>
  <w:style w:type="character" w:customStyle="1" w:styleId="Heading3Char">
    <w:name w:val="Heading 3 Char"/>
    <w:link w:val="Heading3"/>
    <w:uiPriority w:val="9"/>
    <w:rsid w:val="001F4312"/>
    <w:rPr>
      <w:rFonts w:ascii="Cambria" w:hAnsi="Cambria"/>
      <w:b/>
      <w:bCs/>
      <w:color w:val="2DA2BF"/>
      <w:lang w:val="en-GB" w:eastAsia="x-none"/>
    </w:rPr>
  </w:style>
  <w:style w:type="paragraph" w:styleId="TOC1">
    <w:name w:val="toc 1"/>
    <w:basedOn w:val="Normal"/>
    <w:next w:val="Normal"/>
    <w:autoRedefine/>
    <w:uiPriority w:val="39"/>
    <w:unhideWhenUsed/>
    <w:rsid w:val="003F6527"/>
    <w:pPr>
      <w:tabs>
        <w:tab w:val="left" w:pos="440"/>
        <w:tab w:val="right" w:leader="dot" w:pos="9629"/>
      </w:tabs>
    </w:pPr>
    <w:rPr>
      <w:noProof/>
      <w:kern w:val="32"/>
      <w:sz w:val="24"/>
      <w:lang w:eastAsia="it-IT"/>
    </w:rPr>
  </w:style>
  <w:style w:type="paragraph" w:styleId="TOC2">
    <w:name w:val="toc 2"/>
    <w:basedOn w:val="Normal"/>
    <w:next w:val="Normal"/>
    <w:autoRedefine/>
    <w:uiPriority w:val="39"/>
    <w:unhideWhenUsed/>
    <w:rsid w:val="001C1FDB"/>
    <w:pPr>
      <w:tabs>
        <w:tab w:val="left" w:pos="880"/>
        <w:tab w:val="right" w:leader="dot" w:pos="9629"/>
      </w:tabs>
      <w:spacing w:after="0"/>
      <w:ind w:left="220"/>
    </w:pPr>
    <w:rPr>
      <w:noProof/>
    </w:rPr>
  </w:style>
  <w:style w:type="paragraph" w:styleId="BalloonText">
    <w:name w:val="Balloon Text"/>
    <w:basedOn w:val="Normal"/>
    <w:link w:val="BalloonTextChar"/>
    <w:uiPriority w:val="99"/>
    <w:semiHidden/>
    <w:unhideWhenUsed/>
    <w:rsid w:val="00AB6906"/>
    <w:pPr>
      <w:spacing w:after="0"/>
    </w:pPr>
    <w:rPr>
      <w:rFonts w:ascii="Tahoma" w:hAnsi="Tahoma"/>
      <w:sz w:val="16"/>
      <w:szCs w:val="16"/>
      <w:lang w:val="x-none" w:eastAsia="x-none"/>
    </w:rPr>
  </w:style>
  <w:style w:type="character" w:customStyle="1" w:styleId="BalloonTextChar">
    <w:name w:val="Balloon Text Char"/>
    <w:link w:val="BalloonText"/>
    <w:uiPriority w:val="99"/>
    <w:semiHidden/>
    <w:rsid w:val="00AB6906"/>
    <w:rPr>
      <w:rFonts w:ascii="Tahoma" w:hAnsi="Tahoma" w:cs="Tahoma"/>
      <w:sz w:val="16"/>
      <w:szCs w:val="16"/>
    </w:rPr>
  </w:style>
  <w:style w:type="character" w:customStyle="1" w:styleId="Heading4Char">
    <w:name w:val="Heading 4 Char"/>
    <w:link w:val="Heading4"/>
    <w:uiPriority w:val="9"/>
    <w:rsid w:val="001F4312"/>
    <w:rPr>
      <w:rFonts w:ascii="Cambria" w:hAnsi="Cambria"/>
      <w:b/>
      <w:bCs/>
      <w:i/>
      <w:iCs/>
      <w:color w:val="2DA2BF"/>
      <w:lang w:val="en-GB" w:eastAsia="x-none"/>
    </w:rPr>
  </w:style>
  <w:style w:type="paragraph" w:styleId="TOC4">
    <w:name w:val="toc 4"/>
    <w:basedOn w:val="Normal"/>
    <w:next w:val="Normal"/>
    <w:autoRedefine/>
    <w:uiPriority w:val="39"/>
    <w:unhideWhenUsed/>
    <w:rsid w:val="002142B2"/>
    <w:pPr>
      <w:spacing w:after="100"/>
      <w:ind w:left="660"/>
    </w:pPr>
  </w:style>
  <w:style w:type="character" w:styleId="CommentReference">
    <w:name w:val="annotation reference"/>
    <w:uiPriority w:val="99"/>
    <w:semiHidden/>
    <w:unhideWhenUsed/>
    <w:rsid w:val="005E1D0F"/>
    <w:rPr>
      <w:sz w:val="16"/>
      <w:szCs w:val="16"/>
    </w:rPr>
  </w:style>
  <w:style w:type="paragraph" w:styleId="CommentText">
    <w:name w:val="annotation text"/>
    <w:basedOn w:val="Normal"/>
    <w:link w:val="CommentTextChar"/>
    <w:uiPriority w:val="99"/>
    <w:semiHidden/>
    <w:unhideWhenUsed/>
    <w:rsid w:val="005E1D0F"/>
    <w:rPr>
      <w:sz w:val="20"/>
      <w:szCs w:val="20"/>
      <w:lang w:val="x-none" w:eastAsia="x-none"/>
    </w:rPr>
  </w:style>
  <w:style w:type="character" w:customStyle="1" w:styleId="CommentTextChar">
    <w:name w:val="Comment Text Char"/>
    <w:link w:val="CommentText"/>
    <w:uiPriority w:val="99"/>
    <w:semiHidden/>
    <w:rsid w:val="005E1D0F"/>
    <w:rPr>
      <w:sz w:val="20"/>
      <w:szCs w:val="20"/>
    </w:rPr>
  </w:style>
  <w:style w:type="paragraph" w:styleId="CommentSubject">
    <w:name w:val="annotation subject"/>
    <w:basedOn w:val="CommentText"/>
    <w:next w:val="CommentText"/>
    <w:link w:val="CommentSubjectChar"/>
    <w:uiPriority w:val="99"/>
    <w:semiHidden/>
    <w:unhideWhenUsed/>
    <w:rsid w:val="005E1D0F"/>
    <w:rPr>
      <w:b/>
      <w:bCs/>
    </w:rPr>
  </w:style>
  <w:style w:type="character" w:customStyle="1" w:styleId="CommentSubjectChar">
    <w:name w:val="Comment Subject Char"/>
    <w:link w:val="CommentSubject"/>
    <w:uiPriority w:val="99"/>
    <w:semiHidden/>
    <w:rsid w:val="005E1D0F"/>
    <w:rPr>
      <w:b/>
      <w:bCs/>
      <w:sz w:val="20"/>
      <w:szCs w:val="20"/>
    </w:rPr>
  </w:style>
  <w:style w:type="character" w:styleId="LineNumber">
    <w:name w:val="line number"/>
    <w:basedOn w:val="DefaultParagraphFont"/>
    <w:uiPriority w:val="99"/>
    <w:semiHidden/>
    <w:unhideWhenUsed/>
    <w:rsid w:val="00EE5B97"/>
  </w:style>
  <w:style w:type="paragraph" w:customStyle="1" w:styleId="MittlereListe2-Akzent21">
    <w:name w:val="Mittlere Liste 2 - Akzent 21"/>
    <w:hidden/>
    <w:uiPriority w:val="99"/>
    <w:semiHidden/>
    <w:rsid w:val="00D7038C"/>
    <w:pPr>
      <w:spacing w:after="200" w:line="276" w:lineRule="auto"/>
    </w:pPr>
    <w:rPr>
      <w:sz w:val="22"/>
      <w:szCs w:val="22"/>
      <w:lang w:val="nb-NO" w:eastAsia="en-US"/>
    </w:rPr>
  </w:style>
  <w:style w:type="paragraph" w:styleId="Header">
    <w:name w:val="header"/>
    <w:basedOn w:val="Normal"/>
    <w:link w:val="HeaderChar"/>
    <w:uiPriority w:val="99"/>
    <w:unhideWhenUsed/>
    <w:rsid w:val="00D7038C"/>
    <w:pPr>
      <w:tabs>
        <w:tab w:val="center" w:pos="4536"/>
        <w:tab w:val="right" w:pos="9072"/>
      </w:tabs>
    </w:pPr>
    <w:rPr>
      <w:lang w:val="nb-NO" w:eastAsia="en-US"/>
    </w:rPr>
  </w:style>
  <w:style w:type="character" w:customStyle="1" w:styleId="HeaderChar">
    <w:name w:val="Header Char"/>
    <w:link w:val="Header"/>
    <w:uiPriority w:val="99"/>
    <w:rsid w:val="00D7038C"/>
    <w:rPr>
      <w:sz w:val="22"/>
      <w:szCs w:val="22"/>
      <w:lang w:val="nb-NO" w:eastAsia="en-US"/>
    </w:rPr>
  </w:style>
  <w:style w:type="paragraph" w:styleId="Footer">
    <w:name w:val="footer"/>
    <w:basedOn w:val="Normal"/>
    <w:link w:val="FooterChar"/>
    <w:uiPriority w:val="99"/>
    <w:unhideWhenUsed/>
    <w:rsid w:val="00D7038C"/>
    <w:pPr>
      <w:tabs>
        <w:tab w:val="center" w:pos="4536"/>
        <w:tab w:val="right" w:pos="9072"/>
      </w:tabs>
    </w:pPr>
    <w:rPr>
      <w:lang w:val="nb-NO" w:eastAsia="en-US"/>
    </w:rPr>
  </w:style>
  <w:style w:type="character" w:customStyle="1" w:styleId="FooterChar">
    <w:name w:val="Footer Char"/>
    <w:link w:val="Footer"/>
    <w:uiPriority w:val="99"/>
    <w:rsid w:val="00D7038C"/>
    <w:rPr>
      <w:sz w:val="22"/>
      <w:szCs w:val="22"/>
      <w:lang w:val="nb-NO" w:eastAsia="en-US"/>
    </w:rPr>
  </w:style>
  <w:style w:type="character" w:customStyle="1" w:styleId="Heading5Char">
    <w:name w:val="Heading 5 Char"/>
    <w:link w:val="Heading5"/>
    <w:uiPriority w:val="9"/>
    <w:semiHidden/>
    <w:rsid w:val="001F4312"/>
    <w:rPr>
      <w:rFonts w:ascii="Cambria" w:hAnsi="Cambria"/>
      <w:color w:val="16505E"/>
      <w:lang w:val="en-GB" w:eastAsia="x-none"/>
    </w:rPr>
  </w:style>
  <w:style w:type="character" w:customStyle="1" w:styleId="Heading6Char">
    <w:name w:val="Heading 6 Char"/>
    <w:link w:val="Heading6"/>
    <w:uiPriority w:val="9"/>
    <w:semiHidden/>
    <w:rsid w:val="001F4312"/>
    <w:rPr>
      <w:rFonts w:ascii="Cambria" w:hAnsi="Cambria"/>
      <w:i/>
      <w:iCs/>
      <w:color w:val="16505E"/>
      <w:lang w:val="en-GB" w:eastAsia="x-none"/>
    </w:rPr>
  </w:style>
  <w:style w:type="character" w:customStyle="1" w:styleId="Heading7Char">
    <w:name w:val="Heading 7 Char"/>
    <w:link w:val="Heading7"/>
    <w:uiPriority w:val="9"/>
    <w:semiHidden/>
    <w:rsid w:val="001F4312"/>
    <w:rPr>
      <w:rFonts w:ascii="Cambria" w:hAnsi="Cambria"/>
      <w:i/>
      <w:iCs/>
      <w:color w:val="404040"/>
      <w:lang w:val="en-GB" w:eastAsia="x-none"/>
    </w:rPr>
  </w:style>
  <w:style w:type="character" w:customStyle="1" w:styleId="Heading8Char">
    <w:name w:val="Heading 8 Char"/>
    <w:link w:val="Heading8"/>
    <w:uiPriority w:val="9"/>
    <w:semiHidden/>
    <w:rsid w:val="001F4312"/>
    <w:rPr>
      <w:rFonts w:ascii="Cambria" w:hAnsi="Cambria"/>
      <w:color w:val="2DA2BF"/>
      <w:lang w:val="en-GB" w:eastAsia="x-none"/>
    </w:rPr>
  </w:style>
  <w:style w:type="character" w:customStyle="1" w:styleId="Heading9Char">
    <w:name w:val="Heading 9 Char"/>
    <w:link w:val="Heading9"/>
    <w:uiPriority w:val="9"/>
    <w:semiHidden/>
    <w:rsid w:val="001F4312"/>
    <w:rPr>
      <w:rFonts w:ascii="Cambria" w:hAnsi="Cambria"/>
      <w:i/>
      <w:iCs/>
      <w:color w:val="404040"/>
      <w:lang w:val="en-GB" w:eastAsia="x-none"/>
    </w:rPr>
  </w:style>
  <w:style w:type="paragraph" w:customStyle="1" w:styleId="Policy">
    <w:name w:val="Policy"/>
    <w:basedOn w:val="Normal"/>
    <w:link w:val="PolicyZchn"/>
    <w:rsid w:val="00C549C6"/>
    <w:pPr>
      <w:pBdr>
        <w:top w:val="single" w:sz="4" w:space="1" w:color="auto"/>
        <w:left w:val="single" w:sz="4" w:space="4" w:color="auto"/>
        <w:bottom w:val="single" w:sz="4" w:space="1" w:color="auto"/>
        <w:right w:val="single" w:sz="4" w:space="4" w:color="auto"/>
      </w:pBdr>
      <w:shd w:val="clear" w:color="auto" w:fill="D9D9D9"/>
      <w:spacing w:after="0"/>
    </w:pPr>
    <w:rPr>
      <w:lang w:eastAsia="x-none"/>
    </w:rPr>
  </w:style>
  <w:style w:type="paragraph" w:styleId="Caption">
    <w:name w:val="caption"/>
    <w:basedOn w:val="Normal"/>
    <w:next w:val="Normal"/>
    <w:uiPriority w:val="35"/>
    <w:qFormat/>
    <w:rsid w:val="001F4312"/>
    <w:rPr>
      <w:b/>
      <w:bCs/>
      <w:color w:val="2DA2BF"/>
      <w:sz w:val="18"/>
      <w:szCs w:val="18"/>
    </w:rPr>
  </w:style>
  <w:style w:type="paragraph" w:styleId="Title">
    <w:name w:val="Title"/>
    <w:basedOn w:val="Normal"/>
    <w:next w:val="Normal"/>
    <w:link w:val="TitleChar"/>
    <w:uiPriority w:val="10"/>
    <w:qFormat/>
    <w:rsid w:val="001F4312"/>
    <w:pPr>
      <w:pBdr>
        <w:bottom w:val="single" w:sz="8" w:space="4" w:color="2DA2BF"/>
      </w:pBdr>
      <w:spacing w:after="300"/>
      <w:contextualSpacing/>
    </w:pPr>
    <w:rPr>
      <w:rFonts w:ascii="Cambria" w:hAnsi="Cambria"/>
      <w:color w:val="343434"/>
      <w:spacing w:val="5"/>
      <w:kern w:val="28"/>
      <w:sz w:val="52"/>
      <w:szCs w:val="52"/>
      <w:lang w:val="x-none" w:eastAsia="x-none"/>
    </w:rPr>
  </w:style>
  <w:style w:type="character" w:customStyle="1" w:styleId="TitleChar">
    <w:name w:val="Title Char"/>
    <w:link w:val="Title"/>
    <w:uiPriority w:val="10"/>
    <w:rsid w:val="001F4312"/>
    <w:rPr>
      <w:rFonts w:ascii="Cambria" w:eastAsia="Times New Roman" w:hAnsi="Cambria" w:cs="Times New Roman"/>
      <w:color w:val="343434"/>
      <w:spacing w:val="5"/>
      <w:kern w:val="28"/>
      <w:sz w:val="52"/>
      <w:szCs w:val="52"/>
    </w:rPr>
  </w:style>
  <w:style w:type="paragraph" w:styleId="Subtitle">
    <w:name w:val="Subtitle"/>
    <w:basedOn w:val="Normal"/>
    <w:next w:val="Normal"/>
    <w:link w:val="SubtitleChar"/>
    <w:uiPriority w:val="11"/>
    <w:qFormat/>
    <w:rsid w:val="001F4312"/>
    <w:pPr>
      <w:numPr>
        <w:ilvl w:val="1"/>
      </w:numPr>
    </w:pPr>
    <w:rPr>
      <w:rFonts w:ascii="Cambria" w:hAnsi="Cambria"/>
      <w:i/>
      <w:iCs/>
      <w:color w:val="2DA2BF"/>
      <w:spacing w:val="15"/>
      <w:sz w:val="24"/>
      <w:szCs w:val="24"/>
      <w:lang w:val="x-none" w:eastAsia="x-none"/>
    </w:rPr>
  </w:style>
  <w:style w:type="character" w:customStyle="1" w:styleId="SubtitleChar">
    <w:name w:val="Subtitle Char"/>
    <w:link w:val="Subtitle"/>
    <w:uiPriority w:val="11"/>
    <w:rsid w:val="001F4312"/>
    <w:rPr>
      <w:rFonts w:ascii="Cambria" w:eastAsia="Times New Roman" w:hAnsi="Cambria" w:cs="Times New Roman"/>
      <w:i/>
      <w:iCs/>
      <w:color w:val="2DA2BF"/>
      <w:spacing w:val="15"/>
      <w:sz w:val="24"/>
      <w:szCs w:val="24"/>
    </w:rPr>
  </w:style>
  <w:style w:type="character" w:styleId="Strong">
    <w:name w:val="Strong"/>
    <w:uiPriority w:val="22"/>
    <w:qFormat/>
    <w:rsid w:val="001F4312"/>
    <w:rPr>
      <w:b/>
      <w:bCs/>
    </w:rPr>
  </w:style>
  <w:style w:type="character" w:styleId="Emphasis">
    <w:name w:val="Emphasis"/>
    <w:uiPriority w:val="20"/>
    <w:qFormat/>
    <w:rsid w:val="001F4312"/>
    <w:rPr>
      <w:i/>
      <w:iCs/>
    </w:rPr>
  </w:style>
  <w:style w:type="table" w:customStyle="1" w:styleId="HelleSchattierung2">
    <w:name w:val="Helle Schattierung2"/>
    <w:basedOn w:val="TableNormal"/>
    <w:uiPriority w:val="60"/>
    <w:rsid w:val="00F03CDF"/>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customStyle="1" w:styleId="MittleresRaster1-Akzent21">
    <w:name w:val="Mittleres Raster 1 - Akzent 21"/>
    <w:basedOn w:val="Normal"/>
    <w:uiPriority w:val="34"/>
    <w:qFormat/>
    <w:rsid w:val="001F4312"/>
    <w:pPr>
      <w:ind w:left="720"/>
      <w:contextualSpacing/>
    </w:pPr>
  </w:style>
  <w:style w:type="paragraph" w:customStyle="1" w:styleId="MittleresRaster2-Akzent21">
    <w:name w:val="Mittleres Raster 2 - Akzent 21"/>
    <w:basedOn w:val="Normal"/>
    <w:next w:val="Normal"/>
    <w:link w:val="MittleresRaster2-Akzent2Zchn"/>
    <w:uiPriority w:val="29"/>
    <w:qFormat/>
    <w:rsid w:val="001F4312"/>
    <w:rPr>
      <w:i/>
      <w:iCs/>
      <w:color w:val="000000"/>
      <w:sz w:val="20"/>
      <w:szCs w:val="20"/>
      <w:lang w:val="x-none" w:eastAsia="x-none"/>
    </w:rPr>
  </w:style>
  <w:style w:type="character" w:customStyle="1" w:styleId="MittleresRaster2-Akzent2Zchn">
    <w:name w:val="Mittleres Raster 2 - Akzent 2 Zchn"/>
    <w:link w:val="MittleresRaster2-Akzent21"/>
    <w:uiPriority w:val="29"/>
    <w:rsid w:val="001F4312"/>
    <w:rPr>
      <w:i/>
      <w:iCs/>
      <w:color w:val="000000"/>
    </w:rPr>
  </w:style>
  <w:style w:type="paragraph" w:customStyle="1" w:styleId="MittleresRaster3-Akzent21">
    <w:name w:val="Mittleres Raster 3 - Akzent 21"/>
    <w:basedOn w:val="Normal"/>
    <w:next w:val="Normal"/>
    <w:link w:val="MittleresRaster3-Akzent2Zchn"/>
    <w:uiPriority w:val="30"/>
    <w:qFormat/>
    <w:rsid w:val="001F4312"/>
    <w:pPr>
      <w:pBdr>
        <w:bottom w:val="single" w:sz="4" w:space="4" w:color="2DA2BF"/>
      </w:pBdr>
      <w:spacing w:before="200" w:after="280"/>
      <w:ind w:left="936" w:right="936"/>
    </w:pPr>
    <w:rPr>
      <w:b/>
      <w:bCs/>
      <w:i/>
      <w:iCs/>
      <w:color w:val="2DA2BF"/>
      <w:sz w:val="20"/>
      <w:szCs w:val="20"/>
      <w:lang w:val="x-none" w:eastAsia="x-none"/>
    </w:rPr>
  </w:style>
  <w:style w:type="character" w:customStyle="1" w:styleId="MittleresRaster3-Akzent2Zchn">
    <w:name w:val="Mittleres Raster 3 - Akzent 2 Zchn"/>
    <w:link w:val="MittleresRaster3-Akzent21"/>
    <w:uiPriority w:val="30"/>
    <w:rsid w:val="001F4312"/>
    <w:rPr>
      <w:b/>
      <w:bCs/>
      <w:i/>
      <w:iCs/>
      <w:color w:val="2DA2BF"/>
    </w:rPr>
  </w:style>
  <w:style w:type="character" w:customStyle="1" w:styleId="Svagfremhvning1">
    <w:name w:val="Svag fremhævning1"/>
    <w:uiPriority w:val="19"/>
    <w:qFormat/>
    <w:rsid w:val="001F4312"/>
    <w:rPr>
      <w:i/>
      <w:iCs/>
      <w:color w:val="808080"/>
    </w:rPr>
  </w:style>
  <w:style w:type="character" w:customStyle="1" w:styleId="Kraftigfremhvning1">
    <w:name w:val="Kraftig fremhævning1"/>
    <w:uiPriority w:val="21"/>
    <w:qFormat/>
    <w:rsid w:val="001F4312"/>
    <w:rPr>
      <w:b/>
      <w:bCs/>
      <w:i/>
      <w:iCs/>
      <w:color w:val="2DA2BF"/>
    </w:rPr>
  </w:style>
  <w:style w:type="character" w:customStyle="1" w:styleId="Svaghenvisning1">
    <w:name w:val="Svag henvisning1"/>
    <w:uiPriority w:val="31"/>
    <w:qFormat/>
    <w:rsid w:val="001F4312"/>
    <w:rPr>
      <w:smallCaps/>
      <w:color w:val="DA1F28"/>
      <w:u w:val="single"/>
    </w:rPr>
  </w:style>
  <w:style w:type="character" w:customStyle="1" w:styleId="Kraftighenvisning1">
    <w:name w:val="Kraftig henvisning1"/>
    <w:uiPriority w:val="32"/>
    <w:qFormat/>
    <w:rsid w:val="001F4312"/>
    <w:rPr>
      <w:b/>
      <w:bCs/>
      <w:smallCaps/>
      <w:color w:val="DA1F28"/>
      <w:spacing w:val="5"/>
      <w:u w:val="single"/>
    </w:rPr>
  </w:style>
  <w:style w:type="character" w:customStyle="1" w:styleId="Bogenstitel1">
    <w:name w:val="Bogens titel1"/>
    <w:uiPriority w:val="33"/>
    <w:qFormat/>
    <w:rsid w:val="001F4312"/>
    <w:rPr>
      <w:b/>
      <w:bCs/>
      <w:smallCaps/>
      <w:spacing w:val="5"/>
    </w:rPr>
  </w:style>
  <w:style w:type="paragraph" w:customStyle="1" w:styleId="Overskrift1">
    <w:name w:val="Overskrift1"/>
    <w:basedOn w:val="Heading1"/>
    <w:next w:val="Normal"/>
    <w:uiPriority w:val="39"/>
    <w:semiHidden/>
    <w:unhideWhenUsed/>
    <w:qFormat/>
    <w:rsid w:val="001F4312"/>
    <w:pPr>
      <w:outlineLvl w:val="9"/>
    </w:pPr>
    <w:rPr>
      <w:rFonts w:ascii="Cambria" w:hAnsi="Cambria"/>
      <w:color w:val="21798E"/>
    </w:rPr>
  </w:style>
  <w:style w:type="paragraph" w:customStyle="1" w:styleId="PolicyHeader">
    <w:name w:val="Policy Header"/>
    <w:basedOn w:val="Heading3"/>
    <w:next w:val="Policy"/>
    <w:qFormat/>
    <w:rsid w:val="00DD6AD5"/>
    <w:pPr>
      <w:numPr>
        <w:ilvl w:val="0"/>
        <w:numId w:val="9"/>
      </w:numPr>
      <w:ind w:left="357" w:hanging="357"/>
    </w:pPr>
    <w:rPr>
      <w:rFonts w:eastAsia="Calibri"/>
      <w:color w:val="auto"/>
      <w:sz w:val="24"/>
    </w:rPr>
  </w:style>
  <w:style w:type="table" w:customStyle="1" w:styleId="MittlereSchattierung2-Akzent11">
    <w:name w:val="Mittlere Schattierung 2 - Akzent 11"/>
    <w:basedOn w:val="TableNormal"/>
    <w:uiPriority w:val="64"/>
    <w:rsid w:val="009846B9"/>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Code">
    <w:name w:val="Code"/>
    <w:basedOn w:val="Normal"/>
    <w:link w:val="CodeZchn"/>
    <w:qFormat/>
    <w:rsid w:val="001407A3"/>
    <w:pPr>
      <w:pBdr>
        <w:top w:val="single" w:sz="4" w:space="1" w:color="auto"/>
        <w:left w:val="single" w:sz="4" w:space="4" w:color="auto"/>
        <w:bottom w:val="single" w:sz="4" w:space="1" w:color="auto"/>
        <w:right w:val="single" w:sz="4" w:space="4" w:color="auto"/>
      </w:pBdr>
      <w:shd w:val="clear" w:color="auto" w:fill="D9D9D9"/>
      <w:contextualSpacing/>
    </w:pPr>
    <w:rPr>
      <w:rFonts w:ascii="Courier New" w:hAnsi="Courier New"/>
      <w:noProof/>
      <w:sz w:val="20"/>
      <w:szCs w:val="20"/>
      <w:lang w:eastAsia="x-none"/>
    </w:rPr>
  </w:style>
  <w:style w:type="character" w:customStyle="1" w:styleId="CodeZchn">
    <w:name w:val="Code Zchn"/>
    <w:link w:val="Code"/>
    <w:rsid w:val="001407A3"/>
    <w:rPr>
      <w:rFonts w:ascii="Courier New" w:hAnsi="Courier New" w:cs="Courier New"/>
      <w:noProof/>
      <w:shd w:val="clear" w:color="auto" w:fill="D9D9D9"/>
      <w:lang w:val="en-GB"/>
    </w:rPr>
  </w:style>
  <w:style w:type="table" w:customStyle="1" w:styleId="HelleSchattierung1">
    <w:name w:val="Helle Schattierung1"/>
    <w:basedOn w:val="TableNormal"/>
    <w:uiPriority w:val="60"/>
    <w:rsid w:val="001638EE"/>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DarkList-Accent2">
    <w:name w:val="Dark List Accent 2"/>
    <w:basedOn w:val="TableNormal"/>
    <w:uiPriority w:val="66"/>
    <w:rsid w:val="001A1330"/>
    <w:rPr>
      <w:rFonts w:ascii="Cambria" w:hAnsi="Cambria"/>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customStyle="1" w:styleId="HelleListe-Akzent11">
    <w:name w:val="Helle Liste - Akzent 11"/>
    <w:basedOn w:val="TableNormal"/>
    <w:uiPriority w:val="61"/>
    <w:rsid w:val="001A1330"/>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TOC3">
    <w:name w:val="toc 3"/>
    <w:basedOn w:val="Normal"/>
    <w:next w:val="Normal"/>
    <w:autoRedefine/>
    <w:uiPriority w:val="39"/>
    <w:unhideWhenUsed/>
    <w:rsid w:val="001C1FDB"/>
    <w:pPr>
      <w:tabs>
        <w:tab w:val="left" w:pos="1760"/>
        <w:tab w:val="right" w:leader="dot" w:pos="9629"/>
      </w:tabs>
      <w:spacing w:after="0"/>
      <w:ind w:left="440"/>
    </w:pPr>
    <w:rPr>
      <w:noProof/>
    </w:rPr>
  </w:style>
  <w:style w:type="paragraph" w:styleId="DocumentMap">
    <w:name w:val="Document Map"/>
    <w:basedOn w:val="Normal"/>
    <w:link w:val="DocumentMapChar"/>
    <w:uiPriority w:val="99"/>
    <w:semiHidden/>
    <w:unhideWhenUsed/>
    <w:rsid w:val="007A18C6"/>
    <w:rPr>
      <w:rFonts w:ascii="Tahoma" w:hAnsi="Tahoma"/>
      <w:sz w:val="16"/>
      <w:szCs w:val="16"/>
      <w:lang w:eastAsia="x-none"/>
    </w:rPr>
  </w:style>
  <w:style w:type="character" w:customStyle="1" w:styleId="DocumentMapChar">
    <w:name w:val="Document Map Char"/>
    <w:link w:val="DocumentMap"/>
    <w:uiPriority w:val="99"/>
    <w:semiHidden/>
    <w:rsid w:val="007A18C6"/>
    <w:rPr>
      <w:rFonts w:ascii="Tahoma" w:hAnsi="Tahoma" w:cs="Tahoma"/>
      <w:sz w:val="16"/>
      <w:szCs w:val="16"/>
      <w:lang w:val="en-GB"/>
    </w:rPr>
  </w:style>
  <w:style w:type="paragraph" w:customStyle="1" w:styleId="Inlinecode">
    <w:name w:val="Inline code"/>
    <w:basedOn w:val="Policy"/>
    <w:link w:val="InlinecodeZchn"/>
    <w:qFormat/>
    <w:rsid w:val="006D1F48"/>
    <w:rPr>
      <w:rFonts w:ascii="Courier New" w:hAnsi="Courier New"/>
    </w:rPr>
  </w:style>
  <w:style w:type="character" w:customStyle="1" w:styleId="PolicyZchn">
    <w:name w:val="Policy Zchn"/>
    <w:link w:val="Policy"/>
    <w:rsid w:val="006D1F48"/>
    <w:rPr>
      <w:sz w:val="22"/>
      <w:szCs w:val="22"/>
      <w:shd w:val="clear" w:color="auto" w:fill="D9D9D9"/>
      <w:lang w:val="en-GB"/>
    </w:rPr>
  </w:style>
  <w:style w:type="character" w:customStyle="1" w:styleId="InlinecodeZchn">
    <w:name w:val="Inline code Zchn"/>
    <w:link w:val="Inlinecode"/>
    <w:rsid w:val="006D1F48"/>
    <w:rPr>
      <w:rFonts w:ascii="Courier New" w:hAnsi="Courier New" w:cs="Courier New"/>
      <w:sz w:val="22"/>
      <w:szCs w:val="22"/>
      <w:shd w:val="clear" w:color="auto" w:fill="D9D9D9"/>
      <w:lang w:val="en-GB"/>
    </w:rPr>
  </w:style>
  <w:style w:type="table" w:customStyle="1" w:styleId="MittlereSchattierung2-Akzent12">
    <w:name w:val="Mittlere Schattierung 2 - Akzent 12"/>
    <w:basedOn w:val="TableNormal"/>
    <w:uiPriority w:val="64"/>
    <w:rsid w:val="00B837B6"/>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chattierung21">
    <w:name w:val="Mittlere Schattierung 21"/>
    <w:basedOn w:val="TableNormal"/>
    <w:uiPriority w:val="64"/>
    <w:rsid w:val="00B837B6"/>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MittleresRaster21">
    <w:name w:val="Mittleres Raster 21"/>
    <w:link w:val="MittleresRaster2Zchn"/>
    <w:uiPriority w:val="1"/>
    <w:qFormat/>
    <w:rsid w:val="00412637"/>
    <w:rPr>
      <w:sz w:val="22"/>
      <w:szCs w:val="22"/>
      <w:lang w:val="nb-NO" w:eastAsia="en-US"/>
    </w:rPr>
  </w:style>
  <w:style w:type="character" w:customStyle="1" w:styleId="MittleresRaster2Zchn">
    <w:name w:val="Mittleres Raster 2 Zchn"/>
    <w:link w:val="MittleresRaster21"/>
    <w:uiPriority w:val="1"/>
    <w:rsid w:val="00412637"/>
    <w:rPr>
      <w:sz w:val="22"/>
      <w:szCs w:val="22"/>
      <w:lang w:eastAsia="en-US"/>
    </w:rPr>
  </w:style>
  <w:style w:type="paragraph" w:styleId="PlainText">
    <w:name w:val="Plain Text"/>
    <w:basedOn w:val="Normal"/>
    <w:link w:val="PlainTextChar"/>
    <w:uiPriority w:val="99"/>
    <w:unhideWhenUsed/>
    <w:rsid w:val="00901D44"/>
    <w:pPr>
      <w:spacing w:after="0"/>
    </w:pPr>
    <w:rPr>
      <w:rFonts w:eastAsia="Calibri"/>
      <w:szCs w:val="21"/>
      <w:lang w:val="sv-SE" w:eastAsia="en-US"/>
    </w:rPr>
  </w:style>
  <w:style w:type="character" w:customStyle="1" w:styleId="PlainTextChar">
    <w:name w:val="Plain Text Char"/>
    <w:link w:val="PlainText"/>
    <w:uiPriority w:val="99"/>
    <w:rsid w:val="00901D44"/>
    <w:rPr>
      <w:rFonts w:eastAsia="Calibri"/>
      <w:sz w:val="22"/>
      <w:szCs w:val="21"/>
      <w:lang w:eastAsia="en-US"/>
    </w:rPr>
  </w:style>
  <w:style w:type="paragraph" w:customStyle="1" w:styleId="FarbigeSchattierung-Akzent11">
    <w:name w:val="Farbige Schattierung - Akzent 11"/>
    <w:hidden/>
    <w:uiPriority w:val="99"/>
    <w:semiHidden/>
    <w:rsid w:val="00637F30"/>
    <w:rPr>
      <w:sz w:val="22"/>
      <w:szCs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93200">
      <w:bodyDiv w:val="1"/>
      <w:marLeft w:val="0"/>
      <w:marRight w:val="0"/>
      <w:marTop w:val="0"/>
      <w:marBottom w:val="0"/>
      <w:divBdr>
        <w:top w:val="none" w:sz="0" w:space="0" w:color="auto"/>
        <w:left w:val="none" w:sz="0" w:space="0" w:color="auto"/>
        <w:bottom w:val="none" w:sz="0" w:space="0" w:color="auto"/>
        <w:right w:val="none" w:sz="0" w:space="0" w:color="auto"/>
      </w:divBdr>
    </w:div>
    <w:div w:id="103429860">
      <w:bodyDiv w:val="1"/>
      <w:marLeft w:val="0"/>
      <w:marRight w:val="0"/>
      <w:marTop w:val="0"/>
      <w:marBottom w:val="0"/>
      <w:divBdr>
        <w:top w:val="none" w:sz="0" w:space="0" w:color="auto"/>
        <w:left w:val="none" w:sz="0" w:space="0" w:color="auto"/>
        <w:bottom w:val="none" w:sz="0" w:space="0" w:color="auto"/>
        <w:right w:val="none" w:sz="0" w:space="0" w:color="auto"/>
      </w:divBdr>
      <w:divsChild>
        <w:div w:id="1927378789">
          <w:marLeft w:val="0"/>
          <w:marRight w:val="0"/>
          <w:marTop w:val="0"/>
          <w:marBottom w:val="0"/>
          <w:divBdr>
            <w:top w:val="none" w:sz="0" w:space="0" w:color="auto"/>
            <w:left w:val="none" w:sz="0" w:space="0" w:color="auto"/>
            <w:bottom w:val="none" w:sz="0" w:space="0" w:color="auto"/>
            <w:right w:val="none" w:sz="0" w:space="0" w:color="auto"/>
          </w:divBdr>
        </w:div>
      </w:divsChild>
    </w:div>
    <w:div w:id="256981582">
      <w:bodyDiv w:val="1"/>
      <w:marLeft w:val="0"/>
      <w:marRight w:val="0"/>
      <w:marTop w:val="0"/>
      <w:marBottom w:val="0"/>
      <w:divBdr>
        <w:top w:val="none" w:sz="0" w:space="0" w:color="auto"/>
        <w:left w:val="none" w:sz="0" w:space="0" w:color="auto"/>
        <w:bottom w:val="none" w:sz="0" w:space="0" w:color="auto"/>
        <w:right w:val="none" w:sz="0" w:space="0" w:color="auto"/>
      </w:divBdr>
    </w:div>
    <w:div w:id="294793718">
      <w:bodyDiv w:val="1"/>
      <w:marLeft w:val="0"/>
      <w:marRight w:val="0"/>
      <w:marTop w:val="0"/>
      <w:marBottom w:val="0"/>
      <w:divBdr>
        <w:top w:val="none" w:sz="0" w:space="0" w:color="auto"/>
        <w:left w:val="none" w:sz="0" w:space="0" w:color="auto"/>
        <w:bottom w:val="none" w:sz="0" w:space="0" w:color="auto"/>
        <w:right w:val="none" w:sz="0" w:space="0" w:color="auto"/>
      </w:divBdr>
    </w:div>
    <w:div w:id="304631609">
      <w:bodyDiv w:val="1"/>
      <w:marLeft w:val="0"/>
      <w:marRight w:val="0"/>
      <w:marTop w:val="0"/>
      <w:marBottom w:val="0"/>
      <w:divBdr>
        <w:top w:val="none" w:sz="0" w:space="0" w:color="auto"/>
        <w:left w:val="none" w:sz="0" w:space="0" w:color="auto"/>
        <w:bottom w:val="none" w:sz="0" w:space="0" w:color="auto"/>
        <w:right w:val="none" w:sz="0" w:space="0" w:color="auto"/>
      </w:divBdr>
    </w:div>
    <w:div w:id="348486543">
      <w:bodyDiv w:val="1"/>
      <w:marLeft w:val="0"/>
      <w:marRight w:val="0"/>
      <w:marTop w:val="0"/>
      <w:marBottom w:val="0"/>
      <w:divBdr>
        <w:top w:val="none" w:sz="0" w:space="0" w:color="auto"/>
        <w:left w:val="none" w:sz="0" w:space="0" w:color="auto"/>
        <w:bottom w:val="none" w:sz="0" w:space="0" w:color="auto"/>
        <w:right w:val="none" w:sz="0" w:space="0" w:color="auto"/>
      </w:divBdr>
    </w:div>
    <w:div w:id="432480949">
      <w:bodyDiv w:val="1"/>
      <w:marLeft w:val="0"/>
      <w:marRight w:val="0"/>
      <w:marTop w:val="0"/>
      <w:marBottom w:val="0"/>
      <w:divBdr>
        <w:top w:val="none" w:sz="0" w:space="0" w:color="auto"/>
        <w:left w:val="none" w:sz="0" w:space="0" w:color="auto"/>
        <w:bottom w:val="none" w:sz="0" w:space="0" w:color="auto"/>
        <w:right w:val="none" w:sz="0" w:space="0" w:color="auto"/>
      </w:divBdr>
    </w:div>
    <w:div w:id="468059323">
      <w:bodyDiv w:val="1"/>
      <w:marLeft w:val="0"/>
      <w:marRight w:val="0"/>
      <w:marTop w:val="0"/>
      <w:marBottom w:val="0"/>
      <w:divBdr>
        <w:top w:val="none" w:sz="0" w:space="0" w:color="auto"/>
        <w:left w:val="none" w:sz="0" w:space="0" w:color="auto"/>
        <w:bottom w:val="none" w:sz="0" w:space="0" w:color="auto"/>
        <w:right w:val="none" w:sz="0" w:space="0" w:color="auto"/>
      </w:divBdr>
    </w:div>
    <w:div w:id="568275238">
      <w:bodyDiv w:val="1"/>
      <w:marLeft w:val="0"/>
      <w:marRight w:val="0"/>
      <w:marTop w:val="0"/>
      <w:marBottom w:val="0"/>
      <w:divBdr>
        <w:top w:val="none" w:sz="0" w:space="0" w:color="auto"/>
        <w:left w:val="none" w:sz="0" w:space="0" w:color="auto"/>
        <w:bottom w:val="none" w:sz="0" w:space="0" w:color="auto"/>
        <w:right w:val="none" w:sz="0" w:space="0" w:color="auto"/>
      </w:divBdr>
    </w:div>
    <w:div w:id="581647939">
      <w:bodyDiv w:val="1"/>
      <w:marLeft w:val="0"/>
      <w:marRight w:val="0"/>
      <w:marTop w:val="0"/>
      <w:marBottom w:val="0"/>
      <w:divBdr>
        <w:top w:val="none" w:sz="0" w:space="0" w:color="auto"/>
        <w:left w:val="none" w:sz="0" w:space="0" w:color="auto"/>
        <w:bottom w:val="none" w:sz="0" w:space="0" w:color="auto"/>
        <w:right w:val="none" w:sz="0" w:space="0" w:color="auto"/>
      </w:divBdr>
    </w:div>
    <w:div w:id="658192415">
      <w:bodyDiv w:val="1"/>
      <w:marLeft w:val="0"/>
      <w:marRight w:val="0"/>
      <w:marTop w:val="0"/>
      <w:marBottom w:val="0"/>
      <w:divBdr>
        <w:top w:val="none" w:sz="0" w:space="0" w:color="auto"/>
        <w:left w:val="none" w:sz="0" w:space="0" w:color="auto"/>
        <w:bottom w:val="none" w:sz="0" w:space="0" w:color="auto"/>
        <w:right w:val="none" w:sz="0" w:space="0" w:color="auto"/>
      </w:divBdr>
    </w:div>
    <w:div w:id="659430489">
      <w:bodyDiv w:val="1"/>
      <w:marLeft w:val="0"/>
      <w:marRight w:val="0"/>
      <w:marTop w:val="0"/>
      <w:marBottom w:val="0"/>
      <w:divBdr>
        <w:top w:val="none" w:sz="0" w:space="0" w:color="auto"/>
        <w:left w:val="none" w:sz="0" w:space="0" w:color="auto"/>
        <w:bottom w:val="none" w:sz="0" w:space="0" w:color="auto"/>
        <w:right w:val="none" w:sz="0" w:space="0" w:color="auto"/>
      </w:divBdr>
    </w:div>
    <w:div w:id="704983708">
      <w:bodyDiv w:val="1"/>
      <w:marLeft w:val="0"/>
      <w:marRight w:val="0"/>
      <w:marTop w:val="0"/>
      <w:marBottom w:val="0"/>
      <w:divBdr>
        <w:top w:val="none" w:sz="0" w:space="0" w:color="auto"/>
        <w:left w:val="none" w:sz="0" w:space="0" w:color="auto"/>
        <w:bottom w:val="none" w:sz="0" w:space="0" w:color="auto"/>
        <w:right w:val="none" w:sz="0" w:space="0" w:color="auto"/>
      </w:divBdr>
    </w:div>
    <w:div w:id="739475140">
      <w:bodyDiv w:val="1"/>
      <w:marLeft w:val="0"/>
      <w:marRight w:val="0"/>
      <w:marTop w:val="0"/>
      <w:marBottom w:val="0"/>
      <w:divBdr>
        <w:top w:val="none" w:sz="0" w:space="0" w:color="auto"/>
        <w:left w:val="none" w:sz="0" w:space="0" w:color="auto"/>
        <w:bottom w:val="none" w:sz="0" w:space="0" w:color="auto"/>
        <w:right w:val="none" w:sz="0" w:space="0" w:color="auto"/>
      </w:divBdr>
    </w:div>
    <w:div w:id="797796633">
      <w:bodyDiv w:val="1"/>
      <w:marLeft w:val="0"/>
      <w:marRight w:val="0"/>
      <w:marTop w:val="0"/>
      <w:marBottom w:val="0"/>
      <w:divBdr>
        <w:top w:val="none" w:sz="0" w:space="0" w:color="auto"/>
        <w:left w:val="none" w:sz="0" w:space="0" w:color="auto"/>
        <w:bottom w:val="none" w:sz="0" w:space="0" w:color="auto"/>
        <w:right w:val="none" w:sz="0" w:space="0" w:color="auto"/>
      </w:divBdr>
    </w:div>
    <w:div w:id="884298924">
      <w:bodyDiv w:val="1"/>
      <w:marLeft w:val="0"/>
      <w:marRight w:val="0"/>
      <w:marTop w:val="0"/>
      <w:marBottom w:val="0"/>
      <w:divBdr>
        <w:top w:val="none" w:sz="0" w:space="0" w:color="auto"/>
        <w:left w:val="none" w:sz="0" w:space="0" w:color="auto"/>
        <w:bottom w:val="none" w:sz="0" w:space="0" w:color="auto"/>
        <w:right w:val="none" w:sz="0" w:space="0" w:color="auto"/>
      </w:divBdr>
    </w:div>
    <w:div w:id="902834736">
      <w:bodyDiv w:val="1"/>
      <w:marLeft w:val="0"/>
      <w:marRight w:val="0"/>
      <w:marTop w:val="0"/>
      <w:marBottom w:val="0"/>
      <w:divBdr>
        <w:top w:val="none" w:sz="0" w:space="0" w:color="auto"/>
        <w:left w:val="none" w:sz="0" w:space="0" w:color="auto"/>
        <w:bottom w:val="none" w:sz="0" w:space="0" w:color="auto"/>
        <w:right w:val="none" w:sz="0" w:space="0" w:color="auto"/>
      </w:divBdr>
    </w:div>
    <w:div w:id="934939075">
      <w:bodyDiv w:val="1"/>
      <w:marLeft w:val="0"/>
      <w:marRight w:val="0"/>
      <w:marTop w:val="0"/>
      <w:marBottom w:val="0"/>
      <w:divBdr>
        <w:top w:val="none" w:sz="0" w:space="0" w:color="auto"/>
        <w:left w:val="none" w:sz="0" w:space="0" w:color="auto"/>
        <w:bottom w:val="none" w:sz="0" w:space="0" w:color="auto"/>
        <w:right w:val="none" w:sz="0" w:space="0" w:color="auto"/>
      </w:divBdr>
    </w:div>
    <w:div w:id="954101261">
      <w:bodyDiv w:val="1"/>
      <w:marLeft w:val="0"/>
      <w:marRight w:val="0"/>
      <w:marTop w:val="0"/>
      <w:marBottom w:val="0"/>
      <w:divBdr>
        <w:top w:val="none" w:sz="0" w:space="0" w:color="auto"/>
        <w:left w:val="none" w:sz="0" w:space="0" w:color="auto"/>
        <w:bottom w:val="none" w:sz="0" w:space="0" w:color="auto"/>
        <w:right w:val="none" w:sz="0" w:space="0" w:color="auto"/>
      </w:divBdr>
    </w:div>
    <w:div w:id="970794450">
      <w:bodyDiv w:val="1"/>
      <w:marLeft w:val="0"/>
      <w:marRight w:val="0"/>
      <w:marTop w:val="0"/>
      <w:marBottom w:val="0"/>
      <w:divBdr>
        <w:top w:val="none" w:sz="0" w:space="0" w:color="auto"/>
        <w:left w:val="none" w:sz="0" w:space="0" w:color="auto"/>
        <w:bottom w:val="none" w:sz="0" w:space="0" w:color="auto"/>
        <w:right w:val="none" w:sz="0" w:space="0" w:color="auto"/>
      </w:divBdr>
    </w:div>
    <w:div w:id="1019156693">
      <w:bodyDiv w:val="1"/>
      <w:marLeft w:val="0"/>
      <w:marRight w:val="0"/>
      <w:marTop w:val="0"/>
      <w:marBottom w:val="0"/>
      <w:divBdr>
        <w:top w:val="none" w:sz="0" w:space="0" w:color="auto"/>
        <w:left w:val="none" w:sz="0" w:space="0" w:color="auto"/>
        <w:bottom w:val="none" w:sz="0" w:space="0" w:color="auto"/>
        <w:right w:val="none" w:sz="0" w:space="0" w:color="auto"/>
      </w:divBdr>
    </w:div>
    <w:div w:id="1031341322">
      <w:bodyDiv w:val="1"/>
      <w:marLeft w:val="0"/>
      <w:marRight w:val="0"/>
      <w:marTop w:val="0"/>
      <w:marBottom w:val="0"/>
      <w:divBdr>
        <w:top w:val="none" w:sz="0" w:space="0" w:color="auto"/>
        <w:left w:val="none" w:sz="0" w:space="0" w:color="auto"/>
        <w:bottom w:val="none" w:sz="0" w:space="0" w:color="auto"/>
        <w:right w:val="none" w:sz="0" w:space="0" w:color="auto"/>
      </w:divBdr>
    </w:div>
    <w:div w:id="1145656678">
      <w:bodyDiv w:val="1"/>
      <w:marLeft w:val="0"/>
      <w:marRight w:val="0"/>
      <w:marTop w:val="0"/>
      <w:marBottom w:val="0"/>
      <w:divBdr>
        <w:top w:val="none" w:sz="0" w:space="0" w:color="auto"/>
        <w:left w:val="none" w:sz="0" w:space="0" w:color="auto"/>
        <w:bottom w:val="none" w:sz="0" w:space="0" w:color="auto"/>
        <w:right w:val="none" w:sz="0" w:space="0" w:color="auto"/>
      </w:divBdr>
    </w:div>
    <w:div w:id="1211184948">
      <w:bodyDiv w:val="1"/>
      <w:marLeft w:val="0"/>
      <w:marRight w:val="0"/>
      <w:marTop w:val="0"/>
      <w:marBottom w:val="0"/>
      <w:divBdr>
        <w:top w:val="none" w:sz="0" w:space="0" w:color="auto"/>
        <w:left w:val="none" w:sz="0" w:space="0" w:color="auto"/>
        <w:bottom w:val="none" w:sz="0" w:space="0" w:color="auto"/>
        <w:right w:val="none" w:sz="0" w:space="0" w:color="auto"/>
      </w:divBdr>
    </w:div>
    <w:div w:id="1311321630">
      <w:bodyDiv w:val="1"/>
      <w:marLeft w:val="0"/>
      <w:marRight w:val="0"/>
      <w:marTop w:val="0"/>
      <w:marBottom w:val="0"/>
      <w:divBdr>
        <w:top w:val="none" w:sz="0" w:space="0" w:color="auto"/>
        <w:left w:val="none" w:sz="0" w:space="0" w:color="auto"/>
        <w:bottom w:val="none" w:sz="0" w:space="0" w:color="auto"/>
        <w:right w:val="none" w:sz="0" w:space="0" w:color="auto"/>
      </w:divBdr>
    </w:div>
    <w:div w:id="1411196687">
      <w:bodyDiv w:val="1"/>
      <w:marLeft w:val="0"/>
      <w:marRight w:val="0"/>
      <w:marTop w:val="0"/>
      <w:marBottom w:val="0"/>
      <w:divBdr>
        <w:top w:val="none" w:sz="0" w:space="0" w:color="auto"/>
        <w:left w:val="none" w:sz="0" w:space="0" w:color="auto"/>
        <w:bottom w:val="none" w:sz="0" w:space="0" w:color="auto"/>
        <w:right w:val="none" w:sz="0" w:space="0" w:color="auto"/>
      </w:divBdr>
      <w:divsChild>
        <w:div w:id="1269040931">
          <w:marLeft w:val="0"/>
          <w:marRight w:val="0"/>
          <w:marTop w:val="0"/>
          <w:marBottom w:val="0"/>
          <w:divBdr>
            <w:top w:val="none" w:sz="0" w:space="0" w:color="auto"/>
            <w:left w:val="none" w:sz="0" w:space="0" w:color="auto"/>
            <w:bottom w:val="none" w:sz="0" w:space="0" w:color="auto"/>
            <w:right w:val="none" w:sz="0" w:space="0" w:color="auto"/>
          </w:divBdr>
        </w:div>
      </w:divsChild>
    </w:div>
    <w:div w:id="1427575659">
      <w:bodyDiv w:val="1"/>
      <w:marLeft w:val="0"/>
      <w:marRight w:val="0"/>
      <w:marTop w:val="0"/>
      <w:marBottom w:val="0"/>
      <w:divBdr>
        <w:top w:val="none" w:sz="0" w:space="0" w:color="auto"/>
        <w:left w:val="none" w:sz="0" w:space="0" w:color="auto"/>
        <w:bottom w:val="none" w:sz="0" w:space="0" w:color="auto"/>
        <w:right w:val="none" w:sz="0" w:space="0" w:color="auto"/>
      </w:divBdr>
    </w:div>
    <w:div w:id="1448502880">
      <w:bodyDiv w:val="1"/>
      <w:marLeft w:val="0"/>
      <w:marRight w:val="0"/>
      <w:marTop w:val="0"/>
      <w:marBottom w:val="0"/>
      <w:divBdr>
        <w:top w:val="none" w:sz="0" w:space="0" w:color="auto"/>
        <w:left w:val="none" w:sz="0" w:space="0" w:color="auto"/>
        <w:bottom w:val="none" w:sz="0" w:space="0" w:color="auto"/>
        <w:right w:val="none" w:sz="0" w:space="0" w:color="auto"/>
      </w:divBdr>
    </w:div>
    <w:div w:id="1540166284">
      <w:bodyDiv w:val="1"/>
      <w:marLeft w:val="0"/>
      <w:marRight w:val="0"/>
      <w:marTop w:val="0"/>
      <w:marBottom w:val="0"/>
      <w:divBdr>
        <w:top w:val="none" w:sz="0" w:space="0" w:color="auto"/>
        <w:left w:val="none" w:sz="0" w:space="0" w:color="auto"/>
        <w:bottom w:val="none" w:sz="0" w:space="0" w:color="auto"/>
        <w:right w:val="none" w:sz="0" w:space="0" w:color="auto"/>
      </w:divBdr>
    </w:div>
    <w:div w:id="1737780944">
      <w:bodyDiv w:val="1"/>
      <w:marLeft w:val="0"/>
      <w:marRight w:val="0"/>
      <w:marTop w:val="0"/>
      <w:marBottom w:val="0"/>
      <w:divBdr>
        <w:top w:val="none" w:sz="0" w:space="0" w:color="auto"/>
        <w:left w:val="none" w:sz="0" w:space="0" w:color="auto"/>
        <w:bottom w:val="none" w:sz="0" w:space="0" w:color="auto"/>
        <w:right w:val="none" w:sz="0" w:space="0" w:color="auto"/>
      </w:divBdr>
    </w:div>
    <w:div w:id="1774858985">
      <w:bodyDiv w:val="1"/>
      <w:marLeft w:val="0"/>
      <w:marRight w:val="0"/>
      <w:marTop w:val="0"/>
      <w:marBottom w:val="0"/>
      <w:divBdr>
        <w:top w:val="none" w:sz="0" w:space="0" w:color="auto"/>
        <w:left w:val="none" w:sz="0" w:space="0" w:color="auto"/>
        <w:bottom w:val="none" w:sz="0" w:space="0" w:color="auto"/>
        <w:right w:val="none" w:sz="0" w:space="0" w:color="auto"/>
      </w:divBdr>
    </w:div>
    <w:div w:id="1800681653">
      <w:bodyDiv w:val="1"/>
      <w:marLeft w:val="0"/>
      <w:marRight w:val="0"/>
      <w:marTop w:val="0"/>
      <w:marBottom w:val="0"/>
      <w:divBdr>
        <w:top w:val="none" w:sz="0" w:space="0" w:color="auto"/>
        <w:left w:val="none" w:sz="0" w:space="0" w:color="auto"/>
        <w:bottom w:val="none" w:sz="0" w:space="0" w:color="auto"/>
        <w:right w:val="none" w:sz="0" w:space="0" w:color="auto"/>
      </w:divBdr>
    </w:div>
    <w:div w:id="1826555385">
      <w:bodyDiv w:val="1"/>
      <w:marLeft w:val="0"/>
      <w:marRight w:val="0"/>
      <w:marTop w:val="0"/>
      <w:marBottom w:val="0"/>
      <w:divBdr>
        <w:top w:val="none" w:sz="0" w:space="0" w:color="auto"/>
        <w:left w:val="none" w:sz="0" w:space="0" w:color="auto"/>
        <w:bottom w:val="none" w:sz="0" w:space="0" w:color="auto"/>
        <w:right w:val="none" w:sz="0" w:space="0" w:color="auto"/>
      </w:divBdr>
    </w:div>
    <w:div w:id="1937401947">
      <w:bodyDiv w:val="1"/>
      <w:marLeft w:val="0"/>
      <w:marRight w:val="0"/>
      <w:marTop w:val="0"/>
      <w:marBottom w:val="0"/>
      <w:divBdr>
        <w:top w:val="none" w:sz="0" w:space="0" w:color="auto"/>
        <w:left w:val="none" w:sz="0" w:space="0" w:color="auto"/>
        <w:bottom w:val="none" w:sz="0" w:space="0" w:color="auto"/>
        <w:right w:val="none" w:sz="0" w:space="0" w:color="auto"/>
      </w:divBdr>
    </w:div>
    <w:div w:id="1963540002">
      <w:bodyDiv w:val="1"/>
      <w:marLeft w:val="0"/>
      <w:marRight w:val="0"/>
      <w:marTop w:val="0"/>
      <w:marBottom w:val="0"/>
      <w:divBdr>
        <w:top w:val="none" w:sz="0" w:space="0" w:color="auto"/>
        <w:left w:val="none" w:sz="0" w:space="0" w:color="auto"/>
        <w:bottom w:val="none" w:sz="0" w:space="0" w:color="auto"/>
        <w:right w:val="none" w:sz="0" w:space="0" w:color="auto"/>
      </w:divBdr>
    </w:div>
    <w:div w:id="2019229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www.peppol.eu/peppol_components/peppol-eia/eia" TargetMode="External"/><Relationship Id="rId21" Type="http://schemas.openxmlformats.org/officeDocument/2006/relationships/hyperlink" Target="https://github.com/OpenPEPPOL/documentation/tree/master/Code%20Lists" TargetMode="External"/><Relationship Id="rId22" Type="http://schemas.openxmlformats.org/officeDocument/2006/relationships/hyperlink" Target="http://www.cen.eu/cwa/bii/specs" TargetMode="External"/><Relationship Id="rId23" Type="http://schemas.openxmlformats.org/officeDocument/2006/relationships/hyperlink" Target="http://www.cenbii.eu" TargetMode="External"/><Relationship Id="rId24" Type="http://schemas.openxmlformats.org/officeDocument/2006/relationships/hyperlink" Target="ftp://ftp.cen.eu/public/CWAs/BII2/CWA16558/CWA16558-Annex-C-BII-Guideline-ConformanceAndCustomizations-V1_0_0.pdf" TargetMode="External"/><Relationship Id="rId25" Type="http://schemas.openxmlformats.org/officeDocument/2006/relationships/hyperlink" Target="http://www.iso.org/iso/iso_catalogue/catalogue_tc/catalogue_detail.htm?csnumber=51284" TargetMode="External"/><Relationship Id="rId26" Type="http://schemas.openxmlformats.org/officeDocument/2006/relationships/hyperlink" Target="http://www.iso.org/iso/iso_catalogue/catalogue_tc/catalogue_detail.htm?csnumber=43349" TargetMode="External"/><Relationship Id="rId27" Type="http://schemas.openxmlformats.org/officeDocument/2006/relationships/hyperlink" Target="http://www.gefeg.com/jswg/cl/v41/40107/cl3.htm" TargetMode="External"/><Relationship Id="rId28" Type="http://schemas.openxmlformats.org/officeDocument/2006/relationships/hyperlink" Target="http://www.iso.org/iso/catalogue_detail?csnumber=25773" TargetMode="External"/><Relationship Id="rId29" Type="http://schemas.openxmlformats.org/officeDocument/2006/relationships/hyperlink" Target="http://docs.oasis-open.org/ubl/os-UBL-2.0/UBL-2.0.html"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docs.oasis-open.org/ubl/os-UBL-2.0.zip" TargetMode="External"/><Relationship Id="rId31" Type="http://schemas.openxmlformats.org/officeDocument/2006/relationships/hyperlink" Target="http://docs.oasis-open.org/ebcore/PartyIdType/v1.0/CD03/PartyIdType-1.0.html" TargetMode="External"/><Relationship Id="rId32" Type="http://schemas.openxmlformats.org/officeDocument/2006/relationships/hyperlink" Target="http://www.unece.org/cefact/" TargetMode="External"/><Relationship Id="rId9" Type="http://schemas.openxmlformats.org/officeDocument/2006/relationships/image" Target="media/image4.pn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3.png"/><Relationship Id="rId33" Type="http://schemas.openxmlformats.org/officeDocument/2006/relationships/image" Target="media/image8.png"/><Relationship Id="rId34" Type="http://schemas.openxmlformats.org/officeDocument/2006/relationships/comments" Target="comments.xml"/><Relationship Id="rId35" Type="http://schemas.microsoft.com/office/2011/relationships/commentsExtended" Target="commentsExtended.xml"/><Relationship Id="rId36" Type="http://schemas.openxmlformats.org/officeDocument/2006/relationships/fontTable" Target="fontTable.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hyperlink" Target="http://www.difi.no" TargetMode="External"/><Relationship Id="rId13" Type="http://schemas.openxmlformats.org/officeDocument/2006/relationships/hyperlink" Target="http://www.itst.dk" TargetMode="Externa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hyperlink" Target="http://www.peppol.eu/" TargetMode="External"/><Relationship Id="rId18" Type="http://schemas.openxmlformats.org/officeDocument/2006/relationships/hyperlink" Target="http://www.peppol.eu/peppol_components/peppol-eia/eia" TargetMode="External"/><Relationship Id="rId19" Type="http://schemas.openxmlformats.org/officeDocument/2006/relationships/hyperlink" Target="http://www.peppol.eu/peppol_components/peppol-eia/eia" TargetMode="External"/><Relationship Id="rId37" Type="http://schemas.microsoft.com/office/2011/relationships/people" Target="people.xml"/><Relationship Id="rId38"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_rels/footnotes.xml.rels><?xml version="1.0" encoding="UTF-8" standalone="yes"?>
<Relationships xmlns="http://schemas.openxmlformats.org/package/2006/relationships"><Relationship Id="rId1" Type="http://schemas.openxmlformats.org/officeDocument/2006/relationships/hyperlink" Target="http://www.cen.eu/cwa/bii/specs/Profiles/Guidelines/BII_CodeLists-v1.00.xls" TargetMode="External"/><Relationship Id="rId2" Type="http://schemas.openxmlformats.org/officeDocument/2006/relationships/hyperlink" Target="http://www.nesubl.eu/download/18.6dae77a0113497f158680002577/NES+Code+Lists+and+Identification+Schemes+-+Version+2.pdf" TargetMode="External"/><Relationship Id="rId3" Type="http://schemas.openxmlformats.org/officeDocument/2006/relationships/hyperlink" Target="http://en.wikipedia.org/wiki/ISO_6523"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AC9B87-18EA-6D41-A292-7BA6F04F74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21</Pages>
  <Words>5393</Words>
  <Characters>30741</Characters>
  <Application>Microsoft Macintosh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PEPPOL</vt:lpstr>
    </vt:vector>
  </TitlesOfParts>
  <Company>TU Wien - Studentenversion</Company>
  <LinksUpToDate>false</LinksUpToDate>
  <CharactersWithSpaces>36062</CharactersWithSpaces>
  <SharedDoc>false</SharedDoc>
  <HLinks>
    <vt:vector size="348" baseType="variant">
      <vt:variant>
        <vt:i4>3932279</vt:i4>
      </vt:variant>
      <vt:variant>
        <vt:i4>291</vt:i4>
      </vt:variant>
      <vt:variant>
        <vt:i4>0</vt:i4>
      </vt:variant>
      <vt:variant>
        <vt:i4>5</vt:i4>
      </vt:variant>
      <vt:variant>
        <vt:lpwstr/>
      </vt:variant>
      <vt:variant>
        <vt:lpwstr>_Document_Type_Identifier</vt:lpwstr>
      </vt:variant>
      <vt:variant>
        <vt:i4>2031710</vt:i4>
      </vt:variant>
      <vt:variant>
        <vt:i4>270</vt:i4>
      </vt:variant>
      <vt:variant>
        <vt:i4>0</vt:i4>
      </vt:variant>
      <vt:variant>
        <vt:i4>5</vt:i4>
      </vt:variant>
      <vt:variant>
        <vt:lpwstr>http://www.unece.org/cefact/</vt:lpwstr>
      </vt:variant>
      <vt:variant>
        <vt:lpwstr/>
      </vt:variant>
      <vt:variant>
        <vt:i4>852047</vt:i4>
      </vt:variant>
      <vt:variant>
        <vt:i4>267</vt:i4>
      </vt:variant>
      <vt:variant>
        <vt:i4>0</vt:i4>
      </vt:variant>
      <vt:variant>
        <vt:i4>5</vt:i4>
      </vt:variant>
      <vt:variant>
        <vt:lpwstr>http://docs.oasis-open.org/ebcore/PartyIdType/v1.0/CD03/PartyIdType-1.0.html</vt:lpwstr>
      </vt:variant>
      <vt:variant>
        <vt:lpwstr/>
      </vt:variant>
      <vt:variant>
        <vt:i4>4980780</vt:i4>
      </vt:variant>
      <vt:variant>
        <vt:i4>264</vt:i4>
      </vt:variant>
      <vt:variant>
        <vt:i4>0</vt:i4>
      </vt:variant>
      <vt:variant>
        <vt:i4>5</vt:i4>
      </vt:variant>
      <vt:variant>
        <vt:lpwstr>http://docs.oasis-open.org/ubl/os-UBL-2.0.zip</vt:lpwstr>
      </vt:variant>
      <vt:variant>
        <vt:lpwstr/>
      </vt:variant>
      <vt:variant>
        <vt:i4>7536696</vt:i4>
      </vt:variant>
      <vt:variant>
        <vt:i4>261</vt:i4>
      </vt:variant>
      <vt:variant>
        <vt:i4>0</vt:i4>
      </vt:variant>
      <vt:variant>
        <vt:i4>5</vt:i4>
      </vt:variant>
      <vt:variant>
        <vt:lpwstr>http://docs.oasis-open.org/ubl/os-UBL-2.0/UBL-2.0.html</vt:lpwstr>
      </vt:variant>
      <vt:variant>
        <vt:lpwstr/>
      </vt:variant>
      <vt:variant>
        <vt:i4>3932187</vt:i4>
      </vt:variant>
      <vt:variant>
        <vt:i4>258</vt:i4>
      </vt:variant>
      <vt:variant>
        <vt:i4>0</vt:i4>
      </vt:variant>
      <vt:variant>
        <vt:i4>5</vt:i4>
      </vt:variant>
      <vt:variant>
        <vt:lpwstr>http://www.iso.org/iso/catalogue_detail?csnumber=25773</vt:lpwstr>
      </vt:variant>
      <vt:variant>
        <vt:lpwstr/>
      </vt:variant>
      <vt:variant>
        <vt:i4>3997796</vt:i4>
      </vt:variant>
      <vt:variant>
        <vt:i4>255</vt:i4>
      </vt:variant>
      <vt:variant>
        <vt:i4>0</vt:i4>
      </vt:variant>
      <vt:variant>
        <vt:i4>5</vt:i4>
      </vt:variant>
      <vt:variant>
        <vt:lpwstr>http://www.gefeg.com/jswg/cl/v41/40107/cl3.htm</vt:lpwstr>
      </vt:variant>
      <vt:variant>
        <vt:lpwstr/>
      </vt:variant>
      <vt:variant>
        <vt:i4>6881406</vt:i4>
      </vt:variant>
      <vt:variant>
        <vt:i4>252</vt:i4>
      </vt:variant>
      <vt:variant>
        <vt:i4>0</vt:i4>
      </vt:variant>
      <vt:variant>
        <vt:i4>5</vt:i4>
      </vt:variant>
      <vt:variant>
        <vt:lpwstr>http://www.iso.org/iso/iso_catalogue/catalogue_tc/catalogue_detail.htm?csnumber=43349</vt:lpwstr>
      </vt:variant>
      <vt:variant>
        <vt:lpwstr/>
      </vt:variant>
      <vt:variant>
        <vt:i4>6750323</vt:i4>
      </vt:variant>
      <vt:variant>
        <vt:i4>249</vt:i4>
      </vt:variant>
      <vt:variant>
        <vt:i4>0</vt:i4>
      </vt:variant>
      <vt:variant>
        <vt:i4>5</vt:i4>
      </vt:variant>
      <vt:variant>
        <vt:lpwstr>http://www.iso.org/iso/iso_catalogue/catalogue_tc/catalogue_detail.htm?csnumber=51284</vt:lpwstr>
      </vt:variant>
      <vt:variant>
        <vt:lpwstr/>
      </vt:variant>
      <vt:variant>
        <vt:i4>5832809</vt:i4>
      </vt:variant>
      <vt:variant>
        <vt:i4>246</vt:i4>
      </vt:variant>
      <vt:variant>
        <vt:i4>0</vt:i4>
      </vt:variant>
      <vt:variant>
        <vt:i4>5</vt:i4>
      </vt:variant>
      <vt:variant>
        <vt:lpwstr>ftp://ftp.cen.eu/public/CWAs/BII2/CWA16558/CWA16558-Annex-C-BII-Guideline-ConformanceAndCustomizations-V1_0_0.pdf</vt:lpwstr>
      </vt:variant>
      <vt:variant>
        <vt:lpwstr/>
      </vt:variant>
      <vt:variant>
        <vt:i4>1310836</vt:i4>
      </vt:variant>
      <vt:variant>
        <vt:i4>243</vt:i4>
      </vt:variant>
      <vt:variant>
        <vt:i4>0</vt:i4>
      </vt:variant>
      <vt:variant>
        <vt:i4>5</vt:i4>
      </vt:variant>
      <vt:variant>
        <vt:lpwstr>http://www.cenbii.eu/</vt:lpwstr>
      </vt:variant>
      <vt:variant>
        <vt:lpwstr/>
      </vt:variant>
      <vt:variant>
        <vt:i4>6356994</vt:i4>
      </vt:variant>
      <vt:variant>
        <vt:i4>240</vt:i4>
      </vt:variant>
      <vt:variant>
        <vt:i4>0</vt:i4>
      </vt:variant>
      <vt:variant>
        <vt:i4>5</vt:i4>
      </vt:variant>
      <vt:variant>
        <vt:lpwstr>http://www.cen.eu/cwa/bii/specs</vt:lpwstr>
      </vt:variant>
      <vt:variant>
        <vt:lpwstr/>
      </vt:variant>
      <vt:variant>
        <vt:i4>4128830</vt:i4>
      </vt:variant>
      <vt:variant>
        <vt:i4>237</vt:i4>
      </vt:variant>
      <vt:variant>
        <vt:i4>0</vt:i4>
      </vt:variant>
      <vt:variant>
        <vt:i4>5</vt:i4>
      </vt:variant>
      <vt:variant>
        <vt:lpwstr>http://www.peppol.eu/peppol_components/peppol-eia/eia</vt:lpwstr>
      </vt:variant>
      <vt:variant>
        <vt:lpwstr>ict-architecture/transport-infrastructure/models</vt:lpwstr>
      </vt:variant>
      <vt:variant>
        <vt:i4>42</vt:i4>
      </vt:variant>
      <vt:variant>
        <vt:i4>234</vt:i4>
      </vt:variant>
      <vt:variant>
        <vt:i4>0</vt:i4>
      </vt:variant>
      <vt:variant>
        <vt:i4>5</vt:i4>
      </vt:variant>
      <vt:variant>
        <vt:lpwstr>http://www.peppol.eu/peppol_components/peppol-eia/eia</vt:lpwstr>
      </vt:variant>
      <vt:variant>
        <vt:lpwstr>ict-architecture/post-award-eprocurement/models</vt:lpwstr>
      </vt:variant>
      <vt:variant>
        <vt:i4>3014716</vt:i4>
      </vt:variant>
      <vt:variant>
        <vt:i4>231</vt:i4>
      </vt:variant>
      <vt:variant>
        <vt:i4>0</vt:i4>
      </vt:variant>
      <vt:variant>
        <vt:i4>5</vt:i4>
      </vt:variant>
      <vt:variant>
        <vt:lpwstr>http://www.peppol.eu/peppol_components/peppol-eia/eia</vt:lpwstr>
      </vt:variant>
      <vt:variant>
        <vt:lpwstr/>
      </vt:variant>
      <vt:variant>
        <vt:i4>2031715</vt:i4>
      </vt:variant>
      <vt:variant>
        <vt:i4>228</vt:i4>
      </vt:variant>
      <vt:variant>
        <vt:i4>0</vt:i4>
      </vt:variant>
      <vt:variant>
        <vt:i4>5</vt:i4>
      </vt:variant>
      <vt:variant>
        <vt:lpwstr>http://www.peppol.eu/</vt:lpwstr>
      </vt:variant>
      <vt:variant>
        <vt:lpwstr/>
      </vt:variant>
      <vt:variant>
        <vt:i4>1179655</vt:i4>
      </vt:variant>
      <vt:variant>
        <vt:i4>221</vt:i4>
      </vt:variant>
      <vt:variant>
        <vt:i4>0</vt:i4>
      </vt:variant>
      <vt:variant>
        <vt:i4>5</vt:i4>
      </vt:variant>
      <vt:variant>
        <vt:lpwstr/>
      </vt:variant>
      <vt:variant>
        <vt:lpwstr>_Toc371673674</vt:lpwstr>
      </vt:variant>
      <vt:variant>
        <vt:i4>1179648</vt:i4>
      </vt:variant>
      <vt:variant>
        <vt:i4>215</vt:i4>
      </vt:variant>
      <vt:variant>
        <vt:i4>0</vt:i4>
      </vt:variant>
      <vt:variant>
        <vt:i4>5</vt:i4>
      </vt:variant>
      <vt:variant>
        <vt:lpwstr/>
      </vt:variant>
      <vt:variant>
        <vt:lpwstr>_Toc371673673</vt:lpwstr>
      </vt:variant>
      <vt:variant>
        <vt:i4>1179649</vt:i4>
      </vt:variant>
      <vt:variant>
        <vt:i4>209</vt:i4>
      </vt:variant>
      <vt:variant>
        <vt:i4>0</vt:i4>
      </vt:variant>
      <vt:variant>
        <vt:i4>5</vt:i4>
      </vt:variant>
      <vt:variant>
        <vt:lpwstr/>
      </vt:variant>
      <vt:variant>
        <vt:lpwstr>_Toc371673672</vt:lpwstr>
      </vt:variant>
      <vt:variant>
        <vt:i4>1179650</vt:i4>
      </vt:variant>
      <vt:variant>
        <vt:i4>203</vt:i4>
      </vt:variant>
      <vt:variant>
        <vt:i4>0</vt:i4>
      </vt:variant>
      <vt:variant>
        <vt:i4>5</vt:i4>
      </vt:variant>
      <vt:variant>
        <vt:lpwstr/>
      </vt:variant>
      <vt:variant>
        <vt:lpwstr>_Toc371673671</vt:lpwstr>
      </vt:variant>
      <vt:variant>
        <vt:i4>1179651</vt:i4>
      </vt:variant>
      <vt:variant>
        <vt:i4>197</vt:i4>
      </vt:variant>
      <vt:variant>
        <vt:i4>0</vt:i4>
      </vt:variant>
      <vt:variant>
        <vt:i4>5</vt:i4>
      </vt:variant>
      <vt:variant>
        <vt:lpwstr/>
      </vt:variant>
      <vt:variant>
        <vt:lpwstr>_Toc371673670</vt:lpwstr>
      </vt:variant>
      <vt:variant>
        <vt:i4>1245194</vt:i4>
      </vt:variant>
      <vt:variant>
        <vt:i4>191</vt:i4>
      </vt:variant>
      <vt:variant>
        <vt:i4>0</vt:i4>
      </vt:variant>
      <vt:variant>
        <vt:i4>5</vt:i4>
      </vt:variant>
      <vt:variant>
        <vt:lpwstr/>
      </vt:variant>
      <vt:variant>
        <vt:lpwstr>_Toc371673669</vt:lpwstr>
      </vt:variant>
      <vt:variant>
        <vt:i4>1245195</vt:i4>
      </vt:variant>
      <vt:variant>
        <vt:i4>185</vt:i4>
      </vt:variant>
      <vt:variant>
        <vt:i4>0</vt:i4>
      </vt:variant>
      <vt:variant>
        <vt:i4>5</vt:i4>
      </vt:variant>
      <vt:variant>
        <vt:lpwstr/>
      </vt:variant>
      <vt:variant>
        <vt:lpwstr>_Toc371673668</vt:lpwstr>
      </vt:variant>
      <vt:variant>
        <vt:i4>1245188</vt:i4>
      </vt:variant>
      <vt:variant>
        <vt:i4>179</vt:i4>
      </vt:variant>
      <vt:variant>
        <vt:i4>0</vt:i4>
      </vt:variant>
      <vt:variant>
        <vt:i4>5</vt:i4>
      </vt:variant>
      <vt:variant>
        <vt:lpwstr/>
      </vt:variant>
      <vt:variant>
        <vt:lpwstr>_Toc371673667</vt:lpwstr>
      </vt:variant>
      <vt:variant>
        <vt:i4>1245189</vt:i4>
      </vt:variant>
      <vt:variant>
        <vt:i4>173</vt:i4>
      </vt:variant>
      <vt:variant>
        <vt:i4>0</vt:i4>
      </vt:variant>
      <vt:variant>
        <vt:i4>5</vt:i4>
      </vt:variant>
      <vt:variant>
        <vt:lpwstr/>
      </vt:variant>
      <vt:variant>
        <vt:lpwstr>_Toc371673666</vt:lpwstr>
      </vt:variant>
      <vt:variant>
        <vt:i4>1245190</vt:i4>
      </vt:variant>
      <vt:variant>
        <vt:i4>167</vt:i4>
      </vt:variant>
      <vt:variant>
        <vt:i4>0</vt:i4>
      </vt:variant>
      <vt:variant>
        <vt:i4>5</vt:i4>
      </vt:variant>
      <vt:variant>
        <vt:lpwstr/>
      </vt:variant>
      <vt:variant>
        <vt:lpwstr>_Toc371673665</vt:lpwstr>
      </vt:variant>
      <vt:variant>
        <vt:i4>1245191</vt:i4>
      </vt:variant>
      <vt:variant>
        <vt:i4>161</vt:i4>
      </vt:variant>
      <vt:variant>
        <vt:i4>0</vt:i4>
      </vt:variant>
      <vt:variant>
        <vt:i4>5</vt:i4>
      </vt:variant>
      <vt:variant>
        <vt:lpwstr/>
      </vt:variant>
      <vt:variant>
        <vt:lpwstr>_Toc371673664</vt:lpwstr>
      </vt:variant>
      <vt:variant>
        <vt:i4>1245184</vt:i4>
      </vt:variant>
      <vt:variant>
        <vt:i4>155</vt:i4>
      </vt:variant>
      <vt:variant>
        <vt:i4>0</vt:i4>
      </vt:variant>
      <vt:variant>
        <vt:i4>5</vt:i4>
      </vt:variant>
      <vt:variant>
        <vt:lpwstr/>
      </vt:variant>
      <vt:variant>
        <vt:lpwstr>_Toc371673663</vt:lpwstr>
      </vt:variant>
      <vt:variant>
        <vt:i4>1245185</vt:i4>
      </vt:variant>
      <vt:variant>
        <vt:i4>149</vt:i4>
      </vt:variant>
      <vt:variant>
        <vt:i4>0</vt:i4>
      </vt:variant>
      <vt:variant>
        <vt:i4>5</vt:i4>
      </vt:variant>
      <vt:variant>
        <vt:lpwstr/>
      </vt:variant>
      <vt:variant>
        <vt:lpwstr>_Toc371673662</vt:lpwstr>
      </vt:variant>
      <vt:variant>
        <vt:i4>1245186</vt:i4>
      </vt:variant>
      <vt:variant>
        <vt:i4>143</vt:i4>
      </vt:variant>
      <vt:variant>
        <vt:i4>0</vt:i4>
      </vt:variant>
      <vt:variant>
        <vt:i4>5</vt:i4>
      </vt:variant>
      <vt:variant>
        <vt:lpwstr/>
      </vt:variant>
      <vt:variant>
        <vt:lpwstr>_Toc371673661</vt:lpwstr>
      </vt:variant>
      <vt:variant>
        <vt:i4>1245187</vt:i4>
      </vt:variant>
      <vt:variant>
        <vt:i4>137</vt:i4>
      </vt:variant>
      <vt:variant>
        <vt:i4>0</vt:i4>
      </vt:variant>
      <vt:variant>
        <vt:i4>5</vt:i4>
      </vt:variant>
      <vt:variant>
        <vt:lpwstr/>
      </vt:variant>
      <vt:variant>
        <vt:lpwstr>_Toc371673660</vt:lpwstr>
      </vt:variant>
      <vt:variant>
        <vt:i4>1048586</vt:i4>
      </vt:variant>
      <vt:variant>
        <vt:i4>131</vt:i4>
      </vt:variant>
      <vt:variant>
        <vt:i4>0</vt:i4>
      </vt:variant>
      <vt:variant>
        <vt:i4>5</vt:i4>
      </vt:variant>
      <vt:variant>
        <vt:lpwstr/>
      </vt:variant>
      <vt:variant>
        <vt:lpwstr>_Toc371673659</vt:lpwstr>
      </vt:variant>
      <vt:variant>
        <vt:i4>1048587</vt:i4>
      </vt:variant>
      <vt:variant>
        <vt:i4>125</vt:i4>
      </vt:variant>
      <vt:variant>
        <vt:i4>0</vt:i4>
      </vt:variant>
      <vt:variant>
        <vt:i4>5</vt:i4>
      </vt:variant>
      <vt:variant>
        <vt:lpwstr/>
      </vt:variant>
      <vt:variant>
        <vt:lpwstr>_Toc371673658</vt:lpwstr>
      </vt:variant>
      <vt:variant>
        <vt:i4>1048580</vt:i4>
      </vt:variant>
      <vt:variant>
        <vt:i4>119</vt:i4>
      </vt:variant>
      <vt:variant>
        <vt:i4>0</vt:i4>
      </vt:variant>
      <vt:variant>
        <vt:i4>5</vt:i4>
      </vt:variant>
      <vt:variant>
        <vt:lpwstr/>
      </vt:variant>
      <vt:variant>
        <vt:lpwstr>_Toc371673657</vt:lpwstr>
      </vt:variant>
      <vt:variant>
        <vt:i4>1048581</vt:i4>
      </vt:variant>
      <vt:variant>
        <vt:i4>113</vt:i4>
      </vt:variant>
      <vt:variant>
        <vt:i4>0</vt:i4>
      </vt:variant>
      <vt:variant>
        <vt:i4>5</vt:i4>
      </vt:variant>
      <vt:variant>
        <vt:lpwstr/>
      </vt:variant>
      <vt:variant>
        <vt:lpwstr>_Toc371673656</vt:lpwstr>
      </vt:variant>
      <vt:variant>
        <vt:i4>1048582</vt:i4>
      </vt:variant>
      <vt:variant>
        <vt:i4>107</vt:i4>
      </vt:variant>
      <vt:variant>
        <vt:i4>0</vt:i4>
      </vt:variant>
      <vt:variant>
        <vt:i4>5</vt:i4>
      </vt:variant>
      <vt:variant>
        <vt:lpwstr/>
      </vt:variant>
      <vt:variant>
        <vt:lpwstr>_Toc371673655</vt:lpwstr>
      </vt:variant>
      <vt:variant>
        <vt:i4>1048583</vt:i4>
      </vt:variant>
      <vt:variant>
        <vt:i4>101</vt:i4>
      </vt:variant>
      <vt:variant>
        <vt:i4>0</vt:i4>
      </vt:variant>
      <vt:variant>
        <vt:i4>5</vt:i4>
      </vt:variant>
      <vt:variant>
        <vt:lpwstr/>
      </vt:variant>
      <vt:variant>
        <vt:lpwstr>_Toc371673654</vt:lpwstr>
      </vt:variant>
      <vt:variant>
        <vt:i4>1048576</vt:i4>
      </vt:variant>
      <vt:variant>
        <vt:i4>95</vt:i4>
      </vt:variant>
      <vt:variant>
        <vt:i4>0</vt:i4>
      </vt:variant>
      <vt:variant>
        <vt:i4>5</vt:i4>
      </vt:variant>
      <vt:variant>
        <vt:lpwstr/>
      </vt:variant>
      <vt:variant>
        <vt:lpwstr>_Toc371673653</vt:lpwstr>
      </vt:variant>
      <vt:variant>
        <vt:i4>1048577</vt:i4>
      </vt:variant>
      <vt:variant>
        <vt:i4>89</vt:i4>
      </vt:variant>
      <vt:variant>
        <vt:i4>0</vt:i4>
      </vt:variant>
      <vt:variant>
        <vt:i4>5</vt:i4>
      </vt:variant>
      <vt:variant>
        <vt:lpwstr/>
      </vt:variant>
      <vt:variant>
        <vt:lpwstr>_Toc371673652</vt:lpwstr>
      </vt:variant>
      <vt:variant>
        <vt:i4>1048578</vt:i4>
      </vt:variant>
      <vt:variant>
        <vt:i4>83</vt:i4>
      </vt:variant>
      <vt:variant>
        <vt:i4>0</vt:i4>
      </vt:variant>
      <vt:variant>
        <vt:i4>5</vt:i4>
      </vt:variant>
      <vt:variant>
        <vt:lpwstr/>
      </vt:variant>
      <vt:variant>
        <vt:lpwstr>_Toc371673651</vt:lpwstr>
      </vt:variant>
      <vt:variant>
        <vt:i4>1048579</vt:i4>
      </vt:variant>
      <vt:variant>
        <vt:i4>77</vt:i4>
      </vt:variant>
      <vt:variant>
        <vt:i4>0</vt:i4>
      </vt:variant>
      <vt:variant>
        <vt:i4>5</vt:i4>
      </vt:variant>
      <vt:variant>
        <vt:lpwstr/>
      </vt:variant>
      <vt:variant>
        <vt:lpwstr>_Toc371673650</vt:lpwstr>
      </vt:variant>
      <vt:variant>
        <vt:i4>1114122</vt:i4>
      </vt:variant>
      <vt:variant>
        <vt:i4>71</vt:i4>
      </vt:variant>
      <vt:variant>
        <vt:i4>0</vt:i4>
      </vt:variant>
      <vt:variant>
        <vt:i4>5</vt:i4>
      </vt:variant>
      <vt:variant>
        <vt:lpwstr/>
      </vt:variant>
      <vt:variant>
        <vt:lpwstr>_Toc371673649</vt:lpwstr>
      </vt:variant>
      <vt:variant>
        <vt:i4>1114123</vt:i4>
      </vt:variant>
      <vt:variant>
        <vt:i4>65</vt:i4>
      </vt:variant>
      <vt:variant>
        <vt:i4>0</vt:i4>
      </vt:variant>
      <vt:variant>
        <vt:i4>5</vt:i4>
      </vt:variant>
      <vt:variant>
        <vt:lpwstr/>
      </vt:variant>
      <vt:variant>
        <vt:lpwstr>_Toc371673648</vt:lpwstr>
      </vt:variant>
      <vt:variant>
        <vt:i4>1114116</vt:i4>
      </vt:variant>
      <vt:variant>
        <vt:i4>59</vt:i4>
      </vt:variant>
      <vt:variant>
        <vt:i4>0</vt:i4>
      </vt:variant>
      <vt:variant>
        <vt:i4>5</vt:i4>
      </vt:variant>
      <vt:variant>
        <vt:lpwstr/>
      </vt:variant>
      <vt:variant>
        <vt:lpwstr>_Toc371673647</vt:lpwstr>
      </vt:variant>
      <vt:variant>
        <vt:i4>1114117</vt:i4>
      </vt:variant>
      <vt:variant>
        <vt:i4>53</vt:i4>
      </vt:variant>
      <vt:variant>
        <vt:i4>0</vt:i4>
      </vt:variant>
      <vt:variant>
        <vt:i4>5</vt:i4>
      </vt:variant>
      <vt:variant>
        <vt:lpwstr/>
      </vt:variant>
      <vt:variant>
        <vt:lpwstr>_Toc371673646</vt:lpwstr>
      </vt:variant>
      <vt:variant>
        <vt:i4>1114118</vt:i4>
      </vt:variant>
      <vt:variant>
        <vt:i4>47</vt:i4>
      </vt:variant>
      <vt:variant>
        <vt:i4>0</vt:i4>
      </vt:variant>
      <vt:variant>
        <vt:i4>5</vt:i4>
      </vt:variant>
      <vt:variant>
        <vt:lpwstr/>
      </vt:variant>
      <vt:variant>
        <vt:lpwstr>_Toc371673645</vt:lpwstr>
      </vt:variant>
      <vt:variant>
        <vt:i4>1114119</vt:i4>
      </vt:variant>
      <vt:variant>
        <vt:i4>41</vt:i4>
      </vt:variant>
      <vt:variant>
        <vt:i4>0</vt:i4>
      </vt:variant>
      <vt:variant>
        <vt:i4>5</vt:i4>
      </vt:variant>
      <vt:variant>
        <vt:lpwstr/>
      </vt:variant>
      <vt:variant>
        <vt:lpwstr>_Toc371673644</vt:lpwstr>
      </vt:variant>
      <vt:variant>
        <vt:i4>1114112</vt:i4>
      </vt:variant>
      <vt:variant>
        <vt:i4>35</vt:i4>
      </vt:variant>
      <vt:variant>
        <vt:i4>0</vt:i4>
      </vt:variant>
      <vt:variant>
        <vt:i4>5</vt:i4>
      </vt:variant>
      <vt:variant>
        <vt:lpwstr/>
      </vt:variant>
      <vt:variant>
        <vt:lpwstr>_Toc371673643</vt:lpwstr>
      </vt:variant>
      <vt:variant>
        <vt:i4>1114113</vt:i4>
      </vt:variant>
      <vt:variant>
        <vt:i4>29</vt:i4>
      </vt:variant>
      <vt:variant>
        <vt:i4>0</vt:i4>
      </vt:variant>
      <vt:variant>
        <vt:i4>5</vt:i4>
      </vt:variant>
      <vt:variant>
        <vt:lpwstr/>
      </vt:variant>
      <vt:variant>
        <vt:lpwstr>_Toc371673642</vt:lpwstr>
      </vt:variant>
      <vt:variant>
        <vt:i4>1114114</vt:i4>
      </vt:variant>
      <vt:variant>
        <vt:i4>23</vt:i4>
      </vt:variant>
      <vt:variant>
        <vt:i4>0</vt:i4>
      </vt:variant>
      <vt:variant>
        <vt:i4>5</vt:i4>
      </vt:variant>
      <vt:variant>
        <vt:lpwstr/>
      </vt:variant>
      <vt:variant>
        <vt:lpwstr>_Toc371673641</vt:lpwstr>
      </vt:variant>
      <vt:variant>
        <vt:i4>1114115</vt:i4>
      </vt:variant>
      <vt:variant>
        <vt:i4>17</vt:i4>
      </vt:variant>
      <vt:variant>
        <vt:i4>0</vt:i4>
      </vt:variant>
      <vt:variant>
        <vt:i4>5</vt:i4>
      </vt:variant>
      <vt:variant>
        <vt:lpwstr/>
      </vt:variant>
      <vt:variant>
        <vt:lpwstr>_Toc371673640</vt:lpwstr>
      </vt:variant>
      <vt:variant>
        <vt:i4>1441802</vt:i4>
      </vt:variant>
      <vt:variant>
        <vt:i4>11</vt:i4>
      </vt:variant>
      <vt:variant>
        <vt:i4>0</vt:i4>
      </vt:variant>
      <vt:variant>
        <vt:i4>5</vt:i4>
      </vt:variant>
      <vt:variant>
        <vt:lpwstr/>
      </vt:variant>
      <vt:variant>
        <vt:lpwstr>_Toc371673639</vt:lpwstr>
      </vt:variant>
      <vt:variant>
        <vt:i4>4915304</vt:i4>
      </vt:variant>
      <vt:variant>
        <vt:i4>6</vt:i4>
      </vt:variant>
      <vt:variant>
        <vt:i4>0</vt:i4>
      </vt:variant>
      <vt:variant>
        <vt:i4>5</vt:i4>
      </vt:variant>
      <vt:variant>
        <vt:lpwstr>http://www.esv.se</vt:lpwstr>
      </vt:variant>
      <vt:variant>
        <vt:lpwstr/>
      </vt:variant>
      <vt:variant>
        <vt:i4>7602203</vt:i4>
      </vt:variant>
      <vt:variant>
        <vt:i4>3</vt:i4>
      </vt:variant>
      <vt:variant>
        <vt:i4>0</vt:i4>
      </vt:variant>
      <vt:variant>
        <vt:i4>5</vt:i4>
      </vt:variant>
      <vt:variant>
        <vt:lpwstr>http://www.itst.dk/</vt:lpwstr>
      </vt:variant>
      <vt:variant>
        <vt:lpwstr/>
      </vt:variant>
      <vt:variant>
        <vt:i4>6815761</vt:i4>
      </vt:variant>
      <vt:variant>
        <vt:i4>0</vt:i4>
      </vt:variant>
      <vt:variant>
        <vt:i4>0</vt:i4>
      </vt:variant>
      <vt:variant>
        <vt:i4>5</vt:i4>
      </vt:variant>
      <vt:variant>
        <vt:lpwstr>http://www.difi.no/</vt:lpwstr>
      </vt:variant>
      <vt:variant>
        <vt:lpwstr/>
      </vt:variant>
      <vt:variant>
        <vt:i4>1900575</vt:i4>
      </vt:variant>
      <vt:variant>
        <vt:i4>6</vt:i4>
      </vt:variant>
      <vt:variant>
        <vt:i4>0</vt:i4>
      </vt:variant>
      <vt:variant>
        <vt:i4>5</vt:i4>
      </vt:variant>
      <vt:variant>
        <vt:lpwstr>http://en.wikipedia.org/wiki/ISO_6523</vt:lpwstr>
      </vt:variant>
      <vt:variant>
        <vt:lpwstr/>
      </vt:variant>
      <vt:variant>
        <vt:i4>7995511</vt:i4>
      </vt:variant>
      <vt:variant>
        <vt:i4>3</vt:i4>
      </vt:variant>
      <vt:variant>
        <vt:i4>0</vt:i4>
      </vt:variant>
      <vt:variant>
        <vt:i4>5</vt:i4>
      </vt:variant>
      <vt:variant>
        <vt:lpwstr>http://www.nesubl.eu/download/18.6dae77a0113497f158680002577/NES+Code+Lists+and+Identification+Schemes+-+Version+2.pdf</vt:lpwstr>
      </vt:variant>
      <vt:variant>
        <vt:lpwstr/>
      </vt:variant>
      <vt:variant>
        <vt:i4>4325469</vt:i4>
      </vt:variant>
      <vt:variant>
        <vt:i4>0</vt:i4>
      </vt:variant>
      <vt:variant>
        <vt:i4>0</vt:i4>
      </vt:variant>
      <vt:variant>
        <vt:i4>5</vt:i4>
      </vt:variant>
      <vt:variant>
        <vt:lpwstr>http://www.cen.eu/cwa/bii/specs/Profiles/Guidelines/BII_CodeLists-v1.00.xls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PEPPOL</dc:title>
  <dc:creator>svb</dc:creator>
  <cp:lastModifiedBy>Bård Langöy</cp:lastModifiedBy>
  <cp:revision>13</cp:revision>
  <cp:lastPrinted>2018-04-27T15:10:00Z</cp:lastPrinted>
  <dcterms:created xsi:type="dcterms:W3CDTF">2018-05-30T05:08:00Z</dcterms:created>
  <dcterms:modified xsi:type="dcterms:W3CDTF">2018-06-08T05:07:00Z</dcterms:modified>
</cp:coreProperties>
</file>